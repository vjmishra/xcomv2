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167" w:rsidRDefault="00FA2167" w:rsidP="00E40B69">
      <w:pPr>
        <w:pStyle w:val="Heading"/>
        <w:pBdr>
          <w:bottom w:val="single" w:sz="24" w:space="1" w:color="000000"/>
        </w:pBdr>
        <w:spacing w:before="0" w:after="60"/>
      </w:pPr>
    </w:p>
    <w:p w:rsidR="00FA2167" w:rsidRDefault="00FA2167" w:rsidP="00E40B69">
      <w:pPr>
        <w:pStyle w:val="Heading"/>
        <w:pBdr>
          <w:bottom w:val="single" w:sz="24" w:space="1" w:color="000000"/>
        </w:pBdr>
        <w:spacing w:before="0" w:after="60"/>
      </w:pPr>
    </w:p>
    <w:p w:rsidR="00FA2167" w:rsidRDefault="00FA2167" w:rsidP="00E40B69">
      <w:pPr>
        <w:pStyle w:val="Heading"/>
        <w:pBdr>
          <w:bottom w:val="single" w:sz="24" w:space="1" w:color="000000"/>
        </w:pBdr>
        <w:spacing w:before="0" w:after="60"/>
      </w:pPr>
    </w:p>
    <w:p w:rsidR="00FA2167" w:rsidRDefault="00FA2167" w:rsidP="00E40B69">
      <w:pPr>
        <w:pStyle w:val="Heading"/>
        <w:pBdr>
          <w:bottom w:val="single" w:sz="24" w:space="1" w:color="000000"/>
        </w:pBdr>
        <w:spacing w:before="0" w:after="60"/>
      </w:pPr>
    </w:p>
    <w:p w:rsidR="00FA2167" w:rsidRPr="00F01714" w:rsidRDefault="00FA2167"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FA2167" w:rsidRDefault="00FA2167"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Batch Feeds – </w:t>
      </w:r>
      <w:r w:rsidR="00543ACB">
        <w:rPr>
          <w:rFonts w:ascii="Arial Narrow" w:hAnsi="Arial Narrow" w:cs="Tahoma"/>
          <w:bCs/>
          <w:i/>
          <w:iCs/>
          <w:caps w:val="0"/>
          <w:sz w:val="40"/>
        </w:rPr>
        <w:t>Customer Batch</w:t>
      </w:r>
      <w:r>
        <w:rPr>
          <w:rFonts w:ascii="Arial Narrow" w:hAnsi="Arial Narrow" w:cs="Tahoma"/>
          <w:bCs/>
          <w:i/>
          <w:iCs/>
          <w:caps w:val="0"/>
          <w:sz w:val="40"/>
        </w:rPr>
        <w:t xml:space="preserve"> Design Document</w:t>
      </w:r>
      <w:r w:rsidR="0050132D">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sidR="0050132D">
        <w:rPr>
          <w:rFonts w:ascii="Arial Narrow" w:hAnsi="Arial Narrow" w:cs="Tahoma"/>
          <w:bCs/>
          <w:i/>
          <w:iCs/>
          <w:caps w:val="0"/>
          <w:sz w:val="40"/>
        </w:rPr>
        <w:fldChar w:fldCharType="end"/>
      </w:r>
    </w:p>
    <w:p w:rsidR="00FA2167" w:rsidRDefault="0050132D"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FA2167">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FA2167" w:rsidRDefault="00FA2167"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A2167" w:rsidRDefault="00FA2167"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A2167" w:rsidRDefault="00FA2167"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A2167" w:rsidRDefault="00FA2167"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A2167" w:rsidRPr="00615DB7" w:rsidRDefault="00FA2167"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r w:rsidRPr="00615DB7">
        <w:rPr>
          <w:rFonts w:ascii="Helvetica" w:hAnsi="Helvetica"/>
          <w:b/>
          <w:bCs/>
          <w:sz w:val="20"/>
          <w:lang w:val="en-GB"/>
        </w:rPr>
        <w:t>Sterling Commerce</w:t>
      </w:r>
      <w:r w:rsidR="00456998">
        <w:rPr>
          <w:rFonts w:ascii="Helvetica" w:hAnsi="Helvetica"/>
          <w:b/>
          <w:bCs/>
          <w:sz w:val="20"/>
          <w:lang w:val="en-GB"/>
        </w:rPr>
        <w:t xml:space="preserve"> </w:t>
      </w:r>
    </w:p>
    <w:p w:rsidR="00FA2167" w:rsidRPr="00615DB7" w:rsidRDefault="00FA2167"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FA2167" w:rsidRPr="00615DB7" w:rsidRDefault="00FA2167"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03</w:t>
      </w:r>
      <w:r w:rsidRPr="00615DB7">
        <w:rPr>
          <w:rFonts w:cs="Tahoma"/>
          <w:sz w:val="20"/>
        </w:rPr>
        <w:t>/1</w:t>
      </w:r>
      <w:r>
        <w:rPr>
          <w:rFonts w:cs="Tahoma"/>
          <w:sz w:val="20"/>
        </w:rPr>
        <w:t>1</w:t>
      </w:r>
      <w:r w:rsidRPr="00615DB7">
        <w:rPr>
          <w:rFonts w:cs="Tahoma"/>
          <w:sz w:val="20"/>
        </w:rPr>
        <w:t>/10</w:t>
      </w:r>
    </w:p>
    <w:p w:rsidR="00FA2167" w:rsidRPr="00615DB7" w:rsidRDefault="00FA2167" w:rsidP="0032607C">
      <w:pPr>
        <w:pStyle w:val="Heading5"/>
      </w:pPr>
      <w:r w:rsidRPr="00615DB7">
        <w:rPr>
          <w:bCs/>
          <w:smallCaps/>
        </w:rPr>
        <w:t>Last Updated</w:t>
      </w:r>
      <w:r w:rsidRPr="00615DB7">
        <w:rPr>
          <w:bCs/>
        </w:rPr>
        <w:t>:</w:t>
      </w:r>
      <w:r w:rsidRPr="00615DB7">
        <w:t xml:space="preserve"> </w:t>
      </w:r>
      <w:r w:rsidRPr="00615DB7">
        <w:tab/>
      </w:r>
      <w:r w:rsidR="0050132D">
        <w:fldChar w:fldCharType="begin"/>
      </w:r>
      <w:r w:rsidR="00543ACB">
        <w:instrText xml:space="preserve"> SAVEDATE  \@ "M/d/yyyy h:mm am/pm"  \* MERGEFORMAT </w:instrText>
      </w:r>
      <w:r w:rsidR="0050132D">
        <w:fldChar w:fldCharType="separate"/>
      </w:r>
      <w:ins w:id="0" w:author="prgupta" w:date="2010-06-28T16:49:00Z">
        <w:r w:rsidR="00715C91">
          <w:rPr>
            <w:noProof/>
          </w:rPr>
          <w:t>6/28/2010 4:49 PM</w:t>
        </w:r>
      </w:ins>
      <w:del w:id="1" w:author="prgupta" w:date="2010-06-28T11:23:00Z">
        <w:r w:rsidR="00A55F5F" w:rsidDel="009109E6">
          <w:rPr>
            <w:noProof/>
          </w:rPr>
          <w:delText>6/4/2010 1:30 PM</w:delText>
        </w:r>
      </w:del>
      <w:r w:rsidR="0050132D">
        <w:fldChar w:fldCharType="end"/>
      </w:r>
    </w:p>
    <w:p w:rsidR="00FA2167" w:rsidRPr="00615DB7" w:rsidRDefault="00FA2167" w:rsidP="00E40B69">
      <w:pPr>
        <w:rPr>
          <w:rFonts w:cs="Tahoma"/>
          <w:sz w:val="20"/>
        </w:rPr>
      </w:pPr>
      <w:r w:rsidRPr="00615DB7">
        <w:rPr>
          <w:b/>
          <w:bCs/>
          <w:smallCaps/>
          <w:sz w:val="20"/>
        </w:rPr>
        <w:t xml:space="preserve">File Name: </w:t>
      </w:r>
      <w:r w:rsidRPr="00615DB7">
        <w:rPr>
          <w:b/>
          <w:bCs/>
          <w:smallCaps/>
          <w:sz w:val="20"/>
        </w:rPr>
        <w:tab/>
      </w:r>
      <w:r w:rsidR="0050132D">
        <w:fldChar w:fldCharType="begin"/>
      </w:r>
      <w:fldSimple w:instr=" FILENAME  \* MERGEFORMAT ">
        <w:r w:rsidR="00E97DE1" w:rsidRPr="00E97DE1">
          <w:rPr>
            <w:noProof/>
            <w:sz w:val="20"/>
          </w:rPr>
          <w:instrText>xpedx BatchFeed Customer Batch Detailed</w:instrText>
        </w:r>
        <w:r w:rsidR="00E97DE1">
          <w:rPr>
            <w:noProof/>
          </w:rPr>
          <w:instrText xml:space="preserve"> Design V1.4.docx</w:instrText>
        </w:r>
      </w:fldSimple>
      <w:r w:rsidR="0050132D">
        <w:fldChar w:fldCharType="separate"/>
      </w:r>
      <w:r w:rsidRPr="00615DB7">
        <w:rPr>
          <w:sz w:val="20"/>
        </w:rPr>
        <w:t>C:\Documents and Settings\bfurman\My Documents\Temp\Methodology v1.1\Project Management\TEMPLATE - DOCUMENT - Use Case Definition.doc</w:t>
      </w:r>
      <w:r w:rsidR="0050132D">
        <w:fldChar w:fldCharType="end"/>
      </w:r>
      <w:fldSimple w:instr=" FILENAME  \* MERGEFORMAT ">
        <w:ins w:id="2" w:author="prgupta" w:date="2010-06-28T11:24:00Z">
          <w:r w:rsidR="0050132D" w:rsidRPr="0050132D">
            <w:rPr>
              <w:noProof/>
              <w:sz w:val="20"/>
              <w:rPrChange w:id="3" w:author="prgupta" w:date="2010-06-28T11:24:00Z">
                <w:rPr/>
              </w:rPrChange>
            </w:rPr>
            <w:t>xpedx BatchFeed Customer Batch Detailed Design V1.7.docx</w:t>
          </w:r>
        </w:ins>
        <w:del w:id="4" w:author="prgupta" w:date="2010-06-28T11:24:00Z">
          <w:r w:rsidR="00D25894" w:rsidRPr="00D25894" w:rsidDel="004E4A47">
            <w:rPr>
              <w:noProof/>
              <w:sz w:val="20"/>
            </w:rPr>
            <w:delText>xpedx BatchFeed Customer Batch Detailed Design V1.6</w:delText>
          </w:r>
        </w:del>
      </w:fldSimple>
    </w:p>
    <w:p w:rsidR="00FA2167" w:rsidRPr="006D6E99" w:rsidRDefault="00FA2167">
      <w:pPr>
        <w:jc w:val="center"/>
        <w:rPr>
          <w:rFonts w:cs="Tahoma"/>
          <w:b/>
        </w:rPr>
      </w:pPr>
    </w:p>
    <w:p w:rsidR="00FA2167" w:rsidRPr="006D6E99" w:rsidRDefault="00FA2167">
      <w:pPr>
        <w:jc w:val="center"/>
        <w:rPr>
          <w:rFonts w:cs="Tahoma"/>
          <w:b/>
        </w:rPr>
      </w:pPr>
    </w:p>
    <w:p w:rsidR="00FA2167" w:rsidRPr="006D6E99" w:rsidRDefault="00FA2167">
      <w:pPr>
        <w:jc w:val="center"/>
        <w:rPr>
          <w:rFonts w:cs="Tahoma"/>
          <w:b/>
        </w:rPr>
      </w:pPr>
    </w:p>
    <w:p w:rsidR="00FA2167" w:rsidRDefault="00FA2167">
      <w:pPr>
        <w:rPr>
          <w:rFonts w:cs="Tahoma"/>
          <w:bCs/>
        </w:rPr>
        <w:sectPr w:rsidR="00FA2167" w:rsidSect="00083555">
          <w:headerReference w:type="first" r:id="rId7"/>
          <w:footerReference w:type="first" r:id="rId8"/>
          <w:pgSz w:w="12240" w:h="15840" w:code="1"/>
          <w:pgMar w:top="1440" w:right="1800" w:bottom="1440" w:left="1800" w:header="720" w:footer="720" w:gutter="0"/>
          <w:cols w:space="720"/>
          <w:titlePg/>
        </w:sectPr>
      </w:pPr>
    </w:p>
    <w:p w:rsidR="00FA2167" w:rsidRDefault="00FA2167" w:rsidP="00313CCE">
      <w:pPr>
        <w:pStyle w:val="Title"/>
        <w:jc w:val="left"/>
        <w:rPr>
          <w:sz w:val="24"/>
          <w:szCs w:val="24"/>
        </w:rPr>
      </w:pPr>
    </w:p>
    <w:p w:rsidR="00FA2167" w:rsidRDefault="00FA2167" w:rsidP="00313CCE">
      <w:pPr>
        <w:pStyle w:val="Title"/>
        <w:jc w:val="left"/>
        <w:rPr>
          <w:sz w:val="24"/>
          <w:szCs w:val="24"/>
        </w:rPr>
      </w:pPr>
    </w:p>
    <w:p w:rsidR="00FA2167" w:rsidRPr="006D6E99" w:rsidRDefault="00FA2167" w:rsidP="00313CCE">
      <w:pPr>
        <w:pStyle w:val="Title"/>
        <w:jc w:val="left"/>
        <w:rPr>
          <w:sz w:val="24"/>
          <w:szCs w:val="24"/>
        </w:rPr>
      </w:pPr>
      <w:r w:rsidRPr="006D6E99">
        <w:rPr>
          <w:sz w:val="24"/>
          <w:szCs w:val="24"/>
        </w:rPr>
        <w:t>Approval Signatures (Mandatory)</w:t>
      </w:r>
    </w:p>
    <w:p w:rsidR="00FA2167" w:rsidRPr="006D6E99" w:rsidRDefault="00FA2167"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FA2167" w:rsidRPr="006D6E99" w:rsidTr="00BF436F">
        <w:tc>
          <w:tcPr>
            <w:tcW w:w="1710" w:type="dxa"/>
            <w:shd w:val="pct15" w:color="auto" w:fill="FFFFFF"/>
            <w:vAlign w:val="center"/>
          </w:tcPr>
          <w:p w:rsidR="00FA2167" w:rsidRPr="006D6E99" w:rsidRDefault="00FA2167" w:rsidP="00BF436F">
            <w:pPr>
              <w:jc w:val="center"/>
              <w:rPr>
                <w:rFonts w:cs="Tahoma"/>
                <w:b/>
              </w:rPr>
            </w:pPr>
            <w:bookmarkStart w:id="11" w:name="_Toc466339161"/>
            <w:r w:rsidRPr="006D6E99">
              <w:rPr>
                <w:rFonts w:cs="Tahoma"/>
                <w:b/>
              </w:rPr>
              <w:t>Title</w:t>
            </w:r>
            <w:bookmarkEnd w:id="11"/>
          </w:p>
        </w:tc>
        <w:tc>
          <w:tcPr>
            <w:tcW w:w="2250" w:type="dxa"/>
            <w:shd w:val="pct15" w:color="auto" w:fill="FFFFFF"/>
            <w:vAlign w:val="center"/>
          </w:tcPr>
          <w:p w:rsidR="00FA2167" w:rsidRPr="006D6E99" w:rsidRDefault="00FA2167" w:rsidP="00BF436F">
            <w:pPr>
              <w:jc w:val="center"/>
              <w:rPr>
                <w:rFonts w:cs="Tahoma"/>
                <w:b/>
              </w:rPr>
            </w:pPr>
            <w:bookmarkStart w:id="12" w:name="_Toc466339162"/>
            <w:r w:rsidRPr="006D6E99">
              <w:rPr>
                <w:rFonts w:cs="Tahoma"/>
                <w:b/>
              </w:rPr>
              <w:t>Name</w:t>
            </w:r>
            <w:bookmarkEnd w:id="12"/>
          </w:p>
        </w:tc>
        <w:tc>
          <w:tcPr>
            <w:tcW w:w="2160" w:type="dxa"/>
            <w:shd w:val="pct15" w:color="auto" w:fill="FFFFFF"/>
            <w:vAlign w:val="center"/>
          </w:tcPr>
          <w:p w:rsidR="00FA2167" w:rsidRPr="006D6E99" w:rsidRDefault="00FA2167" w:rsidP="00BF436F">
            <w:pPr>
              <w:jc w:val="center"/>
              <w:rPr>
                <w:rFonts w:cs="Tahoma"/>
                <w:b/>
              </w:rPr>
            </w:pPr>
            <w:bookmarkStart w:id="13" w:name="_Toc466339163"/>
            <w:r w:rsidRPr="006D6E99">
              <w:rPr>
                <w:rFonts w:cs="Tahoma"/>
                <w:b/>
              </w:rPr>
              <w:t>Signature</w:t>
            </w:r>
            <w:bookmarkEnd w:id="13"/>
          </w:p>
        </w:tc>
        <w:tc>
          <w:tcPr>
            <w:tcW w:w="1260" w:type="dxa"/>
            <w:shd w:val="pct15" w:color="auto" w:fill="FFFFFF"/>
            <w:vAlign w:val="center"/>
          </w:tcPr>
          <w:p w:rsidR="00FA2167" w:rsidRPr="006D6E99" w:rsidRDefault="00FA2167" w:rsidP="00BF436F">
            <w:pPr>
              <w:jc w:val="center"/>
              <w:rPr>
                <w:rFonts w:cs="Tahoma"/>
                <w:b/>
              </w:rPr>
            </w:pPr>
            <w:bookmarkStart w:id="14" w:name="_Toc466339164"/>
            <w:r w:rsidRPr="006D6E99">
              <w:rPr>
                <w:rFonts w:cs="Tahoma"/>
                <w:b/>
              </w:rPr>
              <w:t>Date</w:t>
            </w:r>
            <w:bookmarkEnd w:id="14"/>
          </w:p>
        </w:tc>
        <w:tc>
          <w:tcPr>
            <w:tcW w:w="2160" w:type="dxa"/>
            <w:shd w:val="pct15" w:color="auto" w:fill="FFFFFF"/>
            <w:vAlign w:val="center"/>
          </w:tcPr>
          <w:p w:rsidR="00FA2167" w:rsidRPr="006D6E99" w:rsidRDefault="00FA2167" w:rsidP="00BF436F">
            <w:pPr>
              <w:jc w:val="center"/>
              <w:rPr>
                <w:rFonts w:cs="Tahoma"/>
                <w:b/>
              </w:rPr>
            </w:pPr>
            <w:r w:rsidRPr="006D6E99">
              <w:rPr>
                <w:rFonts w:cs="Tahoma"/>
                <w:b/>
              </w:rPr>
              <w:t>Comments / Issues / Concerns</w:t>
            </w:r>
          </w:p>
        </w:tc>
      </w:tr>
      <w:tr w:rsidR="00FA2167" w:rsidRPr="006D6E99" w:rsidTr="00BF436F">
        <w:trPr>
          <w:cantSplit/>
          <w:trHeight w:val="569"/>
        </w:trPr>
        <w:tc>
          <w:tcPr>
            <w:tcW w:w="1710" w:type="dxa"/>
            <w:vMerge w:val="restart"/>
            <w:vAlign w:val="center"/>
          </w:tcPr>
          <w:p w:rsidR="00FA2167" w:rsidRPr="006D6E99" w:rsidRDefault="00FA2167" w:rsidP="00BF436F">
            <w:pPr>
              <w:rPr>
                <w:rFonts w:cs="Tahoma"/>
                <w:b/>
              </w:rPr>
            </w:pPr>
          </w:p>
          <w:p w:rsidR="00FA2167" w:rsidRPr="006D6E99" w:rsidRDefault="00FA2167" w:rsidP="00BF436F">
            <w:pPr>
              <w:rPr>
                <w:rFonts w:cs="Tahoma"/>
                <w:b/>
              </w:rPr>
            </w:pPr>
            <w:r>
              <w:rPr>
                <w:rFonts w:cs="Tahoma"/>
                <w:b/>
              </w:rPr>
              <w:t>xpedx</w:t>
            </w:r>
            <w:r w:rsidRPr="006D6E99">
              <w:rPr>
                <w:rFonts w:cs="Tahoma"/>
                <w:b/>
              </w:rPr>
              <w:t xml:space="preserve"> Owner(s)</w:t>
            </w:r>
          </w:p>
        </w:tc>
        <w:tc>
          <w:tcPr>
            <w:tcW w:w="2250" w:type="dxa"/>
            <w:vAlign w:val="center"/>
          </w:tcPr>
          <w:p w:rsidR="00FA2167" w:rsidRPr="006D6E99" w:rsidRDefault="00FA2167" w:rsidP="00BF436F">
            <w:pPr>
              <w:rPr>
                <w:rFonts w:cs="Tahoma"/>
              </w:rPr>
            </w:pPr>
            <w:r>
              <w:rPr>
                <w:rFonts w:cs="Tahoma"/>
              </w:rPr>
              <w:t>Steve Bugher</w:t>
            </w:r>
          </w:p>
        </w:tc>
        <w:tc>
          <w:tcPr>
            <w:tcW w:w="2160" w:type="dxa"/>
            <w:vAlign w:val="center"/>
          </w:tcPr>
          <w:p w:rsidR="00FA2167" w:rsidRPr="006D6E99" w:rsidRDefault="00FA2167" w:rsidP="00BF436F">
            <w:pPr>
              <w:rPr>
                <w:rFonts w:cs="Tahoma"/>
                <w:b/>
              </w:rPr>
            </w:pPr>
          </w:p>
        </w:tc>
        <w:tc>
          <w:tcPr>
            <w:tcW w:w="1260" w:type="dxa"/>
            <w:vAlign w:val="center"/>
          </w:tcPr>
          <w:p w:rsidR="00FA2167" w:rsidRPr="006D6E99" w:rsidRDefault="00FA2167" w:rsidP="00BF436F">
            <w:pPr>
              <w:rPr>
                <w:rFonts w:cs="Tahoma"/>
              </w:rPr>
            </w:pPr>
          </w:p>
        </w:tc>
        <w:tc>
          <w:tcPr>
            <w:tcW w:w="2160" w:type="dxa"/>
          </w:tcPr>
          <w:p w:rsidR="00FA2167" w:rsidRPr="006D6E99" w:rsidRDefault="00FA2167" w:rsidP="00BF436F">
            <w:pPr>
              <w:rPr>
                <w:rFonts w:cs="Tahoma"/>
              </w:rPr>
            </w:pPr>
          </w:p>
        </w:tc>
      </w:tr>
      <w:tr w:rsidR="00FA2167" w:rsidRPr="006D6E99" w:rsidTr="00BF436F">
        <w:trPr>
          <w:cantSplit/>
          <w:trHeight w:val="569"/>
        </w:trPr>
        <w:tc>
          <w:tcPr>
            <w:tcW w:w="1710" w:type="dxa"/>
            <w:vMerge/>
            <w:vAlign w:val="center"/>
          </w:tcPr>
          <w:p w:rsidR="00FA2167" w:rsidRPr="006D6E99" w:rsidRDefault="00FA2167" w:rsidP="00BF436F">
            <w:pPr>
              <w:rPr>
                <w:rFonts w:cs="Tahoma"/>
                <w:b/>
              </w:rPr>
            </w:pPr>
          </w:p>
        </w:tc>
        <w:tc>
          <w:tcPr>
            <w:tcW w:w="2250" w:type="dxa"/>
            <w:vAlign w:val="center"/>
          </w:tcPr>
          <w:p w:rsidR="00FA2167" w:rsidRPr="006D6E99" w:rsidRDefault="00FA2167" w:rsidP="00BF436F">
            <w:pPr>
              <w:rPr>
                <w:rFonts w:cs="Tahoma"/>
              </w:rPr>
            </w:pPr>
            <w:smartTag w:uri="urn:schemas-microsoft-com:office:smarttags" w:element="PersonName">
              <w:r>
                <w:rPr>
                  <w:rFonts w:cs="Tahoma"/>
                </w:rPr>
                <w:t>Cheryl Tullis</w:t>
              </w:r>
            </w:smartTag>
          </w:p>
        </w:tc>
        <w:tc>
          <w:tcPr>
            <w:tcW w:w="2160" w:type="dxa"/>
            <w:vAlign w:val="center"/>
          </w:tcPr>
          <w:p w:rsidR="00FA2167" w:rsidRPr="006D6E99" w:rsidRDefault="00FA2167" w:rsidP="00BF436F">
            <w:pPr>
              <w:rPr>
                <w:rFonts w:cs="Tahoma"/>
                <w:b/>
              </w:rPr>
            </w:pPr>
          </w:p>
        </w:tc>
        <w:tc>
          <w:tcPr>
            <w:tcW w:w="1260" w:type="dxa"/>
            <w:vAlign w:val="center"/>
          </w:tcPr>
          <w:p w:rsidR="00FA2167" w:rsidRPr="006D6E99" w:rsidRDefault="00FA2167" w:rsidP="00BF436F">
            <w:pPr>
              <w:rPr>
                <w:rFonts w:cs="Tahoma"/>
              </w:rPr>
            </w:pPr>
          </w:p>
        </w:tc>
        <w:tc>
          <w:tcPr>
            <w:tcW w:w="2160" w:type="dxa"/>
          </w:tcPr>
          <w:p w:rsidR="00FA2167" w:rsidRPr="006D6E99" w:rsidRDefault="00FA2167" w:rsidP="00BF436F">
            <w:pPr>
              <w:rPr>
                <w:rFonts w:cs="Tahoma"/>
              </w:rPr>
            </w:pPr>
          </w:p>
        </w:tc>
      </w:tr>
      <w:tr w:rsidR="00FA2167" w:rsidRPr="006D6E99" w:rsidTr="00BF436F">
        <w:trPr>
          <w:cantSplit/>
          <w:trHeight w:val="569"/>
        </w:trPr>
        <w:tc>
          <w:tcPr>
            <w:tcW w:w="1710" w:type="dxa"/>
            <w:vMerge w:val="restart"/>
            <w:vAlign w:val="center"/>
          </w:tcPr>
          <w:p w:rsidR="00FA2167" w:rsidRPr="006D6E99" w:rsidRDefault="00FA2167" w:rsidP="00BF436F">
            <w:pPr>
              <w:rPr>
                <w:rFonts w:cs="Tahoma"/>
                <w:b/>
              </w:rPr>
            </w:pPr>
            <w:r w:rsidRPr="006D6E99">
              <w:rPr>
                <w:rFonts w:cs="Tahoma"/>
                <w:b/>
              </w:rPr>
              <w:t>Sterling Commerce Owner(s)</w:t>
            </w:r>
          </w:p>
        </w:tc>
        <w:tc>
          <w:tcPr>
            <w:tcW w:w="2250" w:type="dxa"/>
            <w:vAlign w:val="center"/>
          </w:tcPr>
          <w:p w:rsidR="00FA2167" w:rsidRPr="006D6E99" w:rsidRDefault="00FA2167" w:rsidP="00BF436F">
            <w:pPr>
              <w:rPr>
                <w:rFonts w:cs="Tahoma"/>
              </w:rPr>
            </w:pPr>
            <w:r>
              <w:rPr>
                <w:rFonts w:cs="Tahoma"/>
              </w:rPr>
              <w:t>Guy Read</w:t>
            </w:r>
          </w:p>
        </w:tc>
        <w:tc>
          <w:tcPr>
            <w:tcW w:w="2160" w:type="dxa"/>
            <w:vAlign w:val="center"/>
          </w:tcPr>
          <w:p w:rsidR="00FA2167" w:rsidRPr="006D6E99" w:rsidRDefault="00FA2167" w:rsidP="00BF436F">
            <w:pPr>
              <w:rPr>
                <w:rFonts w:cs="Tahoma"/>
                <w:b/>
              </w:rPr>
            </w:pPr>
          </w:p>
        </w:tc>
        <w:tc>
          <w:tcPr>
            <w:tcW w:w="1260" w:type="dxa"/>
            <w:vAlign w:val="center"/>
          </w:tcPr>
          <w:p w:rsidR="00FA2167" w:rsidRPr="006D6E99" w:rsidRDefault="00FA2167" w:rsidP="00BF436F">
            <w:pPr>
              <w:rPr>
                <w:rFonts w:cs="Tahoma"/>
              </w:rPr>
            </w:pPr>
          </w:p>
        </w:tc>
        <w:tc>
          <w:tcPr>
            <w:tcW w:w="2160" w:type="dxa"/>
          </w:tcPr>
          <w:p w:rsidR="00FA2167" w:rsidRPr="006D6E99" w:rsidRDefault="00FA2167" w:rsidP="00BF436F">
            <w:pPr>
              <w:rPr>
                <w:rFonts w:cs="Tahoma"/>
              </w:rPr>
            </w:pPr>
          </w:p>
        </w:tc>
      </w:tr>
      <w:tr w:rsidR="00FA2167" w:rsidRPr="006D6E99" w:rsidTr="00BF436F">
        <w:trPr>
          <w:cantSplit/>
          <w:trHeight w:val="569"/>
        </w:trPr>
        <w:tc>
          <w:tcPr>
            <w:tcW w:w="1710" w:type="dxa"/>
            <w:vMerge/>
            <w:vAlign w:val="center"/>
          </w:tcPr>
          <w:p w:rsidR="00FA2167" w:rsidRPr="006D6E99" w:rsidRDefault="00FA2167" w:rsidP="00BF436F">
            <w:pPr>
              <w:rPr>
                <w:rFonts w:cs="Tahoma"/>
                <w:b/>
              </w:rPr>
            </w:pPr>
          </w:p>
        </w:tc>
        <w:tc>
          <w:tcPr>
            <w:tcW w:w="2250" w:type="dxa"/>
            <w:vAlign w:val="center"/>
          </w:tcPr>
          <w:p w:rsidR="00FA2167" w:rsidRPr="006D6E99" w:rsidRDefault="00FA2167" w:rsidP="00BF436F">
            <w:pPr>
              <w:rPr>
                <w:rFonts w:cs="Tahoma"/>
              </w:rPr>
            </w:pPr>
          </w:p>
        </w:tc>
        <w:tc>
          <w:tcPr>
            <w:tcW w:w="2160" w:type="dxa"/>
            <w:vAlign w:val="center"/>
          </w:tcPr>
          <w:p w:rsidR="00FA2167" w:rsidRPr="006D6E99" w:rsidRDefault="00FA2167" w:rsidP="00BF436F">
            <w:pPr>
              <w:rPr>
                <w:rFonts w:cs="Tahoma"/>
                <w:b/>
              </w:rPr>
            </w:pPr>
          </w:p>
        </w:tc>
        <w:tc>
          <w:tcPr>
            <w:tcW w:w="1260" w:type="dxa"/>
            <w:vAlign w:val="center"/>
          </w:tcPr>
          <w:p w:rsidR="00FA2167" w:rsidRPr="006D6E99" w:rsidRDefault="00FA2167" w:rsidP="00BF436F">
            <w:pPr>
              <w:rPr>
                <w:rFonts w:cs="Tahoma"/>
              </w:rPr>
            </w:pPr>
          </w:p>
        </w:tc>
        <w:tc>
          <w:tcPr>
            <w:tcW w:w="2160" w:type="dxa"/>
          </w:tcPr>
          <w:p w:rsidR="00FA2167" w:rsidRPr="006D6E99" w:rsidRDefault="00FA2167" w:rsidP="00BF436F">
            <w:pPr>
              <w:rPr>
                <w:rFonts w:cs="Tahoma"/>
              </w:rPr>
            </w:pPr>
          </w:p>
        </w:tc>
      </w:tr>
    </w:tbl>
    <w:p w:rsidR="00FA2167" w:rsidRPr="006D6E99" w:rsidRDefault="00FA2167" w:rsidP="00313CCE">
      <w:pPr>
        <w:rPr>
          <w:rFonts w:cs="Tahoma"/>
        </w:rPr>
      </w:pPr>
    </w:p>
    <w:p w:rsidR="00FA2167" w:rsidRPr="006D6E99" w:rsidRDefault="00FA2167" w:rsidP="00313CCE">
      <w:pPr>
        <w:rPr>
          <w:rFonts w:cs="Tahoma"/>
        </w:rPr>
      </w:pPr>
      <w:r w:rsidRPr="006D6E99">
        <w:rPr>
          <w:rFonts w:cs="Tahoma"/>
          <w:b/>
        </w:rPr>
        <w:t>Note</w:t>
      </w:r>
      <w:r w:rsidRPr="006D6E99">
        <w:rPr>
          <w:rFonts w:cs="Tahoma"/>
        </w:rPr>
        <w:t>: The sign off indicates approval of all sections of the document.</w:t>
      </w:r>
    </w:p>
    <w:p w:rsidR="00FA2167" w:rsidRPr="006D6E99" w:rsidRDefault="00FA2167" w:rsidP="00313CCE">
      <w:pPr>
        <w:rPr>
          <w:rFonts w:cs="Tahoma"/>
        </w:rPr>
      </w:pPr>
    </w:p>
    <w:p w:rsidR="00FA2167" w:rsidRPr="006D6E99" w:rsidRDefault="00FA2167" w:rsidP="00313CCE">
      <w:pPr>
        <w:pStyle w:val="TOAHeading"/>
        <w:rPr>
          <w:rFonts w:cs="Tahoma"/>
        </w:rPr>
      </w:pPr>
      <w:r w:rsidRPr="006D6E99">
        <w:rPr>
          <w:rFonts w:cs="Tahoma"/>
        </w:rPr>
        <w:t>Document Revision History</w:t>
      </w:r>
    </w:p>
    <w:p w:rsidR="00FA2167" w:rsidRPr="006D6E99" w:rsidRDefault="00FA2167" w:rsidP="00313CCE">
      <w:pPr>
        <w:rPr>
          <w:rFonts w:cs="Tahoma"/>
        </w:rPr>
      </w:pPr>
    </w:p>
    <w:p w:rsidR="00FA2167" w:rsidRPr="006D6E99" w:rsidRDefault="00FA2167"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FA2167" w:rsidRPr="006D6E99" w:rsidRDefault="00FA2167"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FA2167" w:rsidRPr="006D6E99" w:rsidTr="00BF436F">
        <w:trPr>
          <w:tblHeader/>
        </w:trPr>
        <w:tc>
          <w:tcPr>
            <w:tcW w:w="1098" w:type="dxa"/>
            <w:shd w:val="clear" w:color="auto" w:fill="D9D9D9"/>
          </w:tcPr>
          <w:p w:rsidR="00FA2167" w:rsidRPr="006D6E99" w:rsidRDefault="00FA2167" w:rsidP="00BF436F">
            <w:pPr>
              <w:pStyle w:val="TOC1"/>
              <w:rPr>
                <w:rFonts w:cs="Tahoma"/>
              </w:rPr>
            </w:pPr>
            <w:r w:rsidRPr="006D6E99">
              <w:rPr>
                <w:rFonts w:cs="Tahoma"/>
              </w:rPr>
              <w:t>Version</w:t>
            </w:r>
          </w:p>
        </w:tc>
        <w:tc>
          <w:tcPr>
            <w:tcW w:w="1692" w:type="dxa"/>
            <w:shd w:val="clear" w:color="auto" w:fill="D9D9D9"/>
          </w:tcPr>
          <w:p w:rsidR="00FA2167" w:rsidRPr="006D6E99" w:rsidRDefault="00FA2167" w:rsidP="00BF436F">
            <w:pPr>
              <w:keepNext/>
              <w:keepLines/>
              <w:rPr>
                <w:rFonts w:cs="Tahoma"/>
                <w:b/>
              </w:rPr>
            </w:pPr>
            <w:r w:rsidRPr="006D6E99">
              <w:rPr>
                <w:rFonts w:cs="Tahoma"/>
                <w:b/>
              </w:rPr>
              <w:t xml:space="preserve">Date </w:t>
            </w:r>
          </w:p>
        </w:tc>
        <w:tc>
          <w:tcPr>
            <w:tcW w:w="4140" w:type="dxa"/>
            <w:shd w:val="clear" w:color="auto" w:fill="D9D9D9"/>
          </w:tcPr>
          <w:p w:rsidR="00FA2167" w:rsidRPr="006D6E99" w:rsidRDefault="00FA2167" w:rsidP="00BF436F">
            <w:pPr>
              <w:keepNext/>
              <w:keepLines/>
              <w:rPr>
                <w:rFonts w:cs="Tahoma"/>
                <w:b/>
              </w:rPr>
            </w:pPr>
            <w:r w:rsidRPr="006D6E99">
              <w:rPr>
                <w:rFonts w:cs="Tahoma"/>
                <w:b/>
              </w:rPr>
              <w:t>Description (Changes Made)</w:t>
            </w:r>
          </w:p>
        </w:tc>
        <w:tc>
          <w:tcPr>
            <w:tcW w:w="2520" w:type="dxa"/>
            <w:shd w:val="clear" w:color="auto" w:fill="D9D9D9"/>
          </w:tcPr>
          <w:p w:rsidR="00FA2167" w:rsidRPr="006D6E99" w:rsidRDefault="00FA2167" w:rsidP="00BF436F">
            <w:pPr>
              <w:keepNext/>
              <w:keepLines/>
              <w:rPr>
                <w:rFonts w:cs="Tahoma"/>
                <w:b/>
              </w:rPr>
            </w:pPr>
            <w:r w:rsidRPr="006D6E99">
              <w:rPr>
                <w:rFonts w:cs="Tahoma"/>
                <w:b/>
              </w:rPr>
              <w:t>Author(s)</w:t>
            </w:r>
          </w:p>
        </w:tc>
      </w:tr>
      <w:tr w:rsidR="00FA2167" w:rsidRPr="006D6E99" w:rsidTr="00BF436F">
        <w:tc>
          <w:tcPr>
            <w:tcW w:w="1098" w:type="dxa"/>
          </w:tcPr>
          <w:p w:rsidR="00FA2167" w:rsidRPr="006D6E99" w:rsidRDefault="00FA2167" w:rsidP="00BF436F">
            <w:pPr>
              <w:keepNext/>
              <w:keepLines/>
              <w:rPr>
                <w:rFonts w:cs="Tahoma"/>
              </w:rPr>
            </w:pPr>
            <w:r>
              <w:rPr>
                <w:rFonts w:cs="Tahoma"/>
              </w:rPr>
              <w:t>1.0</w:t>
            </w:r>
          </w:p>
        </w:tc>
        <w:tc>
          <w:tcPr>
            <w:tcW w:w="1692" w:type="dxa"/>
          </w:tcPr>
          <w:p w:rsidR="00FA2167" w:rsidRPr="006D6E99" w:rsidRDefault="00FA2167" w:rsidP="00BF436F">
            <w:pPr>
              <w:keepNext/>
              <w:keepLines/>
              <w:rPr>
                <w:rFonts w:cs="Tahoma"/>
              </w:rPr>
            </w:pPr>
            <w:r>
              <w:rPr>
                <w:rFonts w:cs="Tahoma"/>
              </w:rPr>
              <w:t>03/11/2010</w:t>
            </w:r>
          </w:p>
        </w:tc>
        <w:tc>
          <w:tcPr>
            <w:tcW w:w="4140" w:type="dxa"/>
          </w:tcPr>
          <w:p w:rsidR="00FA2167" w:rsidRPr="006D6E99" w:rsidRDefault="00FA2167" w:rsidP="00BF436F">
            <w:pPr>
              <w:keepNext/>
              <w:keepLines/>
              <w:rPr>
                <w:rFonts w:cs="Tahoma"/>
              </w:rPr>
            </w:pPr>
            <w:r>
              <w:rPr>
                <w:rFonts w:cs="Tahoma"/>
              </w:rPr>
              <w:t>Initial Draft</w:t>
            </w:r>
          </w:p>
        </w:tc>
        <w:tc>
          <w:tcPr>
            <w:tcW w:w="2520" w:type="dxa"/>
          </w:tcPr>
          <w:p w:rsidR="00FA2167" w:rsidRPr="006D6E99" w:rsidRDefault="00FA2167"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FA2167" w:rsidRPr="006D6E99" w:rsidTr="00A34654">
        <w:trPr>
          <w:trHeight w:val="305"/>
        </w:trPr>
        <w:tc>
          <w:tcPr>
            <w:tcW w:w="1098" w:type="dxa"/>
          </w:tcPr>
          <w:p w:rsidR="00FA2167" w:rsidRPr="00342957" w:rsidRDefault="00342957" w:rsidP="00BF436F">
            <w:pPr>
              <w:keepNext/>
              <w:keepLines/>
              <w:rPr>
                <w:rFonts w:cs="Tahoma"/>
              </w:rPr>
            </w:pPr>
            <w:r>
              <w:rPr>
                <w:rFonts w:cs="Tahoma"/>
              </w:rPr>
              <w:t>1.2</w:t>
            </w:r>
          </w:p>
        </w:tc>
        <w:tc>
          <w:tcPr>
            <w:tcW w:w="1692" w:type="dxa"/>
          </w:tcPr>
          <w:p w:rsidR="00FA2167" w:rsidRPr="00342957" w:rsidRDefault="00342957" w:rsidP="00BF436F">
            <w:pPr>
              <w:keepNext/>
              <w:keepLines/>
              <w:rPr>
                <w:rFonts w:cs="Tahoma"/>
              </w:rPr>
            </w:pPr>
            <w:r>
              <w:rPr>
                <w:rFonts w:cs="Tahoma"/>
              </w:rPr>
              <w:t>05/05/2010</w:t>
            </w:r>
          </w:p>
        </w:tc>
        <w:tc>
          <w:tcPr>
            <w:tcW w:w="4140" w:type="dxa"/>
          </w:tcPr>
          <w:p w:rsidR="00FA2167" w:rsidRPr="00342957" w:rsidRDefault="0034295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document</w:t>
            </w:r>
            <w:r w:rsidR="005A6D2E">
              <w:rPr>
                <w:rFonts w:ascii="Tahoma" w:hAnsi="Tahoma" w:cs="Tahoma"/>
              </w:rPr>
              <w:t>. Converted to Office 2007 format.</w:t>
            </w:r>
          </w:p>
        </w:tc>
        <w:tc>
          <w:tcPr>
            <w:tcW w:w="2520" w:type="dxa"/>
          </w:tcPr>
          <w:p w:rsidR="00FA2167" w:rsidRPr="00342957" w:rsidRDefault="00342957" w:rsidP="00AE7A55">
            <w:pPr>
              <w:keepNext/>
              <w:keepLines/>
              <w:tabs>
                <w:tab w:val="left" w:pos="1170"/>
              </w:tabs>
              <w:rPr>
                <w:rFonts w:cs="Tahoma"/>
              </w:rPr>
            </w:pPr>
            <w:r>
              <w:rPr>
                <w:rFonts w:cs="Tahoma"/>
              </w:rPr>
              <w:t>Sterling</w:t>
            </w:r>
          </w:p>
        </w:tc>
      </w:tr>
      <w:tr w:rsidR="00FA2167" w:rsidRPr="006D6E99" w:rsidTr="00BF436F">
        <w:tc>
          <w:tcPr>
            <w:tcW w:w="1098" w:type="dxa"/>
          </w:tcPr>
          <w:p w:rsidR="00FA2167" w:rsidRPr="005334CB" w:rsidRDefault="005334CB" w:rsidP="00BF436F">
            <w:pPr>
              <w:keepNext/>
              <w:keepLines/>
              <w:rPr>
                <w:rFonts w:cs="Tahoma"/>
              </w:rPr>
            </w:pPr>
            <w:r>
              <w:rPr>
                <w:rFonts w:cs="Tahoma"/>
              </w:rPr>
              <w:t>1.3</w:t>
            </w:r>
          </w:p>
        </w:tc>
        <w:tc>
          <w:tcPr>
            <w:tcW w:w="1692" w:type="dxa"/>
          </w:tcPr>
          <w:p w:rsidR="00FA2167" w:rsidRPr="005334CB" w:rsidRDefault="005334CB" w:rsidP="00BF436F">
            <w:pPr>
              <w:keepNext/>
              <w:keepLines/>
              <w:rPr>
                <w:rFonts w:cs="Tahoma"/>
              </w:rPr>
            </w:pPr>
            <w:r>
              <w:rPr>
                <w:rFonts w:cs="Tahoma"/>
              </w:rPr>
              <w:t>05/25/2010</w:t>
            </w:r>
          </w:p>
        </w:tc>
        <w:tc>
          <w:tcPr>
            <w:tcW w:w="4140" w:type="dxa"/>
          </w:tcPr>
          <w:p w:rsidR="00FA2167" w:rsidRPr="005334CB" w:rsidRDefault="005334C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dated 05/21/2010. Only assumptions section has been updated.</w:t>
            </w:r>
          </w:p>
        </w:tc>
        <w:tc>
          <w:tcPr>
            <w:tcW w:w="2520" w:type="dxa"/>
          </w:tcPr>
          <w:p w:rsidR="00FA2167" w:rsidRPr="005334CB" w:rsidRDefault="005334CB" w:rsidP="00BF436F">
            <w:pPr>
              <w:keepNext/>
              <w:keepLines/>
              <w:tabs>
                <w:tab w:val="left" w:pos="1170"/>
              </w:tabs>
              <w:rPr>
                <w:rFonts w:cs="Tahoma"/>
              </w:rPr>
            </w:pPr>
            <w:r>
              <w:rPr>
                <w:rFonts w:cs="Tahoma"/>
              </w:rPr>
              <w:t>Sterling</w:t>
            </w:r>
          </w:p>
        </w:tc>
      </w:tr>
      <w:tr w:rsidR="00E97DE1" w:rsidRPr="006D6E99" w:rsidTr="00BF436F">
        <w:tc>
          <w:tcPr>
            <w:tcW w:w="1098" w:type="dxa"/>
          </w:tcPr>
          <w:p w:rsidR="00E97DE1" w:rsidRDefault="00E97DE1" w:rsidP="00BF436F">
            <w:pPr>
              <w:keepNext/>
              <w:keepLines/>
              <w:rPr>
                <w:rFonts w:cs="Tahoma"/>
              </w:rPr>
            </w:pPr>
            <w:r>
              <w:rPr>
                <w:rFonts w:cs="Tahoma"/>
              </w:rPr>
              <w:t>1.4</w:t>
            </w:r>
          </w:p>
        </w:tc>
        <w:tc>
          <w:tcPr>
            <w:tcW w:w="1692" w:type="dxa"/>
          </w:tcPr>
          <w:p w:rsidR="00E97DE1" w:rsidRDefault="00E97DE1" w:rsidP="00BF436F">
            <w:pPr>
              <w:keepNext/>
              <w:keepLines/>
              <w:rPr>
                <w:rFonts w:cs="Tahoma"/>
              </w:rPr>
            </w:pPr>
            <w:r>
              <w:rPr>
                <w:rFonts w:cs="Tahoma"/>
              </w:rPr>
              <w:t>5/26/2010</w:t>
            </w:r>
          </w:p>
        </w:tc>
        <w:tc>
          <w:tcPr>
            <w:tcW w:w="4140" w:type="dxa"/>
          </w:tcPr>
          <w:p w:rsidR="00E97DE1" w:rsidRDefault="00E97DE1"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meeting 5/26/2010.</w:t>
            </w:r>
          </w:p>
        </w:tc>
        <w:tc>
          <w:tcPr>
            <w:tcW w:w="2520" w:type="dxa"/>
          </w:tcPr>
          <w:p w:rsidR="00E97DE1" w:rsidRDefault="00E97DE1" w:rsidP="00BF436F">
            <w:pPr>
              <w:keepNext/>
              <w:keepLines/>
              <w:tabs>
                <w:tab w:val="left" w:pos="1170"/>
              </w:tabs>
              <w:rPr>
                <w:rFonts w:cs="Tahoma"/>
              </w:rPr>
            </w:pPr>
            <w:r>
              <w:rPr>
                <w:rFonts w:cs="Tahoma"/>
              </w:rPr>
              <w:t>Sterling</w:t>
            </w:r>
          </w:p>
        </w:tc>
      </w:tr>
      <w:tr w:rsidR="00C07B6B" w:rsidRPr="006D6E99" w:rsidTr="00BF436F">
        <w:tc>
          <w:tcPr>
            <w:tcW w:w="1098" w:type="dxa"/>
          </w:tcPr>
          <w:p w:rsidR="00C07B6B" w:rsidRDefault="00C07B6B" w:rsidP="00BF436F">
            <w:pPr>
              <w:keepNext/>
              <w:keepLines/>
              <w:rPr>
                <w:rFonts w:cs="Tahoma"/>
              </w:rPr>
            </w:pPr>
            <w:r>
              <w:rPr>
                <w:rFonts w:cs="Tahoma"/>
              </w:rPr>
              <w:t>1.5</w:t>
            </w:r>
          </w:p>
        </w:tc>
        <w:tc>
          <w:tcPr>
            <w:tcW w:w="1692" w:type="dxa"/>
          </w:tcPr>
          <w:p w:rsidR="00C07B6B" w:rsidRDefault="00C07B6B" w:rsidP="00BF436F">
            <w:pPr>
              <w:keepNext/>
              <w:keepLines/>
              <w:rPr>
                <w:rFonts w:cs="Tahoma"/>
              </w:rPr>
            </w:pPr>
            <w:r>
              <w:rPr>
                <w:rFonts w:cs="Tahoma"/>
              </w:rPr>
              <w:t>5/28/2010</w:t>
            </w:r>
          </w:p>
        </w:tc>
        <w:tc>
          <w:tcPr>
            <w:tcW w:w="4140" w:type="dxa"/>
          </w:tcPr>
          <w:p w:rsidR="00C07B6B" w:rsidRDefault="00C07B6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with legacy environment id</w:t>
            </w:r>
          </w:p>
        </w:tc>
        <w:tc>
          <w:tcPr>
            <w:tcW w:w="2520" w:type="dxa"/>
          </w:tcPr>
          <w:p w:rsidR="00C07B6B" w:rsidRDefault="00C07B6B" w:rsidP="00BF436F">
            <w:pPr>
              <w:keepNext/>
              <w:keepLines/>
              <w:tabs>
                <w:tab w:val="left" w:pos="1170"/>
              </w:tabs>
              <w:rPr>
                <w:rFonts w:cs="Tahoma"/>
              </w:rPr>
            </w:pPr>
            <w:r>
              <w:rPr>
                <w:rFonts w:cs="Tahoma"/>
              </w:rPr>
              <w:t>Sterling</w:t>
            </w:r>
          </w:p>
        </w:tc>
      </w:tr>
      <w:tr w:rsidR="004E4A47" w:rsidRPr="006D6E99" w:rsidTr="00BF436F">
        <w:trPr>
          <w:ins w:id="15" w:author="prgupta" w:date="2010-06-28T11:24:00Z"/>
        </w:trPr>
        <w:tc>
          <w:tcPr>
            <w:tcW w:w="1098" w:type="dxa"/>
          </w:tcPr>
          <w:p w:rsidR="004E4A47" w:rsidRDefault="004E4A47" w:rsidP="00BF436F">
            <w:pPr>
              <w:keepNext/>
              <w:keepLines/>
              <w:rPr>
                <w:ins w:id="16" w:author="prgupta" w:date="2010-06-28T11:24:00Z"/>
                <w:rFonts w:cs="Tahoma"/>
              </w:rPr>
            </w:pPr>
            <w:ins w:id="17" w:author="prgupta" w:date="2010-06-28T11:24:00Z">
              <w:r>
                <w:rPr>
                  <w:rFonts w:cs="Tahoma"/>
                </w:rPr>
                <w:t>1.7</w:t>
              </w:r>
            </w:ins>
          </w:p>
        </w:tc>
        <w:tc>
          <w:tcPr>
            <w:tcW w:w="1692" w:type="dxa"/>
          </w:tcPr>
          <w:p w:rsidR="004E4A47" w:rsidRDefault="004E4A47" w:rsidP="00BF436F">
            <w:pPr>
              <w:keepNext/>
              <w:keepLines/>
              <w:rPr>
                <w:ins w:id="18" w:author="prgupta" w:date="2010-06-28T11:24:00Z"/>
                <w:rFonts w:cs="Tahoma"/>
              </w:rPr>
            </w:pPr>
            <w:ins w:id="19" w:author="prgupta" w:date="2010-06-28T11:24:00Z">
              <w:r>
                <w:rPr>
                  <w:rFonts w:cs="Tahoma"/>
                </w:rPr>
                <w:t>6/28/2010</w:t>
              </w:r>
            </w:ins>
          </w:p>
        </w:tc>
        <w:tc>
          <w:tcPr>
            <w:tcW w:w="4140" w:type="dxa"/>
          </w:tcPr>
          <w:p w:rsidR="004E4A47" w:rsidRDefault="004E4A4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0" w:author="prgupta" w:date="2010-06-28T11:24:00Z"/>
                <w:rFonts w:ascii="Tahoma" w:hAnsi="Tahoma" w:cs="Tahoma"/>
              </w:rPr>
            </w:pPr>
            <w:ins w:id="21" w:author="prgupta" w:date="2010-06-28T11:24:00Z">
              <w:r>
                <w:rPr>
                  <w:rFonts w:ascii="Tahoma" w:hAnsi="Tahoma" w:cs="Tahoma"/>
                </w:rPr>
                <w:t xml:space="preserve">Updated the xml </w:t>
              </w:r>
            </w:ins>
            <w:ins w:id="22" w:author="prgupta" w:date="2010-06-28T11:25:00Z">
              <w:r>
                <w:rPr>
                  <w:rFonts w:ascii="Tahoma" w:hAnsi="Tahoma" w:cs="Tahoma"/>
                </w:rPr>
                <w:t>based on feedback from Cheryl/Jasmine on 6/24.</w:t>
              </w:r>
            </w:ins>
          </w:p>
        </w:tc>
        <w:tc>
          <w:tcPr>
            <w:tcW w:w="2520" w:type="dxa"/>
          </w:tcPr>
          <w:p w:rsidR="004E4A47" w:rsidRDefault="004E4A47" w:rsidP="00BF436F">
            <w:pPr>
              <w:keepNext/>
              <w:keepLines/>
              <w:tabs>
                <w:tab w:val="left" w:pos="1170"/>
              </w:tabs>
              <w:rPr>
                <w:ins w:id="23" w:author="prgupta" w:date="2010-06-28T11:24:00Z"/>
                <w:rFonts w:cs="Tahoma"/>
              </w:rPr>
            </w:pPr>
            <w:ins w:id="24" w:author="prgupta" w:date="2010-06-28T11:25:00Z">
              <w:r>
                <w:rPr>
                  <w:rFonts w:cs="Tahoma"/>
                </w:rPr>
                <w:t>Sterling</w:t>
              </w:r>
            </w:ins>
          </w:p>
        </w:tc>
      </w:tr>
    </w:tbl>
    <w:p w:rsidR="00FA2167" w:rsidRPr="006D6E99" w:rsidRDefault="00FA2167" w:rsidP="00313CCE">
      <w:pPr>
        <w:pStyle w:val="Title"/>
        <w:jc w:val="left"/>
      </w:pPr>
    </w:p>
    <w:p w:rsidR="00FA2167" w:rsidRPr="006D6E99" w:rsidRDefault="00FA2167" w:rsidP="00313CCE">
      <w:pPr>
        <w:pStyle w:val="TOAHeading"/>
        <w:rPr>
          <w:rFonts w:cs="Tahoma"/>
        </w:rPr>
      </w:pPr>
      <w:r w:rsidRPr="006D6E99">
        <w:rPr>
          <w:rFonts w:cs="Tahoma"/>
        </w:rPr>
        <w:t>Related or Reference Documents</w:t>
      </w:r>
    </w:p>
    <w:p w:rsidR="00FA2167" w:rsidRPr="006D6E99" w:rsidRDefault="00FA2167"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FA2167" w:rsidRPr="006D6E99" w:rsidTr="00BF436F">
        <w:trPr>
          <w:tblHeader/>
        </w:trPr>
        <w:tc>
          <w:tcPr>
            <w:tcW w:w="2790" w:type="dxa"/>
            <w:shd w:val="clear" w:color="auto" w:fill="D9D9D9"/>
          </w:tcPr>
          <w:p w:rsidR="00FA2167" w:rsidRPr="006D6E99" w:rsidRDefault="00FA2167" w:rsidP="00BF436F">
            <w:pPr>
              <w:pStyle w:val="TOC1"/>
              <w:rPr>
                <w:rFonts w:cs="Tahoma"/>
              </w:rPr>
            </w:pPr>
            <w:r w:rsidRPr="006D6E99">
              <w:rPr>
                <w:rFonts w:cs="Tahoma"/>
              </w:rPr>
              <w:lastRenderedPageBreak/>
              <w:t xml:space="preserve">Document Name </w:t>
            </w:r>
          </w:p>
        </w:tc>
        <w:tc>
          <w:tcPr>
            <w:tcW w:w="2880" w:type="dxa"/>
            <w:shd w:val="clear" w:color="auto" w:fill="D9D9D9"/>
          </w:tcPr>
          <w:p w:rsidR="00FA2167" w:rsidRPr="006D6E99" w:rsidRDefault="00FA2167" w:rsidP="00BF436F">
            <w:pPr>
              <w:pStyle w:val="TOC1"/>
              <w:rPr>
                <w:rFonts w:cs="Tahoma"/>
              </w:rPr>
            </w:pPr>
            <w:r w:rsidRPr="006D6E99">
              <w:rPr>
                <w:rFonts w:cs="Tahoma"/>
              </w:rPr>
              <w:t>Description</w:t>
            </w:r>
          </w:p>
        </w:tc>
        <w:tc>
          <w:tcPr>
            <w:tcW w:w="1260" w:type="dxa"/>
            <w:shd w:val="clear" w:color="auto" w:fill="D9D9D9"/>
          </w:tcPr>
          <w:p w:rsidR="00FA2167" w:rsidRPr="006D6E99" w:rsidRDefault="00FA2167" w:rsidP="00BF436F">
            <w:pPr>
              <w:pStyle w:val="TOC1"/>
              <w:rPr>
                <w:rFonts w:cs="Tahoma"/>
              </w:rPr>
            </w:pPr>
            <w:r w:rsidRPr="006D6E99">
              <w:rPr>
                <w:rFonts w:cs="Tahoma"/>
              </w:rPr>
              <w:t>Owner</w:t>
            </w:r>
          </w:p>
        </w:tc>
        <w:tc>
          <w:tcPr>
            <w:tcW w:w="2520" w:type="dxa"/>
            <w:shd w:val="clear" w:color="auto" w:fill="D9D9D9"/>
          </w:tcPr>
          <w:p w:rsidR="00FA2167" w:rsidRPr="006D6E99" w:rsidRDefault="00FA2167" w:rsidP="00BF436F">
            <w:pPr>
              <w:pStyle w:val="TOC1"/>
              <w:rPr>
                <w:rFonts w:cs="Tahoma"/>
              </w:rPr>
            </w:pPr>
            <w:r w:rsidRPr="006D6E99">
              <w:rPr>
                <w:rFonts w:cs="Tahoma"/>
              </w:rPr>
              <w:t>Location</w:t>
            </w:r>
          </w:p>
        </w:tc>
      </w:tr>
      <w:tr w:rsidR="00063DA6" w:rsidRPr="006D6E99" w:rsidTr="00BF436F">
        <w:tc>
          <w:tcPr>
            <w:tcW w:w="2790" w:type="dxa"/>
          </w:tcPr>
          <w:p w:rsidR="00063DA6" w:rsidRPr="00AB2859" w:rsidRDefault="00063DA6" w:rsidP="00C97143">
            <w:pPr>
              <w:keepNext/>
              <w:keepLines/>
              <w:rPr>
                <w:rFonts w:cs="Tahoma"/>
              </w:rPr>
            </w:pPr>
            <w:r w:rsidRPr="00AB2859">
              <w:rPr>
                <w:rFonts w:cs="Tahoma"/>
              </w:rPr>
              <w:t>SCI_Xpedx Solution Definition Document v1.</w:t>
            </w:r>
            <w:r>
              <w:rPr>
                <w:rFonts w:cs="Tahoma"/>
              </w:rPr>
              <w:t>5</w:t>
            </w:r>
          </w:p>
        </w:tc>
        <w:tc>
          <w:tcPr>
            <w:tcW w:w="2880" w:type="dxa"/>
          </w:tcPr>
          <w:p w:rsidR="00063DA6" w:rsidRPr="006D6E99" w:rsidRDefault="00063DA6" w:rsidP="00C97143">
            <w:pPr>
              <w:keepNext/>
              <w:keepLines/>
              <w:rPr>
                <w:rFonts w:cs="Tahoma"/>
              </w:rPr>
            </w:pPr>
            <w:r>
              <w:rPr>
                <w:rFonts w:cs="Tahoma"/>
              </w:rPr>
              <w:t>Solution Definition document</w:t>
            </w:r>
          </w:p>
        </w:tc>
        <w:tc>
          <w:tcPr>
            <w:tcW w:w="1260" w:type="dxa"/>
          </w:tcPr>
          <w:p w:rsidR="00063DA6" w:rsidRPr="006D6E99" w:rsidRDefault="00063DA6" w:rsidP="00C97143">
            <w:pPr>
              <w:keepNext/>
              <w:keepLines/>
              <w:rPr>
                <w:rFonts w:cs="Tahoma"/>
              </w:rPr>
            </w:pPr>
            <w:r>
              <w:rPr>
                <w:rFonts w:cs="Tahoma"/>
              </w:rPr>
              <w:t>Sterling Commerce</w:t>
            </w:r>
          </w:p>
        </w:tc>
        <w:tc>
          <w:tcPr>
            <w:tcW w:w="2520" w:type="dxa"/>
          </w:tcPr>
          <w:p w:rsidR="00063DA6" w:rsidRPr="006D6E99" w:rsidRDefault="00063DA6" w:rsidP="00C97143">
            <w:pPr>
              <w:keepNext/>
              <w:keepLines/>
              <w:rPr>
                <w:rFonts w:cs="Tahoma"/>
              </w:rPr>
            </w:pPr>
          </w:p>
        </w:tc>
      </w:tr>
      <w:tr w:rsidR="00063DA6" w:rsidRPr="006D6E99" w:rsidTr="00BF436F">
        <w:tc>
          <w:tcPr>
            <w:tcW w:w="2790" w:type="dxa"/>
          </w:tcPr>
          <w:p w:rsidR="00063DA6" w:rsidRPr="00C967CB" w:rsidRDefault="00063DA6" w:rsidP="00C97143">
            <w:pPr>
              <w:keepNext/>
              <w:keepLines/>
              <w:rPr>
                <w:rFonts w:cs="Tahoma"/>
              </w:rPr>
            </w:pPr>
            <w:r>
              <w:rPr>
                <w:rFonts w:cs="Tahoma"/>
              </w:rPr>
              <w:t>SCI_CustomerBatch.xls v1.</w:t>
            </w:r>
            <w:r w:rsidR="00D25894">
              <w:rPr>
                <w:rFonts w:cs="Tahoma"/>
              </w:rPr>
              <w:t>5</w:t>
            </w:r>
          </w:p>
        </w:tc>
        <w:tc>
          <w:tcPr>
            <w:tcW w:w="2880" w:type="dxa"/>
          </w:tcPr>
          <w:p w:rsidR="00063DA6" w:rsidRPr="006D6E99" w:rsidRDefault="00063DA6" w:rsidP="00C97143">
            <w:pPr>
              <w:keepNext/>
              <w:keepLines/>
              <w:rPr>
                <w:rFonts w:cs="Tahoma"/>
              </w:rPr>
            </w:pPr>
            <w:r>
              <w:rPr>
                <w:rFonts w:cs="Tahoma"/>
              </w:rPr>
              <w:t>Customer Batch Field Mapping Document</w:t>
            </w:r>
          </w:p>
        </w:tc>
        <w:tc>
          <w:tcPr>
            <w:tcW w:w="1260" w:type="dxa"/>
          </w:tcPr>
          <w:p w:rsidR="00063DA6" w:rsidRPr="006D6E99" w:rsidRDefault="00063DA6" w:rsidP="00C97143">
            <w:pPr>
              <w:keepNext/>
              <w:keepLines/>
              <w:rPr>
                <w:rFonts w:cs="Tahoma"/>
              </w:rPr>
            </w:pPr>
            <w:r>
              <w:rPr>
                <w:rFonts w:cs="Tahoma"/>
              </w:rPr>
              <w:t>Sterling Commerce</w:t>
            </w:r>
          </w:p>
        </w:tc>
        <w:tc>
          <w:tcPr>
            <w:tcW w:w="2520" w:type="dxa"/>
          </w:tcPr>
          <w:p w:rsidR="00063DA6" w:rsidRPr="006D6E99" w:rsidRDefault="00063DA6" w:rsidP="00C97143">
            <w:pPr>
              <w:keepNext/>
              <w:keepLines/>
              <w:rPr>
                <w:rFonts w:cs="Tahoma"/>
              </w:rPr>
            </w:pPr>
          </w:p>
        </w:tc>
      </w:tr>
      <w:tr w:rsidR="00063DA6" w:rsidRPr="006D6E99" w:rsidTr="00BF436F">
        <w:tc>
          <w:tcPr>
            <w:tcW w:w="2790" w:type="dxa"/>
          </w:tcPr>
          <w:p w:rsidR="00063DA6" w:rsidRPr="00E454C7" w:rsidRDefault="00063DA6" w:rsidP="00C97143">
            <w:pPr>
              <w:keepNext/>
              <w:keepLines/>
              <w:rPr>
                <w:rFonts w:cs="Tahoma"/>
              </w:rPr>
            </w:pPr>
            <w:r w:rsidRPr="00E454C7">
              <w:rPr>
                <w:rFonts w:cs="Tahoma"/>
              </w:rPr>
              <w:t>xcom NG Connectivity Finalized Transactions</w:t>
            </w:r>
          </w:p>
        </w:tc>
        <w:tc>
          <w:tcPr>
            <w:tcW w:w="2880" w:type="dxa"/>
          </w:tcPr>
          <w:p w:rsidR="00063DA6" w:rsidRPr="006D6E99" w:rsidRDefault="00063DA6" w:rsidP="00C97143">
            <w:pPr>
              <w:keepNext/>
              <w:keepLines/>
              <w:rPr>
                <w:rFonts w:cs="Tahoma"/>
              </w:rPr>
            </w:pPr>
            <w:r>
              <w:rPr>
                <w:rFonts w:cs="Tahoma"/>
              </w:rPr>
              <w:t>Connectivity Document between Sterling/webMethods/Legacy</w:t>
            </w:r>
          </w:p>
        </w:tc>
        <w:tc>
          <w:tcPr>
            <w:tcW w:w="1260" w:type="dxa"/>
          </w:tcPr>
          <w:p w:rsidR="00063DA6" w:rsidRPr="006D6E99" w:rsidRDefault="00063DA6" w:rsidP="00C97143">
            <w:pPr>
              <w:keepNext/>
              <w:keepLines/>
              <w:rPr>
                <w:rFonts w:cs="Tahoma"/>
              </w:rPr>
            </w:pPr>
            <w:r>
              <w:rPr>
                <w:rFonts w:cs="Tahoma"/>
              </w:rPr>
              <w:t>webMethods</w:t>
            </w:r>
          </w:p>
        </w:tc>
        <w:tc>
          <w:tcPr>
            <w:tcW w:w="2520" w:type="dxa"/>
          </w:tcPr>
          <w:p w:rsidR="00063DA6" w:rsidRPr="006D6E99" w:rsidRDefault="00063DA6" w:rsidP="00C97143">
            <w:pPr>
              <w:keepNext/>
              <w:keepLines/>
              <w:rPr>
                <w:rFonts w:cs="Tahoma"/>
              </w:rPr>
            </w:pPr>
          </w:p>
        </w:tc>
      </w:tr>
      <w:tr w:rsidR="00063DA6" w:rsidRPr="006D6E99" w:rsidTr="00BF436F">
        <w:tc>
          <w:tcPr>
            <w:tcW w:w="2790" w:type="dxa"/>
          </w:tcPr>
          <w:p w:rsidR="00063DA6" w:rsidRPr="00E454C7" w:rsidRDefault="00063DA6" w:rsidP="00C97143">
            <w:pPr>
              <w:keepNext/>
              <w:keepLines/>
              <w:rPr>
                <w:rFonts w:cs="Tahoma"/>
              </w:rPr>
            </w:pPr>
          </w:p>
        </w:tc>
        <w:tc>
          <w:tcPr>
            <w:tcW w:w="2880" w:type="dxa"/>
          </w:tcPr>
          <w:p w:rsidR="00063DA6" w:rsidRDefault="00063DA6" w:rsidP="00C97143">
            <w:pPr>
              <w:keepNext/>
              <w:keepLines/>
              <w:rPr>
                <w:rFonts w:cs="Tahoma"/>
              </w:rPr>
            </w:pPr>
          </w:p>
        </w:tc>
        <w:tc>
          <w:tcPr>
            <w:tcW w:w="1260" w:type="dxa"/>
          </w:tcPr>
          <w:p w:rsidR="00063DA6" w:rsidRDefault="00063DA6" w:rsidP="00C97143">
            <w:pPr>
              <w:keepNext/>
              <w:keepLines/>
              <w:rPr>
                <w:rFonts w:cs="Tahoma"/>
              </w:rPr>
            </w:pPr>
          </w:p>
        </w:tc>
        <w:tc>
          <w:tcPr>
            <w:tcW w:w="2520" w:type="dxa"/>
          </w:tcPr>
          <w:p w:rsidR="00063DA6" w:rsidRPr="006D6E99" w:rsidRDefault="00063DA6" w:rsidP="00C97143">
            <w:pPr>
              <w:keepNext/>
              <w:keepLines/>
              <w:rPr>
                <w:rFonts w:cs="Tahoma"/>
              </w:rPr>
            </w:pPr>
          </w:p>
        </w:tc>
      </w:tr>
    </w:tbl>
    <w:p w:rsidR="00FA2167" w:rsidRPr="006D6E99"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sectPr w:rsidR="00FA2167" w:rsidSect="00083555">
          <w:pgSz w:w="12240" w:h="15840" w:code="1"/>
          <w:pgMar w:top="1440" w:right="1800" w:bottom="1440" w:left="1800" w:header="720" w:footer="720" w:gutter="0"/>
          <w:cols w:space="720"/>
          <w:titlePg/>
        </w:sect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pPr>
    </w:p>
    <w:p w:rsidR="00FA2167" w:rsidRPr="006D6E99" w:rsidRDefault="00FA2167" w:rsidP="00313CCE">
      <w:pPr>
        <w:pStyle w:val="Title"/>
      </w:pPr>
      <w:r w:rsidRPr="006D6E99">
        <w:t xml:space="preserve">TABLE OF CONTENTS </w:t>
      </w:r>
    </w:p>
    <w:p w:rsidR="00FA2167" w:rsidRPr="006D6E99" w:rsidRDefault="00FA2167" w:rsidP="00313CCE">
      <w:pPr>
        <w:pStyle w:val="TOC1"/>
        <w:rPr>
          <w:rFonts w:cs="Tahoma"/>
        </w:rPr>
      </w:pPr>
    </w:p>
    <w:p w:rsidR="00FA2167" w:rsidRDefault="0050132D">
      <w:pPr>
        <w:pStyle w:val="TOC1"/>
        <w:tabs>
          <w:tab w:val="left" w:pos="400"/>
          <w:tab w:val="right" w:leader="dot" w:pos="8630"/>
        </w:tabs>
        <w:rPr>
          <w:rFonts w:ascii="Calibri" w:hAnsi="Calibri"/>
          <w:b w:val="0"/>
          <w:bCs w:val="0"/>
          <w:noProof/>
          <w:sz w:val="22"/>
          <w:szCs w:val="22"/>
        </w:rPr>
      </w:pPr>
      <w:r w:rsidRPr="0050132D">
        <w:rPr>
          <w:rFonts w:cs="Tahoma"/>
        </w:rPr>
        <w:fldChar w:fldCharType="begin"/>
      </w:r>
      <w:r w:rsidR="00FA2167" w:rsidRPr="006D6E99">
        <w:rPr>
          <w:rFonts w:cs="Tahoma"/>
        </w:rPr>
        <w:instrText xml:space="preserve"> TOC  \* MERGEFORMAT </w:instrText>
      </w:r>
      <w:r w:rsidRPr="0050132D">
        <w:rPr>
          <w:rFonts w:cs="Tahoma"/>
        </w:rPr>
        <w:fldChar w:fldCharType="separate"/>
      </w:r>
      <w:r w:rsidR="00FA2167" w:rsidRPr="00650403">
        <w:rPr>
          <w:rFonts w:cs="Tahoma"/>
          <w:noProof/>
        </w:rPr>
        <w:t>1.</w:t>
      </w:r>
      <w:r w:rsidR="00FA2167">
        <w:rPr>
          <w:rFonts w:ascii="Calibri" w:hAnsi="Calibri"/>
          <w:b w:val="0"/>
          <w:bCs w:val="0"/>
          <w:noProof/>
          <w:sz w:val="22"/>
          <w:szCs w:val="22"/>
        </w:rPr>
        <w:tab/>
      </w:r>
      <w:r w:rsidR="00FA2167" w:rsidRPr="00650403">
        <w:rPr>
          <w:rFonts w:cs="Tahoma"/>
          <w:noProof/>
        </w:rPr>
        <w:t>Introduction</w:t>
      </w:r>
      <w:r w:rsidR="00FA2167">
        <w:rPr>
          <w:noProof/>
        </w:rPr>
        <w:tab/>
      </w:r>
      <w:r>
        <w:rPr>
          <w:noProof/>
        </w:rPr>
        <w:fldChar w:fldCharType="begin"/>
      </w:r>
      <w:r w:rsidR="00FA2167">
        <w:rPr>
          <w:noProof/>
        </w:rPr>
        <w:instrText xml:space="preserve"> PAGEREF _Toc256497988 \h </w:instrText>
      </w:r>
      <w:r>
        <w:rPr>
          <w:noProof/>
        </w:rPr>
      </w:r>
      <w:r>
        <w:rPr>
          <w:noProof/>
        </w:rPr>
        <w:fldChar w:fldCharType="separate"/>
      </w:r>
      <w:r w:rsidR="00157E3B">
        <w:rPr>
          <w:noProof/>
        </w:rPr>
        <w:t>3</w:t>
      </w:r>
      <w:r>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1.1</w:t>
      </w:r>
      <w:r>
        <w:rPr>
          <w:rFonts w:ascii="Calibri" w:hAnsi="Calibri"/>
          <w:noProof/>
          <w:sz w:val="22"/>
          <w:szCs w:val="22"/>
        </w:rPr>
        <w:tab/>
      </w:r>
      <w:r>
        <w:rPr>
          <w:noProof/>
        </w:rPr>
        <w:t>Document Purpose</w:t>
      </w:r>
      <w:r>
        <w:rPr>
          <w:noProof/>
        </w:rPr>
        <w:tab/>
      </w:r>
      <w:r w:rsidR="0050132D">
        <w:rPr>
          <w:noProof/>
        </w:rPr>
        <w:fldChar w:fldCharType="begin"/>
      </w:r>
      <w:r>
        <w:rPr>
          <w:noProof/>
        </w:rPr>
        <w:instrText xml:space="preserve"> PAGEREF _Toc256497989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1.2</w:t>
      </w:r>
      <w:r>
        <w:rPr>
          <w:rFonts w:ascii="Calibri" w:hAnsi="Calibri"/>
          <w:noProof/>
          <w:sz w:val="22"/>
          <w:szCs w:val="22"/>
        </w:rPr>
        <w:tab/>
      </w:r>
      <w:r>
        <w:rPr>
          <w:noProof/>
        </w:rPr>
        <w:t>Document Audience</w:t>
      </w:r>
      <w:r>
        <w:rPr>
          <w:noProof/>
        </w:rPr>
        <w:tab/>
      </w:r>
      <w:r w:rsidR="0050132D">
        <w:rPr>
          <w:noProof/>
        </w:rPr>
        <w:fldChar w:fldCharType="begin"/>
      </w:r>
      <w:r>
        <w:rPr>
          <w:noProof/>
        </w:rPr>
        <w:instrText xml:space="preserve"> PAGEREF _Toc256497990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1"/>
        <w:tabs>
          <w:tab w:val="left" w:pos="400"/>
          <w:tab w:val="right" w:leader="dot" w:pos="8630"/>
        </w:tabs>
        <w:rPr>
          <w:rFonts w:ascii="Calibri" w:hAnsi="Calibri"/>
          <w:b w:val="0"/>
          <w:bCs w:val="0"/>
          <w:noProof/>
          <w:sz w:val="22"/>
          <w:szCs w:val="22"/>
        </w:rPr>
      </w:pPr>
      <w:r w:rsidRPr="00650403">
        <w:rPr>
          <w:rFonts w:cs="Tahoma"/>
          <w:noProof/>
        </w:rPr>
        <w:t>2</w:t>
      </w:r>
      <w:r>
        <w:rPr>
          <w:rFonts w:ascii="Calibri" w:hAnsi="Calibri"/>
          <w:b w:val="0"/>
          <w:bCs w:val="0"/>
          <w:noProof/>
          <w:sz w:val="22"/>
          <w:szCs w:val="22"/>
        </w:rPr>
        <w:tab/>
      </w:r>
      <w:r w:rsidRPr="00650403">
        <w:rPr>
          <w:rFonts w:cs="Tahoma"/>
          <w:noProof/>
        </w:rPr>
        <w:t>Batch Feeds – Division Info</w:t>
      </w:r>
      <w:r>
        <w:rPr>
          <w:noProof/>
        </w:rPr>
        <w:tab/>
      </w:r>
      <w:r w:rsidR="0050132D">
        <w:rPr>
          <w:noProof/>
        </w:rPr>
        <w:fldChar w:fldCharType="begin"/>
      </w:r>
      <w:r>
        <w:rPr>
          <w:noProof/>
        </w:rPr>
        <w:instrText xml:space="preserve"> PAGEREF _Toc256497991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2.1</w:t>
      </w:r>
      <w:r>
        <w:rPr>
          <w:rFonts w:ascii="Calibri" w:hAnsi="Calibri"/>
          <w:noProof/>
          <w:sz w:val="22"/>
          <w:szCs w:val="22"/>
        </w:rPr>
        <w:tab/>
      </w:r>
      <w:r>
        <w:rPr>
          <w:noProof/>
        </w:rPr>
        <w:t>Overview</w:t>
      </w:r>
      <w:r>
        <w:rPr>
          <w:noProof/>
        </w:rPr>
        <w:tab/>
      </w:r>
      <w:r w:rsidR="0050132D">
        <w:rPr>
          <w:noProof/>
        </w:rPr>
        <w:fldChar w:fldCharType="begin"/>
      </w:r>
      <w:r>
        <w:rPr>
          <w:noProof/>
        </w:rPr>
        <w:instrText xml:space="preserve"> PAGEREF _Toc256497992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2.2</w:t>
      </w:r>
      <w:r>
        <w:rPr>
          <w:rFonts w:ascii="Calibri" w:hAnsi="Calibri"/>
          <w:noProof/>
          <w:sz w:val="22"/>
          <w:szCs w:val="22"/>
        </w:rPr>
        <w:tab/>
      </w:r>
      <w:r>
        <w:rPr>
          <w:noProof/>
        </w:rPr>
        <w:t>Master System</w:t>
      </w:r>
      <w:r>
        <w:rPr>
          <w:noProof/>
        </w:rPr>
        <w:tab/>
      </w:r>
      <w:r w:rsidR="0050132D">
        <w:rPr>
          <w:noProof/>
        </w:rPr>
        <w:fldChar w:fldCharType="begin"/>
      </w:r>
      <w:r>
        <w:rPr>
          <w:noProof/>
        </w:rPr>
        <w:instrText xml:space="preserve"> PAGEREF _Toc256497993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2.3</w:t>
      </w:r>
      <w:r>
        <w:rPr>
          <w:rFonts w:ascii="Calibri" w:hAnsi="Calibri"/>
          <w:noProof/>
          <w:sz w:val="22"/>
          <w:szCs w:val="22"/>
        </w:rPr>
        <w:tab/>
      </w:r>
      <w:r>
        <w:rPr>
          <w:noProof/>
        </w:rPr>
        <w:t>Process Flow</w:t>
      </w:r>
      <w:r>
        <w:rPr>
          <w:noProof/>
        </w:rPr>
        <w:tab/>
      </w:r>
      <w:r w:rsidR="0050132D">
        <w:rPr>
          <w:noProof/>
        </w:rPr>
        <w:fldChar w:fldCharType="begin"/>
      </w:r>
      <w:r>
        <w:rPr>
          <w:noProof/>
        </w:rPr>
        <w:instrText xml:space="preserve"> PAGEREF _Toc256497994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1000"/>
          <w:tab w:val="right" w:leader="dot" w:pos="8630"/>
        </w:tabs>
        <w:rPr>
          <w:rFonts w:ascii="Calibri" w:hAnsi="Calibri"/>
          <w:noProof/>
          <w:sz w:val="22"/>
          <w:szCs w:val="22"/>
        </w:rPr>
      </w:pPr>
      <w:r>
        <w:rPr>
          <w:noProof/>
        </w:rPr>
        <w:t>2.3.1</w:t>
      </w:r>
      <w:r>
        <w:rPr>
          <w:rFonts w:ascii="Calibri" w:hAnsi="Calibri"/>
          <w:noProof/>
          <w:sz w:val="22"/>
          <w:szCs w:val="22"/>
        </w:rPr>
        <w:tab/>
      </w:r>
      <w:r>
        <w:rPr>
          <w:noProof/>
        </w:rPr>
        <w:t>Sequence Diagram</w:t>
      </w:r>
      <w:r>
        <w:rPr>
          <w:noProof/>
        </w:rPr>
        <w:tab/>
      </w:r>
      <w:r w:rsidR="0050132D">
        <w:rPr>
          <w:noProof/>
        </w:rPr>
        <w:fldChar w:fldCharType="begin"/>
      </w:r>
      <w:r>
        <w:rPr>
          <w:noProof/>
        </w:rPr>
        <w:instrText xml:space="preserve"> PAGEREF _Toc256497995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1000"/>
          <w:tab w:val="right" w:leader="dot" w:pos="8630"/>
        </w:tabs>
        <w:rPr>
          <w:rFonts w:ascii="Calibri" w:hAnsi="Calibri"/>
          <w:noProof/>
          <w:sz w:val="22"/>
          <w:szCs w:val="22"/>
        </w:rPr>
      </w:pPr>
      <w:r>
        <w:rPr>
          <w:noProof/>
        </w:rPr>
        <w:t>2.3.2</w:t>
      </w:r>
      <w:r>
        <w:rPr>
          <w:rFonts w:ascii="Calibri" w:hAnsi="Calibri"/>
          <w:noProof/>
          <w:sz w:val="22"/>
          <w:szCs w:val="22"/>
        </w:rPr>
        <w:tab/>
      </w:r>
      <w:r>
        <w:rPr>
          <w:noProof/>
        </w:rPr>
        <w:t>Flow Details</w:t>
      </w:r>
      <w:r>
        <w:rPr>
          <w:noProof/>
        </w:rPr>
        <w:tab/>
      </w:r>
      <w:r w:rsidR="0050132D">
        <w:rPr>
          <w:noProof/>
        </w:rPr>
        <w:fldChar w:fldCharType="begin"/>
      </w:r>
      <w:r>
        <w:rPr>
          <w:noProof/>
        </w:rPr>
        <w:instrText xml:space="preserve"> PAGEREF _Toc256497996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2.4</w:t>
      </w:r>
      <w:r>
        <w:rPr>
          <w:rFonts w:ascii="Calibri" w:hAnsi="Calibri"/>
          <w:noProof/>
          <w:sz w:val="22"/>
          <w:szCs w:val="22"/>
        </w:rPr>
        <w:tab/>
      </w:r>
      <w:r>
        <w:rPr>
          <w:noProof/>
        </w:rPr>
        <w:t>Field Mapping</w:t>
      </w:r>
      <w:r>
        <w:rPr>
          <w:noProof/>
        </w:rPr>
        <w:tab/>
      </w:r>
      <w:r w:rsidR="0050132D">
        <w:rPr>
          <w:noProof/>
        </w:rPr>
        <w:fldChar w:fldCharType="begin"/>
      </w:r>
      <w:r>
        <w:rPr>
          <w:noProof/>
        </w:rPr>
        <w:instrText xml:space="preserve"> PAGEREF _Toc256497997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2.5</w:t>
      </w:r>
      <w:r>
        <w:rPr>
          <w:rFonts w:ascii="Calibri" w:hAnsi="Calibri"/>
          <w:noProof/>
          <w:sz w:val="22"/>
          <w:szCs w:val="22"/>
        </w:rPr>
        <w:tab/>
      </w:r>
      <w:r>
        <w:rPr>
          <w:noProof/>
        </w:rPr>
        <w:t>Schema</w:t>
      </w:r>
      <w:r>
        <w:rPr>
          <w:noProof/>
        </w:rPr>
        <w:tab/>
      </w:r>
      <w:r w:rsidR="0050132D">
        <w:rPr>
          <w:noProof/>
        </w:rPr>
        <w:fldChar w:fldCharType="begin"/>
      </w:r>
      <w:r>
        <w:rPr>
          <w:noProof/>
        </w:rPr>
        <w:instrText xml:space="preserve"> PAGEREF _Toc256497998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1000"/>
          <w:tab w:val="right" w:leader="dot" w:pos="8630"/>
        </w:tabs>
        <w:rPr>
          <w:rFonts w:ascii="Calibri" w:hAnsi="Calibri"/>
          <w:noProof/>
          <w:sz w:val="22"/>
          <w:szCs w:val="22"/>
        </w:rPr>
      </w:pPr>
      <w:r>
        <w:rPr>
          <w:noProof/>
        </w:rPr>
        <w:t>2.5.1</w:t>
      </w:r>
      <w:r>
        <w:rPr>
          <w:rFonts w:ascii="Calibri" w:hAnsi="Calibri"/>
          <w:noProof/>
          <w:sz w:val="22"/>
          <w:szCs w:val="22"/>
        </w:rPr>
        <w:tab/>
      </w:r>
      <w:r>
        <w:rPr>
          <w:noProof/>
        </w:rPr>
        <w:t>Input Xml (webMethods to Sterling)</w:t>
      </w:r>
      <w:r>
        <w:rPr>
          <w:noProof/>
        </w:rPr>
        <w:tab/>
      </w:r>
      <w:r w:rsidR="0050132D">
        <w:rPr>
          <w:noProof/>
        </w:rPr>
        <w:fldChar w:fldCharType="begin"/>
      </w:r>
      <w:r>
        <w:rPr>
          <w:noProof/>
        </w:rPr>
        <w:instrText xml:space="preserve"> PAGEREF _Toc256497999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2.6</w:t>
      </w:r>
      <w:r>
        <w:rPr>
          <w:rFonts w:ascii="Calibri" w:hAnsi="Calibri"/>
          <w:noProof/>
          <w:sz w:val="22"/>
          <w:szCs w:val="22"/>
        </w:rPr>
        <w:tab/>
      </w:r>
      <w:r>
        <w:rPr>
          <w:noProof/>
        </w:rPr>
        <w:t>Screen Shot</w:t>
      </w:r>
      <w:r>
        <w:rPr>
          <w:noProof/>
        </w:rPr>
        <w:tab/>
      </w:r>
      <w:r w:rsidR="0050132D">
        <w:rPr>
          <w:noProof/>
        </w:rPr>
        <w:fldChar w:fldCharType="begin"/>
      </w:r>
      <w:r>
        <w:rPr>
          <w:noProof/>
        </w:rPr>
        <w:instrText xml:space="preserve"> PAGEREF _Toc256498000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2.7</w:t>
      </w:r>
      <w:r>
        <w:rPr>
          <w:rFonts w:ascii="Calibri" w:hAnsi="Calibri"/>
          <w:noProof/>
          <w:sz w:val="22"/>
          <w:szCs w:val="22"/>
        </w:rPr>
        <w:tab/>
      </w:r>
      <w:r>
        <w:rPr>
          <w:noProof/>
        </w:rPr>
        <w:t>Open Questions</w:t>
      </w:r>
      <w:r>
        <w:rPr>
          <w:noProof/>
        </w:rPr>
        <w:tab/>
      </w:r>
      <w:r w:rsidR="0050132D">
        <w:rPr>
          <w:noProof/>
        </w:rPr>
        <w:fldChar w:fldCharType="begin"/>
      </w:r>
      <w:r>
        <w:rPr>
          <w:noProof/>
        </w:rPr>
        <w:instrText xml:space="preserve"> PAGEREF _Toc256498001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2.8</w:t>
      </w:r>
      <w:r>
        <w:rPr>
          <w:rFonts w:ascii="Calibri" w:hAnsi="Calibri"/>
          <w:noProof/>
          <w:sz w:val="22"/>
          <w:szCs w:val="22"/>
        </w:rPr>
        <w:tab/>
      </w:r>
      <w:r>
        <w:rPr>
          <w:noProof/>
        </w:rPr>
        <w:t>Assumptions</w:t>
      </w:r>
      <w:r>
        <w:rPr>
          <w:noProof/>
        </w:rPr>
        <w:tab/>
      </w:r>
      <w:r w:rsidR="0050132D">
        <w:rPr>
          <w:noProof/>
        </w:rPr>
        <w:fldChar w:fldCharType="begin"/>
      </w:r>
      <w:r>
        <w:rPr>
          <w:noProof/>
        </w:rPr>
        <w:instrText xml:space="preserve"> PAGEREF _Toc256498002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1"/>
        <w:tabs>
          <w:tab w:val="left" w:pos="400"/>
          <w:tab w:val="right" w:leader="dot" w:pos="8630"/>
        </w:tabs>
        <w:rPr>
          <w:rFonts w:ascii="Calibri" w:hAnsi="Calibri"/>
          <w:b w:val="0"/>
          <w:bCs w:val="0"/>
          <w:noProof/>
          <w:sz w:val="22"/>
          <w:szCs w:val="22"/>
        </w:rPr>
      </w:pPr>
      <w:r w:rsidRPr="00650403">
        <w:rPr>
          <w:rFonts w:cs="Tahoma"/>
          <w:noProof/>
        </w:rPr>
        <w:t>3</w:t>
      </w:r>
      <w:r>
        <w:rPr>
          <w:rFonts w:ascii="Calibri" w:hAnsi="Calibri"/>
          <w:b w:val="0"/>
          <w:bCs w:val="0"/>
          <w:noProof/>
          <w:sz w:val="22"/>
          <w:szCs w:val="22"/>
        </w:rPr>
        <w:tab/>
      </w:r>
      <w:r w:rsidRPr="00650403">
        <w:rPr>
          <w:rFonts w:cs="Tahoma"/>
          <w:noProof/>
        </w:rPr>
        <w:t>Connectivity Diagram</w:t>
      </w:r>
      <w:r>
        <w:rPr>
          <w:noProof/>
        </w:rPr>
        <w:tab/>
      </w:r>
      <w:r w:rsidR="0050132D">
        <w:rPr>
          <w:noProof/>
        </w:rPr>
        <w:fldChar w:fldCharType="begin"/>
      </w:r>
      <w:r>
        <w:rPr>
          <w:noProof/>
        </w:rPr>
        <w:instrText xml:space="preserve"> PAGEREF _Toc256498003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3.1</w:t>
      </w:r>
      <w:r>
        <w:rPr>
          <w:rFonts w:ascii="Calibri" w:hAnsi="Calibri"/>
          <w:noProof/>
          <w:sz w:val="22"/>
          <w:szCs w:val="22"/>
        </w:rPr>
        <w:tab/>
      </w:r>
      <w:r>
        <w:rPr>
          <w:noProof/>
        </w:rPr>
        <w:t>Division Info – Connectivity Diagram</w:t>
      </w:r>
      <w:r>
        <w:rPr>
          <w:noProof/>
        </w:rPr>
        <w:tab/>
      </w:r>
      <w:r w:rsidR="0050132D">
        <w:rPr>
          <w:noProof/>
        </w:rPr>
        <w:fldChar w:fldCharType="begin"/>
      </w:r>
      <w:r>
        <w:rPr>
          <w:noProof/>
        </w:rPr>
        <w:instrText xml:space="preserve"> PAGEREF _Toc256498004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2"/>
        <w:tabs>
          <w:tab w:val="left" w:pos="800"/>
          <w:tab w:val="right" w:leader="dot" w:pos="8630"/>
        </w:tabs>
        <w:rPr>
          <w:rFonts w:ascii="Calibri" w:hAnsi="Calibri"/>
          <w:noProof/>
          <w:sz w:val="22"/>
          <w:szCs w:val="22"/>
        </w:rPr>
      </w:pPr>
      <w:r>
        <w:rPr>
          <w:noProof/>
        </w:rPr>
        <w:t>3.2</w:t>
      </w:r>
      <w:r>
        <w:rPr>
          <w:rFonts w:ascii="Calibri" w:hAnsi="Calibri"/>
          <w:noProof/>
          <w:sz w:val="22"/>
          <w:szCs w:val="22"/>
        </w:rPr>
        <w:tab/>
      </w:r>
      <w:r>
        <w:rPr>
          <w:noProof/>
        </w:rPr>
        <w:t>Connectivity Process</w:t>
      </w:r>
      <w:r>
        <w:rPr>
          <w:noProof/>
        </w:rPr>
        <w:tab/>
      </w:r>
      <w:r w:rsidR="0050132D">
        <w:rPr>
          <w:noProof/>
        </w:rPr>
        <w:fldChar w:fldCharType="begin"/>
      </w:r>
      <w:r>
        <w:rPr>
          <w:noProof/>
        </w:rPr>
        <w:instrText xml:space="preserve"> PAGEREF _Toc256498005 \h </w:instrText>
      </w:r>
      <w:r w:rsidR="0050132D">
        <w:rPr>
          <w:noProof/>
        </w:rPr>
      </w:r>
      <w:r w:rsidR="0050132D">
        <w:rPr>
          <w:noProof/>
        </w:rPr>
        <w:fldChar w:fldCharType="separate"/>
      </w:r>
      <w:r w:rsidR="00157E3B">
        <w:rPr>
          <w:noProof/>
        </w:rPr>
        <w:t>3</w:t>
      </w:r>
      <w:r w:rsidR="0050132D">
        <w:rPr>
          <w:noProof/>
        </w:rPr>
        <w:fldChar w:fldCharType="end"/>
      </w:r>
    </w:p>
    <w:p w:rsidR="00FA2167" w:rsidRDefault="00FA2167">
      <w:pPr>
        <w:pStyle w:val="TOC1"/>
        <w:tabs>
          <w:tab w:val="left" w:pos="400"/>
          <w:tab w:val="right" w:leader="dot" w:pos="8630"/>
        </w:tabs>
        <w:rPr>
          <w:rFonts w:ascii="Calibri" w:hAnsi="Calibri"/>
          <w:b w:val="0"/>
          <w:bCs w:val="0"/>
          <w:noProof/>
          <w:sz w:val="22"/>
          <w:szCs w:val="22"/>
        </w:rPr>
      </w:pPr>
      <w:r w:rsidRPr="00650403">
        <w:rPr>
          <w:rFonts w:cs="Tahoma"/>
          <w:noProof/>
        </w:rPr>
        <w:t>4</w:t>
      </w:r>
      <w:r>
        <w:rPr>
          <w:rFonts w:ascii="Calibri" w:hAnsi="Calibri"/>
          <w:b w:val="0"/>
          <w:bCs w:val="0"/>
          <w:noProof/>
          <w:sz w:val="22"/>
          <w:szCs w:val="22"/>
        </w:rPr>
        <w:tab/>
      </w:r>
      <w:r w:rsidRPr="00650403">
        <w:rPr>
          <w:rFonts w:cs="Tahoma"/>
          <w:noProof/>
        </w:rPr>
        <w:t>Glossary of Terms</w:t>
      </w:r>
      <w:r>
        <w:rPr>
          <w:noProof/>
        </w:rPr>
        <w:tab/>
      </w:r>
      <w:r w:rsidR="0050132D">
        <w:rPr>
          <w:noProof/>
        </w:rPr>
        <w:fldChar w:fldCharType="begin"/>
      </w:r>
      <w:r>
        <w:rPr>
          <w:noProof/>
        </w:rPr>
        <w:instrText xml:space="preserve"> PAGEREF _Toc256498006 \h </w:instrText>
      </w:r>
      <w:r w:rsidR="0050132D">
        <w:rPr>
          <w:noProof/>
        </w:rPr>
      </w:r>
      <w:r w:rsidR="0050132D">
        <w:rPr>
          <w:noProof/>
        </w:rPr>
        <w:fldChar w:fldCharType="separate"/>
      </w:r>
      <w:r w:rsidR="00157E3B">
        <w:rPr>
          <w:noProof/>
        </w:rPr>
        <w:t>3</w:t>
      </w:r>
      <w:r w:rsidR="0050132D">
        <w:rPr>
          <w:noProof/>
        </w:rPr>
        <w:fldChar w:fldCharType="end"/>
      </w:r>
    </w:p>
    <w:p w:rsidR="00FA2167" w:rsidRDefault="0050132D" w:rsidP="00313CCE">
      <w:pPr>
        <w:rPr>
          <w:rFonts w:cs="Tahoma"/>
        </w:rPr>
      </w:pPr>
      <w:r w:rsidRPr="006D6E99">
        <w:rPr>
          <w:rFonts w:cs="Tahoma"/>
        </w:rPr>
        <w:fldChar w:fldCharType="end"/>
      </w:r>
    </w:p>
    <w:p w:rsidR="00FA2167" w:rsidRPr="006D6E99" w:rsidRDefault="00FA2167" w:rsidP="00313CCE">
      <w:pPr>
        <w:rPr>
          <w:rFonts w:cs="Tahoma"/>
        </w:rPr>
      </w:pPr>
    </w:p>
    <w:p w:rsidR="00FA2167" w:rsidRDefault="00FA2167">
      <w:pPr>
        <w:rPr>
          <w:rFonts w:cs="Tahoma"/>
          <w:bCs/>
        </w:rPr>
        <w:sectPr w:rsidR="00FA2167" w:rsidSect="00083555">
          <w:pgSz w:w="12240" w:h="15840" w:code="1"/>
          <w:pgMar w:top="1440" w:right="1800" w:bottom="1440" w:left="1800" w:header="720" w:footer="720" w:gutter="0"/>
          <w:cols w:space="720"/>
          <w:titlePg/>
        </w:sectPr>
      </w:pPr>
    </w:p>
    <w:p w:rsidR="00FA2167" w:rsidRDefault="00FA2167" w:rsidP="00313CCE"/>
    <w:p w:rsidR="00FA2167" w:rsidRDefault="00FA2167" w:rsidP="00313CCE"/>
    <w:p w:rsidR="00FA2167" w:rsidRPr="00BB66B8" w:rsidRDefault="00FA2167" w:rsidP="00313CCE"/>
    <w:p w:rsidR="00FA2167" w:rsidRPr="006D6E99" w:rsidRDefault="00FA2167" w:rsidP="00313CCE">
      <w:pPr>
        <w:pStyle w:val="Heading1"/>
        <w:numPr>
          <w:ilvl w:val="0"/>
          <w:numId w:val="4"/>
        </w:numPr>
        <w:rPr>
          <w:rFonts w:cs="Tahoma"/>
        </w:rPr>
      </w:pPr>
      <w:bookmarkStart w:id="25" w:name="_Toc256497988"/>
      <w:r>
        <w:rPr>
          <w:rFonts w:cs="Tahoma"/>
        </w:rPr>
        <w:t>Introduction</w:t>
      </w:r>
      <w:bookmarkEnd w:id="25"/>
    </w:p>
    <w:p w:rsidR="00FA2167" w:rsidRPr="006D6E99" w:rsidRDefault="00FA2167" w:rsidP="00313CCE">
      <w:pPr>
        <w:rPr>
          <w:rFonts w:cs="Tahoma"/>
        </w:rPr>
      </w:pPr>
    </w:p>
    <w:p w:rsidR="00FA2167" w:rsidRPr="006D6E99" w:rsidRDefault="00FA2167" w:rsidP="00313CCE">
      <w:pPr>
        <w:pStyle w:val="Heading2"/>
      </w:pPr>
      <w:bookmarkStart w:id="26" w:name="_Toc256497989"/>
      <w:r>
        <w:t>Document Purpose</w:t>
      </w:r>
      <w:bookmarkEnd w:id="26"/>
    </w:p>
    <w:p w:rsidR="00FA2167" w:rsidRDefault="00FA2167" w:rsidP="00177D6B">
      <w:pPr>
        <w:rPr>
          <w:rFonts w:cs="Tahoma"/>
          <w:color w:val="339966"/>
        </w:rPr>
      </w:pPr>
    </w:p>
    <w:p w:rsidR="000058FD" w:rsidRDefault="000058FD" w:rsidP="000058FD">
      <w:pPr>
        <w:ind w:left="180"/>
      </w:pPr>
      <w:r>
        <w:t xml:space="preserve">This document is the governing Interface design document for the Customer Batch feeds. It contains the significant decisions and constructs used in developing the interfaces. Testing, builds, configuration management are not covered in this document. </w:t>
      </w:r>
    </w:p>
    <w:p w:rsidR="000058FD" w:rsidRDefault="000058FD" w:rsidP="000058FD">
      <w:pPr>
        <w:ind w:left="180"/>
      </w:pPr>
    </w:p>
    <w:p w:rsidR="000058FD" w:rsidRDefault="000058FD" w:rsidP="000058FD">
      <w:pPr>
        <w:ind w:left="180"/>
      </w:pPr>
      <w:r>
        <w:t>The document also includes data mapping to be used by respective parties (</w:t>
      </w:r>
      <w:smartTag w:uri="urn:schemas-microsoft-com:office:smarttags" w:element="place">
        <w:smartTag w:uri="urn:schemas-microsoft-com:office:smarttags" w:element="City">
          <w:r>
            <w:t>Sterling</w:t>
          </w:r>
        </w:smartTag>
      </w:smartTag>
      <w:r>
        <w:t>, web Methods, Legacy) to design their systems in order to support the interface.</w:t>
      </w:r>
    </w:p>
    <w:p w:rsidR="000058FD" w:rsidRDefault="000058FD" w:rsidP="000058FD">
      <w:pPr>
        <w:ind w:left="180"/>
      </w:pPr>
    </w:p>
    <w:p w:rsidR="00FA2167" w:rsidRDefault="000058FD" w:rsidP="000058FD">
      <w:pPr>
        <w:ind w:left="180"/>
      </w:pPr>
      <w:r>
        <w:t>The document will also serve the purpose of keeping a list of assumptions that were made during design discussions.</w:t>
      </w:r>
    </w:p>
    <w:p w:rsidR="00FA2167" w:rsidRDefault="00FA2167" w:rsidP="00313CCE">
      <w:pPr>
        <w:rPr>
          <w:rFonts w:cs="Tahoma"/>
          <w:color w:val="339966"/>
        </w:rPr>
      </w:pPr>
    </w:p>
    <w:p w:rsidR="00FA2167" w:rsidRPr="00461459" w:rsidRDefault="00FA2167" w:rsidP="00313CCE">
      <w:pPr>
        <w:rPr>
          <w:rFonts w:cs="Tahoma"/>
        </w:rPr>
      </w:pPr>
    </w:p>
    <w:p w:rsidR="00FA2167" w:rsidRDefault="00FA2167" w:rsidP="00313CCE">
      <w:pPr>
        <w:pStyle w:val="Heading2"/>
      </w:pPr>
      <w:bookmarkStart w:id="27" w:name="_Toc256497990"/>
      <w:r>
        <w:t>Document Audience</w:t>
      </w:r>
      <w:bookmarkEnd w:id="27"/>
    </w:p>
    <w:p w:rsidR="00FA2167" w:rsidRDefault="00FA2167" w:rsidP="00313CCE">
      <w:pPr>
        <w:ind w:left="180"/>
      </w:pPr>
    </w:p>
    <w:p w:rsidR="00FA2167" w:rsidRDefault="00F02CC9" w:rsidP="00313CCE">
      <w:pPr>
        <w:ind w:left="180"/>
      </w:pPr>
      <w:r>
        <w:t xml:space="preserve">This document is intended for management and technical staff working on this project, xpedx IT and Business, Web 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FA2167" w:rsidRDefault="00FA2167" w:rsidP="00313CCE">
      <w:pPr>
        <w:rPr>
          <w:rFonts w:cs="Tahoma"/>
        </w:rPr>
      </w:pPr>
    </w:p>
    <w:p w:rsidR="00FA2167" w:rsidRDefault="00FA2167" w:rsidP="00313CCE">
      <w:pPr>
        <w:rPr>
          <w:rFonts w:cs="Tahoma"/>
        </w:rPr>
      </w:pPr>
    </w:p>
    <w:p w:rsidR="00FA2167" w:rsidRDefault="00FA2167" w:rsidP="00313CCE">
      <w:pPr>
        <w:rPr>
          <w:rFonts w:cs="Tahoma"/>
        </w:rPr>
        <w:sectPr w:rsidR="00FA2167" w:rsidSect="00083555">
          <w:pgSz w:w="12240" w:h="15840" w:code="1"/>
          <w:pgMar w:top="1440" w:right="1800" w:bottom="1440" w:left="1800" w:header="720" w:footer="720" w:gutter="0"/>
          <w:cols w:space="720"/>
          <w:titlePg/>
        </w:sectPr>
      </w:pPr>
    </w:p>
    <w:p w:rsidR="00FA2167" w:rsidRDefault="00FA2167" w:rsidP="00313CCE">
      <w:pPr>
        <w:rPr>
          <w:rFonts w:cs="Tahoma"/>
        </w:rPr>
      </w:pPr>
    </w:p>
    <w:p w:rsidR="00FA2167" w:rsidRDefault="00FA2167" w:rsidP="00313CCE">
      <w:pPr>
        <w:rPr>
          <w:rFonts w:cs="Tahoma"/>
        </w:rPr>
      </w:pPr>
    </w:p>
    <w:p w:rsidR="00FA2167" w:rsidRPr="006D6E99" w:rsidRDefault="00FA2167" w:rsidP="00313CCE">
      <w:pPr>
        <w:pStyle w:val="Heading1"/>
        <w:numPr>
          <w:ilvl w:val="0"/>
          <w:numId w:val="5"/>
        </w:numPr>
        <w:rPr>
          <w:rFonts w:cs="Tahoma"/>
        </w:rPr>
      </w:pPr>
      <w:bookmarkStart w:id="28" w:name="_Toc256497991"/>
      <w:r>
        <w:rPr>
          <w:rFonts w:cs="Tahoma"/>
        </w:rPr>
        <w:t xml:space="preserve">Batch Feeds – </w:t>
      </w:r>
      <w:bookmarkEnd w:id="28"/>
      <w:r w:rsidR="00E0655A">
        <w:rPr>
          <w:rFonts w:cs="Tahoma"/>
        </w:rPr>
        <w:t>Customer Batch Process</w:t>
      </w:r>
    </w:p>
    <w:p w:rsidR="00FA2167" w:rsidRPr="006D6E99" w:rsidRDefault="00FA2167" w:rsidP="00313CCE">
      <w:pPr>
        <w:rPr>
          <w:rFonts w:cs="Tahoma"/>
        </w:rPr>
      </w:pPr>
    </w:p>
    <w:p w:rsidR="00FA2167" w:rsidRPr="006D6E99" w:rsidRDefault="00FA2167" w:rsidP="00313CCE">
      <w:pPr>
        <w:pStyle w:val="Heading2"/>
      </w:pPr>
      <w:bookmarkStart w:id="29" w:name="_Toc256497992"/>
      <w:r>
        <w:t>Overview</w:t>
      </w:r>
      <w:bookmarkEnd w:id="29"/>
    </w:p>
    <w:p w:rsidR="00FA2167" w:rsidRPr="00555008" w:rsidRDefault="00FA2167" w:rsidP="00313CCE">
      <w:pPr>
        <w:rPr>
          <w:rFonts w:cs="Tahoma"/>
          <w:color w:val="000000"/>
        </w:rPr>
      </w:pPr>
    </w:p>
    <w:p w:rsidR="00E0655A" w:rsidRDefault="00E0655A" w:rsidP="00313CCE">
      <w:pPr>
        <w:rPr>
          <w:rFonts w:cs="Tahoma"/>
          <w:color w:val="339966"/>
        </w:rPr>
      </w:pPr>
    </w:p>
    <w:p w:rsidR="00E0655A" w:rsidRDefault="00E0655A" w:rsidP="00E0655A">
      <w:r>
        <w:t xml:space="preserve">The Customer batch feed is a non-real time, asynchronous feed from </w:t>
      </w:r>
      <w:r w:rsidR="00342957">
        <w:t xml:space="preserve">Data Warehouse </w:t>
      </w:r>
      <w:r>
        <w:t xml:space="preserve">to Sterling through WebMethods. </w:t>
      </w:r>
    </w:p>
    <w:p w:rsidR="00E0655A" w:rsidRDefault="00E0655A" w:rsidP="00E0655A"/>
    <w:p w:rsidR="00E0655A" w:rsidRPr="002369AE" w:rsidRDefault="00E0655A" w:rsidP="00E0655A">
      <w:pPr>
        <w:sectPr w:rsidR="00E0655A" w:rsidRPr="002369AE" w:rsidSect="00083555">
          <w:pgSz w:w="12240" w:h="15840" w:code="1"/>
          <w:pgMar w:top="1440" w:right="1800" w:bottom="1440" w:left="1800" w:header="720" w:footer="720" w:gutter="0"/>
          <w:cols w:space="720"/>
          <w:titlePg/>
        </w:sectPr>
      </w:pPr>
      <w:r>
        <w:t xml:space="preserve">It is used to create/update/delete customer records (bill tos, ship tos) in the </w:t>
      </w:r>
      <w:smartTag w:uri="urn:schemas-microsoft-com:office:smarttags" w:element="place">
        <w:r>
          <w:t>Sterling</w:t>
        </w:r>
      </w:smartTag>
      <w:r>
        <w:t xml:space="preserve"> system. The information in this file is used to build up the customer hierarchy and associate customer to the appropriate brands.  </w:t>
      </w:r>
      <w:r w:rsidR="002369AE">
        <w:t>Some of the fields are informational/</w:t>
      </w:r>
      <w:r>
        <w:t>for display purpose</w:t>
      </w:r>
      <w:r w:rsidR="002369AE">
        <w:t xml:space="preserve"> only</w:t>
      </w:r>
      <w:r>
        <w:t>.</w:t>
      </w:r>
    </w:p>
    <w:p w:rsidR="00FA2167" w:rsidRDefault="00FA2167" w:rsidP="00313CCE">
      <w:pPr>
        <w:rPr>
          <w:rFonts w:cs="Tahoma"/>
          <w:color w:val="339966"/>
        </w:rPr>
      </w:pPr>
    </w:p>
    <w:p w:rsidR="00FA2167" w:rsidRDefault="00FA2167" w:rsidP="00313CCE">
      <w:pPr>
        <w:rPr>
          <w:rFonts w:cs="Tahoma"/>
          <w:color w:val="339966"/>
        </w:rPr>
      </w:pPr>
    </w:p>
    <w:p w:rsidR="00FA2167" w:rsidRDefault="00FA2167" w:rsidP="00313CCE">
      <w:pPr>
        <w:pStyle w:val="Heading2"/>
      </w:pPr>
      <w:bookmarkStart w:id="30" w:name="_Toc256497993"/>
      <w:r>
        <w:t>Master System</w:t>
      </w:r>
      <w:bookmarkEnd w:id="30"/>
    </w:p>
    <w:p w:rsidR="004117C2" w:rsidRDefault="004117C2" w:rsidP="00313CCE"/>
    <w:p w:rsidR="00FA2167" w:rsidRDefault="00FA2167" w:rsidP="00313CCE">
      <w:r>
        <w:t xml:space="preserve">Legacy is the </w:t>
      </w:r>
      <w:r w:rsidR="00DE202F">
        <w:t xml:space="preserve">system </w:t>
      </w:r>
      <w:r>
        <w:t>of record for</w:t>
      </w:r>
      <w:r w:rsidR="00DE202F">
        <w:t xml:space="preserve"> the customer info. However there are some fields that are maintained on the customer profile that are managed purely on the web</w:t>
      </w:r>
      <w:r>
        <w:t xml:space="preserve"> </w:t>
      </w:r>
    </w:p>
    <w:p w:rsidR="00FA2167" w:rsidRDefault="00FA2167" w:rsidP="00313CCE"/>
    <w:p w:rsidR="00FA2167" w:rsidRPr="00561DBB" w:rsidRDefault="00FA2167" w:rsidP="00313CCE"/>
    <w:p w:rsidR="00FA2167" w:rsidRDefault="00FA2167" w:rsidP="00313CCE">
      <w:pPr>
        <w:pStyle w:val="Heading2"/>
      </w:pPr>
      <w:bookmarkStart w:id="31" w:name="_Toc256497994"/>
      <w:r>
        <w:t>Process Flow</w:t>
      </w:r>
      <w:bookmarkEnd w:id="31"/>
    </w:p>
    <w:p w:rsidR="00FA2167" w:rsidRDefault="00FA2167" w:rsidP="00731FFB"/>
    <w:p w:rsidR="00FA2167" w:rsidRPr="00731FFB" w:rsidRDefault="00FA2167" w:rsidP="00731FFB">
      <w:pPr>
        <w:pStyle w:val="Heading2"/>
        <w:numPr>
          <w:ilvl w:val="2"/>
          <w:numId w:val="5"/>
        </w:numPr>
      </w:pPr>
      <w:bookmarkStart w:id="32" w:name="_Toc256497995"/>
      <w:r>
        <w:t>Sequence Diagram</w:t>
      </w:r>
      <w:bookmarkEnd w:id="32"/>
    </w:p>
    <w:p w:rsidR="00FA2167" w:rsidRDefault="00FA2167" w:rsidP="0047043B"/>
    <w:p w:rsidR="00FA2167" w:rsidRDefault="00FA2167" w:rsidP="0047043B">
      <w:r>
        <w:t>TBD</w:t>
      </w:r>
    </w:p>
    <w:p w:rsidR="00FA2167" w:rsidRDefault="00FA2167" w:rsidP="0047043B"/>
    <w:p w:rsidR="00FA2167" w:rsidRDefault="00FA2167" w:rsidP="0047043B"/>
    <w:p w:rsidR="00FA2167" w:rsidRDefault="00FA2167" w:rsidP="00405F9B">
      <w:pPr>
        <w:pStyle w:val="Heading2"/>
        <w:numPr>
          <w:ilvl w:val="2"/>
          <w:numId w:val="5"/>
        </w:numPr>
      </w:pPr>
      <w:bookmarkStart w:id="33" w:name="_Toc256497996"/>
      <w:r>
        <w:t>Flow Details</w:t>
      </w:r>
      <w:bookmarkEnd w:id="33"/>
    </w:p>
    <w:p w:rsidR="00FA2167" w:rsidRDefault="00FA2167" w:rsidP="000A3547"/>
    <w:p w:rsidR="00FA2167" w:rsidRPr="004F43D8" w:rsidRDefault="00FA2167" w:rsidP="000A3547">
      <w:pPr>
        <w:rPr>
          <w:rFonts w:cs="Tahoma"/>
          <w:b/>
        </w:rPr>
      </w:pPr>
      <w:r>
        <w:t>TBD</w:t>
      </w:r>
    </w:p>
    <w:p w:rsidR="00FA2167" w:rsidRPr="004F43D8" w:rsidRDefault="00FA2167" w:rsidP="004F43D8">
      <w:pPr>
        <w:rPr>
          <w:rFonts w:cs="Tahoma"/>
          <w:b/>
        </w:rPr>
      </w:pPr>
    </w:p>
    <w:p w:rsidR="00FA2167" w:rsidRPr="006D6E99" w:rsidRDefault="00FA2167" w:rsidP="00313CCE">
      <w:pPr>
        <w:pStyle w:val="Heading2"/>
      </w:pPr>
      <w:bookmarkStart w:id="34" w:name="_Toc256497997"/>
      <w:r>
        <w:t>Field Mapping</w:t>
      </w:r>
      <w:bookmarkEnd w:id="34"/>
    </w:p>
    <w:p w:rsidR="00FA2167" w:rsidRDefault="00FA2167" w:rsidP="00313CCE">
      <w:pPr>
        <w:pStyle w:val="Footer"/>
        <w:tabs>
          <w:tab w:val="clear" w:pos="4320"/>
          <w:tab w:val="clear" w:pos="8640"/>
        </w:tabs>
        <w:rPr>
          <w:rFonts w:cs="Tahoma"/>
          <w:color w:val="339966"/>
        </w:rPr>
      </w:pPr>
    </w:p>
    <w:p w:rsidR="00353B6A" w:rsidRPr="006D6E99" w:rsidRDefault="00353B6A" w:rsidP="00313CCE">
      <w:pPr>
        <w:pStyle w:val="Footer"/>
        <w:tabs>
          <w:tab w:val="clear" w:pos="4320"/>
          <w:tab w:val="clear" w:pos="8640"/>
        </w:tabs>
        <w:rPr>
          <w:rFonts w:cs="Tahoma"/>
          <w:color w:val="339966"/>
        </w:rPr>
      </w:pPr>
    </w:p>
    <w:p w:rsidR="00FA2167" w:rsidRDefault="00A85158" w:rsidP="002025C2">
      <w:pPr>
        <w:rPr>
          <w:rFonts w:cs="Tahoma"/>
        </w:rPr>
        <w:sectPr w:rsidR="00FA2167" w:rsidSect="00083555">
          <w:pgSz w:w="12240" w:h="15840" w:code="1"/>
          <w:pgMar w:top="1440" w:right="1800" w:bottom="1440" w:left="1800" w:header="720" w:footer="720" w:gutter="0"/>
          <w:cols w:space="720"/>
          <w:titlePg/>
        </w:sectPr>
      </w:pPr>
      <w:r w:rsidRPr="00BA1633">
        <w:rPr>
          <w:rFonts w:cs="Tahoma"/>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50.25pt" o:ole="">
            <v:imagedata r:id="rId9" o:title=""/>
          </v:shape>
          <o:OLEObject Type="Embed" ProgID="Excel.Sheet.12" ShapeID="_x0000_i1026" DrawAspect="Icon" ObjectID="_1339248981" r:id="rId10"/>
        </w:object>
      </w:r>
    </w:p>
    <w:p w:rsidR="00FA2167" w:rsidRPr="006D6E99" w:rsidRDefault="00FA2167" w:rsidP="00313CCE">
      <w:pPr>
        <w:rPr>
          <w:rFonts w:cs="Tahoma"/>
        </w:rPr>
      </w:pPr>
    </w:p>
    <w:p w:rsidR="00FA2167" w:rsidRDefault="00FA2167" w:rsidP="00313CCE">
      <w:pPr>
        <w:pStyle w:val="Heading2"/>
      </w:pPr>
      <w:bookmarkStart w:id="35" w:name="_Toc256497998"/>
      <w:r>
        <w:t>Schema</w:t>
      </w:r>
      <w:bookmarkEnd w:id="35"/>
    </w:p>
    <w:p w:rsidR="00FA2167" w:rsidRPr="00F04842" w:rsidRDefault="00FA2167" w:rsidP="00F04842"/>
    <w:p w:rsidR="00FA2167" w:rsidRDefault="00FA2167" w:rsidP="00D008E6">
      <w:pPr>
        <w:pStyle w:val="Heading2"/>
        <w:numPr>
          <w:ilvl w:val="2"/>
          <w:numId w:val="5"/>
        </w:numPr>
      </w:pPr>
      <w:bookmarkStart w:id="36" w:name="_Toc256497999"/>
      <w:r>
        <w:t xml:space="preserve">Input Xml (webMethods to </w:t>
      </w:r>
      <w:smartTag w:uri="urn:schemas-microsoft-com:office:smarttags" w:element="City">
        <w:smartTag w:uri="urn:schemas-microsoft-com:office:smarttags" w:element="place">
          <w:r>
            <w:t>Sterling</w:t>
          </w:r>
        </w:smartTag>
      </w:smartTag>
      <w:r>
        <w:t>)</w:t>
      </w:r>
      <w:bookmarkEnd w:id="36"/>
    </w:p>
    <w:p w:rsidR="00DE202F" w:rsidRDefault="00DE202F" w:rsidP="00D008E6"/>
    <w:p w:rsidR="00FA2167" w:rsidRPr="002E0730" w:rsidRDefault="00FA2167" w:rsidP="00D008E6">
      <w:r w:rsidRPr="002E0730">
        <w:t>&lt;?xml version=</w:t>
      </w:r>
      <w:r>
        <w:t>”</w:t>
      </w:r>
      <w:r w:rsidRPr="002E0730">
        <w:t>1.0</w:t>
      </w:r>
      <w:r>
        <w:t>”</w:t>
      </w:r>
      <w:r w:rsidRPr="002E0730">
        <w:t xml:space="preserve"> encoding=</w:t>
      </w:r>
      <w:r>
        <w:t>”</w:t>
      </w:r>
      <w:r w:rsidRPr="002E0730">
        <w:t>utf-8</w:t>
      </w:r>
      <w:r>
        <w:t>”</w:t>
      </w:r>
      <w:r w:rsidRPr="002E0730">
        <w:t>?&gt;</w:t>
      </w:r>
    </w:p>
    <w:p w:rsidR="00F772EC" w:rsidRDefault="00F772EC" w:rsidP="00F772EC">
      <w:r>
        <w:t>&lt;CustomerList&gt;</w:t>
      </w:r>
    </w:p>
    <w:p w:rsidR="00F772EC" w:rsidRDefault="00F772EC" w:rsidP="00F772EC">
      <w:r>
        <w:tab/>
        <w:t xml:space="preserve">&lt;Customer </w:t>
      </w:r>
    </w:p>
    <w:p w:rsidR="00F772EC" w:rsidRDefault="00F772EC" w:rsidP="00F772EC">
      <w:r>
        <w:tab/>
      </w:r>
      <w:r>
        <w:tab/>
        <w:t xml:space="preserve">EnvironmentId="" </w:t>
      </w:r>
    </w:p>
    <w:p w:rsidR="00F772EC" w:rsidRDefault="00F772EC" w:rsidP="00F772EC">
      <w:r>
        <w:tab/>
      </w:r>
      <w:r>
        <w:tab/>
        <w:t xml:space="preserve">CompanyCode="" </w:t>
      </w:r>
    </w:p>
    <w:p w:rsidR="00C07B6B" w:rsidRDefault="00C07B6B" w:rsidP="00F772EC">
      <w:r>
        <w:tab/>
      </w:r>
      <w:r>
        <w:tab/>
        <w:t>LegacyEnvironmentId=””</w:t>
      </w:r>
    </w:p>
    <w:p w:rsidR="00F772EC" w:rsidRDefault="00F772EC" w:rsidP="00F772EC">
      <w:r>
        <w:tab/>
      </w:r>
      <w:r>
        <w:tab/>
        <w:t xml:space="preserve">ProcessCode="" </w:t>
      </w:r>
    </w:p>
    <w:p w:rsidR="00F772EC" w:rsidRDefault="00F772EC" w:rsidP="00F772EC">
      <w:r>
        <w:tab/>
      </w:r>
      <w:r>
        <w:tab/>
        <w:t xml:space="preserve">CustomerDivision="" </w:t>
      </w:r>
    </w:p>
    <w:p w:rsidR="00F772EC" w:rsidRDefault="00F772EC" w:rsidP="00F772EC">
      <w:r>
        <w:tab/>
      </w:r>
      <w:r>
        <w:tab/>
        <w:t xml:space="preserve">LegacyCustomerNumber="" </w:t>
      </w:r>
    </w:p>
    <w:p w:rsidR="00F772EC" w:rsidRDefault="00F772EC" w:rsidP="00F772EC">
      <w:r>
        <w:tab/>
      </w:r>
      <w:r>
        <w:tab/>
        <w:t xml:space="preserve">SuffixType="" </w:t>
      </w:r>
    </w:p>
    <w:p w:rsidR="00F772EC" w:rsidRDefault="00F772EC" w:rsidP="00F772EC">
      <w:r>
        <w:tab/>
      </w:r>
      <w:r>
        <w:tab/>
        <w:t xml:space="preserve">ShipToSuffix="" </w:t>
      </w:r>
    </w:p>
    <w:p w:rsidR="00F772EC" w:rsidRDefault="00F772EC" w:rsidP="00F772EC">
      <w:r>
        <w:tab/>
      </w:r>
      <w:r>
        <w:tab/>
        <w:t>BillToSuffix=""</w:t>
      </w:r>
    </w:p>
    <w:p w:rsidR="00F772EC" w:rsidRDefault="00F772EC" w:rsidP="00F772EC">
      <w:r>
        <w:tab/>
      </w:r>
      <w:r>
        <w:tab/>
        <w:t>CustomerOrderBranch=""</w:t>
      </w:r>
    </w:p>
    <w:p w:rsidR="00F772EC" w:rsidRDefault="00F772EC" w:rsidP="00F772EC">
      <w:r>
        <w:tab/>
      </w:r>
      <w:r>
        <w:tab/>
        <w:t>ShipFromBranch=""</w:t>
      </w:r>
    </w:p>
    <w:p w:rsidR="00F772EC" w:rsidRDefault="00F772EC" w:rsidP="00F772EC">
      <w:r>
        <w:tab/>
      </w:r>
      <w:r>
        <w:tab/>
        <w:t>CustomerStatus=""</w:t>
      </w:r>
    </w:p>
    <w:p w:rsidR="00F772EC" w:rsidRDefault="00F772EC" w:rsidP="00F772EC">
      <w:r>
        <w:tab/>
      </w:r>
      <w:r>
        <w:tab/>
        <w:t>CustomerName=""</w:t>
      </w:r>
    </w:p>
    <w:p w:rsidR="00F772EC" w:rsidRDefault="00F772EC" w:rsidP="00F772EC">
      <w:r>
        <w:tab/>
      </w:r>
      <w:r>
        <w:tab/>
        <w:t>BrandCode=""</w:t>
      </w:r>
    </w:p>
    <w:p w:rsidR="00F772EC" w:rsidRDefault="00F772EC" w:rsidP="00F772EC">
      <w:r>
        <w:tab/>
      </w:r>
      <w:r>
        <w:tab/>
        <w:t>CustomerClass=""</w:t>
      </w:r>
    </w:p>
    <w:p w:rsidR="00F772EC" w:rsidRDefault="00F772EC" w:rsidP="00F772EC">
      <w:r>
        <w:tab/>
      </w:r>
      <w:r>
        <w:tab/>
        <w:t>ServiceOptimizationCode=""</w:t>
      </w:r>
    </w:p>
    <w:p w:rsidR="00F772EC" w:rsidRDefault="00F772EC" w:rsidP="00F772EC">
      <w:r>
        <w:tab/>
      </w:r>
      <w:r>
        <w:tab/>
        <w:t>CurrencyCode=""</w:t>
      </w:r>
    </w:p>
    <w:p w:rsidR="00F772EC" w:rsidRDefault="00F772EC" w:rsidP="00F772EC">
      <w:r>
        <w:tab/>
      </w:r>
      <w:r>
        <w:tab/>
        <w:t>InvoiceDistributionMethod=""</w:t>
      </w:r>
    </w:p>
    <w:p w:rsidR="00F772EC" w:rsidRDefault="00F772EC" w:rsidP="00F772EC">
      <w:r>
        <w:tab/>
      </w:r>
      <w:r>
        <w:tab/>
        <w:t>NationalAccountNumber=""</w:t>
      </w:r>
    </w:p>
    <w:p w:rsidR="00F772EC" w:rsidRDefault="00F772EC" w:rsidP="00F772EC">
      <w:r>
        <w:tab/>
      </w:r>
      <w:r>
        <w:tab/>
        <w:t>SAPNumber=""</w:t>
      </w:r>
    </w:p>
    <w:p w:rsidR="00DC3CAD" w:rsidRDefault="00DC3CAD" w:rsidP="00F772EC">
      <w:r>
        <w:tab/>
      </w:r>
      <w:r>
        <w:tab/>
        <w:t>SAPName=””</w:t>
      </w:r>
    </w:p>
    <w:p w:rsidR="00F772EC" w:rsidRDefault="00F772EC" w:rsidP="00F772EC">
      <w:r>
        <w:tab/>
      </w:r>
      <w:r>
        <w:tab/>
        <w:t>SAPParentAccountNumber=""</w:t>
      </w:r>
    </w:p>
    <w:p w:rsidR="00DC3CAD" w:rsidRDefault="00DC3CAD" w:rsidP="00F772EC">
      <w:r>
        <w:tab/>
      </w:r>
      <w:r>
        <w:tab/>
        <w:t>ParentSAPName= “”</w:t>
      </w:r>
    </w:p>
    <w:p w:rsidR="00F772EC" w:rsidRDefault="00F772EC" w:rsidP="00F772EC">
      <w:r>
        <w:tab/>
      </w:r>
      <w:r>
        <w:tab/>
        <w:t>ShipComplete=""</w:t>
      </w:r>
    </w:p>
    <w:p w:rsidR="00F772EC" w:rsidRDefault="00F772EC" w:rsidP="00F772EC">
      <w:r>
        <w:tab/>
      </w:r>
      <w:r>
        <w:tab/>
        <w:t>OrderUpdateFlag=""</w:t>
      </w:r>
    </w:p>
    <w:p w:rsidR="00F772EC" w:rsidRDefault="00F772EC" w:rsidP="00F772EC">
      <w:r>
        <w:tab/>
      </w:r>
      <w:r>
        <w:tab/>
        <w:t>CapsId=""</w:t>
      </w:r>
    </w:p>
    <w:p w:rsidR="003D6F16" w:rsidRDefault="003D6F16" w:rsidP="00F772EC">
      <w:r>
        <w:tab/>
      </w:r>
      <w:r>
        <w:tab/>
        <w:t>NAICSCode=””</w:t>
      </w:r>
    </w:p>
    <w:p w:rsidR="00F76F89" w:rsidRDefault="003D6F16" w:rsidP="00F76F89">
      <w:pPr>
        <w:ind w:left="720" w:firstLine="720"/>
      </w:pPr>
      <w:r>
        <w:t>NAICSName=””</w:t>
      </w:r>
    </w:p>
    <w:p w:rsidR="00F76F89" w:rsidRDefault="0052667F" w:rsidP="00F76F89">
      <w:pPr>
        <w:ind w:left="720" w:firstLine="720"/>
      </w:pPr>
      <w:r>
        <w:t>ShipToOverride=””</w:t>
      </w:r>
    </w:p>
    <w:p w:rsidR="00B91C82" w:rsidRDefault="00B91C82" w:rsidP="00F76F89">
      <w:pPr>
        <w:ind w:left="720" w:firstLine="720"/>
        <w:rPr>
          <w:ins w:id="37" w:author="prgupta" w:date="2010-06-28T11:26:00Z"/>
        </w:rPr>
      </w:pPr>
      <w:r>
        <w:t>DUNSNumber=””</w:t>
      </w:r>
    </w:p>
    <w:p w:rsidR="004E4A47" w:rsidRDefault="004E4A47" w:rsidP="00F76F89">
      <w:pPr>
        <w:ind w:left="720" w:firstLine="720"/>
      </w:pPr>
      <w:ins w:id="38" w:author="prgupta" w:date="2010-06-28T11:26:00Z">
        <w:r>
          <w:t>PricingWarehouse= “”</w:t>
        </w:r>
      </w:ins>
    </w:p>
    <w:p w:rsidR="00F772EC" w:rsidRDefault="00F772EC" w:rsidP="00F772EC">
      <w:r>
        <w:tab/>
        <w:t>&gt;</w:t>
      </w:r>
      <w:r>
        <w:tab/>
      </w:r>
    </w:p>
    <w:p w:rsidR="00F772EC" w:rsidRDefault="00F772EC" w:rsidP="00F772EC">
      <w:r>
        <w:tab/>
      </w:r>
      <w:r>
        <w:tab/>
        <w:t>&lt;AddressList&gt;</w:t>
      </w:r>
    </w:p>
    <w:p w:rsidR="00F772EC" w:rsidRDefault="00F772EC" w:rsidP="00F772EC">
      <w:r>
        <w:tab/>
      </w:r>
      <w:r>
        <w:tab/>
      </w:r>
      <w:r>
        <w:tab/>
        <w:t>&lt;Address AddressLine1="" AddressLine2="" AddressLine3="" City="" State="" Country="" ZipCode=""/&gt;</w:t>
      </w:r>
    </w:p>
    <w:p w:rsidR="00F772EC" w:rsidRDefault="00F772EC" w:rsidP="00F772EC">
      <w:r>
        <w:tab/>
      </w:r>
      <w:r>
        <w:tab/>
        <w:t>&lt;/AddressList&gt;</w:t>
      </w:r>
    </w:p>
    <w:p w:rsidR="00F772EC" w:rsidRDefault="00F772EC" w:rsidP="00F772EC"/>
    <w:p w:rsidR="00F772EC" w:rsidRDefault="00F772EC" w:rsidP="00F772EC">
      <w:pPr>
        <w:rPr>
          <w:ins w:id="39" w:author="prgupta" w:date="2010-06-28T11:26:00Z"/>
        </w:rPr>
      </w:pPr>
      <w:r>
        <w:tab/>
      </w:r>
      <w:r>
        <w:tab/>
        <w:t>&lt;SalesReps&gt;</w:t>
      </w:r>
    </w:p>
    <w:p w:rsidR="004E4A47" w:rsidRDefault="004E4A47" w:rsidP="00F772EC">
      <w:ins w:id="40" w:author="prgupta" w:date="2010-06-28T11:26:00Z">
        <w:r>
          <w:tab/>
        </w:r>
        <w:r>
          <w:tab/>
          <w:t xml:space="preserve">&lt;!—This is a placeholder for </w:t>
        </w:r>
        <w:r w:rsidR="001F250C">
          <w:t>upto 5 sales reps</w:t>
        </w:r>
        <w:r>
          <w:t>. The first one is the primary sales rep</w:t>
        </w:r>
      </w:ins>
      <w:ins w:id="41" w:author="prgupta" w:date="2010-06-28T11:28:00Z">
        <w:r w:rsidR="00512E52">
          <w:t xml:space="preserve"> while Sterling may receive upto 4 more sales reps</w:t>
        </w:r>
      </w:ins>
      <w:ins w:id="42" w:author="prgupta" w:date="2010-06-28T11:27:00Z">
        <w:r>
          <w:t>--&gt;</w:t>
        </w:r>
      </w:ins>
    </w:p>
    <w:p w:rsidR="00F772EC" w:rsidRDefault="00F772EC" w:rsidP="00F772EC">
      <w:r>
        <w:tab/>
      </w:r>
      <w:r>
        <w:tab/>
      </w:r>
      <w:r>
        <w:tab/>
        <w:t>&lt;SalesRep&gt;</w:t>
      </w:r>
    </w:p>
    <w:p w:rsidR="00F772EC" w:rsidRDefault="00F772EC" w:rsidP="00F772EC">
      <w:r>
        <w:tab/>
      </w:r>
      <w:r>
        <w:tab/>
      </w:r>
      <w:r>
        <w:tab/>
      </w:r>
      <w:r>
        <w:tab/>
        <w:t>&lt;EmployeeId&gt;</w:t>
      </w:r>
    </w:p>
    <w:p w:rsidR="00F772EC" w:rsidRDefault="00F772EC" w:rsidP="00F772EC">
      <w:r>
        <w:tab/>
      </w:r>
      <w:r>
        <w:tab/>
      </w:r>
      <w:r>
        <w:tab/>
        <w:t>&lt;/SalesRep&gt;</w:t>
      </w:r>
    </w:p>
    <w:p w:rsidR="00F772EC" w:rsidRDefault="00F772EC" w:rsidP="00F772EC">
      <w:r>
        <w:lastRenderedPageBreak/>
        <w:tab/>
      </w:r>
      <w:r>
        <w:tab/>
        <w:t>&lt;/SalesReps&gt;</w:t>
      </w:r>
    </w:p>
    <w:p w:rsidR="00F772EC" w:rsidRDefault="00F772EC" w:rsidP="00F772EC">
      <w:r>
        <w:tab/>
        <w:t>&lt;/Customer&gt;</w:t>
      </w:r>
    </w:p>
    <w:p w:rsidR="00FA2167" w:rsidRDefault="00F772EC" w:rsidP="00F772EC">
      <w:r>
        <w:t>&lt;/CustomerList&gt;</w:t>
      </w:r>
    </w:p>
    <w:p w:rsidR="00FA2167" w:rsidRPr="00D008E6" w:rsidRDefault="00FA2167" w:rsidP="00D008E6"/>
    <w:p w:rsidR="00FA2167" w:rsidRDefault="00FA2167" w:rsidP="00FE21E4">
      <w:pPr>
        <w:sectPr w:rsidR="00FA2167" w:rsidSect="00083555">
          <w:pgSz w:w="12240" w:h="15840" w:code="1"/>
          <w:pgMar w:top="1440" w:right="1800" w:bottom="1440" w:left="1800" w:header="720" w:footer="720" w:gutter="0"/>
          <w:cols w:space="720"/>
          <w:titlePg/>
        </w:sectPr>
      </w:pPr>
    </w:p>
    <w:p w:rsidR="00FA2167" w:rsidRDefault="00FA2167" w:rsidP="00FE21E4">
      <w:r>
        <w:lastRenderedPageBreak/>
        <w:tab/>
      </w:r>
      <w:r>
        <w:tab/>
      </w:r>
      <w:r>
        <w:tab/>
      </w:r>
      <w:r>
        <w:tab/>
      </w:r>
    </w:p>
    <w:p w:rsidR="00FA2167" w:rsidRPr="00D008E6" w:rsidRDefault="00FA2167" w:rsidP="00FE21E4"/>
    <w:p w:rsidR="00FA2167" w:rsidRDefault="00FA2167" w:rsidP="00313CCE">
      <w:pPr>
        <w:pStyle w:val="Heading2"/>
      </w:pPr>
      <w:bookmarkStart w:id="43" w:name="_Toc256498000"/>
      <w:r>
        <w:t>Screen Shot</w:t>
      </w:r>
      <w:bookmarkEnd w:id="43"/>
    </w:p>
    <w:p w:rsidR="00FA2167" w:rsidRDefault="00FA2167" w:rsidP="00285DC0"/>
    <w:p w:rsidR="00FA2167" w:rsidRDefault="00342957" w:rsidP="00285DC0">
      <w:r>
        <w:t>N/A.</w:t>
      </w:r>
    </w:p>
    <w:p w:rsidR="00FA2167" w:rsidRPr="00285DC0" w:rsidRDefault="00FA2167" w:rsidP="00285DC0"/>
    <w:p w:rsidR="00FA2167" w:rsidRDefault="00FA2167" w:rsidP="00313CCE">
      <w:pPr>
        <w:pStyle w:val="Heading2"/>
      </w:pPr>
      <w:bookmarkStart w:id="44" w:name="_Toc256498001"/>
      <w:r>
        <w:t>Open Questions</w:t>
      </w:r>
      <w:bookmarkEnd w:id="44"/>
    </w:p>
    <w:p w:rsidR="00FA2167" w:rsidRDefault="00FA2167" w:rsidP="00DF19D6">
      <w:pPr>
        <w:numPr>
          <w:ilvl w:val="0"/>
          <w:numId w:val="8"/>
        </w:numPr>
      </w:pPr>
      <w:r>
        <w:t>Are messages put in the queue be persisted?</w:t>
      </w:r>
    </w:p>
    <w:p w:rsidR="00AE72DC" w:rsidRDefault="00AE72DC" w:rsidP="00DF19D6">
      <w:pPr>
        <w:numPr>
          <w:ilvl w:val="0"/>
          <w:numId w:val="8"/>
        </w:numPr>
      </w:pPr>
      <w:r>
        <w:t>Tracking the mapping questions in the mapping excel workbook.</w:t>
      </w:r>
    </w:p>
    <w:p w:rsidR="00FA2167" w:rsidRDefault="00FA2167" w:rsidP="00313CCE"/>
    <w:p w:rsidR="00FA2167" w:rsidRPr="00652E46" w:rsidRDefault="00FA2167" w:rsidP="00313CCE"/>
    <w:p w:rsidR="00FA2167" w:rsidRDefault="00FA2167" w:rsidP="00313CCE">
      <w:pPr>
        <w:pStyle w:val="Heading2"/>
      </w:pPr>
      <w:bookmarkStart w:id="45" w:name="_Toc256498002"/>
      <w:r>
        <w:t>Assumptions</w:t>
      </w:r>
      <w:bookmarkEnd w:id="45"/>
    </w:p>
    <w:p w:rsidR="00FA2167" w:rsidRDefault="00FA2167" w:rsidP="00494ED1">
      <w:pPr>
        <w:numPr>
          <w:ilvl w:val="0"/>
          <w:numId w:val="15"/>
        </w:numPr>
      </w:pPr>
      <w:r>
        <w:t xml:space="preserve">All the batch transactions are MQ based. </w:t>
      </w:r>
      <w:smartTag w:uri="urn:schemas-microsoft-com:office:smarttags" w:element="City">
        <w:smartTag w:uri="urn:schemas-microsoft-com:office:smarttags" w:element="place">
          <w:r>
            <w:t>Sterling</w:t>
          </w:r>
        </w:smartTag>
      </w:smartTag>
      <w:r>
        <w:t xml:space="preserve"> will get these as messages in the queue defined for the transaction and it will be one message per record.</w:t>
      </w:r>
    </w:p>
    <w:p w:rsidR="00FA2167" w:rsidRDefault="00FA2167" w:rsidP="00494ED1">
      <w:pPr>
        <w:numPr>
          <w:ilvl w:val="0"/>
          <w:numId w:val="15"/>
        </w:numPr>
      </w:pPr>
      <w:r>
        <w:t xml:space="preserve">Separate Queues will be defined for each transaction. For e.g., for </w:t>
      </w:r>
      <w:r w:rsidR="00C07235">
        <w:t>Customer info</w:t>
      </w:r>
      <w:r>
        <w:t xml:space="preserve"> related messages will be put in the queue defined only for this transactions and will not be clubbed in with other messages from other transactions.</w:t>
      </w:r>
    </w:p>
    <w:p w:rsidR="00FA2167" w:rsidRDefault="00FA2167" w:rsidP="00494ED1">
      <w:pPr>
        <w:numPr>
          <w:ilvl w:val="0"/>
          <w:numId w:val="15"/>
        </w:numPr>
      </w:pPr>
      <w:r>
        <w:t xml:space="preserve">webMethods will parse the </w:t>
      </w:r>
      <w:r w:rsidR="00652B52">
        <w:t xml:space="preserve">Data Warehouse </w:t>
      </w:r>
      <w:r>
        <w:t>records and create the xml messages (format defined in section above) and as decided each message will have one record.</w:t>
      </w:r>
    </w:p>
    <w:p w:rsidR="00FA2167" w:rsidRDefault="00FA2167" w:rsidP="00494ED1">
      <w:pPr>
        <w:numPr>
          <w:ilvl w:val="0"/>
          <w:numId w:val="15"/>
        </w:numPr>
      </w:pPr>
      <w:r>
        <w:t xml:space="preserve">Only affected records will be sent by </w:t>
      </w:r>
      <w:r w:rsidR="00652B52">
        <w:t xml:space="preserve">Data Warehouse </w:t>
      </w:r>
      <w:r>
        <w:t xml:space="preserve">as part of change / delta load. This means if a record has been changed for e.g., a field value for the </w:t>
      </w:r>
      <w:r w:rsidR="00C07235">
        <w:t>address</w:t>
      </w:r>
      <w:r>
        <w:t xml:space="preserve"> has been changed; we should not get all the</w:t>
      </w:r>
      <w:r w:rsidR="00C07235">
        <w:t xml:space="preserve"> customers again</w:t>
      </w:r>
      <w:r>
        <w:t>.</w:t>
      </w:r>
    </w:p>
    <w:p w:rsidR="00FA2167" w:rsidRDefault="00FA2167" w:rsidP="00494ED1">
      <w:pPr>
        <w:numPr>
          <w:ilvl w:val="0"/>
          <w:numId w:val="15"/>
        </w:numPr>
      </w:pPr>
      <w:r>
        <w:t>Only one currency valu</w:t>
      </w:r>
      <w:r w:rsidR="00C07235">
        <w:t>e will be sent for each customer</w:t>
      </w:r>
      <w:r>
        <w:t>.</w:t>
      </w:r>
    </w:p>
    <w:p w:rsidR="00984089" w:rsidRDefault="00984089" w:rsidP="00984089">
      <w:pPr>
        <w:numPr>
          <w:ilvl w:val="0"/>
          <w:numId w:val="15"/>
        </w:numPr>
      </w:pPr>
      <w:r>
        <w:t>On subsequent customer updates, if the brand code changes on the customer record, there will be no automatic migration of the customer from one Branded Storefront to another.</w:t>
      </w:r>
    </w:p>
    <w:p w:rsidR="00984089" w:rsidRDefault="00984089" w:rsidP="00984089">
      <w:pPr>
        <w:numPr>
          <w:ilvl w:val="0"/>
          <w:numId w:val="15"/>
        </w:numPr>
      </w:pPr>
      <w:r>
        <w:t>SAP# is a mandatory field on the feed. The Parent SAP# is optional</w:t>
      </w:r>
    </w:p>
    <w:p w:rsidR="00984089" w:rsidRDefault="00984089" w:rsidP="00984089">
      <w:pPr>
        <w:numPr>
          <w:ilvl w:val="0"/>
          <w:numId w:val="15"/>
        </w:numPr>
      </w:pPr>
      <w:r>
        <w:t xml:space="preserve">If an SAP# changes </w:t>
      </w:r>
      <w:r w:rsidR="004A7ADB">
        <w:t xml:space="preserve">or a parent SAP# is removed </w:t>
      </w:r>
      <w:r>
        <w:t>on an account record, the account will not be migrated automatically to a different hierarchy. This p</w:t>
      </w:r>
      <w:r w:rsidR="00C3452F">
        <w:t>rocess will be a manual process since this will involve several related migrations such as user permissions, carts, my items, orders, etc.</w:t>
      </w:r>
    </w:p>
    <w:p w:rsidR="004A7ADB" w:rsidRDefault="004A7ADB" w:rsidP="00CC3E20">
      <w:pPr>
        <w:numPr>
          <w:ilvl w:val="0"/>
          <w:numId w:val="15"/>
        </w:numPr>
      </w:pPr>
      <w:r>
        <w:t>The Bill-to record is sent to Sterling before any ship-to associated to it.</w:t>
      </w:r>
    </w:p>
    <w:p w:rsidR="00A63BEA" w:rsidRDefault="00251699" w:rsidP="00CC3E20">
      <w:pPr>
        <w:numPr>
          <w:ilvl w:val="0"/>
          <w:numId w:val="15"/>
        </w:numPr>
      </w:pPr>
      <w:r>
        <w:t>One record is received per Bill-to and per Ship-to, so the address contained in the xml is associated to either a bill to or a ship to based on Suffix Type field.</w:t>
      </w:r>
    </w:p>
    <w:p w:rsidR="00251699" w:rsidRDefault="00251699" w:rsidP="00CC3E20">
      <w:pPr>
        <w:numPr>
          <w:ilvl w:val="0"/>
          <w:numId w:val="15"/>
        </w:numPr>
      </w:pPr>
      <w:r>
        <w:t>The Sales Rep field’s employee Id is used to do a lookup into Active Directory to fetch the Network ID (the Sales Reps’ login) and associate the sales reps with the record.</w:t>
      </w:r>
      <w:r w:rsidR="00455D41">
        <w:t xml:space="preserve"> Unless there are</w:t>
      </w:r>
      <w:r w:rsidR="001001AF">
        <w:t xml:space="preserve"> </w:t>
      </w:r>
      <w:r w:rsidR="00455D41">
        <w:t>special processing requirements</w:t>
      </w:r>
      <w:r w:rsidR="001001AF">
        <w:t xml:space="preserve"> for Primary Sales Reps vs Sales Rep 1-4, Sterling wi</w:t>
      </w:r>
      <w:r w:rsidR="00800464">
        <w:t>ll receive it in the same repeatable field</w:t>
      </w:r>
      <w:r w:rsidR="001001AF">
        <w:t>.</w:t>
      </w:r>
    </w:p>
    <w:p w:rsidR="00747E98" w:rsidRDefault="00747E98" w:rsidP="00CC3E20">
      <w:pPr>
        <w:numPr>
          <w:ilvl w:val="0"/>
          <w:numId w:val="15"/>
        </w:numPr>
      </w:pPr>
      <w:r>
        <w:t>Sterling will send the DUNS Number</w:t>
      </w:r>
      <w:r w:rsidRPr="00747E98">
        <w:t xml:space="preserve"> on B2B Invoice transactions to wM. Liaison will decide whether it actually gets passed to the customer in the EDI 810.</w:t>
      </w:r>
    </w:p>
    <w:p w:rsidR="00FA2167" w:rsidRDefault="00FA2167" w:rsidP="00313CCE">
      <w:pPr>
        <w:pStyle w:val="Footer"/>
        <w:tabs>
          <w:tab w:val="clear" w:pos="4320"/>
          <w:tab w:val="clear" w:pos="8640"/>
        </w:tabs>
        <w:rPr>
          <w:rFonts w:cs="Tahoma"/>
          <w:b/>
        </w:rPr>
      </w:pPr>
    </w:p>
    <w:p w:rsidR="00FA2167" w:rsidRDefault="00FA2167" w:rsidP="00313CCE">
      <w:pPr>
        <w:rPr>
          <w:rFonts w:cs="Tahoma"/>
        </w:rPr>
        <w:sectPr w:rsidR="00FA2167" w:rsidSect="00083555">
          <w:pgSz w:w="12240" w:h="15840" w:code="1"/>
          <w:pgMar w:top="1440" w:right="1800" w:bottom="1440" w:left="1800" w:header="720" w:footer="720" w:gutter="0"/>
          <w:cols w:space="720"/>
          <w:titlePg/>
        </w:sectPr>
      </w:pPr>
    </w:p>
    <w:p w:rsidR="00FA2167" w:rsidRDefault="00FA2167" w:rsidP="00313CCE">
      <w:pPr>
        <w:pStyle w:val="Heading1"/>
        <w:numPr>
          <w:ilvl w:val="0"/>
          <w:numId w:val="5"/>
        </w:numPr>
        <w:rPr>
          <w:rFonts w:cs="Tahoma"/>
        </w:rPr>
      </w:pPr>
      <w:bookmarkStart w:id="46" w:name="_Toc256498003"/>
      <w:r>
        <w:rPr>
          <w:rFonts w:cs="Tahoma"/>
        </w:rPr>
        <w:lastRenderedPageBreak/>
        <w:t>Connectivity Diagram</w:t>
      </w:r>
      <w:bookmarkEnd w:id="46"/>
    </w:p>
    <w:p w:rsidR="00FA2167" w:rsidRDefault="00FA2167" w:rsidP="00313CCE"/>
    <w:p w:rsidR="00FA2167" w:rsidRDefault="00F772EC" w:rsidP="00313CCE">
      <w:pPr>
        <w:pStyle w:val="Heading2"/>
      </w:pPr>
      <w:bookmarkStart w:id="47" w:name="_Toc256498004"/>
      <w:r>
        <w:rPr>
          <w:szCs w:val="18"/>
        </w:rPr>
        <w:t>CustomerBatch</w:t>
      </w:r>
      <w:r w:rsidR="00FA2167">
        <w:rPr>
          <w:szCs w:val="18"/>
        </w:rPr>
        <w:t xml:space="preserve"> Info – Connectivity Diagram</w:t>
      </w:r>
      <w:bookmarkEnd w:id="47"/>
    </w:p>
    <w:p w:rsidR="00FA2167" w:rsidRDefault="00FA2167" w:rsidP="00313CCE"/>
    <w:p w:rsidR="00FA2167" w:rsidRDefault="00FA2167" w:rsidP="00313CCE"/>
    <w:p w:rsidR="00FA2167" w:rsidRDefault="00E02DDB" w:rsidP="00313CCE">
      <w:r>
        <w:object w:dxaOrig="12201" w:dyaOrig="3261">
          <v:shape id="_x0000_i1025" type="#_x0000_t75" style="width:6in;height:115.5pt" o:ole="">
            <v:imagedata r:id="rId11" o:title=""/>
          </v:shape>
          <o:OLEObject Type="Embed" ProgID="Visio.Drawing.11" ShapeID="_x0000_i1025" DrawAspect="Content" ObjectID="_1339248982" r:id="rId12"/>
        </w:object>
      </w:r>
    </w:p>
    <w:p w:rsidR="00FA2167" w:rsidRDefault="00FA2167" w:rsidP="00313CCE"/>
    <w:p w:rsidR="00342957" w:rsidRDefault="00342957" w:rsidP="00313CCE"/>
    <w:p w:rsidR="00FA2167" w:rsidRDefault="00FA2167" w:rsidP="00313CCE">
      <w:pPr>
        <w:rPr>
          <w:rFonts w:cs="Tahoma"/>
        </w:rPr>
      </w:pPr>
    </w:p>
    <w:p w:rsidR="00FA2167" w:rsidRDefault="00FA2167" w:rsidP="00313CCE">
      <w:pPr>
        <w:pStyle w:val="Heading2"/>
      </w:pPr>
      <w:bookmarkStart w:id="48" w:name="_Toc256498005"/>
      <w:r>
        <w:t>Connectivity Process</w:t>
      </w:r>
      <w:bookmarkEnd w:id="48"/>
    </w:p>
    <w:p w:rsidR="00FA2167" w:rsidRDefault="007B5F69" w:rsidP="002C3B54">
      <w:pPr>
        <w:numPr>
          <w:ilvl w:val="0"/>
          <w:numId w:val="12"/>
        </w:numPr>
      </w:pPr>
      <w:r>
        <w:t xml:space="preserve">Data Warehouse </w:t>
      </w:r>
      <w:r w:rsidR="00FA2167">
        <w:t xml:space="preserve">will put the </w:t>
      </w:r>
      <w:r w:rsidR="00F772EC">
        <w:t>customer batch</w:t>
      </w:r>
      <w:r w:rsidR="00FA2167">
        <w:t xml:space="preserve"> load flat file in a</w:t>
      </w:r>
      <w:r w:rsidR="00F772EC">
        <w:t>n</w:t>
      </w:r>
      <w:r w:rsidR="00FA2167">
        <w:t xml:space="preserve"> FTP location.</w:t>
      </w:r>
    </w:p>
    <w:p w:rsidR="00FA2167" w:rsidRDefault="00FA2167" w:rsidP="002C3B54">
      <w:pPr>
        <w:numPr>
          <w:ilvl w:val="0"/>
          <w:numId w:val="12"/>
        </w:numPr>
      </w:pPr>
      <w:r>
        <w:t>webMethods will pick the files, Map the data into Sterling XML format and split it so that each message has one record and put it in MQ.</w:t>
      </w:r>
    </w:p>
    <w:p w:rsidR="00FA2167" w:rsidRDefault="00FA2167" w:rsidP="002C3B54">
      <w:pPr>
        <w:numPr>
          <w:ilvl w:val="0"/>
          <w:numId w:val="12"/>
        </w:numPr>
      </w:pPr>
      <w:r>
        <w:t>The messages in the queue need to be persisted using standard MQ way of persisting messages.</w:t>
      </w:r>
    </w:p>
    <w:p w:rsidR="00FA2167" w:rsidRDefault="00FA2167" w:rsidP="002C3B54">
      <w:pPr>
        <w:numPr>
          <w:ilvl w:val="0"/>
          <w:numId w:val="12"/>
        </w:numPr>
      </w:pPr>
      <w:smartTag w:uri="urn:schemas-microsoft-com:office:smarttags" w:element="City">
        <w:smartTag w:uri="urn:schemas-microsoft-com:office:smarttags" w:element="place">
          <w:r>
            <w:t>Sterling</w:t>
          </w:r>
        </w:smartTag>
      </w:smartTag>
      <w:r>
        <w:t xml:space="preserve"> will process the messages from the queue. </w:t>
      </w:r>
    </w:p>
    <w:p w:rsidR="00FA2167" w:rsidRDefault="00FA2167" w:rsidP="00194390">
      <w:pPr>
        <w:numPr>
          <w:ilvl w:val="0"/>
          <w:numId w:val="12"/>
        </w:numPr>
      </w:pPr>
      <w:smartTag w:uri="urn:schemas-microsoft-com:office:smarttags" w:element="City">
        <w:smartTag w:uri="urn:schemas-microsoft-com:office:smarttags" w:element="place">
          <w:r>
            <w:t>Sterling</w:t>
          </w:r>
        </w:smartTag>
      </w:smartTag>
      <w:r>
        <w:t xml:space="preserve"> will log the transaction errors as alerts in the console. </w:t>
      </w:r>
    </w:p>
    <w:p w:rsidR="00FA2167" w:rsidRDefault="00FA2167" w:rsidP="00194390"/>
    <w:p w:rsidR="00FA2167" w:rsidRDefault="00FA2167" w:rsidP="00194390"/>
    <w:p w:rsidR="00FA2167" w:rsidRDefault="00FA2167" w:rsidP="00194390"/>
    <w:p w:rsidR="00FA2167" w:rsidRDefault="00FA2167" w:rsidP="0063146A">
      <w:pPr>
        <w:pStyle w:val="Heading1"/>
        <w:numPr>
          <w:ilvl w:val="0"/>
          <w:numId w:val="5"/>
        </w:numPr>
        <w:rPr>
          <w:rFonts w:cs="Tahoma"/>
        </w:rPr>
      </w:pPr>
      <w:bookmarkStart w:id="49" w:name="_Toc256498006"/>
      <w:r>
        <w:rPr>
          <w:rFonts w:cs="Tahoma"/>
        </w:rPr>
        <w:t>Glossary of Terms</w:t>
      </w:r>
      <w:bookmarkEnd w:id="49"/>
    </w:p>
    <w:p w:rsidR="00FA2167" w:rsidRDefault="00FA2167"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FA2167" w:rsidTr="00EA3A45">
        <w:tc>
          <w:tcPr>
            <w:tcW w:w="738" w:type="dxa"/>
            <w:shd w:val="clear" w:color="auto" w:fill="00B0F0"/>
          </w:tcPr>
          <w:p w:rsidR="00FA2167" w:rsidRPr="00EA3A45" w:rsidRDefault="00FA2167"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FA2167" w:rsidRPr="00EA3A45" w:rsidRDefault="00FA2167"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FA2167" w:rsidRDefault="00FA2167" w:rsidP="00EA3A45">
            <w:pPr>
              <w:pStyle w:val="NoSpacing"/>
              <w:tabs>
                <w:tab w:val="center" w:pos="4320"/>
                <w:tab w:val="right" w:pos="8640"/>
              </w:tabs>
              <w:jc w:val="center"/>
            </w:pPr>
            <w:r w:rsidRPr="00EA3A45">
              <w:rPr>
                <w:rFonts w:ascii="Arial" w:hAnsi="Arial" w:cs="Arial"/>
                <w:sz w:val="18"/>
                <w:szCs w:val="18"/>
              </w:rPr>
              <w:t>Definition</w:t>
            </w:r>
          </w:p>
        </w:tc>
      </w:tr>
      <w:tr w:rsidR="00FA2167" w:rsidTr="00EA3A45">
        <w:tc>
          <w:tcPr>
            <w:tcW w:w="738" w:type="dxa"/>
          </w:tcPr>
          <w:p w:rsidR="00FA2167" w:rsidRDefault="00FA2167" w:rsidP="00F31DA5">
            <w:r>
              <w:t>1.</w:t>
            </w:r>
          </w:p>
        </w:tc>
        <w:tc>
          <w:tcPr>
            <w:tcW w:w="3330" w:type="dxa"/>
          </w:tcPr>
          <w:p w:rsidR="00FA2167" w:rsidRDefault="00FA2167" w:rsidP="00F31DA5">
            <w:r>
              <w:t>RAFTS</w:t>
            </w:r>
          </w:p>
        </w:tc>
        <w:tc>
          <w:tcPr>
            <w:tcW w:w="4788" w:type="dxa"/>
          </w:tcPr>
          <w:p w:rsidR="00FA2167" w:rsidRDefault="00FA2167" w:rsidP="00F31DA5">
            <w:r>
              <w:t>File transfer (FTP)</w:t>
            </w:r>
          </w:p>
        </w:tc>
      </w:tr>
      <w:tr w:rsidR="00FA2167" w:rsidTr="00EA3A45">
        <w:tc>
          <w:tcPr>
            <w:tcW w:w="738" w:type="dxa"/>
          </w:tcPr>
          <w:p w:rsidR="00FA2167" w:rsidRDefault="00FA2167" w:rsidP="00F31DA5">
            <w:r>
              <w:t>2.</w:t>
            </w:r>
          </w:p>
        </w:tc>
        <w:tc>
          <w:tcPr>
            <w:tcW w:w="3330" w:type="dxa"/>
          </w:tcPr>
          <w:p w:rsidR="00FA2167" w:rsidRDefault="00FA2167" w:rsidP="00F31DA5">
            <w:r>
              <w:t>UE (User Exit)</w:t>
            </w:r>
          </w:p>
        </w:tc>
        <w:tc>
          <w:tcPr>
            <w:tcW w:w="4788" w:type="dxa"/>
          </w:tcPr>
          <w:p w:rsidR="00FA2167" w:rsidRDefault="00FA2167" w:rsidP="00F31DA5">
            <w:r>
              <w:t xml:space="preserve">Hooks to write custom code in </w:t>
            </w:r>
            <w:smartTag w:uri="urn:schemas-microsoft-com:office:smarttags" w:element="City">
              <w:smartTag w:uri="urn:schemas-microsoft-com:office:smarttags" w:element="place">
                <w:r>
                  <w:t>Sterling</w:t>
                </w:r>
              </w:smartTag>
            </w:smartTag>
          </w:p>
        </w:tc>
      </w:tr>
      <w:tr w:rsidR="00FA2167" w:rsidTr="00EA3A45">
        <w:tc>
          <w:tcPr>
            <w:tcW w:w="738" w:type="dxa"/>
          </w:tcPr>
          <w:p w:rsidR="00FA2167" w:rsidRDefault="00FA2167" w:rsidP="00EF5CB4">
            <w:r>
              <w:t>3.</w:t>
            </w:r>
          </w:p>
        </w:tc>
        <w:tc>
          <w:tcPr>
            <w:tcW w:w="3330" w:type="dxa"/>
          </w:tcPr>
          <w:p w:rsidR="00FA2167" w:rsidRDefault="00FA2167" w:rsidP="00EF5CB4">
            <w:r>
              <w:t>MQ</w:t>
            </w:r>
          </w:p>
        </w:tc>
        <w:tc>
          <w:tcPr>
            <w:tcW w:w="4788" w:type="dxa"/>
          </w:tcPr>
          <w:p w:rsidR="00FA2167" w:rsidRDefault="00FA2167" w:rsidP="00EF5CB4">
            <w:r>
              <w:t>Message Queue</w:t>
            </w:r>
          </w:p>
        </w:tc>
      </w:tr>
      <w:tr w:rsidR="00FA2167" w:rsidTr="00EA3A45">
        <w:tc>
          <w:tcPr>
            <w:tcW w:w="738" w:type="dxa"/>
          </w:tcPr>
          <w:p w:rsidR="00FA2167" w:rsidRDefault="00FA2167" w:rsidP="00EF5CB4">
            <w:r>
              <w:t>4.</w:t>
            </w:r>
          </w:p>
        </w:tc>
        <w:tc>
          <w:tcPr>
            <w:tcW w:w="3330" w:type="dxa"/>
          </w:tcPr>
          <w:p w:rsidR="00FA2167" w:rsidRDefault="00FA2167" w:rsidP="00EF5CB4">
            <w:r>
              <w:t>BR1</w:t>
            </w:r>
          </w:p>
        </w:tc>
        <w:tc>
          <w:tcPr>
            <w:tcW w:w="4788" w:type="dxa"/>
          </w:tcPr>
          <w:p w:rsidR="00FA2167" w:rsidRDefault="00FA2167" w:rsidP="00EF5CB4">
            <w:r>
              <w:t>Business Release 1</w:t>
            </w:r>
          </w:p>
        </w:tc>
      </w:tr>
      <w:tr w:rsidR="00FA2167" w:rsidTr="00EA3A45">
        <w:tc>
          <w:tcPr>
            <w:tcW w:w="738" w:type="dxa"/>
          </w:tcPr>
          <w:p w:rsidR="00FA2167" w:rsidRDefault="00FA2167" w:rsidP="00EF5CB4">
            <w:r>
              <w:t>5.</w:t>
            </w:r>
          </w:p>
        </w:tc>
        <w:tc>
          <w:tcPr>
            <w:tcW w:w="3330" w:type="dxa"/>
          </w:tcPr>
          <w:p w:rsidR="00FA2167" w:rsidRDefault="00FA2167" w:rsidP="00EF5CB4">
            <w:r>
              <w:t>IW</w:t>
            </w:r>
          </w:p>
        </w:tc>
        <w:tc>
          <w:tcPr>
            <w:tcW w:w="4788" w:type="dxa"/>
          </w:tcPr>
          <w:p w:rsidR="00FA2167" w:rsidRDefault="00FA2167" w:rsidP="0026738A">
            <w:r>
              <w:t>Industrial Wisdom – third party company engaged on the project for the website look and fee.</w:t>
            </w:r>
          </w:p>
        </w:tc>
      </w:tr>
      <w:tr w:rsidR="00FA2167" w:rsidTr="00EA3A45">
        <w:tc>
          <w:tcPr>
            <w:tcW w:w="738" w:type="dxa"/>
          </w:tcPr>
          <w:p w:rsidR="00FA2167" w:rsidRDefault="00FA2167" w:rsidP="00EF5CB4">
            <w:r>
              <w:t>6.</w:t>
            </w:r>
          </w:p>
        </w:tc>
        <w:tc>
          <w:tcPr>
            <w:tcW w:w="3330" w:type="dxa"/>
          </w:tcPr>
          <w:p w:rsidR="00FA2167" w:rsidRDefault="00FA2167" w:rsidP="00EF5CB4">
            <w:r>
              <w:t>UI</w:t>
            </w:r>
          </w:p>
        </w:tc>
        <w:tc>
          <w:tcPr>
            <w:tcW w:w="4788" w:type="dxa"/>
          </w:tcPr>
          <w:p w:rsidR="00FA2167" w:rsidRDefault="00FA2167" w:rsidP="0026738A">
            <w:r>
              <w:t>User Interface – look and feel of the web site pages.</w:t>
            </w:r>
          </w:p>
        </w:tc>
      </w:tr>
    </w:tbl>
    <w:p w:rsidR="00FA2167" w:rsidRPr="002C3B54" w:rsidRDefault="00FA2167" w:rsidP="00194390"/>
    <w:sectPr w:rsidR="00FA2167"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D24" w:rsidRDefault="00B04D24">
      <w:r>
        <w:separator/>
      </w:r>
    </w:p>
  </w:endnote>
  <w:endnote w:type="continuationSeparator" w:id="0">
    <w:p w:rsidR="00B04D24" w:rsidRDefault="00B04D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167" w:rsidRDefault="0050132D" w:rsidP="00D46CD9">
    <w:pPr>
      <w:ind w:right="378"/>
      <w:rPr>
        <w:rFonts w:cs="Tahoma"/>
        <w:color w:val="000000"/>
        <w:sz w:val="16"/>
        <w:szCs w:val="16"/>
      </w:rPr>
    </w:pPr>
    <w:r>
      <w:rPr>
        <w:rFonts w:cs="Tahoma"/>
        <w:color w:val="000000"/>
        <w:sz w:val="16"/>
        <w:szCs w:val="16"/>
      </w:rPr>
      <w:fldChar w:fldCharType="begin"/>
    </w:r>
    <w:r w:rsidR="00543ACB">
      <w:rPr>
        <w:rFonts w:cs="Tahoma"/>
        <w:color w:val="000000"/>
        <w:sz w:val="16"/>
        <w:szCs w:val="16"/>
      </w:rPr>
      <w:instrText xml:space="preserve"> SAVEDATE  \@ "M/d/yyyy h:mm am/pm"  \* MERGEFORMAT </w:instrText>
    </w:r>
    <w:r>
      <w:rPr>
        <w:rFonts w:cs="Tahoma"/>
        <w:color w:val="000000"/>
        <w:sz w:val="16"/>
        <w:szCs w:val="16"/>
      </w:rPr>
      <w:fldChar w:fldCharType="separate"/>
    </w:r>
    <w:ins w:id="5" w:author="prgupta" w:date="2010-06-28T16:49:00Z">
      <w:r w:rsidR="00715C91" w:rsidRPr="00715C91">
        <w:rPr>
          <w:rFonts w:cs="Tahoma"/>
          <w:noProof/>
          <w:sz w:val="20"/>
          <w:rPrChange w:id="6" w:author="prgupta" w:date="2010-06-28T16:49:00Z">
            <w:rPr>
              <w:rFonts w:cs="Tahoma"/>
              <w:color w:val="000000"/>
              <w:sz w:val="16"/>
              <w:szCs w:val="16"/>
            </w:rPr>
          </w:rPrChange>
        </w:rPr>
        <w:t>6/28/2010 4:49 PM</w:t>
      </w:r>
    </w:ins>
    <w:del w:id="7" w:author="prgupta" w:date="2010-06-28T11:23:00Z">
      <w:r w:rsidR="00A55F5F" w:rsidRPr="00A55F5F" w:rsidDel="009109E6">
        <w:rPr>
          <w:rFonts w:cs="Tahoma"/>
          <w:noProof/>
          <w:sz w:val="20"/>
        </w:rPr>
        <w:delText>6/4/2010 1:30 PM</w:delText>
      </w:r>
    </w:del>
    <w:r>
      <w:rPr>
        <w:rFonts w:cs="Tahoma"/>
        <w:color w:val="000000"/>
        <w:sz w:val="16"/>
        <w:szCs w:val="16"/>
      </w:rPr>
      <w:fldChar w:fldCharType="end"/>
    </w:r>
    <w:r w:rsidR="00FA2167">
      <w:rPr>
        <w:rFonts w:cs="Tahoma"/>
        <w:color w:val="000000"/>
        <w:sz w:val="16"/>
        <w:szCs w:val="16"/>
      </w:rPr>
      <w:tab/>
    </w:r>
    <w:r w:rsidR="00FA2167">
      <w:rPr>
        <w:rFonts w:cs="Tahoma"/>
        <w:color w:val="000000"/>
        <w:sz w:val="16"/>
        <w:szCs w:val="16"/>
      </w:rPr>
      <w:tab/>
    </w:r>
    <w:r w:rsidR="00FA2167">
      <w:rPr>
        <w:rFonts w:cs="Tahoma"/>
        <w:color w:val="000000"/>
        <w:sz w:val="16"/>
        <w:szCs w:val="16"/>
      </w:rPr>
      <w:tab/>
    </w:r>
    <w:r w:rsidR="00FA2167">
      <w:rPr>
        <w:rFonts w:cs="Tahoma"/>
        <w:color w:val="000000"/>
        <w:sz w:val="16"/>
        <w:szCs w:val="16"/>
      </w:rPr>
      <w:tab/>
    </w:r>
    <w:r w:rsidR="00FA2167">
      <w:rPr>
        <w:rFonts w:cs="Tahoma"/>
        <w:color w:val="000000"/>
        <w:sz w:val="16"/>
        <w:szCs w:val="16"/>
      </w:rPr>
      <w:tab/>
    </w:r>
    <w:r w:rsidR="00FA2167">
      <w:rPr>
        <w:rFonts w:cs="Tahoma"/>
        <w:color w:val="000000"/>
        <w:sz w:val="16"/>
        <w:szCs w:val="16"/>
      </w:rPr>
      <w:tab/>
    </w:r>
    <w:r w:rsidR="00FA2167">
      <w:rPr>
        <w:rFonts w:cs="Tahoma"/>
        <w:color w:val="000000"/>
        <w:sz w:val="16"/>
        <w:szCs w:val="16"/>
      </w:rPr>
      <w:tab/>
    </w:r>
    <w:r w:rsidR="00FA2167">
      <w:rPr>
        <w:rFonts w:cs="Tahoma"/>
        <w:color w:val="000000"/>
        <w:sz w:val="16"/>
        <w:szCs w:val="16"/>
      </w:rPr>
      <w:tab/>
    </w:r>
    <w:r w:rsidR="00FA2167" w:rsidRPr="00DC6F42">
      <w:rPr>
        <w:rFonts w:cs="Tahoma"/>
        <w:color w:val="7F7F7F"/>
        <w:spacing w:val="60"/>
        <w:sz w:val="16"/>
        <w:szCs w:val="16"/>
      </w:rPr>
      <w:t>Page</w:t>
    </w:r>
    <w:r w:rsidR="00FA2167" w:rsidRPr="00DC6F42">
      <w:rPr>
        <w:rFonts w:cs="Tahoma"/>
        <w:color w:val="000000"/>
        <w:sz w:val="16"/>
        <w:szCs w:val="16"/>
      </w:rPr>
      <w:t xml:space="preserve"> | </w:t>
    </w:r>
    <w:r w:rsidRPr="00DC6F42">
      <w:rPr>
        <w:rFonts w:cs="Tahoma"/>
        <w:color w:val="000000"/>
        <w:sz w:val="16"/>
        <w:szCs w:val="16"/>
      </w:rPr>
      <w:fldChar w:fldCharType="begin"/>
    </w:r>
    <w:r w:rsidR="00FA2167"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715C91" w:rsidRPr="00715C91">
      <w:rPr>
        <w:rFonts w:cs="Tahoma"/>
        <w:b/>
        <w:noProof/>
        <w:color w:val="000000"/>
        <w:sz w:val="16"/>
        <w:szCs w:val="16"/>
      </w:rPr>
      <w:t>1</w:t>
    </w:r>
    <w:r w:rsidRPr="00DC6F42">
      <w:rPr>
        <w:rFonts w:cs="Tahoma"/>
        <w:color w:val="000000"/>
        <w:sz w:val="16"/>
        <w:szCs w:val="16"/>
      </w:rPr>
      <w:fldChar w:fldCharType="end"/>
    </w:r>
    <w:r w:rsidR="00FA2167">
      <w:rPr>
        <w:rFonts w:cs="Tahoma"/>
        <w:color w:val="000000"/>
        <w:sz w:val="16"/>
        <w:szCs w:val="16"/>
      </w:rPr>
      <w:t xml:space="preserve">            </w:t>
    </w:r>
    <w:fldSimple w:instr=" FILENAME   \* MERGEFORMAT ">
      <w:ins w:id="8" w:author="prgupta" w:date="2010-06-28T16:49:00Z">
        <w:r w:rsidR="00715C91" w:rsidRPr="00715C91">
          <w:rPr>
            <w:rFonts w:cs="Tahoma"/>
            <w:noProof/>
            <w:color w:val="000000"/>
            <w:sz w:val="16"/>
            <w:szCs w:val="16"/>
            <w:rPrChange w:id="9" w:author="prgupta" w:date="2010-06-28T16:49:00Z">
              <w:rPr/>
            </w:rPrChange>
          </w:rPr>
          <w:t>xpedx BatchFeed Customer Batch Detailed Design V1.7.docx</w:t>
        </w:r>
      </w:ins>
      <w:del w:id="10" w:author="prgupta" w:date="2010-06-28T11:28:00Z">
        <w:r w:rsidR="00A55F5F" w:rsidRPr="00A55F5F" w:rsidDel="00505A95">
          <w:rPr>
            <w:rFonts w:cs="Tahoma"/>
            <w:noProof/>
            <w:color w:val="000000"/>
            <w:sz w:val="16"/>
            <w:szCs w:val="16"/>
          </w:rPr>
          <w:delText>xpedx BatchFeed Customer Batch Detailed Design V1.6</w:delText>
        </w:r>
      </w:del>
    </w:fldSimple>
    <w:r w:rsidR="00FA2167">
      <w:rPr>
        <w:rFonts w:cs="Tahoma"/>
        <w:color w:val="000000"/>
        <w:sz w:val="16"/>
        <w:szCs w:val="16"/>
      </w:rPr>
      <w:tab/>
    </w:r>
    <w:r w:rsidR="00FA2167">
      <w:rPr>
        <w:rFonts w:cs="Tahoma"/>
        <w:color w:val="000000"/>
        <w:sz w:val="16"/>
        <w:szCs w:val="16"/>
      </w:rPr>
      <w:tab/>
    </w:r>
  </w:p>
  <w:p w:rsidR="00FA2167" w:rsidRDefault="00FA2167" w:rsidP="00D46CD9">
    <w:pPr>
      <w:ind w:right="378"/>
      <w:rPr>
        <w:rFonts w:cs="Tahoma"/>
        <w:color w:val="000000"/>
        <w:sz w:val="16"/>
        <w:szCs w:val="16"/>
      </w:rPr>
    </w:pPr>
  </w:p>
  <w:p w:rsidR="00FA2167" w:rsidRDefault="00FA2167" w:rsidP="00D46CD9">
    <w:pPr>
      <w:ind w:right="378"/>
      <w:rPr>
        <w:rFonts w:cs="Tahoma"/>
        <w:color w:val="000000"/>
        <w:sz w:val="16"/>
        <w:szCs w:val="16"/>
      </w:rPr>
    </w:pPr>
    <w:r>
      <w:rPr>
        <w:rFonts w:cs="Tahoma"/>
        <w:color w:val="000000"/>
        <w:sz w:val="16"/>
        <w:szCs w:val="16"/>
      </w:rPr>
      <w:t>PRIVATE/PROPRIETARY/SECURE</w:t>
    </w:r>
  </w:p>
  <w:p w:rsidR="00FA2167" w:rsidRPr="00E40B69" w:rsidRDefault="00FA2167"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FA2167" w:rsidRPr="00D46CD9" w:rsidRDefault="00FA2167"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D24" w:rsidRDefault="00B04D24">
      <w:r>
        <w:separator/>
      </w:r>
    </w:p>
  </w:footnote>
  <w:footnote w:type="continuationSeparator" w:id="0">
    <w:p w:rsidR="00B04D24" w:rsidRDefault="00B04D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167" w:rsidRDefault="00D702B5">
    <w:pPr>
      <w:pStyle w:val="Header"/>
    </w:pPr>
    <w:r>
      <w:rPr>
        <w:noProof/>
      </w:rP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Pr>
        <w:noProof/>
      </w:rPr>
      <w:drawing>
        <wp:inline distT="0" distB="0" distL="0" distR="0">
          <wp:extent cx="2495550" cy="819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E5A6D"/>
    <w:multiLevelType w:val="hybridMultilevel"/>
    <w:tmpl w:val="7B4EDB0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6"/>
  </w:num>
  <w:num w:numId="5">
    <w:abstractNumId w:val="7"/>
  </w:num>
  <w:num w:numId="6">
    <w:abstractNumId w:val="2"/>
  </w:num>
  <w:num w:numId="7">
    <w:abstractNumId w:val="5"/>
  </w:num>
  <w:num w:numId="8">
    <w:abstractNumId w:val="11"/>
  </w:num>
  <w:num w:numId="9">
    <w:abstractNumId w:val="9"/>
  </w:num>
  <w:num w:numId="10">
    <w:abstractNumId w:val="0"/>
  </w:num>
  <w:num w:numId="11">
    <w:abstractNumId w:val="7"/>
  </w:num>
  <w:num w:numId="12">
    <w:abstractNumId w:val="4"/>
  </w:num>
  <w:num w:numId="13">
    <w:abstractNumId w:val="7"/>
  </w:num>
  <w:num w:numId="14">
    <w:abstractNumId w:val="8"/>
  </w:num>
  <w:num w:numId="15">
    <w:abstractNumId w:val="10"/>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24578"/>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58FD"/>
    <w:rsid w:val="000075E0"/>
    <w:rsid w:val="0001017C"/>
    <w:rsid w:val="00011065"/>
    <w:rsid w:val="000111BE"/>
    <w:rsid w:val="00012BE5"/>
    <w:rsid w:val="000151FE"/>
    <w:rsid w:val="00015BF8"/>
    <w:rsid w:val="00015DE1"/>
    <w:rsid w:val="000168B4"/>
    <w:rsid w:val="0001795A"/>
    <w:rsid w:val="0002172D"/>
    <w:rsid w:val="00022186"/>
    <w:rsid w:val="000221EF"/>
    <w:rsid w:val="0002401F"/>
    <w:rsid w:val="00025BD1"/>
    <w:rsid w:val="00027CD9"/>
    <w:rsid w:val="00027ED2"/>
    <w:rsid w:val="000313CF"/>
    <w:rsid w:val="0003152B"/>
    <w:rsid w:val="0003256E"/>
    <w:rsid w:val="000325D1"/>
    <w:rsid w:val="000337C5"/>
    <w:rsid w:val="00036417"/>
    <w:rsid w:val="000406EE"/>
    <w:rsid w:val="00040930"/>
    <w:rsid w:val="00040EAA"/>
    <w:rsid w:val="00040F8C"/>
    <w:rsid w:val="00041AD1"/>
    <w:rsid w:val="00044FCB"/>
    <w:rsid w:val="000458F9"/>
    <w:rsid w:val="00046149"/>
    <w:rsid w:val="00046644"/>
    <w:rsid w:val="0004793C"/>
    <w:rsid w:val="0005253C"/>
    <w:rsid w:val="00053149"/>
    <w:rsid w:val="0005408C"/>
    <w:rsid w:val="00056200"/>
    <w:rsid w:val="00061160"/>
    <w:rsid w:val="00061DB2"/>
    <w:rsid w:val="00061EAD"/>
    <w:rsid w:val="00061F11"/>
    <w:rsid w:val="00063DA6"/>
    <w:rsid w:val="000643F7"/>
    <w:rsid w:val="00064CF2"/>
    <w:rsid w:val="0006525C"/>
    <w:rsid w:val="000666E0"/>
    <w:rsid w:val="00066913"/>
    <w:rsid w:val="00066D02"/>
    <w:rsid w:val="0007133D"/>
    <w:rsid w:val="000714E7"/>
    <w:rsid w:val="00071DB4"/>
    <w:rsid w:val="0007296D"/>
    <w:rsid w:val="0007489C"/>
    <w:rsid w:val="00077004"/>
    <w:rsid w:val="0007796F"/>
    <w:rsid w:val="00081083"/>
    <w:rsid w:val="0008257D"/>
    <w:rsid w:val="00082AFA"/>
    <w:rsid w:val="00083555"/>
    <w:rsid w:val="00085F32"/>
    <w:rsid w:val="00085F79"/>
    <w:rsid w:val="0008629D"/>
    <w:rsid w:val="000870B0"/>
    <w:rsid w:val="00087980"/>
    <w:rsid w:val="00087ABC"/>
    <w:rsid w:val="000917A0"/>
    <w:rsid w:val="00092C07"/>
    <w:rsid w:val="00094378"/>
    <w:rsid w:val="000946F7"/>
    <w:rsid w:val="000952E7"/>
    <w:rsid w:val="0009534C"/>
    <w:rsid w:val="0009728A"/>
    <w:rsid w:val="000A19E9"/>
    <w:rsid w:val="000A2B6F"/>
    <w:rsid w:val="000A3547"/>
    <w:rsid w:val="000A35F3"/>
    <w:rsid w:val="000A395B"/>
    <w:rsid w:val="000A4DC6"/>
    <w:rsid w:val="000A5FE7"/>
    <w:rsid w:val="000B0ABD"/>
    <w:rsid w:val="000B0C35"/>
    <w:rsid w:val="000B0D21"/>
    <w:rsid w:val="000B14BE"/>
    <w:rsid w:val="000B1669"/>
    <w:rsid w:val="000B2A51"/>
    <w:rsid w:val="000B2E35"/>
    <w:rsid w:val="000B41AD"/>
    <w:rsid w:val="000B4BB3"/>
    <w:rsid w:val="000B6A63"/>
    <w:rsid w:val="000B6DF6"/>
    <w:rsid w:val="000B757C"/>
    <w:rsid w:val="000B7A3B"/>
    <w:rsid w:val="000B7DDD"/>
    <w:rsid w:val="000C1155"/>
    <w:rsid w:val="000C3B2C"/>
    <w:rsid w:val="000C407D"/>
    <w:rsid w:val="000C4CE7"/>
    <w:rsid w:val="000C5942"/>
    <w:rsid w:val="000C5AFD"/>
    <w:rsid w:val="000C64AF"/>
    <w:rsid w:val="000C6D72"/>
    <w:rsid w:val="000C732F"/>
    <w:rsid w:val="000D00A7"/>
    <w:rsid w:val="000D027E"/>
    <w:rsid w:val="000D0801"/>
    <w:rsid w:val="000D0ADD"/>
    <w:rsid w:val="000D2206"/>
    <w:rsid w:val="000D2568"/>
    <w:rsid w:val="000D3158"/>
    <w:rsid w:val="000D3DA9"/>
    <w:rsid w:val="000D418D"/>
    <w:rsid w:val="000D489C"/>
    <w:rsid w:val="000D57C5"/>
    <w:rsid w:val="000E165C"/>
    <w:rsid w:val="000E2277"/>
    <w:rsid w:val="000E3D2F"/>
    <w:rsid w:val="000E3D4F"/>
    <w:rsid w:val="000E4066"/>
    <w:rsid w:val="000E5709"/>
    <w:rsid w:val="000E6603"/>
    <w:rsid w:val="000E6892"/>
    <w:rsid w:val="000E6D2D"/>
    <w:rsid w:val="000F1D10"/>
    <w:rsid w:val="000F36E9"/>
    <w:rsid w:val="000F4D4B"/>
    <w:rsid w:val="000F502C"/>
    <w:rsid w:val="000F5A00"/>
    <w:rsid w:val="000F60DA"/>
    <w:rsid w:val="001001AF"/>
    <w:rsid w:val="00100845"/>
    <w:rsid w:val="00100BFC"/>
    <w:rsid w:val="00101443"/>
    <w:rsid w:val="00101850"/>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0A"/>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E4D"/>
    <w:rsid w:val="00142639"/>
    <w:rsid w:val="00142EAF"/>
    <w:rsid w:val="001448DB"/>
    <w:rsid w:val="001453CC"/>
    <w:rsid w:val="0014592E"/>
    <w:rsid w:val="00146C0F"/>
    <w:rsid w:val="00150496"/>
    <w:rsid w:val="00151155"/>
    <w:rsid w:val="0015225E"/>
    <w:rsid w:val="00152473"/>
    <w:rsid w:val="00152DB1"/>
    <w:rsid w:val="0015345A"/>
    <w:rsid w:val="00153D89"/>
    <w:rsid w:val="001550F1"/>
    <w:rsid w:val="0015770A"/>
    <w:rsid w:val="00157E3B"/>
    <w:rsid w:val="00160275"/>
    <w:rsid w:val="00160F4D"/>
    <w:rsid w:val="001616B8"/>
    <w:rsid w:val="00162549"/>
    <w:rsid w:val="00162879"/>
    <w:rsid w:val="00163454"/>
    <w:rsid w:val="00163669"/>
    <w:rsid w:val="00163BBC"/>
    <w:rsid w:val="00163D74"/>
    <w:rsid w:val="00164A1B"/>
    <w:rsid w:val="00165352"/>
    <w:rsid w:val="00165E55"/>
    <w:rsid w:val="001666E6"/>
    <w:rsid w:val="0016704B"/>
    <w:rsid w:val="00172030"/>
    <w:rsid w:val="0017299A"/>
    <w:rsid w:val="00173EA6"/>
    <w:rsid w:val="001748F7"/>
    <w:rsid w:val="00175892"/>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390"/>
    <w:rsid w:val="00194BDD"/>
    <w:rsid w:val="00194C58"/>
    <w:rsid w:val="00194D51"/>
    <w:rsid w:val="0019580B"/>
    <w:rsid w:val="001962AE"/>
    <w:rsid w:val="001A0CA1"/>
    <w:rsid w:val="001A203A"/>
    <w:rsid w:val="001A2690"/>
    <w:rsid w:val="001A3C9C"/>
    <w:rsid w:val="001A4DF4"/>
    <w:rsid w:val="001A5569"/>
    <w:rsid w:val="001A5C8B"/>
    <w:rsid w:val="001A77F0"/>
    <w:rsid w:val="001B115C"/>
    <w:rsid w:val="001B1BB1"/>
    <w:rsid w:val="001B2523"/>
    <w:rsid w:val="001B291E"/>
    <w:rsid w:val="001B6602"/>
    <w:rsid w:val="001B7E92"/>
    <w:rsid w:val="001B7F7A"/>
    <w:rsid w:val="001C1761"/>
    <w:rsid w:val="001C1D1B"/>
    <w:rsid w:val="001C487D"/>
    <w:rsid w:val="001C5EFE"/>
    <w:rsid w:val="001C5F12"/>
    <w:rsid w:val="001C612A"/>
    <w:rsid w:val="001C7ECB"/>
    <w:rsid w:val="001D1326"/>
    <w:rsid w:val="001D1CAB"/>
    <w:rsid w:val="001D1FB4"/>
    <w:rsid w:val="001D6678"/>
    <w:rsid w:val="001D69E7"/>
    <w:rsid w:val="001D7C10"/>
    <w:rsid w:val="001D7E32"/>
    <w:rsid w:val="001E02E6"/>
    <w:rsid w:val="001E093C"/>
    <w:rsid w:val="001E0AA6"/>
    <w:rsid w:val="001E0B44"/>
    <w:rsid w:val="001E1B98"/>
    <w:rsid w:val="001E2337"/>
    <w:rsid w:val="001E3769"/>
    <w:rsid w:val="001E3FD6"/>
    <w:rsid w:val="001E4433"/>
    <w:rsid w:val="001E488B"/>
    <w:rsid w:val="001E5426"/>
    <w:rsid w:val="001E5FCF"/>
    <w:rsid w:val="001E664C"/>
    <w:rsid w:val="001E7F30"/>
    <w:rsid w:val="001F1BD4"/>
    <w:rsid w:val="001F1FA3"/>
    <w:rsid w:val="001F250C"/>
    <w:rsid w:val="001F3BF8"/>
    <w:rsid w:val="001F4B39"/>
    <w:rsid w:val="001F59D9"/>
    <w:rsid w:val="001F7255"/>
    <w:rsid w:val="00200380"/>
    <w:rsid w:val="00200E82"/>
    <w:rsid w:val="002025C2"/>
    <w:rsid w:val="002029BA"/>
    <w:rsid w:val="002030F9"/>
    <w:rsid w:val="00203350"/>
    <w:rsid w:val="002043D6"/>
    <w:rsid w:val="00206515"/>
    <w:rsid w:val="00207BD5"/>
    <w:rsid w:val="002136FD"/>
    <w:rsid w:val="00215665"/>
    <w:rsid w:val="002159CD"/>
    <w:rsid w:val="00216B12"/>
    <w:rsid w:val="00216CC1"/>
    <w:rsid w:val="00217BFA"/>
    <w:rsid w:val="00217FB1"/>
    <w:rsid w:val="00220ADC"/>
    <w:rsid w:val="00220AFB"/>
    <w:rsid w:val="00220CC3"/>
    <w:rsid w:val="00222664"/>
    <w:rsid w:val="0022270F"/>
    <w:rsid w:val="00222BE3"/>
    <w:rsid w:val="00222F8A"/>
    <w:rsid w:val="0022401A"/>
    <w:rsid w:val="00224978"/>
    <w:rsid w:val="002255FF"/>
    <w:rsid w:val="00226979"/>
    <w:rsid w:val="0022777D"/>
    <w:rsid w:val="00230B6D"/>
    <w:rsid w:val="0023136E"/>
    <w:rsid w:val="00231D1C"/>
    <w:rsid w:val="00232504"/>
    <w:rsid w:val="002325A9"/>
    <w:rsid w:val="002349BC"/>
    <w:rsid w:val="002369AE"/>
    <w:rsid w:val="002369FD"/>
    <w:rsid w:val="00236A5A"/>
    <w:rsid w:val="002401EF"/>
    <w:rsid w:val="00241A29"/>
    <w:rsid w:val="002423DD"/>
    <w:rsid w:val="00242542"/>
    <w:rsid w:val="002443DD"/>
    <w:rsid w:val="002456DC"/>
    <w:rsid w:val="002466B2"/>
    <w:rsid w:val="00247933"/>
    <w:rsid w:val="002512B0"/>
    <w:rsid w:val="002513DA"/>
    <w:rsid w:val="00251699"/>
    <w:rsid w:val="00252281"/>
    <w:rsid w:val="0025330F"/>
    <w:rsid w:val="002536CA"/>
    <w:rsid w:val="00254E04"/>
    <w:rsid w:val="0026029C"/>
    <w:rsid w:val="00260DBB"/>
    <w:rsid w:val="0026387D"/>
    <w:rsid w:val="00265688"/>
    <w:rsid w:val="002666BD"/>
    <w:rsid w:val="0026738A"/>
    <w:rsid w:val="00267B50"/>
    <w:rsid w:val="00272726"/>
    <w:rsid w:val="002729A0"/>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7E2"/>
    <w:rsid w:val="002D0ABF"/>
    <w:rsid w:val="002D20C6"/>
    <w:rsid w:val="002D325D"/>
    <w:rsid w:val="002D3F83"/>
    <w:rsid w:val="002D5E61"/>
    <w:rsid w:val="002D673B"/>
    <w:rsid w:val="002D742D"/>
    <w:rsid w:val="002D7501"/>
    <w:rsid w:val="002E0635"/>
    <w:rsid w:val="002E0701"/>
    <w:rsid w:val="002E0730"/>
    <w:rsid w:val="002E1C01"/>
    <w:rsid w:val="002E239F"/>
    <w:rsid w:val="002E29B7"/>
    <w:rsid w:val="002E2E70"/>
    <w:rsid w:val="002E30F2"/>
    <w:rsid w:val="002E4001"/>
    <w:rsid w:val="002E4C08"/>
    <w:rsid w:val="002E5016"/>
    <w:rsid w:val="002F1966"/>
    <w:rsid w:val="002F2532"/>
    <w:rsid w:val="002F482F"/>
    <w:rsid w:val="002F5154"/>
    <w:rsid w:val="002F6638"/>
    <w:rsid w:val="002F7434"/>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71CE"/>
    <w:rsid w:val="00317590"/>
    <w:rsid w:val="003177BD"/>
    <w:rsid w:val="00317CFA"/>
    <w:rsid w:val="003200C9"/>
    <w:rsid w:val="00320247"/>
    <w:rsid w:val="00321077"/>
    <w:rsid w:val="00322734"/>
    <w:rsid w:val="00322A5A"/>
    <w:rsid w:val="00322EC5"/>
    <w:rsid w:val="00323C27"/>
    <w:rsid w:val="0032607C"/>
    <w:rsid w:val="00326537"/>
    <w:rsid w:val="00326997"/>
    <w:rsid w:val="00326B8B"/>
    <w:rsid w:val="003272BE"/>
    <w:rsid w:val="00330023"/>
    <w:rsid w:val="003300E0"/>
    <w:rsid w:val="003308D1"/>
    <w:rsid w:val="0033198C"/>
    <w:rsid w:val="00331B5C"/>
    <w:rsid w:val="0033304E"/>
    <w:rsid w:val="00334729"/>
    <w:rsid w:val="00336CE8"/>
    <w:rsid w:val="003376B5"/>
    <w:rsid w:val="00340F26"/>
    <w:rsid w:val="00341C63"/>
    <w:rsid w:val="00342957"/>
    <w:rsid w:val="00342C07"/>
    <w:rsid w:val="003448BA"/>
    <w:rsid w:val="00344FD2"/>
    <w:rsid w:val="00345F93"/>
    <w:rsid w:val="0034656D"/>
    <w:rsid w:val="00347361"/>
    <w:rsid w:val="0034786F"/>
    <w:rsid w:val="003510E7"/>
    <w:rsid w:val="00351141"/>
    <w:rsid w:val="00351B6B"/>
    <w:rsid w:val="00353B6A"/>
    <w:rsid w:val="0035417D"/>
    <w:rsid w:val="00355D7C"/>
    <w:rsid w:val="00357B0F"/>
    <w:rsid w:val="00357DBE"/>
    <w:rsid w:val="0036045E"/>
    <w:rsid w:val="003623C1"/>
    <w:rsid w:val="00362F60"/>
    <w:rsid w:val="00363783"/>
    <w:rsid w:val="0036405E"/>
    <w:rsid w:val="00367081"/>
    <w:rsid w:val="00367E1A"/>
    <w:rsid w:val="00370C6C"/>
    <w:rsid w:val="00372158"/>
    <w:rsid w:val="0037236F"/>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77BC"/>
    <w:rsid w:val="003A2179"/>
    <w:rsid w:val="003A2C1E"/>
    <w:rsid w:val="003A423F"/>
    <w:rsid w:val="003A4590"/>
    <w:rsid w:val="003A495F"/>
    <w:rsid w:val="003A6859"/>
    <w:rsid w:val="003B14A4"/>
    <w:rsid w:val="003B2101"/>
    <w:rsid w:val="003B39BE"/>
    <w:rsid w:val="003B4092"/>
    <w:rsid w:val="003B44AE"/>
    <w:rsid w:val="003B48B1"/>
    <w:rsid w:val="003B4CC4"/>
    <w:rsid w:val="003B537A"/>
    <w:rsid w:val="003B7A70"/>
    <w:rsid w:val="003C014C"/>
    <w:rsid w:val="003C0628"/>
    <w:rsid w:val="003C06BF"/>
    <w:rsid w:val="003C1E33"/>
    <w:rsid w:val="003C1F41"/>
    <w:rsid w:val="003C26F2"/>
    <w:rsid w:val="003C4FC7"/>
    <w:rsid w:val="003C6497"/>
    <w:rsid w:val="003D01C4"/>
    <w:rsid w:val="003D05D5"/>
    <w:rsid w:val="003D1476"/>
    <w:rsid w:val="003D239F"/>
    <w:rsid w:val="003D3534"/>
    <w:rsid w:val="003D3864"/>
    <w:rsid w:val="003D3B83"/>
    <w:rsid w:val="003D59BC"/>
    <w:rsid w:val="003D6DD8"/>
    <w:rsid w:val="003D6F16"/>
    <w:rsid w:val="003D7251"/>
    <w:rsid w:val="003E2288"/>
    <w:rsid w:val="003E2C1D"/>
    <w:rsid w:val="003F0C7E"/>
    <w:rsid w:val="003F1786"/>
    <w:rsid w:val="003F18EA"/>
    <w:rsid w:val="003F1FD7"/>
    <w:rsid w:val="003F3649"/>
    <w:rsid w:val="003F3F6E"/>
    <w:rsid w:val="003F42BA"/>
    <w:rsid w:val="003F4774"/>
    <w:rsid w:val="003F5966"/>
    <w:rsid w:val="003F637E"/>
    <w:rsid w:val="003F6E85"/>
    <w:rsid w:val="003F6F18"/>
    <w:rsid w:val="004008B3"/>
    <w:rsid w:val="00400BD1"/>
    <w:rsid w:val="00400C06"/>
    <w:rsid w:val="004013BB"/>
    <w:rsid w:val="0040180F"/>
    <w:rsid w:val="00403C2A"/>
    <w:rsid w:val="004041FB"/>
    <w:rsid w:val="00404C73"/>
    <w:rsid w:val="00405102"/>
    <w:rsid w:val="00405660"/>
    <w:rsid w:val="00405F9B"/>
    <w:rsid w:val="00406213"/>
    <w:rsid w:val="004062A9"/>
    <w:rsid w:val="00406B12"/>
    <w:rsid w:val="00407C2D"/>
    <w:rsid w:val="00407C7D"/>
    <w:rsid w:val="00410174"/>
    <w:rsid w:val="00410711"/>
    <w:rsid w:val="0041153A"/>
    <w:rsid w:val="004117C2"/>
    <w:rsid w:val="00413FF1"/>
    <w:rsid w:val="0041566D"/>
    <w:rsid w:val="0042038F"/>
    <w:rsid w:val="00420F19"/>
    <w:rsid w:val="004219ED"/>
    <w:rsid w:val="00421FC1"/>
    <w:rsid w:val="00422659"/>
    <w:rsid w:val="004238EB"/>
    <w:rsid w:val="00424AB8"/>
    <w:rsid w:val="0042779E"/>
    <w:rsid w:val="004308E2"/>
    <w:rsid w:val="00430BA8"/>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298"/>
    <w:rsid w:val="00455D41"/>
    <w:rsid w:val="00456998"/>
    <w:rsid w:val="00460FB5"/>
    <w:rsid w:val="00461042"/>
    <w:rsid w:val="004611AB"/>
    <w:rsid w:val="00461459"/>
    <w:rsid w:val="00463109"/>
    <w:rsid w:val="004637F4"/>
    <w:rsid w:val="0046404A"/>
    <w:rsid w:val="00466804"/>
    <w:rsid w:val="00466DAB"/>
    <w:rsid w:val="004674DC"/>
    <w:rsid w:val="0047043B"/>
    <w:rsid w:val="00471EB3"/>
    <w:rsid w:val="00472DF5"/>
    <w:rsid w:val="00474ADF"/>
    <w:rsid w:val="00475AD0"/>
    <w:rsid w:val="00475ADF"/>
    <w:rsid w:val="00476100"/>
    <w:rsid w:val="00476662"/>
    <w:rsid w:val="0048022C"/>
    <w:rsid w:val="00480C1E"/>
    <w:rsid w:val="0048138D"/>
    <w:rsid w:val="00481C69"/>
    <w:rsid w:val="00481CCD"/>
    <w:rsid w:val="004822C7"/>
    <w:rsid w:val="00482934"/>
    <w:rsid w:val="0048474B"/>
    <w:rsid w:val="0048525F"/>
    <w:rsid w:val="00486B30"/>
    <w:rsid w:val="0048759C"/>
    <w:rsid w:val="00487BE6"/>
    <w:rsid w:val="00492438"/>
    <w:rsid w:val="004928DD"/>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A7ADB"/>
    <w:rsid w:val="004B0499"/>
    <w:rsid w:val="004B0C19"/>
    <w:rsid w:val="004B0C30"/>
    <w:rsid w:val="004B1F6F"/>
    <w:rsid w:val="004B3C0B"/>
    <w:rsid w:val="004B4439"/>
    <w:rsid w:val="004B4B9D"/>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D024C"/>
    <w:rsid w:val="004D02B8"/>
    <w:rsid w:val="004D26AA"/>
    <w:rsid w:val="004D28C5"/>
    <w:rsid w:val="004D2FFB"/>
    <w:rsid w:val="004D4DA8"/>
    <w:rsid w:val="004D7241"/>
    <w:rsid w:val="004D7493"/>
    <w:rsid w:val="004D7911"/>
    <w:rsid w:val="004E1323"/>
    <w:rsid w:val="004E4A47"/>
    <w:rsid w:val="004E4EC8"/>
    <w:rsid w:val="004E5009"/>
    <w:rsid w:val="004E6A8F"/>
    <w:rsid w:val="004E72C4"/>
    <w:rsid w:val="004F0C68"/>
    <w:rsid w:val="004F1BEC"/>
    <w:rsid w:val="004F1E92"/>
    <w:rsid w:val="004F274C"/>
    <w:rsid w:val="004F3856"/>
    <w:rsid w:val="004F43D8"/>
    <w:rsid w:val="004F4DE3"/>
    <w:rsid w:val="004F50C7"/>
    <w:rsid w:val="004F6BB0"/>
    <w:rsid w:val="004F6C64"/>
    <w:rsid w:val="004F6E45"/>
    <w:rsid w:val="004F7F5A"/>
    <w:rsid w:val="004F7FFE"/>
    <w:rsid w:val="0050132D"/>
    <w:rsid w:val="005015AD"/>
    <w:rsid w:val="00501A13"/>
    <w:rsid w:val="00501E43"/>
    <w:rsid w:val="005020E3"/>
    <w:rsid w:val="00502A0A"/>
    <w:rsid w:val="00503A8E"/>
    <w:rsid w:val="00503C7B"/>
    <w:rsid w:val="00504608"/>
    <w:rsid w:val="00504F58"/>
    <w:rsid w:val="00505A95"/>
    <w:rsid w:val="00507708"/>
    <w:rsid w:val="00507834"/>
    <w:rsid w:val="00507A62"/>
    <w:rsid w:val="0051039D"/>
    <w:rsid w:val="0051054B"/>
    <w:rsid w:val="00510A64"/>
    <w:rsid w:val="0051161D"/>
    <w:rsid w:val="00512E52"/>
    <w:rsid w:val="0051348D"/>
    <w:rsid w:val="005142C1"/>
    <w:rsid w:val="00515018"/>
    <w:rsid w:val="00515151"/>
    <w:rsid w:val="00515264"/>
    <w:rsid w:val="00517005"/>
    <w:rsid w:val="00517D8C"/>
    <w:rsid w:val="005202D6"/>
    <w:rsid w:val="00520322"/>
    <w:rsid w:val="00520F97"/>
    <w:rsid w:val="0052162F"/>
    <w:rsid w:val="00523B05"/>
    <w:rsid w:val="00524BB8"/>
    <w:rsid w:val="00524EC0"/>
    <w:rsid w:val="00524EE5"/>
    <w:rsid w:val="005250D1"/>
    <w:rsid w:val="005253D1"/>
    <w:rsid w:val="0052667F"/>
    <w:rsid w:val="00526C84"/>
    <w:rsid w:val="00530AAC"/>
    <w:rsid w:val="005314FF"/>
    <w:rsid w:val="005317DE"/>
    <w:rsid w:val="00532036"/>
    <w:rsid w:val="005334CB"/>
    <w:rsid w:val="005406D8"/>
    <w:rsid w:val="005407E6"/>
    <w:rsid w:val="00543ACB"/>
    <w:rsid w:val="0054513A"/>
    <w:rsid w:val="005501D7"/>
    <w:rsid w:val="0055038E"/>
    <w:rsid w:val="005508C6"/>
    <w:rsid w:val="005509B7"/>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674D3"/>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BBE"/>
    <w:rsid w:val="00583D65"/>
    <w:rsid w:val="00583FFC"/>
    <w:rsid w:val="00587E23"/>
    <w:rsid w:val="00590C34"/>
    <w:rsid w:val="00590C7E"/>
    <w:rsid w:val="00592496"/>
    <w:rsid w:val="00592D4C"/>
    <w:rsid w:val="00593F7A"/>
    <w:rsid w:val="00594227"/>
    <w:rsid w:val="005946E7"/>
    <w:rsid w:val="0059485D"/>
    <w:rsid w:val="00595370"/>
    <w:rsid w:val="005964FE"/>
    <w:rsid w:val="0059674E"/>
    <w:rsid w:val="005968EB"/>
    <w:rsid w:val="00597005"/>
    <w:rsid w:val="005A05DB"/>
    <w:rsid w:val="005A16BC"/>
    <w:rsid w:val="005A1EFF"/>
    <w:rsid w:val="005A2097"/>
    <w:rsid w:val="005A35D2"/>
    <w:rsid w:val="005A3C17"/>
    <w:rsid w:val="005A5A74"/>
    <w:rsid w:val="005A5A9A"/>
    <w:rsid w:val="005A6067"/>
    <w:rsid w:val="005A6D2E"/>
    <w:rsid w:val="005A75C0"/>
    <w:rsid w:val="005A7E69"/>
    <w:rsid w:val="005B064D"/>
    <w:rsid w:val="005B1604"/>
    <w:rsid w:val="005B1665"/>
    <w:rsid w:val="005B3434"/>
    <w:rsid w:val="005B462A"/>
    <w:rsid w:val="005B52CC"/>
    <w:rsid w:val="005B55F2"/>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10C0"/>
    <w:rsid w:val="005E1B0A"/>
    <w:rsid w:val="005E1D0B"/>
    <w:rsid w:val="005E31D1"/>
    <w:rsid w:val="005E33CE"/>
    <w:rsid w:val="005E4464"/>
    <w:rsid w:val="005E4519"/>
    <w:rsid w:val="005E50A6"/>
    <w:rsid w:val="005E5104"/>
    <w:rsid w:val="005E5733"/>
    <w:rsid w:val="005E692E"/>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16"/>
    <w:rsid w:val="00612786"/>
    <w:rsid w:val="006135A2"/>
    <w:rsid w:val="006151E9"/>
    <w:rsid w:val="00615DB7"/>
    <w:rsid w:val="00616AD9"/>
    <w:rsid w:val="00616C00"/>
    <w:rsid w:val="0061717E"/>
    <w:rsid w:val="00622229"/>
    <w:rsid w:val="00622835"/>
    <w:rsid w:val="00622B5C"/>
    <w:rsid w:val="00623F98"/>
    <w:rsid w:val="0062458B"/>
    <w:rsid w:val="00624D65"/>
    <w:rsid w:val="00625823"/>
    <w:rsid w:val="00625BB7"/>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4FAB"/>
    <w:rsid w:val="00645DDA"/>
    <w:rsid w:val="00646001"/>
    <w:rsid w:val="00646A35"/>
    <w:rsid w:val="00646A87"/>
    <w:rsid w:val="00646F0F"/>
    <w:rsid w:val="00647E6D"/>
    <w:rsid w:val="00650403"/>
    <w:rsid w:val="00650A04"/>
    <w:rsid w:val="00651511"/>
    <w:rsid w:val="00652B52"/>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70D1"/>
    <w:rsid w:val="006672E9"/>
    <w:rsid w:val="00671C98"/>
    <w:rsid w:val="00674427"/>
    <w:rsid w:val="006748D6"/>
    <w:rsid w:val="0067618C"/>
    <w:rsid w:val="00680074"/>
    <w:rsid w:val="00680750"/>
    <w:rsid w:val="00681E3F"/>
    <w:rsid w:val="006822A1"/>
    <w:rsid w:val="006836C3"/>
    <w:rsid w:val="00683F43"/>
    <w:rsid w:val="00684B50"/>
    <w:rsid w:val="00684F18"/>
    <w:rsid w:val="006850EC"/>
    <w:rsid w:val="00686C55"/>
    <w:rsid w:val="00686FFA"/>
    <w:rsid w:val="00690F95"/>
    <w:rsid w:val="006928BC"/>
    <w:rsid w:val="0069331C"/>
    <w:rsid w:val="00695AD5"/>
    <w:rsid w:val="00695E54"/>
    <w:rsid w:val="00696F83"/>
    <w:rsid w:val="00697333"/>
    <w:rsid w:val="0069750E"/>
    <w:rsid w:val="00697FC2"/>
    <w:rsid w:val="006A0E0D"/>
    <w:rsid w:val="006A201B"/>
    <w:rsid w:val="006A206F"/>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6CCB"/>
    <w:rsid w:val="006D06A6"/>
    <w:rsid w:val="006D172B"/>
    <w:rsid w:val="006D1D1F"/>
    <w:rsid w:val="006D5063"/>
    <w:rsid w:val="006D552E"/>
    <w:rsid w:val="006D5A71"/>
    <w:rsid w:val="006D6A05"/>
    <w:rsid w:val="006D6E99"/>
    <w:rsid w:val="006D70A4"/>
    <w:rsid w:val="006E27B8"/>
    <w:rsid w:val="006E2CB7"/>
    <w:rsid w:val="006E3259"/>
    <w:rsid w:val="006E3919"/>
    <w:rsid w:val="006E3F4D"/>
    <w:rsid w:val="006E634F"/>
    <w:rsid w:val="006E7DEB"/>
    <w:rsid w:val="006E7EBA"/>
    <w:rsid w:val="006F140A"/>
    <w:rsid w:val="006F153D"/>
    <w:rsid w:val="006F1E15"/>
    <w:rsid w:val="006F349D"/>
    <w:rsid w:val="006F76FA"/>
    <w:rsid w:val="006F7C2B"/>
    <w:rsid w:val="006F7DA4"/>
    <w:rsid w:val="007003F3"/>
    <w:rsid w:val="00700585"/>
    <w:rsid w:val="00700D56"/>
    <w:rsid w:val="007027FD"/>
    <w:rsid w:val="00704DF0"/>
    <w:rsid w:val="00705FC3"/>
    <w:rsid w:val="00707264"/>
    <w:rsid w:val="00707B17"/>
    <w:rsid w:val="0071168C"/>
    <w:rsid w:val="00712FAF"/>
    <w:rsid w:val="0071310E"/>
    <w:rsid w:val="00714620"/>
    <w:rsid w:val="00715BD2"/>
    <w:rsid w:val="00715C91"/>
    <w:rsid w:val="007203D2"/>
    <w:rsid w:val="00720505"/>
    <w:rsid w:val="007214B1"/>
    <w:rsid w:val="00721509"/>
    <w:rsid w:val="00721A85"/>
    <w:rsid w:val="00721E3A"/>
    <w:rsid w:val="00722C64"/>
    <w:rsid w:val="0072329B"/>
    <w:rsid w:val="00723735"/>
    <w:rsid w:val="007255D5"/>
    <w:rsid w:val="00725E57"/>
    <w:rsid w:val="007265DB"/>
    <w:rsid w:val="00727D37"/>
    <w:rsid w:val="00731719"/>
    <w:rsid w:val="00731F5A"/>
    <w:rsid w:val="00731FFB"/>
    <w:rsid w:val="00732F0F"/>
    <w:rsid w:val="00735DB8"/>
    <w:rsid w:val="00736741"/>
    <w:rsid w:val="00736FBB"/>
    <w:rsid w:val="00737412"/>
    <w:rsid w:val="0073769E"/>
    <w:rsid w:val="00740769"/>
    <w:rsid w:val="007408AC"/>
    <w:rsid w:val="007411CE"/>
    <w:rsid w:val="0074144D"/>
    <w:rsid w:val="007416A5"/>
    <w:rsid w:val="00742201"/>
    <w:rsid w:val="00742A37"/>
    <w:rsid w:val="00742E92"/>
    <w:rsid w:val="00743DDB"/>
    <w:rsid w:val="0074559A"/>
    <w:rsid w:val="0074789D"/>
    <w:rsid w:val="00747E98"/>
    <w:rsid w:val="00747FBC"/>
    <w:rsid w:val="00750C68"/>
    <w:rsid w:val="00750EEE"/>
    <w:rsid w:val="00752D5F"/>
    <w:rsid w:val="00752E2C"/>
    <w:rsid w:val="0075306A"/>
    <w:rsid w:val="00753932"/>
    <w:rsid w:val="0075465D"/>
    <w:rsid w:val="007558F6"/>
    <w:rsid w:val="00756EEC"/>
    <w:rsid w:val="0075752D"/>
    <w:rsid w:val="00760961"/>
    <w:rsid w:val="007610F4"/>
    <w:rsid w:val="0076306F"/>
    <w:rsid w:val="007633C0"/>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ACF"/>
    <w:rsid w:val="00783839"/>
    <w:rsid w:val="007841B2"/>
    <w:rsid w:val="00786E58"/>
    <w:rsid w:val="00786F0E"/>
    <w:rsid w:val="0078736C"/>
    <w:rsid w:val="00790E70"/>
    <w:rsid w:val="007916C6"/>
    <w:rsid w:val="00791E7E"/>
    <w:rsid w:val="0079226A"/>
    <w:rsid w:val="00793431"/>
    <w:rsid w:val="007962DF"/>
    <w:rsid w:val="007964C2"/>
    <w:rsid w:val="0079727C"/>
    <w:rsid w:val="0079737B"/>
    <w:rsid w:val="007A002D"/>
    <w:rsid w:val="007A03EC"/>
    <w:rsid w:val="007A12A0"/>
    <w:rsid w:val="007A24AF"/>
    <w:rsid w:val="007A3949"/>
    <w:rsid w:val="007A3BF5"/>
    <w:rsid w:val="007A3C39"/>
    <w:rsid w:val="007A4BF6"/>
    <w:rsid w:val="007A5613"/>
    <w:rsid w:val="007A7D81"/>
    <w:rsid w:val="007B03D5"/>
    <w:rsid w:val="007B068F"/>
    <w:rsid w:val="007B1C38"/>
    <w:rsid w:val="007B2019"/>
    <w:rsid w:val="007B22BC"/>
    <w:rsid w:val="007B2400"/>
    <w:rsid w:val="007B4C22"/>
    <w:rsid w:val="007B5F69"/>
    <w:rsid w:val="007B6007"/>
    <w:rsid w:val="007B6DE4"/>
    <w:rsid w:val="007C030F"/>
    <w:rsid w:val="007C0EBA"/>
    <w:rsid w:val="007C1245"/>
    <w:rsid w:val="007C295E"/>
    <w:rsid w:val="007C4129"/>
    <w:rsid w:val="007C665B"/>
    <w:rsid w:val="007C678C"/>
    <w:rsid w:val="007C6794"/>
    <w:rsid w:val="007D09DF"/>
    <w:rsid w:val="007D1149"/>
    <w:rsid w:val="007D1F7A"/>
    <w:rsid w:val="007D2806"/>
    <w:rsid w:val="007D2DD0"/>
    <w:rsid w:val="007D2DEB"/>
    <w:rsid w:val="007D3973"/>
    <w:rsid w:val="007D4268"/>
    <w:rsid w:val="007D7A32"/>
    <w:rsid w:val="007E1995"/>
    <w:rsid w:val="007E1D6D"/>
    <w:rsid w:val="007E23C3"/>
    <w:rsid w:val="007E3908"/>
    <w:rsid w:val="007E55DF"/>
    <w:rsid w:val="007E6B9E"/>
    <w:rsid w:val="007F0E88"/>
    <w:rsid w:val="007F1363"/>
    <w:rsid w:val="007F16B0"/>
    <w:rsid w:val="007F22D1"/>
    <w:rsid w:val="007F5210"/>
    <w:rsid w:val="007F571B"/>
    <w:rsid w:val="007F74EB"/>
    <w:rsid w:val="007F7945"/>
    <w:rsid w:val="00800464"/>
    <w:rsid w:val="0080115A"/>
    <w:rsid w:val="00802919"/>
    <w:rsid w:val="00802EF3"/>
    <w:rsid w:val="00802FC8"/>
    <w:rsid w:val="0080454B"/>
    <w:rsid w:val="00804BB8"/>
    <w:rsid w:val="00804CD3"/>
    <w:rsid w:val="008069EF"/>
    <w:rsid w:val="00806D04"/>
    <w:rsid w:val="00807272"/>
    <w:rsid w:val="00807DAD"/>
    <w:rsid w:val="0081243D"/>
    <w:rsid w:val="008135EA"/>
    <w:rsid w:val="00815815"/>
    <w:rsid w:val="00815E38"/>
    <w:rsid w:val="008164B3"/>
    <w:rsid w:val="008166AC"/>
    <w:rsid w:val="008166B2"/>
    <w:rsid w:val="008206E7"/>
    <w:rsid w:val="00820D65"/>
    <w:rsid w:val="008237A3"/>
    <w:rsid w:val="008238E4"/>
    <w:rsid w:val="00823B31"/>
    <w:rsid w:val="008244AD"/>
    <w:rsid w:val="008252A6"/>
    <w:rsid w:val="008257AC"/>
    <w:rsid w:val="00826438"/>
    <w:rsid w:val="00827A6B"/>
    <w:rsid w:val="00827B76"/>
    <w:rsid w:val="0083002A"/>
    <w:rsid w:val="00830822"/>
    <w:rsid w:val="00832631"/>
    <w:rsid w:val="008327D8"/>
    <w:rsid w:val="008329EA"/>
    <w:rsid w:val="0083382C"/>
    <w:rsid w:val="00833FBF"/>
    <w:rsid w:val="00834215"/>
    <w:rsid w:val="00835926"/>
    <w:rsid w:val="00837AC8"/>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BF6"/>
    <w:rsid w:val="00856CCF"/>
    <w:rsid w:val="008579EE"/>
    <w:rsid w:val="00860232"/>
    <w:rsid w:val="00860293"/>
    <w:rsid w:val="0086207E"/>
    <w:rsid w:val="008627D0"/>
    <w:rsid w:val="00865179"/>
    <w:rsid w:val="00865609"/>
    <w:rsid w:val="0086754A"/>
    <w:rsid w:val="00867CB3"/>
    <w:rsid w:val="00867CBB"/>
    <w:rsid w:val="0087148D"/>
    <w:rsid w:val="00871AB6"/>
    <w:rsid w:val="00872CBF"/>
    <w:rsid w:val="008738AA"/>
    <w:rsid w:val="00873A9D"/>
    <w:rsid w:val="00873B3B"/>
    <w:rsid w:val="00873C14"/>
    <w:rsid w:val="00875937"/>
    <w:rsid w:val="00875B93"/>
    <w:rsid w:val="00876399"/>
    <w:rsid w:val="00876AEA"/>
    <w:rsid w:val="00880C28"/>
    <w:rsid w:val="0088169E"/>
    <w:rsid w:val="00881E3D"/>
    <w:rsid w:val="00882783"/>
    <w:rsid w:val="0088468B"/>
    <w:rsid w:val="00890CB5"/>
    <w:rsid w:val="0089230B"/>
    <w:rsid w:val="00892434"/>
    <w:rsid w:val="00892C1F"/>
    <w:rsid w:val="0089396A"/>
    <w:rsid w:val="0089592D"/>
    <w:rsid w:val="008972CE"/>
    <w:rsid w:val="008972E6"/>
    <w:rsid w:val="008974F9"/>
    <w:rsid w:val="008A0513"/>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D41"/>
    <w:rsid w:val="008C5DED"/>
    <w:rsid w:val="008C7416"/>
    <w:rsid w:val="008C7BB6"/>
    <w:rsid w:val="008D01AA"/>
    <w:rsid w:val="008D1F2C"/>
    <w:rsid w:val="008D304D"/>
    <w:rsid w:val="008D308E"/>
    <w:rsid w:val="008D4A6B"/>
    <w:rsid w:val="008D62B7"/>
    <w:rsid w:val="008D6C6B"/>
    <w:rsid w:val="008D7204"/>
    <w:rsid w:val="008D7FF8"/>
    <w:rsid w:val="008E07A0"/>
    <w:rsid w:val="008E08ED"/>
    <w:rsid w:val="008E28E2"/>
    <w:rsid w:val="008E523C"/>
    <w:rsid w:val="008E5443"/>
    <w:rsid w:val="008E595E"/>
    <w:rsid w:val="008E6E64"/>
    <w:rsid w:val="008F1182"/>
    <w:rsid w:val="008F2257"/>
    <w:rsid w:val="008F28CC"/>
    <w:rsid w:val="008F2E86"/>
    <w:rsid w:val="008F4F44"/>
    <w:rsid w:val="008F74ED"/>
    <w:rsid w:val="008F7D77"/>
    <w:rsid w:val="009001A7"/>
    <w:rsid w:val="00900490"/>
    <w:rsid w:val="00901B60"/>
    <w:rsid w:val="00902839"/>
    <w:rsid w:val="009035D3"/>
    <w:rsid w:val="00903FFA"/>
    <w:rsid w:val="00904C4E"/>
    <w:rsid w:val="009055BB"/>
    <w:rsid w:val="00906715"/>
    <w:rsid w:val="009109E6"/>
    <w:rsid w:val="00911A8E"/>
    <w:rsid w:val="00911C27"/>
    <w:rsid w:val="00911CCF"/>
    <w:rsid w:val="00911FF8"/>
    <w:rsid w:val="009125CC"/>
    <w:rsid w:val="00912BD8"/>
    <w:rsid w:val="00913D5B"/>
    <w:rsid w:val="00915474"/>
    <w:rsid w:val="00915BEA"/>
    <w:rsid w:val="00920922"/>
    <w:rsid w:val="00920DE0"/>
    <w:rsid w:val="00923F04"/>
    <w:rsid w:val="00924306"/>
    <w:rsid w:val="00924E40"/>
    <w:rsid w:val="009250CC"/>
    <w:rsid w:val="0092586C"/>
    <w:rsid w:val="00925C57"/>
    <w:rsid w:val="0092607D"/>
    <w:rsid w:val="00926DAD"/>
    <w:rsid w:val="009300A4"/>
    <w:rsid w:val="009301D5"/>
    <w:rsid w:val="00930612"/>
    <w:rsid w:val="00930EF9"/>
    <w:rsid w:val="00931241"/>
    <w:rsid w:val="00931EF9"/>
    <w:rsid w:val="00935390"/>
    <w:rsid w:val="00936E25"/>
    <w:rsid w:val="0093704B"/>
    <w:rsid w:val="00937309"/>
    <w:rsid w:val="0093736E"/>
    <w:rsid w:val="009377CE"/>
    <w:rsid w:val="0094095A"/>
    <w:rsid w:val="00941D8D"/>
    <w:rsid w:val="0094284F"/>
    <w:rsid w:val="00942FD2"/>
    <w:rsid w:val="0094389B"/>
    <w:rsid w:val="00944DDE"/>
    <w:rsid w:val="00945888"/>
    <w:rsid w:val="00950AE5"/>
    <w:rsid w:val="00951F6E"/>
    <w:rsid w:val="009533D2"/>
    <w:rsid w:val="0095376B"/>
    <w:rsid w:val="009543A4"/>
    <w:rsid w:val="00954FB5"/>
    <w:rsid w:val="00955549"/>
    <w:rsid w:val="009605AB"/>
    <w:rsid w:val="0096070B"/>
    <w:rsid w:val="00961595"/>
    <w:rsid w:val="00961706"/>
    <w:rsid w:val="00961B6F"/>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B32"/>
    <w:rsid w:val="00980541"/>
    <w:rsid w:val="009815F2"/>
    <w:rsid w:val="009821BB"/>
    <w:rsid w:val="00982CA3"/>
    <w:rsid w:val="009830F9"/>
    <w:rsid w:val="009834FF"/>
    <w:rsid w:val="00984089"/>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9D"/>
    <w:rsid w:val="009958B3"/>
    <w:rsid w:val="00995DAD"/>
    <w:rsid w:val="009A0CEB"/>
    <w:rsid w:val="009A186C"/>
    <w:rsid w:val="009A2276"/>
    <w:rsid w:val="009A3313"/>
    <w:rsid w:val="009A36D6"/>
    <w:rsid w:val="009A41ED"/>
    <w:rsid w:val="009A5F66"/>
    <w:rsid w:val="009A633B"/>
    <w:rsid w:val="009A63D1"/>
    <w:rsid w:val="009A7B55"/>
    <w:rsid w:val="009B17CB"/>
    <w:rsid w:val="009B31DD"/>
    <w:rsid w:val="009B4210"/>
    <w:rsid w:val="009B5A00"/>
    <w:rsid w:val="009B6942"/>
    <w:rsid w:val="009B6C9B"/>
    <w:rsid w:val="009B6E22"/>
    <w:rsid w:val="009B6F6C"/>
    <w:rsid w:val="009C044E"/>
    <w:rsid w:val="009C0501"/>
    <w:rsid w:val="009C1896"/>
    <w:rsid w:val="009C2E37"/>
    <w:rsid w:val="009C3733"/>
    <w:rsid w:val="009C4328"/>
    <w:rsid w:val="009C4A98"/>
    <w:rsid w:val="009C4FA5"/>
    <w:rsid w:val="009C535F"/>
    <w:rsid w:val="009C7C7B"/>
    <w:rsid w:val="009D01BC"/>
    <w:rsid w:val="009D17A4"/>
    <w:rsid w:val="009D4682"/>
    <w:rsid w:val="009D4970"/>
    <w:rsid w:val="009D5985"/>
    <w:rsid w:val="009D5B9A"/>
    <w:rsid w:val="009D6D11"/>
    <w:rsid w:val="009E043C"/>
    <w:rsid w:val="009E0E44"/>
    <w:rsid w:val="009E10B5"/>
    <w:rsid w:val="009E175A"/>
    <w:rsid w:val="009E3CFA"/>
    <w:rsid w:val="009E479F"/>
    <w:rsid w:val="009E6486"/>
    <w:rsid w:val="009E6E9C"/>
    <w:rsid w:val="009F2CA8"/>
    <w:rsid w:val="009F4263"/>
    <w:rsid w:val="009F54F6"/>
    <w:rsid w:val="009F5DEB"/>
    <w:rsid w:val="009F61EA"/>
    <w:rsid w:val="009F683E"/>
    <w:rsid w:val="009F6FED"/>
    <w:rsid w:val="009F71F1"/>
    <w:rsid w:val="00A00E05"/>
    <w:rsid w:val="00A0208C"/>
    <w:rsid w:val="00A02E51"/>
    <w:rsid w:val="00A02F6A"/>
    <w:rsid w:val="00A0356D"/>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4C4"/>
    <w:rsid w:val="00A32862"/>
    <w:rsid w:val="00A342BF"/>
    <w:rsid w:val="00A342FF"/>
    <w:rsid w:val="00A3457C"/>
    <w:rsid w:val="00A34654"/>
    <w:rsid w:val="00A3522B"/>
    <w:rsid w:val="00A35BC2"/>
    <w:rsid w:val="00A3711F"/>
    <w:rsid w:val="00A378A0"/>
    <w:rsid w:val="00A37EAA"/>
    <w:rsid w:val="00A41A12"/>
    <w:rsid w:val="00A42122"/>
    <w:rsid w:val="00A4340F"/>
    <w:rsid w:val="00A435E4"/>
    <w:rsid w:val="00A441FE"/>
    <w:rsid w:val="00A47FDB"/>
    <w:rsid w:val="00A50931"/>
    <w:rsid w:val="00A50D13"/>
    <w:rsid w:val="00A515C9"/>
    <w:rsid w:val="00A51884"/>
    <w:rsid w:val="00A51EA1"/>
    <w:rsid w:val="00A54548"/>
    <w:rsid w:val="00A552B3"/>
    <w:rsid w:val="00A553D8"/>
    <w:rsid w:val="00A555EF"/>
    <w:rsid w:val="00A55F5F"/>
    <w:rsid w:val="00A566A4"/>
    <w:rsid w:val="00A6008A"/>
    <w:rsid w:val="00A6079F"/>
    <w:rsid w:val="00A60E51"/>
    <w:rsid w:val="00A619A5"/>
    <w:rsid w:val="00A63BEA"/>
    <w:rsid w:val="00A64017"/>
    <w:rsid w:val="00A64624"/>
    <w:rsid w:val="00A653B2"/>
    <w:rsid w:val="00A65DD2"/>
    <w:rsid w:val="00A66446"/>
    <w:rsid w:val="00A6664E"/>
    <w:rsid w:val="00A66E3F"/>
    <w:rsid w:val="00A67CD8"/>
    <w:rsid w:val="00A71652"/>
    <w:rsid w:val="00A7352A"/>
    <w:rsid w:val="00A81BEC"/>
    <w:rsid w:val="00A82B45"/>
    <w:rsid w:val="00A832CB"/>
    <w:rsid w:val="00A837A7"/>
    <w:rsid w:val="00A84B46"/>
    <w:rsid w:val="00A85158"/>
    <w:rsid w:val="00A85684"/>
    <w:rsid w:val="00A858D8"/>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B0B37"/>
    <w:rsid w:val="00AB1377"/>
    <w:rsid w:val="00AB175C"/>
    <w:rsid w:val="00AB203C"/>
    <w:rsid w:val="00AB2859"/>
    <w:rsid w:val="00AB2C8C"/>
    <w:rsid w:val="00AB34E7"/>
    <w:rsid w:val="00AB389C"/>
    <w:rsid w:val="00AB3E37"/>
    <w:rsid w:val="00AB4D3E"/>
    <w:rsid w:val="00AB52B9"/>
    <w:rsid w:val="00AB694E"/>
    <w:rsid w:val="00AB6E18"/>
    <w:rsid w:val="00AB7085"/>
    <w:rsid w:val="00AC1C1D"/>
    <w:rsid w:val="00AC24FA"/>
    <w:rsid w:val="00AC3242"/>
    <w:rsid w:val="00AC32CE"/>
    <w:rsid w:val="00AC3FB4"/>
    <w:rsid w:val="00AC484C"/>
    <w:rsid w:val="00AC58B1"/>
    <w:rsid w:val="00AC6BEC"/>
    <w:rsid w:val="00AD0591"/>
    <w:rsid w:val="00AD2134"/>
    <w:rsid w:val="00AD244E"/>
    <w:rsid w:val="00AD45D6"/>
    <w:rsid w:val="00AD482A"/>
    <w:rsid w:val="00AD4BD2"/>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2DC"/>
    <w:rsid w:val="00AE778D"/>
    <w:rsid w:val="00AE7A55"/>
    <w:rsid w:val="00AF4928"/>
    <w:rsid w:val="00AF7E91"/>
    <w:rsid w:val="00B01221"/>
    <w:rsid w:val="00B0158E"/>
    <w:rsid w:val="00B0442F"/>
    <w:rsid w:val="00B044FA"/>
    <w:rsid w:val="00B0454D"/>
    <w:rsid w:val="00B04D24"/>
    <w:rsid w:val="00B06076"/>
    <w:rsid w:val="00B06665"/>
    <w:rsid w:val="00B06EB9"/>
    <w:rsid w:val="00B07676"/>
    <w:rsid w:val="00B1096E"/>
    <w:rsid w:val="00B11F86"/>
    <w:rsid w:val="00B13588"/>
    <w:rsid w:val="00B16DE6"/>
    <w:rsid w:val="00B203D5"/>
    <w:rsid w:val="00B211D3"/>
    <w:rsid w:val="00B21583"/>
    <w:rsid w:val="00B23B68"/>
    <w:rsid w:val="00B23B92"/>
    <w:rsid w:val="00B26136"/>
    <w:rsid w:val="00B26A18"/>
    <w:rsid w:val="00B27122"/>
    <w:rsid w:val="00B2766C"/>
    <w:rsid w:val="00B27DF1"/>
    <w:rsid w:val="00B31D4B"/>
    <w:rsid w:val="00B31FDA"/>
    <w:rsid w:val="00B32608"/>
    <w:rsid w:val="00B33B2B"/>
    <w:rsid w:val="00B33B6E"/>
    <w:rsid w:val="00B35A15"/>
    <w:rsid w:val="00B376E4"/>
    <w:rsid w:val="00B37BC5"/>
    <w:rsid w:val="00B416A7"/>
    <w:rsid w:val="00B44BDA"/>
    <w:rsid w:val="00B46D65"/>
    <w:rsid w:val="00B47809"/>
    <w:rsid w:val="00B500E8"/>
    <w:rsid w:val="00B51138"/>
    <w:rsid w:val="00B5279C"/>
    <w:rsid w:val="00B53A26"/>
    <w:rsid w:val="00B54E82"/>
    <w:rsid w:val="00B54F94"/>
    <w:rsid w:val="00B55B72"/>
    <w:rsid w:val="00B568F7"/>
    <w:rsid w:val="00B6049A"/>
    <w:rsid w:val="00B606D4"/>
    <w:rsid w:val="00B610DF"/>
    <w:rsid w:val="00B614D9"/>
    <w:rsid w:val="00B62D5A"/>
    <w:rsid w:val="00B62DD3"/>
    <w:rsid w:val="00B63C38"/>
    <w:rsid w:val="00B64765"/>
    <w:rsid w:val="00B65E7A"/>
    <w:rsid w:val="00B671F4"/>
    <w:rsid w:val="00B6798E"/>
    <w:rsid w:val="00B67D96"/>
    <w:rsid w:val="00B67EDA"/>
    <w:rsid w:val="00B701E0"/>
    <w:rsid w:val="00B70A64"/>
    <w:rsid w:val="00B741F5"/>
    <w:rsid w:val="00B74CBC"/>
    <w:rsid w:val="00B76379"/>
    <w:rsid w:val="00B7741B"/>
    <w:rsid w:val="00B776CD"/>
    <w:rsid w:val="00B81667"/>
    <w:rsid w:val="00B818BE"/>
    <w:rsid w:val="00B835F9"/>
    <w:rsid w:val="00B8417D"/>
    <w:rsid w:val="00B85461"/>
    <w:rsid w:val="00B857DC"/>
    <w:rsid w:val="00B85EB3"/>
    <w:rsid w:val="00B868BC"/>
    <w:rsid w:val="00B86F6E"/>
    <w:rsid w:val="00B87543"/>
    <w:rsid w:val="00B875B5"/>
    <w:rsid w:val="00B9034F"/>
    <w:rsid w:val="00B904A0"/>
    <w:rsid w:val="00B914F4"/>
    <w:rsid w:val="00B918ED"/>
    <w:rsid w:val="00B91C82"/>
    <w:rsid w:val="00B91D65"/>
    <w:rsid w:val="00B92E23"/>
    <w:rsid w:val="00B93728"/>
    <w:rsid w:val="00B94E9A"/>
    <w:rsid w:val="00B9529A"/>
    <w:rsid w:val="00B959DB"/>
    <w:rsid w:val="00B95BB5"/>
    <w:rsid w:val="00B96A7D"/>
    <w:rsid w:val="00B96C4A"/>
    <w:rsid w:val="00B97D74"/>
    <w:rsid w:val="00BA0597"/>
    <w:rsid w:val="00BA1633"/>
    <w:rsid w:val="00BA19F5"/>
    <w:rsid w:val="00BA2811"/>
    <w:rsid w:val="00BA3D2E"/>
    <w:rsid w:val="00BA4E0B"/>
    <w:rsid w:val="00BA61AA"/>
    <w:rsid w:val="00BA7D6E"/>
    <w:rsid w:val="00BB0D01"/>
    <w:rsid w:val="00BB143C"/>
    <w:rsid w:val="00BB2287"/>
    <w:rsid w:val="00BB2623"/>
    <w:rsid w:val="00BB2E68"/>
    <w:rsid w:val="00BB315D"/>
    <w:rsid w:val="00BB3298"/>
    <w:rsid w:val="00BB4517"/>
    <w:rsid w:val="00BB5CD3"/>
    <w:rsid w:val="00BB66B8"/>
    <w:rsid w:val="00BB698F"/>
    <w:rsid w:val="00BB6CC8"/>
    <w:rsid w:val="00BB7088"/>
    <w:rsid w:val="00BB794C"/>
    <w:rsid w:val="00BC1552"/>
    <w:rsid w:val="00BC2CEA"/>
    <w:rsid w:val="00BC2EFB"/>
    <w:rsid w:val="00BC6584"/>
    <w:rsid w:val="00BC71BC"/>
    <w:rsid w:val="00BD0FB3"/>
    <w:rsid w:val="00BD20C5"/>
    <w:rsid w:val="00BD35FF"/>
    <w:rsid w:val="00BD3C29"/>
    <w:rsid w:val="00BD3FD1"/>
    <w:rsid w:val="00BD4A28"/>
    <w:rsid w:val="00BE22D6"/>
    <w:rsid w:val="00BE5A15"/>
    <w:rsid w:val="00BE5FE9"/>
    <w:rsid w:val="00BE6D66"/>
    <w:rsid w:val="00BE7A1A"/>
    <w:rsid w:val="00BF08B6"/>
    <w:rsid w:val="00BF08EE"/>
    <w:rsid w:val="00BF0DDA"/>
    <w:rsid w:val="00BF186A"/>
    <w:rsid w:val="00BF1E3B"/>
    <w:rsid w:val="00BF2910"/>
    <w:rsid w:val="00BF3888"/>
    <w:rsid w:val="00BF436F"/>
    <w:rsid w:val="00BF508D"/>
    <w:rsid w:val="00BF5377"/>
    <w:rsid w:val="00BF597F"/>
    <w:rsid w:val="00BF6409"/>
    <w:rsid w:val="00BF7033"/>
    <w:rsid w:val="00C01248"/>
    <w:rsid w:val="00C01955"/>
    <w:rsid w:val="00C0297F"/>
    <w:rsid w:val="00C02ED2"/>
    <w:rsid w:val="00C04104"/>
    <w:rsid w:val="00C04374"/>
    <w:rsid w:val="00C04569"/>
    <w:rsid w:val="00C0480D"/>
    <w:rsid w:val="00C04B2C"/>
    <w:rsid w:val="00C0584D"/>
    <w:rsid w:val="00C066CD"/>
    <w:rsid w:val="00C07196"/>
    <w:rsid w:val="00C07235"/>
    <w:rsid w:val="00C07B6B"/>
    <w:rsid w:val="00C17895"/>
    <w:rsid w:val="00C20C72"/>
    <w:rsid w:val="00C2394E"/>
    <w:rsid w:val="00C253E1"/>
    <w:rsid w:val="00C25869"/>
    <w:rsid w:val="00C25E26"/>
    <w:rsid w:val="00C25FE6"/>
    <w:rsid w:val="00C26BED"/>
    <w:rsid w:val="00C325FB"/>
    <w:rsid w:val="00C3274D"/>
    <w:rsid w:val="00C32B53"/>
    <w:rsid w:val="00C33C1D"/>
    <w:rsid w:val="00C3452F"/>
    <w:rsid w:val="00C34678"/>
    <w:rsid w:val="00C34A60"/>
    <w:rsid w:val="00C352C0"/>
    <w:rsid w:val="00C35923"/>
    <w:rsid w:val="00C35D93"/>
    <w:rsid w:val="00C36191"/>
    <w:rsid w:val="00C36387"/>
    <w:rsid w:val="00C36C2B"/>
    <w:rsid w:val="00C371BF"/>
    <w:rsid w:val="00C407C7"/>
    <w:rsid w:val="00C40BDB"/>
    <w:rsid w:val="00C420B9"/>
    <w:rsid w:val="00C42B90"/>
    <w:rsid w:val="00C4450C"/>
    <w:rsid w:val="00C449A7"/>
    <w:rsid w:val="00C44B01"/>
    <w:rsid w:val="00C454DC"/>
    <w:rsid w:val="00C50E10"/>
    <w:rsid w:val="00C529B1"/>
    <w:rsid w:val="00C5452D"/>
    <w:rsid w:val="00C549F1"/>
    <w:rsid w:val="00C54F3F"/>
    <w:rsid w:val="00C55349"/>
    <w:rsid w:val="00C55E9A"/>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5EBA"/>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07E3"/>
    <w:rsid w:val="00C8147A"/>
    <w:rsid w:val="00C842DA"/>
    <w:rsid w:val="00C85E50"/>
    <w:rsid w:val="00C8755A"/>
    <w:rsid w:val="00C90539"/>
    <w:rsid w:val="00C91906"/>
    <w:rsid w:val="00C91C3F"/>
    <w:rsid w:val="00C932F7"/>
    <w:rsid w:val="00C9337A"/>
    <w:rsid w:val="00C93786"/>
    <w:rsid w:val="00C94A3C"/>
    <w:rsid w:val="00C953B0"/>
    <w:rsid w:val="00C967CB"/>
    <w:rsid w:val="00C97143"/>
    <w:rsid w:val="00C9726F"/>
    <w:rsid w:val="00C97310"/>
    <w:rsid w:val="00C976A4"/>
    <w:rsid w:val="00CA0ECB"/>
    <w:rsid w:val="00CA278E"/>
    <w:rsid w:val="00CA50F4"/>
    <w:rsid w:val="00CA5774"/>
    <w:rsid w:val="00CA5F3E"/>
    <w:rsid w:val="00CA61D3"/>
    <w:rsid w:val="00CA64F3"/>
    <w:rsid w:val="00CA6548"/>
    <w:rsid w:val="00CB2A97"/>
    <w:rsid w:val="00CB43E5"/>
    <w:rsid w:val="00CB4760"/>
    <w:rsid w:val="00CB4811"/>
    <w:rsid w:val="00CB4ACE"/>
    <w:rsid w:val="00CB4EF9"/>
    <w:rsid w:val="00CB4FA5"/>
    <w:rsid w:val="00CB6A33"/>
    <w:rsid w:val="00CB6B46"/>
    <w:rsid w:val="00CB7F19"/>
    <w:rsid w:val="00CC1079"/>
    <w:rsid w:val="00CC12F3"/>
    <w:rsid w:val="00CC143C"/>
    <w:rsid w:val="00CC1585"/>
    <w:rsid w:val="00CC1F4E"/>
    <w:rsid w:val="00CC39A8"/>
    <w:rsid w:val="00CC3E20"/>
    <w:rsid w:val="00CC3F84"/>
    <w:rsid w:val="00CC4454"/>
    <w:rsid w:val="00CC650C"/>
    <w:rsid w:val="00CD0400"/>
    <w:rsid w:val="00CD12B5"/>
    <w:rsid w:val="00CD1818"/>
    <w:rsid w:val="00CD1DA3"/>
    <w:rsid w:val="00CD274A"/>
    <w:rsid w:val="00CD3287"/>
    <w:rsid w:val="00CD4B35"/>
    <w:rsid w:val="00CD7B3B"/>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7DB"/>
    <w:rsid w:val="00CF2A0B"/>
    <w:rsid w:val="00CF398D"/>
    <w:rsid w:val="00CF42AF"/>
    <w:rsid w:val="00CF6F5E"/>
    <w:rsid w:val="00CF7D23"/>
    <w:rsid w:val="00D008E6"/>
    <w:rsid w:val="00D01F9D"/>
    <w:rsid w:val="00D02E5E"/>
    <w:rsid w:val="00D03151"/>
    <w:rsid w:val="00D03D2F"/>
    <w:rsid w:val="00D04971"/>
    <w:rsid w:val="00D04E4A"/>
    <w:rsid w:val="00D073C6"/>
    <w:rsid w:val="00D11AAB"/>
    <w:rsid w:val="00D122A7"/>
    <w:rsid w:val="00D12761"/>
    <w:rsid w:val="00D13350"/>
    <w:rsid w:val="00D137E5"/>
    <w:rsid w:val="00D13EA1"/>
    <w:rsid w:val="00D14D2D"/>
    <w:rsid w:val="00D159AC"/>
    <w:rsid w:val="00D15A84"/>
    <w:rsid w:val="00D16621"/>
    <w:rsid w:val="00D1687D"/>
    <w:rsid w:val="00D16D03"/>
    <w:rsid w:val="00D16DCF"/>
    <w:rsid w:val="00D17C08"/>
    <w:rsid w:val="00D2121E"/>
    <w:rsid w:val="00D21393"/>
    <w:rsid w:val="00D21B80"/>
    <w:rsid w:val="00D2225C"/>
    <w:rsid w:val="00D22AD1"/>
    <w:rsid w:val="00D22B4B"/>
    <w:rsid w:val="00D23C83"/>
    <w:rsid w:val="00D24636"/>
    <w:rsid w:val="00D24896"/>
    <w:rsid w:val="00D25894"/>
    <w:rsid w:val="00D25D25"/>
    <w:rsid w:val="00D26DF5"/>
    <w:rsid w:val="00D2769B"/>
    <w:rsid w:val="00D27FEA"/>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31B7"/>
    <w:rsid w:val="00D534C3"/>
    <w:rsid w:val="00D53FD0"/>
    <w:rsid w:val="00D55401"/>
    <w:rsid w:val="00D578C9"/>
    <w:rsid w:val="00D57DF7"/>
    <w:rsid w:val="00D601B7"/>
    <w:rsid w:val="00D60BB7"/>
    <w:rsid w:val="00D615E3"/>
    <w:rsid w:val="00D61A3B"/>
    <w:rsid w:val="00D62502"/>
    <w:rsid w:val="00D64AAD"/>
    <w:rsid w:val="00D64F6D"/>
    <w:rsid w:val="00D66FFB"/>
    <w:rsid w:val="00D67141"/>
    <w:rsid w:val="00D67AE5"/>
    <w:rsid w:val="00D702B5"/>
    <w:rsid w:val="00D7036F"/>
    <w:rsid w:val="00D71C51"/>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349"/>
    <w:rsid w:val="00D90695"/>
    <w:rsid w:val="00D91376"/>
    <w:rsid w:val="00D913F9"/>
    <w:rsid w:val="00D91E7E"/>
    <w:rsid w:val="00D9242A"/>
    <w:rsid w:val="00D924DF"/>
    <w:rsid w:val="00D930F8"/>
    <w:rsid w:val="00D94D2A"/>
    <w:rsid w:val="00D9519E"/>
    <w:rsid w:val="00D976F6"/>
    <w:rsid w:val="00DA08DB"/>
    <w:rsid w:val="00DA1880"/>
    <w:rsid w:val="00DA2997"/>
    <w:rsid w:val="00DA2D16"/>
    <w:rsid w:val="00DA2E1F"/>
    <w:rsid w:val="00DA2FDA"/>
    <w:rsid w:val="00DA33EE"/>
    <w:rsid w:val="00DA4884"/>
    <w:rsid w:val="00DA5507"/>
    <w:rsid w:val="00DA76C6"/>
    <w:rsid w:val="00DB00C8"/>
    <w:rsid w:val="00DB02F0"/>
    <w:rsid w:val="00DB0FFC"/>
    <w:rsid w:val="00DB1476"/>
    <w:rsid w:val="00DB1886"/>
    <w:rsid w:val="00DB26B8"/>
    <w:rsid w:val="00DB439D"/>
    <w:rsid w:val="00DB6A15"/>
    <w:rsid w:val="00DC0DC0"/>
    <w:rsid w:val="00DC0E48"/>
    <w:rsid w:val="00DC0FC0"/>
    <w:rsid w:val="00DC2633"/>
    <w:rsid w:val="00DC3CAD"/>
    <w:rsid w:val="00DC41A2"/>
    <w:rsid w:val="00DC488E"/>
    <w:rsid w:val="00DC5042"/>
    <w:rsid w:val="00DC534A"/>
    <w:rsid w:val="00DC67F0"/>
    <w:rsid w:val="00DC6F42"/>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202F"/>
    <w:rsid w:val="00DE4CA3"/>
    <w:rsid w:val="00DE5888"/>
    <w:rsid w:val="00DE6127"/>
    <w:rsid w:val="00DE7373"/>
    <w:rsid w:val="00DF0187"/>
    <w:rsid w:val="00DF094D"/>
    <w:rsid w:val="00DF1052"/>
    <w:rsid w:val="00DF1076"/>
    <w:rsid w:val="00DF16D1"/>
    <w:rsid w:val="00DF19D6"/>
    <w:rsid w:val="00DF1B07"/>
    <w:rsid w:val="00DF2704"/>
    <w:rsid w:val="00DF4E41"/>
    <w:rsid w:val="00DF7436"/>
    <w:rsid w:val="00DF7C64"/>
    <w:rsid w:val="00E00192"/>
    <w:rsid w:val="00E003FE"/>
    <w:rsid w:val="00E00C32"/>
    <w:rsid w:val="00E018BA"/>
    <w:rsid w:val="00E01C08"/>
    <w:rsid w:val="00E01E87"/>
    <w:rsid w:val="00E02807"/>
    <w:rsid w:val="00E02DDB"/>
    <w:rsid w:val="00E03777"/>
    <w:rsid w:val="00E037C7"/>
    <w:rsid w:val="00E0386B"/>
    <w:rsid w:val="00E038D2"/>
    <w:rsid w:val="00E04FE2"/>
    <w:rsid w:val="00E0655A"/>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619"/>
    <w:rsid w:val="00E33B13"/>
    <w:rsid w:val="00E33F50"/>
    <w:rsid w:val="00E34D4B"/>
    <w:rsid w:val="00E34E61"/>
    <w:rsid w:val="00E34EE2"/>
    <w:rsid w:val="00E352E3"/>
    <w:rsid w:val="00E35C57"/>
    <w:rsid w:val="00E366B6"/>
    <w:rsid w:val="00E375E3"/>
    <w:rsid w:val="00E40393"/>
    <w:rsid w:val="00E4045A"/>
    <w:rsid w:val="00E40B69"/>
    <w:rsid w:val="00E41164"/>
    <w:rsid w:val="00E42FFE"/>
    <w:rsid w:val="00E46172"/>
    <w:rsid w:val="00E468BA"/>
    <w:rsid w:val="00E470DB"/>
    <w:rsid w:val="00E5089E"/>
    <w:rsid w:val="00E52965"/>
    <w:rsid w:val="00E52BAA"/>
    <w:rsid w:val="00E52BF6"/>
    <w:rsid w:val="00E53B3F"/>
    <w:rsid w:val="00E5494E"/>
    <w:rsid w:val="00E54D8E"/>
    <w:rsid w:val="00E55A88"/>
    <w:rsid w:val="00E568B8"/>
    <w:rsid w:val="00E57F02"/>
    <w:rsid w:val="00E6036D"/>
    <w:rsid w:val="00E60BB5"/>
    <w:rsid w:val="00E62106"/>
    <w:rsid w:val="00E62C1B"/>
    <w:rsid w:val="00E640F0"/>
    <w:rsid w:val="00E64D03"/>
    <w:rsid w:val="00E65191"/>
    <w:rsid w:val="00E66185"/>
    <w:rsid w:val="00E665C5"/>
    <w:rsid w:val="00E66EA8"/>
    <w:rsid w:val="00E67388"/>
    <w:rsid w:val="00E70213"/>
    <w:rsid w:val="00E7342C"/>
    <w:rsid w:val="00E74A29"/>
    <w:rsid w:val="00E74C13"/>
    <w:rsid w:val="00E75BEA"/>
    <w:rsid w:val="00E8034C"/>
    <w:rsid w:val="00E8142B"/>
    <w:rsid w:val="00E83A43"/>
    <w:rsid w:val="00E840E0"/>
    <w:rsid w:val="00E84CB9"/>
    <w:rsid w:val="00E84F9E"/>
    <w:rsid w:val="00E87041"/>
    <w:rsid w:val="00E87CA0"/>
    <w:rsid w:val="00E9108F"/>
    <w:rsid w:val="00E92E4E"/>
    <w:rsid w:val="00E93D9E"/>
    <w:rsid w:val="00E94377"/>
    <w:rsid w:val="00E9611E"/>
    <w:rsid w:val="00E964E3"/>
    <w:rsid w:val="00E96C5B"/>
    <w:rsid w:val="00E97102"/>
    <w:rsid w:val="00E974C8"/>
    <w:rsid w:val="00E97704"/>
    <w:rsid w:val="00E97DE1"/>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4DDB"/>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5C48"/>
    <w:rsid w:val="00ED6150"/>
    <w:rsid w:val="00ED63D5"/>
    <w:rsid w:val="00EE0AF9"/>
    <w:rsid w:val="00EE0DAD"/>
    <w:rsid w:val="00EE1187"/>
    <w:rsid w:val="00EE312D"/>
    <w:rsid w:val="00EE4CB8"/>
    <w:rsid w:val="00EE4F7E"/>
    <w:rsid w:val="00EE5590"/>
    <w:rsid w:val="00EE5D01"/>
    <w:rsid w:val="00EE73D0"/>
    <w:rsid w:val="00EE7649"/>
    <w:rsid w:val="00EF0112"/>
    <w:rsid w:val="00EF04FA"/>
    <w:rsid w:val="00EF0756"/>
    <w:rsid w:val="00EF09EB"/>
    <w:rsid w:val="00EF0F9A"/>
    <w:rsid w:val="00EF1ECA"/>
    <w:rsid w:val="00EF2900"/>
    <w:rsid w:val="00EF5A44"/>
    <w:rsid w:val="00EF5CB4"/>
    <w:rsid w:val="00EF5DDB"/>
    <w:rsid w:val="00EF6059"/>
    <w:rsid w:val="00EF67FA"/>
    <w:rsid w:val="00EF738A"/>
    <w:rsid w:val="00EF7A15"/>
    <w:rsid w:val="00EF7A5B"/>
    <w:rsid w:val="00F0079F"/>
    <w:rsid w:val="00F01714"/>
    <w:rsid w:val="00F02CC9"/>
    <w:rsid w:val="00F04842"/>
    <w:rsid w:val="00F05739"/>
    <w:rsid w:val="00F05CC6"/>
    <w:rsid w:val="00F07337"/>
    <w:rsid w:val="00F07EA8"/>
    <w:rsid w:val="00F1079D"/>
    <w:rsid w:val="00F108F5"/>
    <w:rsid w:val="00F10D88"/>
    <w:rsid w:val="00F11309"/>
    <w:rsid w:val="00F1169F"/>
    <w:rsid w:val="00F11CCA"/>
    <w:rsid w:val="00F1280B"/>
    <w:rsid w:val="00F141F8"/>
    <w:rsid w:val="00F1428A"/>
    <w:rsid w:val="00F14629"/>
    <w:rsid w:val="00F15285"/>
    <w:rsid w:val="00F1529E"/>
    <w:rsid w:val="00F178F0"/>
    <w:rsid w:val="00F21402"/>
    <w:rsid w:val="00F2159C"/>
    <w:rsid w:val="00F22F45"/>
    <w:rsid w:val="00F23DC5"/>
    <w:rsid w:val="00F24E86"/>
    <w:rsid w:val="00F25974"/>
    <w:rsid w:val="00F25A61"/>
    <w:rsid w:val="00F25AB4"/>
    <w:rsid w:val="00F26343"/>
    <w:rsid w:val="00F263A1"/>
    <w:rsid w:val="00F26F16"/>
    <w:rsid w:val="00F271DF"/>
    <w:rsid w:val="00F27976"/>
    <w:rsid w:val="00F31D1C"/>
    <w:rsid w:val="00F31DA5"/>
    <w:rsid w:val="00F3231E"/>
    <w:rsid w:val="00F345DC"/>
    <w:rsid w:val="00F34BED"/>
    <w:rsid w:val="00F35A5C"/>
    <w:rsid w:val="00F35DD7"/>
    <w:rsid w:val="00F36500"/>
    <w:rsid w:val="00F366BA"/>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63B5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76F89"/>
    <w:rsid w:val="00F772E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D56"/>
    <w:rsid w:val="00FA2167"/>
    <w:rsid w:val="00FA281A"/>
    <w:rsid w:val="00FA48B5"/>
    <w:rsid w:val="00FA6366"/>
    <w:rsid w:val="00FA695E"/>
    <w:rsid w:val="00FA6D71"/>
    <w:rsid w:val="00FA7024"/>
    <w:rsid w:val="00FB1D21"/>
    <w:rsid w:val="00FB3E29"/>
    <w:rsid w:val="00FB67EF"/>
    <w:rsid w:val="00FC00B1"/>
    <w:rsid w:val="00FC1CE9"/>
    <w:rsid w:val="00FC2FCD"/>
    <w:rsid w:val="00FC3E3C"/>
    <w:rsid w:val="00FC4B08"/>
    <w:rsid w:val="00FC4C36"/>
    <w:rsid w:val="00FC5AAC"/>
    <w:rsid w:val="00FC60D4"/>
    <w:rsid w:val="00FC6527"/>
    <w:rsid w:val="00FC6CE3"/>
    <w:rsid w:val="00FC7150"/>
    <w:rsid w:val="00FD0AE8"/>
    <w:rsid w:val="00FD2521"/>
    <w:rsid w:val="00FD29C4"/>
    <w:rsid w:val="00FD2FEE"/>
    <w:rsid w:val="00FD3116"/>
    <w:rsid w:val="00FD3558"/>
    <w:rsid w:val="00FD3CC6"/>
    <w:rsid w:val="00FD3D63"/>
    <w:rsid w:val="00FD4ADC"/>
    <w:rsid w:val="00FE04DE"/>
    <w:rsid w:val="00FE151A"/>
    <w:rsid w:val="00FE154B"/>
    <w:rsid w:val="00FE21E4"/>
    <w:rsid w:val="00FE6F46"/>
    <w:rsid w:val="00FE7C65"/>
    <w:rsid w:val="00FE7E51"/>
    <w:rsid w:val="00FF0037"/>
    <w:rsid w:val="00FF00EF"/>
    <w:rsid w:val="00FF04D4"/>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header" w:locked="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27FE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27FE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27FEA"/>
    <w:pPr>
      <w:keepNext/>
      <w:spacing w:before="20" w:after="20"/>
      <w:jc w:val="both"/>
      <w:outlineLvl w:val="3"/>
    </w:pPr>
    <w:rPr>
      <w:b/>
    </w:rPr>
  </w:style>
  <w:style w:type="paragraph" w:styleId="Heading5">
    <w:name w:val="heading 5"/>
    <w:aliases w:val="Block Label"/>
    <w:basedOn w:val="Normal"/>
    <w:next w:val="Normal"/>
    <w:qFormat/>
    <w:rsid w:val="00D27FEA"/>
    <w:pPr>
      <w:keepNext/>
      <w:outlineLvl w:val="4"/>
    </w:pPr>
    <w:rPr>
      <w:b/>
      <w:sz w:val="20"/>
    </w:rPr>
  </w:style>
  <w:style w:type="paragraph" w:styleId="Heading6">
    <w:name w:val="heading 6"/>
    <w:basedOn w:val="Normal"/>
    <w:next w:val="Normal"/>
    <w:qFormat/>
    <w:rsid w:val="00D27FEA"/>
    <w:pPr>
      <w:spacing w:before="240" w:after="60"/>
      <w:outlineLvl w:val="5"/>
    </w:pPr>
    <w:rPr>
      <w:i/>
    </w:rPr>
  </w:style>
  <w:style w:type="paragraph" w:styleId="Heading7">
    <w:name w:val="heading 7"/>
    <w:basedOn w:val="Normal"/>
    <w:next w:val="Normal"/>
    <w:qFormat/>
    <w:rsid w:val="00D27FEA"/>
    <w:pPr>
      <w:spacing w:before="240" w:after="60"/>
      <w:outlineLvl w:val="6"/>
    </w:pPr>
    <w:rPr>
      <w:sz w:val="20"/>
    </w:rPr>
  </w:style>
  <w:style w:type="paragraph" w:styleId="Heading8">
    <w:name w:val="heading 8"/>
    <w:basedOn w:val="Normal"/>
    <w:next w:val="Normal"/>
    <w:qFormat/>
    <w:rsid w:val="00D27FEA"/>
    <w:pPr>
      <w:spacing w:before="240" w:after="60"/>
      <w:outlineLvl w:val="7"/>
    </w:pPr>
    <w:rPr>
      <w:i/>
      <w:sz w:val="20"/>
    </w:rPr>
  </w:style>
  <w:style w:type="paragraph" w:styleId="Heading9">
    <w:name w:val="heading 9"/>
    <w:basedOn w:val="Normal"/>
    <w:next w:val="Normal"/>
    <w:qFormat/>
    <w:rsid w:val="00D27FE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27FEA"/>
    <w:pPr>
      <w:tabs>
        <w:tab w:val="center" w:pos="4320"/>
        <w:tab w:val="right" w:pos="8640"/>
      </w:tabs>
    </w:pPr>
    <w:rPr>
      <w:sz w:val="20"/>
    </w:rPr>
  </w:style>
  <w:style w:type="paragraph" w:styleId="Footer">
    <w:name w:val="footer"/>
    <w:aliases w:val="Footer-Even,footer odd,Footer-Even1"/>
    <w:basedOn w:val="Normal"/>
    <w:link w:val="FooterChar"/>
    <w:rsid w:val="00D27FEA"/>
    <w:pPr>
      <w:tabs>
        <w:tab w:val="center" w:pos="4320"/>
        <w:tab w:val="right" w:pos="8640"/>
      </w:tabs>
    </w:pPr>
  </w:style>
  <w:style w:type="paragraph" w:styleId="TOC1">
    <w:name w:val="toc 1"/>
    <w:basedOn w:val="Normal"/>
    <w:next w:val="Normal"/>
    <w:autoRedefine/>
    <w:rsid w:val="00B776CD"/>
    <w:pPr>
      <w:keepNext/>
      <w:keepLines/>
    </w:pPr>
    <w:rPr>
      <w:b/>
      <w:bCs/>
    </w:rPr>
  </w:style>
  <w:style w:type="paragraph" w:styleId="TOC2">
    <w:name w:val="toc 2"/>
    <w:basedOn w:val="Normal"/>
    <w:next w:val="Normal"/>
    <w:autoRedefine/>
    <w:rsid w:val="00D27FEA"/>
    <w:pPr>
      <w:ind w:left="200"/>
    </w:pPr>
  </w:style>
  <w:style w:type="paragraph" w:styleId="TOC3">
    <w:name w:val="toc 3"/>
    <w:basedOn w:val="Normal"/>
    <w:next w:val="Normal"/>
    <w:autoRedefine/>
    <w:semiHidden/>
    <w:rsid w:val="00D27FEA"/>
    <w:pPr>
      <w:ind w:left="400"/>
    </w:pPr>
  </w:style>
  <w:style w:type="paragraph" w:styleId="TOC4">
    <w:name w:val="toc 4"/>
    <w:basedOn w:val="Normal"/>
    <w:next w:val="Normal"/>
    <w:autoRedefine/>
    <w:semiHidden/>
    <w:rsid w:val="00D27FEA"/>
    <w:pPr>
      <w:ind w:left="600"/>
    </w:pPr>
  </w:style>
  <w:style w:type="paragraph" w:styleId="TOC5">
    <w:name w:val="toc 5"/>
    <w:basedOn w:val="Normal"/>
    <w:next w:val="Normal"/>
    <w:autoRedefine/>
    <w:semiHidden/>
    <w:rsid w:val="00D27FEA"/>
    <w:pPr>
      <w:ind w:left="800"/>
    </w:pPr>
  </w:style>
  <w:style w:type="paragraph" w:styleId="TOC6">
    <w:name w:val="toc 6"/>
    <w:basedOn w:val="Normal"/>
    <w:next w:val="Normal"/>
    <w:autoRedefine/>
    <w:semiHidden/>
    <w:rsid w:val="00D27FEA"/>
    <w:pPr>
      <w:ind w:left="1000"/>
    </w:pPr>
  </w:style>
  <w:style w:type="paragraph" w:styleId="TOC7">
    <w:name w:val="toc 7"/>
    <w:basedOn w:val="Normal"/>
    <w:next w:val="Normal"/>
    <w:autoRedefine/>
    <w:semiHidden/>
    <w:rsid w:val="00D27FEA"/>
    <w:pPr>
      <w:ind w:left="1200"/>
    </w:pPr>
  </w:style>
  <w:style w:type="paragraph" w:styleId="TOC8">
    <w:name w:val="toc 8"/>
    <w:basedOn w:val="Normal"/>
    <w:next w:val="Normal"/>
    <w:autoRedefine/>
    <w:semiHidden/>
    <w:rsid w:val="00D27FEA"/>
    <w:pPr>
      <w:ind w:left="1400"/>
    </w:pPr>
  </w:style>
  <w:style w:type="paragraph" w:styleId="TOC9">
    <w:name w:val="toc 9"/>
    <w:basedOn w:val="Normal"/>
    <w:next w:val="Normal"/>
    <w:autoRedefine/>
    <w:semiHidden/>
    <w:rsid w:val="00D27FEA"/>
    <w:pPr>
      <w:ind w:left="1600"/>
    </w:pPr>
  </w:style>
  <w:style w:type="paragraph" w:styleId="BodyText">
    <w:name w:val="Body Text"/>
    <w:basedOn w:val="Normal"/>
    <w:rsid w:val="00D27FEA"/>
    <w:pPr>
      <w:spacing w:before="20" w:after="20"/>
      <w:jc w:val="both"/>
    </w:pPr>
  </w:style>
  <w:style w:type="paragraph" w:styleId="BodyTextIndent">
    <w:name w:val="Body Text Indent"/>
    <w:basedOn w:val="Normal"/>
    <w:rsid w:val="00D27FEA"/>
    <w:pPr>
      <w:spacing w:before="20" w:after="20"/>
      <w:ind w:left="720"/>
    </w:pPr>
  </w:style>
  <w:style w:type="paragraph" w:styleId="Title">
    <w:name w:val="Title"/>
    <w:basedOn w:val="Normal"/>
    <w:qFormat/>
    <w:rsid w:val="00D27FEA"/>
    <w:pPr>
      <w:jc w:val="center"/>
    </w:pPr>
    <w:rPr>
      <w:rFonts w:cs="Tahoma"/>
      <w:b/>
      <w:bCs/>
      <w:spacing w:val="10"/>
      <w:sz w:val="40"/>
    </w:rPr>
  </w:style>
  <w:style w:type="paragraph" w:customStyle="1" w:styleId="ContinuedTableLabe">
    <w:name w:val="Continued Table Labe"/>
    <w:basedOn w:val="Normal"/>
    <w:rsid w:val="00D27FEA"/>
    <w:rPr>
      <w:sz w:val="16"/>
    </w:rPr>
  </w:style>
  <w:style w:type="paragraph" w:styleId="BodyText2">
    <w:name w:val="Body Text 2"/>
    <w:basedOn w:val="Normal"/>
    <w:rsid w:val="00D27FEA"/>
    <w:rPr>
      <w:rFonts w:cs="Tahoma"/>
      <w:bCs/>
    </w:rPr>
  </w:style>
  <w:style w:type="paragraph" w:styleId="TOAHeading">
    <w:name w:val="toa heading"/>
    <w:basedOn w:val="Normal"/>
    <w:next w:val="Normal"/>
    <w:semiHidden/>
    <w:rsid w:val="00D27FEA"/>
    <w:pPr>
      <w:spacing w:before="120"/>
    </w:pPr>
    <w:rPr>
      <w:b/>
      <w:bCs/>
      <w:sz w:val="24"/>
      <w:szCs w:val="24"/>
    </w:rPr>
  </w:style>
  <w:style w:type="paragraph" w:styleId="ListBullet">
    <w:name w:val="List Bullet"/>
    <w:basedOn w:val="Normal"/>
    <w:autoRedefine/>
    <w:rsid w:val="00D27FEA"/>
    <w:pPr>
      <w:numPr>
        <w:numId w:val="3"/>
      </w:numPr>
    </w:pPr>
  </w:style>
  <w:style w:type="paragraph" w:styleId="BodyTextIndent2">
    <w:name w:val="Body Text Indent 2"/>
    <w:basedOn w:val="Normal"/>
    <w:rsid w:val="00D27FEA"/>
    <w:pPr>
      <w:ind w:left="3600"/>
    </w:pPr>
  </w:style>
  <w:style w:type="paragraph" w:styleId="BodyTextIndent3">
    <w:name w:val="Body Text Indent 3"/>
    <w:basedOn w:val="Normal"/>
    <w:rsid w:val="00D27FEA"/>
    <w:pPr>
      <w:ind w:left="4320"/>
    </w:pPr>
  </w:style>
  <w:style w:type="paragraph" w:styleId="DocumentMap">
    <w:name w:val="Document Map"/>
    <w:basedOn w:val="Normal"/>
    <w:semiHidden/>
    <w:rsid w:val="00D27FEA"/>
    <w:pPr>
      <w:shd w:val="clear" w:color="auto" w:fill="000080"/>
    </w:pPr>
    <w:rPr>
      <w:rFonts w:cs="Tahoma"/>
    </w:rPr>
  </w:style>
  <w:style w:type="paragraph" w:styleId="Caption">
    <w:name w:val="caption"/>
    <w:basedOn w:val="Normal"/>
    <w:next w:val="Normal"/>
    <w:qFormat/>
    <w:rsid w:val="00D27FEA"/>
    <w:pPr>
      <w:spacing w:before="120" w:after="120"/>
      <w:jc w:val="center"/>
    </w:pPr>
    <w:rPr>
      <w:b/>
      <w:bCs/>
      <w:sz w:val="20"/>
    </w:rPr>
  </w:style>
  <w:style w:type="paragraph" w:styleId="HTMLPreformatted">
    <w:name w:val="HTML Preformatted"/>
    <w:basedOn w:val="Normal"/>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27FEA"/>
    <w:rPr>
      <w:rFonts w:cs="Tahoma"/>
      <w:color w:val="339966"/>
    </w:rPr>
  </w:style>
  <w:style w:type="character" w:styleId="Hyperlink">
    <w:name w:val="Hyperlink"/>
    <w:basedOn w:val="DefaultParagraphFont"/>
    <w:rsid w:val="00D27FEA"/>
    <w:rPr>
      <w:rFonts w:cs="Times New Roman"/>
      <w:color w:val="0000FF"/>
      <w:u w:val="single"/>
    </w:rPr>
  </w:style>
  <w:style w:type="character" w:customStyle="1" w:styleId="m1">
    <w:name w:val="m1"/>
    <w:basedOn w:val="DefaultParagraphFont"/>
    <w:rsid w:val="00D27FEA"/>
    <w:rPr>
      <w:rFonts w:cs="Times New Roman"/>
      <w:color w:val="0000FF"/>
    </w:rPr>
  </w:style>
  <w:style w:type="character" w:customStyle="1" w:styleId="t1">
    <w:name w:val="t1"/>
    <w:basedOn w:val="DefaultParagraphFont"/>
    <w:rsid w:val="00D27FEA"/>
    <w:rPr>
      <w:rFonts w:cs="Times New Roman"/>
      <w:color w:val="990000"/>
    </w:rPr>
  </w:style>
  <w:style w:type="character" w:customStyle="1" w:styleId="b1">
    <w:name w:val="b1"/>
    <w:basedOn w:val="DefaultParagraphFont"/>
    <w:rsid w:val="00D27FEA"/>
    <w:rPr>
      <w:rFonts w:ascii="Courier New" w:hAnsi="Courier New" w:cs="Courier New"/>
      <w:b/>
      <w:bCs/>
      <w:color w:val="FF0000"/>
      <w:u w:val="none"/>
      <w:effect w:val="none"/>
    </w:rPr>
  </w:style>
  <w:style w:type="character" w:customStyle="1" w:styleId="ci1">
    <w:name w:val="ci1"/>
    <w:basedOn w:val="DefaultParagraphFont"/>
    <w:rsid w:val="00D27FEA"/>
    <w:rPr>
      <w:rFonts w:ascii="Courier" w:hAnsi="Courier" w:cs="Times New Roman"/>
      <w:color w:val="888888"/>
      <w:sz w:val="24"/>
      <w:szCs w:val="24"/>
    </w:rPr>
  </w:style>
  <w:style w:type="paragraph" w:styleId="Subtitle">
    <w:name w:val="Subtitle"/>
    <w:basedOn w:val="Normal"/>
    <w:qFormat/>
    <w:rsid w:val="00D27FEA"/>
    <w:pPr>
      <w:jc w:val="center"/>
    </w:pPr>
    <w:rPr>
      <w:rFonts w:cs="Tahoma"/>
      <w:b/>
      <w:bCs/>
      <w:sz w:val="40"/>
    </w:rPr>
  </w:style>
  <w:style w:type="character" w:styleId="FollowedHyperlink">
    <w:name w:val="FollowedHyperlink"/>
    <w:basedOn w:val="DefaultParagraphFont"/>
    <w:rsid w:val="00D27FEA"/>
    <w:rPr>
      <w:rFonts w:cs="Times New Roman"/>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rPr>
      <w:rFonts w:cs="Times New Roman"/>
    </w:rPr>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locked/>
    <w:rsid w:val="001E4433"/>
    <w:rPr>
      <w:rFonts w:ascii="Tahoma" w:hAnsi="Tahoma" w:cs="Times New Roman"/>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9"/>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10"/>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character" w:customStyle="1" w:styleId="FooterChar">
    <w:name w:val="Footer Char"/>
    <w:aliases w:val="Footer-Even Char,footer odd Char,Footer-Even1 Char"/>
    <w:basedOn w:val="DefaultParagraphFont"/>
    <w:link w:val="Footer"/>
    <w:locked/>
    <w:rsid w:val="00E03777"/>
    <w:rPr>
      <w:rFonts w:ascii="Tahoma" w:hAnsi="Tahoma" w:cs="Times New Roman"/>
      <w:sz w:val="18"/>
    </w:rPr>
  </w:style>
  <w:style w:type="character" w:customStyle="1" w:styleId="HeaderChar">
    <w:name w:val="Header Char"/>
    <w:basedOn w:val="DefaultParagraphFont"/>
    <w:link w:val="Header"/>
    <w:locked/>
    <w:rsid w:val="00E03777"/>
    <w:rPr>
      <w:rFonts w:ascii="Tahoma" w:hAnsi="Tahoma" w:cs="Times New Roman"/>
    </w:rPr>
  </w:style>
  <w:style w:type="paragraph" w:styleId="NoSpacing">
    <w:name w:val="No Spacing"/>
    <w:qFormat/>
    <w:rsid w:val="0063146A"/>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package" Target="embeddings/Microsoft_Office_Excel_Worksheet1.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prgupta</cp:lastModifiedBy>
  <cp:revision>19</cp:revision>
  <cp:lastPrinted>2006-09-25T22:28:00Z</cp:lastPrinted>
  <dcterms:created xsi:type="dcterms:W3CDTF">2010-06-28T05:54:00Z</dcterms:created>
  <dcterms:modified xsi:type="dcterms:W3CDTF">2010-06-28T11:20:00Z</dcterms:modified>
</cp:coreProperties>
</file>