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0151FE"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Batch Feeds – Division Info</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224C6F">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224C6F">
        <w:rPr>
          <w:rFonts w:ascii="Arial Narrow" w:hAnsi="Arial Narrow" w:cs="Tahoma"/>
          <w:bCs/>
          <w:i/>
          <w:iCs/>
          <w:caps w:val="0"/>
          <w:sz w:val="40"/>
        </w:rPr>
        <w:fldChar w:fldCharType="end"/>
      </w:r>
    </w:p>
    <w:p w:rsidR="00E40B69" w:rsidRDefault="00224C6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1E664C">
        <w:rPr>
          <w:rFonts w:cs="Tahoma"/>
          <w:sz w:val="20"/>
        </w:rPr>
        <w:t>03</w:t>
      </w:r>
      <w:r w:rsidRPr="00615DB7">
        <w:rPr>
          <w:rFonts w:cs="Tahoma"/>
          <w:sz w:val="20"/>
        </w:rPr>
        <w:t>/</w:t>
      </w:r>
      <w:r w:rsidR="004B6CF1" w:rsidRPr="00615DB7">
        <w:rPr>
          <w:rFonts w:cs="Tahoma"/>
          <w:sz w:val="20"/>
        </w:rPr>
        <w:t>1</w:t>
      </w:r>
      <w:r w:rsidR="001E664C">
        <w:rPr>
          <w:rFonts w:cs="Tahoma"/>
          <w:sz w:val="20"/>
        </w:rPr>
        <w:t>1</w:t>
      </w:r>
      <w:r w:rsidRPr="00615DB7">
        <w:rPr>
          <w:rFonts w:cs="Tahoma"/>
          <w:sz w:val="20"/>
        </w:rPr>
        <w:t>/</w:t>
      </w:r>
      <w:ins w:id="0" w:author="IBM_USER" w:date="2010-10-21T16:58:00Z">
        <w:r w:rsidR="0027598A">
          <w:rPr>
            <w:rFonts w:cs="Tahoma"/>
            <w:sz w:val="20"/>
          </w:rPr>
          <w:t>20</w:t>
        </w:r>
      </w:ins>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ins w:id="1" w:author="IBM_USER" w:date="2010-10-21T16:58:00Z">
        <w:r w:rsidR="0027598A">
          <w:rPr>
            <w:rFonts w:cs="Tahoma"/>
            <w:sz w:val="20"/>
          </w:rPr>
          <w:t>10</w:t>
        </w:r>
      </w:ins>
      <w:r w:rsidR="004F2999" w:rsidRPr="00615DB7">
        <w:rPr>
          <w:rFonts w:cs="Tahoma"/>
          <w:sz w:val="20"/>
        </w:rPr>
        <w:t>/</w:t>
      </w:r>
      <w:ins w:id="2" w:author="IBM_USER" w:date="2010-10-21T16:58:00Z">
        <w:r w:rsidR="0027598A">
          <w:rPr>
            <w:rFonts w:cs="Tahoma"/>
            <w:sz w:val="20"/>
          </w:rPr>
          <w:t>2</w:t>
        </w:r>
      </w:ins>
      <w:ins w:id="3" w:author="IBM_USER" w:date="2010-10-24T22:30:00Z">
        <w:r w:rsidR="00B53FFC">
          <w:rPr>
            <w:rFonts w:cs="Tahoma"/>
            <w:sz w:val="20"/>
          </w:rPr>
          <w:t>4</w:t>
        </w:r>
      </w:ins>
      <w:r w:rsidR="004F2999" w:rsidRPr="00615DB7">
        <w:rPr>
          <w:rFonts w:cs="Tahoma"/>
          <w:sz w:val="20"/>
        </w:rPr>
        <w:t>/</w:t>
      </w:r>
      <w:ins w:id="4" w:author="IBM_USER" w:date="2010-10-21T16:58:00Z">
        <w:r w:rsidR="0027598A">
          <w:rPr>
            <w:rFonts w:cs="Tahoma"/>
            <w:sz w:val="20"/>
          </w:rPr>
          <w:t>20</w:t>
        </w:r>
      </w:ins>
      <w:r w:rsidR="004F2999" w:rsidRPr="00615DB7">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224C6F" w:rsidRPr="00615DB7">
        <w:rPr>
          <w:sz w:val="20"/>
        </w:rPr>
        <w:fldChar w:fldCharType="begin"/>
      </w:r>
      <w:fldSimple w:instr=" FILENAME  \* MERGEFORMAT ">
        <w:ins w:id="5" w:author="IBM_USER" w:date="2010-10-24T22:30:00Z">
          <w:r w:rsidR="00B53FFC" w:rsidRPr="00B53FFC">
            <w:rPr>
              <w:noProof/>
              <w:sz w:val="20"/>
              <w:rPrChange w:id="6" w:author="IBM_USER" w:date="2010-10-24T22:30:00Z">
                <w:rPr/>
              </w:rPrChange>
            </w:rPr>
            <w:instrText>xpedx Batch Feeds - Division</w:instrText>
          </w:r>
          <w:r w:rsidR="00B53FFC">
            <w:rPr>
              <w:noProof/>
            </w:rPr>
            <w:instrText xml:space="preserve"> Info Detailed Design V1.7.docx</w:instrText>
          </w:r>
        </w:ins>
        <w:del w:id="7" w:author="IBM_USER" w:date="2010-10-21T16:58:00Z">
          <w:r w:rsidRPr="00615DB7" w:rsidDel="0027598A">
            <w:rPr>
              <w:noProof/>
              <w:sz w:val="20"/>
            </w:rPr>
            <w:delInstrText>TEMPLATE - BLANK DOCUMENT.doc</w:delInstrText>
          </w:r>
        </w:del>
      </w:fldSimple>
      <w:r w:rsidR="00224C6F" w:rsidRPr="00615DB7">
        <w:rPr>
          <w:sz w:val="20"/>
        </w:rPr>
        <w:fldChar w:fldCharType="separate"/>
      </w:r>
      <w:r w:rsidRPr="00615DB7">
        <w:rPr>
          <w:sz w:val="20"/>
        </w:rPr>
        <w:t>C:\Documents and Settings\bfurman\My Documents\Temp\Methodology v1.1\Project Management\TEMPLATE - DOCUMENT - Use Case Definition.doc</w:t>
      </w:r>
      <w:r w:rsidR="00224C6F" w:rsidRPr="00615DB7">
        <w:rPr>
          <w:sz w:val="20"/>
        </w:rPr>
        <w:fldChar w:fldCharType="end"/>
      </w:r>
      <w:fldSimple w:instr=" FILENAME  \* MERGEFORMAT ">
        <w:ins w:id="8" w:author="IBM_USER" w:date="2010-10-24T22:30:00Z">
          <w:r w:rsidR="00B53FFC" w:rsidRPr="00B53FFC">
            <w:rPr>
              <w:noProof/>
              <w:sz w:val="20"/>
              <w:rPrChange w:id="9" w:author="IBM_USER" w:date="2010-10-24T22:30:00Z">
                <w:rPr/>
              </w:rPrChange>
            </w:rPr>
            <w:t>xpedx Batch Feeds - Division Info Detailed Design V1.7.docx</w:t>
          </w:r>
        </w:ins>
        <w:del w:id="10" w:author="IBM_USER" w:date="2010-10-21T16:58:00Z">
          <w:r w:rsidR="00B04348" w:rsidRPr="00B04348" w:rsidDel="0027598A">
            <w:rPr>
              <w:noProof/>
              <w:sz w:val="20"/>
            </w:rPr>
            <w:delText>xpedx Batch Feeds - Division Info Detailed Design V1.5.docx</w:delText>
          </w:r>
        </w:del>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7"/>
          <w:footerReference w:type="first" r:id="rId8"/>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9" w:name="_Toc466339161"/>
            <w:r w:rsidRPr="006D6E99">
              <w:rPr>
                <w:rFonts w:cs="Tahoma"/>
                <w:b/>
              </w:rPr>
              <w:t>Title</w:t>
            </w:r>
            <w:bookmarkEnd w:id="19"/>
          </w:p>
        </w:tc>
        <w:tc>
          <w:tcPr>
            <w:tcW w:w="2250" w:type="dxa"/>
            <w:shd w:val="pct15" w:color="auto" w:fill="FFFFFF"/>
            <w:vAlign w:val="center"/>
          </w:tcPr>
          <w:p w:rsidR="00313CCE" w:rsidRPr="006D6E99" w:rsidRDefault="00313CCE" w:rsidP="00BF436F">
            <w:pPr>
              <w:jc w:val="center"/>
              <w:rPr>
                <w:rFonts w:cs="Tahoma"/>
                <w:b/>
              </w:rPr>
            </w:pPr>
            <w:bookmarkStart w:id="20" w:name="_Toc466339162"/>
            <w:r w:rsidRPr="006D6E99">
              <w:rPr>
                <w:rFonts w:cs="Tahoma"/>
                <w:b/>
              </w:rPr>
              <w:t>Name</w:t>
            </w:r>
            <w:bookmarkEnd w:id="20"/>
          </w:p>
        </w:tc>
        <w:tc>
          <w:tcPr>
            <w:tcW w:w="2160" w:type="dxa"/>
            <w:shd w:val="pct15" w:color="auto" w:fill="FFFFFF"/>
            <w:vAlign w:val="center"/>
          </w:tcPr>
          <w:p w:rsidR="00313CCE" w:rsidRPr="006D6E99" w:rsidRDefault="00313CCE" w:rsidP="00BF436F">
            <w:pPr>
              <w:jc w:val="center"/>
              <w:rPr>
                <w:rFonts w:cs="Tahoma"/>
                <w:b/>
              </w:rPr>
            </w:pPr>
            <w:bookmarkStart w:id="21" w:name="_Toc466339163"/>
            <w:r w:rsidRPr="006D6E99">
              <w:rPr>
                <w:rFonts w:cs="Tahoma"/>
                <w:b/>
              </w:rPr>
              <w:t>Signature</w:t>
            </w:r>
            <w:bookmarkEnd w:id="21"/>
          </w:p>
        </w:tc>
        <w:tc>
          <w:tcPr>
            <w:tcW w:w="1260" w:type="dxa"/>
            <w:shd w:val="pct15" w:color="auto" w:fill="FFFFFF"/>
            <w:vAlign w:val="center"/>
          </w:tcPr>
          <w:p w:rsidR="00313CCE" w:rsidRPr="006D6E99" w:rsidRDefault="00313CCE" w:rsidP="00BF436F">
            <w:pPr>
              <w:jc w:val="center"/>
              <w:rPr>
                <w:rFonts w:cs="Tahoma"/>
                <w:b/>
              </w:rPr>
            </w:pPr>
            <w:bookmarkStart w:id="22" w:name="_Toc466339164"/>
            <w:r w:rsidRPr="006D6E99">
              <w:rPr>
                <w:rFonts w:cs="Tahoma"/>
                <w:b/>
              </w:rPr>
              <w:t>Date</w:t>
            </w:r>
            <w:bookmarkEnd w:id="22"/>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7558F6"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7558F6"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EF0756" w:rsidP="00BF436F">
            <w:pPr>
              <w:keepNext/>
              <w:keepLines/>
              <w:rPr>
                <w:rFonts w:cs="Tahoma"/>
              </w:rPr>
            </w:pPr>
            <w:r>
              <w:rPr>
                <w:rFonts w:cs="Tahoma"/>
              </w:rPr>
              <w:t>03</w:t>
            </w:r>
            <w:r w:rsidR="00D66FFB">
              <w:rPr>
                <w:rFonts w:cs="Tahoma"/>
              </w:rPr>
              <w:t>/11</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A34654">
        <w:trPr>
          <w:trHeight w:val="305"/>
        </w:trPr>
        <w:tc>
          <w:tcPr>
            <w:tcW w:w="1098" w:type="dxa"/>
          </w:tcPr>
          <w:p w:rsidR="001836EC" w:rsidRPr="006D6E99" w:rsidRDefault="007313CC" w:rsidP="00CA6E2B">
            <w:pPr>
              <w:keepNext/>
              <w:keepLines/>
              <w:rPr>
                <w:rFonts w:cs="Tahoma"/>
              </w:rPr>
            </w:pPr>
            <w:r>
              <w:rPr>
                <w:rFonts w:cs="Tahoma"/>
              </w:rPr>
              <w:t>1.1</w:t>
            </w:r>
          </w:p>
        </w:tc>
        <w:tc>
          <w:tcPr>
            <w:tcW w:w="1692" w:type="dxa"/>
          </w:tcPr>
          <w:p w:rsidR="001836EC" w:rsidRPr="006D6E99" w:rsidRDefault="001836EC" w:rsidP="00CA6E2B">
            <w:pPr>
              <w:keepNext/>
              <w:keepLines/>
              <w:rPr>
                <w:rFonts w:cs="Tahoma"/>
              </w:rPr>
            </w:pPr>
            <w:r>
              <w:rPr>
                <w:rFonts w:cs="Tahoma"/>
              </w:rPr>
              <w:t>03/19/2010</w:t>
            </w:r>
          </w:p>
        </w:tc>
        <w:tc>
          <w:tcPr>
            <w:tcW w:w="4140" w:type="dxa"/>
          </w:tcPr>
          <w:p w:rsidR="001836EC" w:rsidRPr="006D6E99" w:rsidRDefault="00692026" w:rsidP="00CA6E2B">
            <w:pPr>
              <w:keepNext/>
              <w:keepLines/>
              <w:rPr>
                <w:rFonts w:cs="Tahoma"/>
              </w:rPr>
            </w:pPr>
            <w:r>
              <w:rPr>
                <w:rFonts w:cs="Tahoma"/>
              </w:rPr>
              <w:t>Ready to deliver</w:t>
            </w:r>
          </w:p>
        </w:tc>
        <w:tc>
          <w:tcPr>
            <w:tcW w:w="2520" w:type="dxa"/>
          </w:tcPr>
          <w:p w:rsidR="001836EC" w:rsidRPr="006D6E99" w:rsidRDefault="001836EC" w:rsidP="00CA6E2B">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BF436F">
        <w:tc>
          <w:tcPr>
            <w:tcW w:w="1098" w:type="dxa"/>
          </w:tcPr>
          <w:p w:rsidR="001836EC" w:rsidRPr="00A34654" w:rsidRDefault="00A631E8" w:rsidP="00BF436F">
            <w:pPr>
              <w:keepNext/>
              <w:keepLines/>
              <w:rPr>
                <w:rFonts w:cs="Tahoma"/>
                <w:i/>
              </w:rPr>
            </w:pPr>
            <w:r>
              <w:rPr>
                <w:rFonts w:cs="Tahoma"/>
                <w:i/>
              </w:rPr>
              <w:t>1.2</w:t>
            </w:r>
          </w:p>
        </w:tc>
        <w:tc>
          <w:tcPr>
            <w:tcW w:w="1692" w:type="dxa"/>
          </w:tcPr>
          <w:p w:rsidR="001836EC" w:rsidRPr="00A34654" w:rsidRDefault="00A631E8" w:rsidP="00BF436F">
            <w:pPr>
              <w:keepNext/>
              <w:keepLines/>
              <w:rPr>
                <w:rFonts w:cs="Tahoma"/>
                <w:i/>
              </w:rPr>
            </w:pPr>
            <w:r>
              <w:rPr>
                <w:rFonts w:cs="Tahoma"/>
                <w:i/>
              </w:rPr>
              <w:t>05/05/2010</w:t>
            </w:r>
          </w:p>
        </w:tc>
        <w:tc>
          <w:tcPr>
            <w:tcW w:w="4140" w:type="dxa"/>
          </w:tcPr>
          <w:p w:rsidR="001836EC" w:rsidRPr="00A34654" w:rsidRDefault="00A631E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i/>
              </w:rPr>
            </w:pPr>
            <w:r>
              <w:rPr>
                <w:rFonts w:ascii="Tahoma" w:hAnsi="Tahoma" w:cs="Tahoma"/>
                <w:i/>
              </w:rPr>
              <w:t>Incorporated feedback from George</w:t>
            </w:r>
          </w:p>
        </w:tc>
        <w:tc>
          <w:tcPr>
            <w:tcW w:w="2520" w:type="dxa"/>
          </w:tcPr>
          <w:p w:rsidR="001836EC" w:rsidRPr="006D6E99" w:rsidRDefault="00A631E8" w:rsidP="00BF436F">
            <w:pPr>
              <w:keepNext/>
              <w:keepLines/>
              <w:tabs>
                <w:tab w:val="left" w:pos="1170"/>
              </w:tabs>
              <w:rPr>
                <w:rFonts w:cs="Tahoma"/>
              </w:rPr>
            </w:pPr>
            <w:r>
              <w:rPr>
                <w:rFonts w:cs="Tahoma"/>
              </w:rPr>
              <w:t>Sterling</w:t>
            </w:r>
          </w:p>
        </w:tc>
      </w:tr>
      <w:tr w:rsidR="0035691A" w:rsidRPr="0035691A" w:rsidTr="00BF436F">
        <w:tc>
          <w:tcPr>
            <w:tcW w:w="1098" w:type="dxa"/>
          </w:tcPr>
          <w:p w:rsidR="0035691A" w:rsidRPr="0035691A" w:rsidRDefault="0035691A" w:rsidP="00BF436F">
            <w:pPr>
              <w:keepNext/>
              <w:keepLines/>
              <w:rPr>
                <w:rFonts w:cs="Tahoma"/>
              </w:rPr>
            </w:pPr>
            <w:r w:rsidRPr="0035691A">
              <w:rPr>
                <w:rFonts w:cs="Tahoma"/>
              </w:rPr>
              <w:t>1.3</w:t>
            </w:r>
          </w:p>
        </w:tc>
        <w:tc>
          <w:tcPr>
            <w:tcW w:w="1692" w:type="dxa"/>
          </w:tcPr>
          <w:p w:rsidR="0035691A" w:rsidRPr="0035691A" w:rsidRDefault="0035691A" w:rsidP="00BF436F">
            <w:pPr>
              <w:keepNext/>
              <w:keepLines/>
              <w:rPr>
                <w:rFonts w:cs="Tahoma"/>
              </w:rPr>
            </w:pPr>
            <w:r>
              <w:rPr>
                <w:rFonts w:cs="Tahoma"/>
              </w:rPr>
              <w:t>05/26/2010</w:t>
            </w:r>
          </w:p>
        </w:tc>
        <w:tc>
          <w:tcPr>
            <w:tcW w:w="4140" w:type="dxa"/>
          </w:tcPr>
          <w:p w:rsidR="0035691A" w:rsidRPr="0035691A" w:rsidRDefault="0035691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meeting on 5/26/2010</w:t>
            </w:r>
          </w:p>
        </w:tc>
        <w:tc>
          <w:tcPr>
            <w:tcW w:w="2520" w:type="dxa"/>
          </w:tcPr>
          <w:p w:rsidR="0035691A" w:rsidRPr="0035691A" w:rsidRDefault="0035691A" w:rsidP="00BF436F">
            <w:pPr>
              <w:keepNext/>
              <w:keepLines/>
              <w:tabs>
                <w:tab w:val="left" w:pos="1170"/>
              </w:tabs>
              <w:rPr>
                <w:rFonts w:cs="Tahoma"/>
              </w:rPr>
            </w:pPr>
            <w:r>
              <w:rPr>
                <w:rFonts w:cs="Tahoma"/>
              </w:rPr>
              <w:t>Sterling</w:t>
            </w:r>
          </w:p>
        </w:tc>
      </w:tr>
      <w:tr w:rsidR="006D703C" w:rsidRPr="0035691A" w:rsidTr="00BF436F">
        <w:tc>
          <w:tcPr>
            <w:tcW w:w="1098" w:type="dxa"/>
          </w:tcPr>
          <w:p w:rsidR="006D703C" w:rsidRPr="0035691A" w:rsidRDefault="006D703C" w:rsidP="00BF436F">
            <w:pPr>
              <w:keepNext/>
              <w:keepLines/>
              <w:rPr>
                <w:rFonts w:cs="Tahoma"/>
              </w:rPr>
            </w:pPr>
            <w:r>
              <w:rPr>
                <w:rFonts w:cs="Tahoma"/>
              </w:rPr>
              <w:t>1.4</w:t>
            </w:r>
          </w:p>
        </w:tc>
        <w:tc>
          <w:tcPr>
            <w:tcW w:w="1692" w:type="dxa"/>
          </w:tcPr>
          <w:p w:rsidR="006D703C" w:rsidRDefault="006D703C" w:rsidP="00BF436F">
            <w:pPr>
              <w:keepNext/>
              <w:keepLines/>
              <w:rPr>
                <w:rFonts w:cs="Tahoma"/>
              </w:rPr>
            </w:pPr>
            <w:r>
              <w:rPr>
                <w:rFonts w:cs="Tahoma"/>
              </w:rPr>
              <w:t>05/27/2010</w:t>
            </w:r>
          </w:p>
        </w:tc>
        <w:tc>
          <w:tcPr>
            <w:tcW w:w="4140" w:type="dxa"/>
          </w:tcPr>
          <w:p w:rsidR="006D703C" w:rsidRDefault="006D703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Cheryl regarding Transfer Circle/Pricing Warehouse</w:t>
            </w:r>
          </w:p>
        </w:tc>
        <w:tc>
          <w:tcPr>
            <w:tcW w:w="2520" w:type="dxa"/>
          </w:tcPr>
          <w:p w:rsidR="006D703C" w:rsidRDefault="006D703C" w:rsidP="00BF436F">
            <w:pPr>
              <w:keepNext/>
              <w:keepLines/>
              <w:tabs>
                <w:tab w:val="left" w:pos="1170"/>
              </w:tabs>
              <w:rPr>
                <w:rFonts w:cs="Tahoma"/>
              </w:rPr>
            </w:pPr>
            <w:r>
              <w:rPr>
                <w:rFonts w:cs="Tahoma"/>
              </w:rPr>
              <w:t>Sterling</w:t>
            </w:r>
          </w:p>
        </w:tc>
      </w:tr>
      <w:tr w:rsidR="00185004" w:rsidRPr="0035691A" w:rsidTr="00BF436F">
        <w:tc>
          <w:tcPr>
            <w:tcW w:w="1098" w:type="dxa"/>
          </w:tcPr>
          <w:p w:rsidR="00185004" w:rsidRDefault="00185004" w:rsidP="00BF436F">
            <w:pPr>
              <w:keepNext/>
              <w:keepLines/>
              <w:rPr>
                <w:rFonts w:cs="Tahoma"/>
              </w:rPr>
            </w:pPr>
            <w:r>
              <w:rPr>
                <w:rFonts w:cs="Tahoma"/>
              </w:rPr>
              <w:t>1.5</w:t>
            </w:r>
          </w:p>
        </w:tc>
        <w:tc>
          <w:tcPr>
            <w:tcW w:w="1692" w:type="dxa"/>
          </w:tcPr>
          <w:p w:rsidR="00185004" w:rsidRDefault="00185004" w:rsidP="00BF436F">
            <w:pPr>
              <w:keepNext/>
              <w:keepLines/>
              <w:rPr>
                <w:rFonts w:cs="Tahoma"/>
              </w:rPr>
            </w:pPr>
            <w:r>
              <w:rPr>
                <w:rFonts w:cs="Tahoma"/>
              </w:rPr>
              <w:t>05/28/2010</w:t>
            </w:r>
          </w:p>
        </w:tc>
        <w:tc>
          <w:tcPr>
            <w:tcW w:w="4140" w:type="dxa"/>
          </w:tcPr>
          <w:p w:rsidR="00185004" w:rsidRDefault="00185004"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on Environment Id</w:t>
            </w:r>
          </w:p>
        </w:tc>
        <w:tc>
          <w:tcPr>
            <w:tcW w:w="2520" w:type="dxa"/>
          </w:tcPr>
          <w:p w:rsidR="00A850DF" w:rsidRDefault="00185004" w:rsidP="00BF436F">
            <w:pPr>
              <w:keepNext/>
              <w:keepLines/>
              <w:tabs>
                <w:tab w:val="left" w:pos="1170"/>
              </w:tabs>
              <w:rPr>
                <w:rFonts w:cs="Tahoma"/>
              </w:rPr>
            </w:pPr>
            <w:r>
              <w:rPr>
                <w:rFonts w:cs="Tahoma"/>
              </w:rPr>
              <w:t>Sterling</w:t>
            </w:r>
          </w:p>
        </w:tc>
      </w:tr>
      <w:tr w:rsidR="00A850DF" w:rsidRPr="0035691A" w:rsidTr="00BF436F">
        <w:trPr>
          <w:ins w:id="23" w:author="IBM_USER" w:date="2010-10-21T16:57:00Z"/>
        </w:trPr>
        <w:tc>
          <w:tcPr>
            <w:tcW w:w="1098" w:type="dxa"/>
          </w:tcPr>
          <w:p w:rsidR="00A850DF" w:rsidRDefault="00A850DF" w:rsidP="00BF436F">
            <w:pPr>
              <w:keepNext/>
              <w:keepLines/>
              <w:rPr>
                <w:ins w:id="24" w:author="IBM_USER" w:date="2010-10-21T16:57:00Z"/>
                <w:rFonts w:cs="Tahoma"/>
              </w:rPr>
            </w:pPr>
            <w:ins w:id="25" w:author="IBM_USER" w:date="2010-10-21T16:57:00Z">
              <w:r>
                <w:rPr>
                  <w:rFonts w:cs="Tahoma"/>
                </w:rPr>
                <w:t>1.6</w:t>
              </w:r>
            </w:ins>
          </w:p>
        </w:tc>
        <w:tc>
          <w:tcPr>
            <w:tcW w:w="1692" w:type="dxa"/>
          </w:tcPr>
          <w:p w:rsidR="00A850DF" w:rsidRDefault="00A850DF" w:rsidP="00BF436F">
            <w:pPr>
              <w:keepNext/>
              <w:keepLines/>
              <w:rPr>
                <w:ins w:id="26" w:author="IBM_USER" w:date="2010-10-21T16:57:00Z"/>
                <w:rFonts w:cs="Tahoma"/>
              </w:rPr>
            </w:pPr>
            <w:ins w:id="27" w:author="IBM_USER" w:date="2010-10-21T16:57:00Z">
              <w:r>
                <w:rPr>
                  <w:rFonts w:cs="Tahoma"/>
                </w:rPr>
                <w:t>10/21/2010</w:t>
              </w:r>
            </w:ins>
          </w:p>
        </w:tc>
        <w:tc>
          <w:tcPr>
            <w:tcW w:w="4140" w:type="dxa"/>
          </w:tcPr>
          <w:p w:rsidR="00A850DF" w:rsidRDefault="00A850DF"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8" w:author="IBM_USER" w:date="2010-10-21T16:57:00Z"/>
                <w:rFonts w:ascii="Tahoma" w:hAnsi="Tahoma" w:cs="Tahoma"/>
              </w:rPr>
            </w:pPr>
            <w:ins w:id="29" w:author="IBM_USER" w:date="2010-10-21T16:57:00Z">
              <w:r>
                <w:rPr>
                  <w:rFonts w:ascii="Tahoma" w:hAnsi="Tahoma" w:cs="Tahoma"/>
                </w:rPr>
                <w:t xml:space="preserve">Added a new field on division batch </w:t>
              </w:r>
            </w:ins>
            <w:ins w:id="30" w:author="IBM_USER" w:date="2010-10-21T16:58:00Z">
              <w:r>
                <w:rPr>
                  <w:rFonts w:ascii="Tahoma" w:hAnsi="Tahoma" w:cs="Tahoma"/>
                </w:rPr>
                <w:t>+ added new section on the Division Profile fields that are maintained in Sterling.</w:t>
              </w:r>
            </w:ins>
          </w:p>
        </w:tc>
        <w:tc>
          <w:tcPr>
            <w:tcW w:w="2520" w:type="dxa"/>
          </w:tcPr>
          <w:p w:rsidR="00A850DF" w:rsidRDefault="00A850DF" w:rsidP="00BF436F">
            <w:pPr>
              <w:keepNext/>
              <w:keepLines/>
              <w:tabs>
                <w:tab w:val="left" w:pos="1170"/>
              </w:tabs>
              <w:rPr>
                <w:ins w:id="31" w:author="IBM_USER" w:date="2010-10-21T16:57:00Z"/>
                <w:rFonts w:cs="Tahoma"/>
              </w:rPr>
            </w:pPr>
            <w:ins w:id="32" w:author="IBM_USER" w:date="2010-10-21T16:58:00Z">
              <w:r>
                <w:rPr>
                  <w:rFonts w:cs="Tahoma"/>
                </w:rPr>
                <w:t>Sterling</w:t>
              </w:r>
            </w:ins>
          </w:p>
        </w:tc>
      </w:tr>
      <w:tr w:rsidR="00977A5C" w:rsidRPr="0035691A" w:rsidTr="00BF436F">
        <w:trPr>
          <w:ins w:id="33" w:author="IBM_USER" w:date="2010-10-24T22:25:00Z"/>
        </w:trPr>
        <w:tc>
          <w:tcPr>
            <w:tcW w:w="1098" w:type="dxa"/>
          </w:tcPr>
          <w:p w:rsidR="00977A5C" w:rsidRDefault="00977A5C" w:rsidP="00BF436F">
            <w:pPr>
              <w:keepNext/>
              <w:keepLines/>
              <w:rPr>
                <w:ins w:id="34" w:author="IBM_USER" w:date="2010-10-24T22:25:00Z"/>
                <w:rFonts w:cs="Tahoma"/>
              </w:rPr>
            </w:pPr>
            <w:ins w:id="35" w:author="IBM_USER" w:date="2010-10-24T22:25:00Z">
              <w:r>
                <w:rPr>
                  <w:rFonts w:cs="Tahoma"/>
                </w:rPr>
                <w:t>1.7</w:t>
              </w:r>
            </w:ins>
          </w:p>
        </w:tc>
        <w:tc>
          <w:tcPr>
            <w:tcW w:w="1692" w:type="dxa"/>
          </w:tcPr>
          <w:p w:rsidR="00977A5C" w:rsidRDefault="00977A5C" w:rsidP="00BF436F">
            <w:pPr>
              <w:keepNext/>
              <w:keepLines/>
              <w:rPr>
                <w:ins w:id="36" w:author="IBM_USER" w:date="2010-10-24T22:25:00Z"/>
                <w:rFonts w:cs="Tahoma"/>
              </w:rPr>
            </w:pPr>
            <w:ins w:id="37" w:author="IBM_USER" w:date="2010-10-24T22:25:00Z">
              <w:r>
                <w:rPr>
                  <w:rFonts w:cs="Tahoma"/>
                </w:rPr>
                <w:t>10/24/2010</w:t>
              </w:r>
            </w:ins>
          </w:p>
        </w:tc>
        <w:tc>
          <w:tcPr>
            <w:tcW w:w="4140" w:type="dxa"/>
          </w:tcPr>
          <w:p w:rsidR="00977A5C" w:rsidRDefault="00977A5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8" w:author="IBM_USER" w:date="2010-10-24T22:25:00Z"/>
                <w:rFonts w:ascii="Tahoma" w:hAnsi="Tahoma" w:cs="Tahoma"/>
              </w:rPr>
            </w:pPr>
            <w:ins w:id="39" w:author="IBM_USER" w:date="2010-10-24T22:25:00Z">
              <w:r>
                <w:rPr>
                  <w:rFonts w:ascii="Tahoma" w:hAnsi="Tahoma" w:cs="Tahoma"/>
                </w:rPr>
                <w:t>Update dvision feed + division profile to clarify field usage of PW Code/Name</w:t>
              </w:r>
            </w:ins>
          </w:p>
        </w:tc>
        <w:tc>
          <w:tcPr>
            <w:tcW w:w="2520" w:type="dxa"/>
          </w:tcPr>
          <w:p w:rsidR="00977A5C" w:rsidRDefault="00977A5C" w:rsidP="00BF436F">
            <w:pPr>
              <w:keepNext/>
              <w:keepLines/>
              <w:tabs>
                <w:tab w:val="left" w:pos="1170"/>
              </w:tabs>
              <w:rPr>
                <w:ins w:id="40" w:author="IBM_USER" w:date="2010-10-24T22:25:00Z"/>
                <w:rFonts w:cs="Tahoma"/>
              </w:rPr>
            </w:pPr>
            <w:ins w:id="41" w:author="IBM_USER" w:date="2010-10-24T22:25:00Z">
              <w:r>
                <w:rPr>
                  <w:rFonts w:cs="Tahoma"/>
                </w:rPr>
                <w:t>Sterling</w:t>
              </w:r>
            </w:ins>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lastRenderedPageBreak/>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BF7033" w:rsidP="00BF436F">
            <w:pPr>
              <w:keepNext/>
              <w:keepLines/>
              <w:rPr>
                <w:rFonts w:cs="Tahoma"/>
              </w:rPr>
            </w:pPr>
            <w:r w:rsidRPr="00BF7033">
              <w:rPr>
                <w:rFonts w:cs="Tahoma"/>
              </w:rPr>
              <w:t>SCI_xpedx_BatchFeeds_Mapping_V0.2</w:t>
            </w:r>
          </w:p>
        </w:tc>
        <w:tc>
          <w:tcPr>
            <w:tcW w:w="2880" w:type="dxa"/>
          </w:tcPr>
          <w:p w:rsidR="00313CCE" w:rsidRPr="006D6E99" w:rsidRDefault="00C60BFC" w:rsidP="00BF436F">
            <w:pPr>
              <w:keepNext/>
              <w:keepLines/>
              <w:rPr>
                <w:rFonts w:cs="Tahoma"/>
              </w:rPr>
            </w:pPr>
            <w:r>
              <w:rPr>
                <w:rFonts w:cs="Tahoma"/>
              </w:rPr>
              <w:t>Field Mapping Document</w:t>
            </w:r>
          </w:p>
        </w:tc>
        <w:tc>
          <w:tcPr>
            <w:tcW w:w="1260" w:type="dxa"/>
          </w:tcPr>
          <w:p w:rsidR="00313CCE" w:rsidRPr="006D6E99" w:rsidRDefault="00C60BFC"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325AF5" w:rsidRDefault="00224C6F">
      <w:pPr>
        <w:pStyle w:val="TOC1"/>
        <w:tabs>
          <w:tab w:val="left" w:pos="400"/>
          <w:tab w:val="right" w:leader="dot" w:pos="8630"/>
        </w:tabs>
        <w:rPr>
          <w:ins w:id="42" w:author="IBM_USER" w:date="2010-10-21T16:57:00Z"/>
          <w:rFonts w:asciiTheme="minorHAnsi" w:eastAsiaTheme="minorEastAsia" w:hAnsiTheme="minorHAnsi" w:cstheme="minorBidi"/>
          <w:b w:val="0"/>
          <w:bCs w:val="0"/>
          <w:noProof/>
          <w:sz w:val="22"/>
          <w:szCs w:val="22"/>
        </w:rPr>
      </w:pPr>
      <w:r w:rsidRPr="00224C6F">
        <w:rPr>
          <w:rFonts w:cs="Tahoma"/>
        </w:rPr>
        <w:fldChar w:fldCharType="begin"/>
      </w:r>
      <w:r w:rsidR="00313CCE" w:rsidRPr="006D6E99">
        <w:rPr>
          <w:rFonts w:cs="Tahoma"/>
        </w:rPr>
        <w:instrText xml:space="preserve"> TOC  \* MERGEFORMAT </w:instrText>
      </w:r>
      <w:r w:rsidRPr="00224C6F">
        <w:rPr>
          <w:rFonts w:cs="Tahoma"/>
        </w:rPr>
        <w:fldChar w:fldCharType="separate"/>
      </w:r>
      <w:ins w:id="43" w:author="IBM_USER" w:date="2010-10-21T16:57:00Z">
        <w:r w:rsidR="00325AF5" w:rsidRPr="007E1904">
          <w:rPr>
            <w:rFonts w:cs="Tahoma"/>
            <w:noProof/>
          </w:rPr>
          <w:t>1.</w:t>
        </w:r>
        <w:r w:rsidR="00325AF5">
          <w:rPr>
            <w:rFonts w:asciiTheme="minorHAnsi" w:eastAsiaTheme="minorEastAsia" w:hAnsiTheme="minorHAnsi" w:cstheme="minorBidi"/>
            <w:b w:val="0"/>
            <w:bCs w:val="0"/>
            <w:noProof/>
            <w:sz w:val="22"/>
            <w:szCs w:val="22"/>
          </w:rPr>
          <w:tab/>
        </w:r>
        <w:r w:rsidR="00325AF5" w:rsidRPr="007E1904">
          <w:rPr>
            <w:rFonts w:cs="Tahoma"/>
            <w:noProof/>
          </w:rPr>
          <w:t>Introduction</w:t>
        </w:r>
        <w:r w:rsidR="00325AF5">
          <w:rPr>
            <w:noProof/>
          </w:rPr>
          <w:tab/>
        </w:r>
        <w:r>
          <w:rPr>
            <w:noProof/>
          </w:rPr>
          <w:fldChar w:fldCharType="begin"/>
        </w:r>
        <w:r w:rsidR="00325AF5">
          <w:rPr>
            <w:noProof/>
          </w:rPr>
          <w:instrText xml:space="preserve"> PAGEREF _Toc275443566 \h </w:instrText>
        </w:r>
      </w:ins>
      <w:r>
        <w:rPr>
          <w:noProof/>
        </w:rPr>
      </w:r>
      <w:r>
        <w:rPr>
          <w:noProof/>
        </w:rPr>
        <w:fldChar w:fldCharType="separate"/>
      </w:r>
      <w:ins w:id="44" w:author="IBM_USER" w:date="2010-10-21T16:57:00Z">
        <w:r w:rsidR="00325AF5">
          <w:rPr>
            <w:noProof/>
          </w:rPr>
          <w:t>5</w:t>
        </w:r>
        <w:r>
          <w:rPr>
            <w:noProof/>
          </w:rPr>
          <w:fldChar w:fldCharType="end"/>
        </w:r>
      </w:ins>
    </w:p>
    <w:p w:rsidR="00325AF5" w:rsidRDefault="00325AF5">
      <w:pPr>
        <w:pStyle w:val="TOC2"/>
        <w:tabs>
          <w:tab w:val="left" w:pos="800"/>
          <w:tab w:val="right" w:leader="dot" w:pos="8630"/>
        </w:tabs>
        <w:rPr>
          <w:ins w:id="45" w:author="IBM_USER" w:date="2010-10-21T16:57:00Z"/>
          <w:rFonts w:asciiTheme="minorHAnsi" w:eastAsiaTheme="minorEastAsia" w:hAnsiTheme="minorHAnsi" w:cstheme="minorBidi"/>
          <w:noProof/>
          <w:sz w:val="22"/>
          <w:szCs w:val="22"/>
        </w:rPr>
      </w:pPr>
      <w:ins w:id="46" w:author="IBM_USER" w:date="2010-10-21T16:57:00Z">
        <w:r>
          <w:rPr>
            <w:noProof/>
          </w:rPr>
          <w:t>1.1</w:t>
        </w:r>
        <w:r>
          <w:rPr>
            <w:rFonts w:asciiTheme="minorHAnsi" w:eastAsiaTheme="minorEastAsia" w:hAnsiTheme="minorHAnsi" w:cstheme="minorBidi"/>
            <w:noProof/>
            <w:sz w:val="22"/>
            <w:szCs w:val="22"/>
          </w:rPr>
          <w:tab/>
        </w:r>
        <w:r>
          <w:rPr>
            <w:noProof/>
          </w:rPr>
          <w:t>Document Purpose</w:t>
        </w:r>
        <w:r>
          <w:rPr>
            <w:noProof/>
          </w:rPr>
          <w:tab/>
        </w:r>
        <w:r w:rsidR="00224C6F">
          <w:rPr>
            <w:noProof/>
          </w:rPr>
          <w:fldChar w:fldCharType="begin"/>
        </w:r>
        <w:r>
          <w:rPr>
            <w:noProof/>
          </w:rPr>
          <w:instrText xml:space="preserve"> PAGEREF _Toc275443567 \h </w:instrText>
        </w:r>
      </w:ins>
      <w:r w:rsidR="00224C6F">
        <w:rPr>
          <w:noProof/>
        </w:rPr>
      </w:r>
      <w:r w:rsidR="00224C6F">
        <w:rPr>
          <w:noProof/>
        </w:rPr>
        <w:fldChar w:fldCharType="separate"/>
      </w:r>
      <w:ins w:id="47" w:author="IBM_USER" w:date="2010-10-21T16:57:00Z">
        <w:r>
          <w:rPr>
            <w:noProof/>
          </w:rPr>
          <w:t>5</w:t>
        </w:r>
        <w:r w:rsidR="00224C6F">
          <w:rPr>
            <w:noProof/>
          </w:rPr>
          <w:fldChar w:fldCharType="end"/>
        </w:r>
      </w:ins>
    </w:p>
    <w:p w:rsidR="00325AF5" w:rsidRDefault="00325AF5">
      <w:pPr>
        <w:pStyle w:val="TOC2"/>
        <w:tabs>
          <w:tab w:val="left" w:pos="800"/>
          <w:tab w:val="right" w:leader="dot" w:pos="8630"/>
        </w:tabs>
        <w:rPr>
          <w:ins w:id="48" w:author="IBM_USER" w:date="2010-10-21T16:57:00Z"/>
          <w:rFonts w:asciiTheme="minorHAnsi" w:eastAsiaTheme="minorEastAsia" w:hAnsiTheme="minorHAnsi" w:cstheme="minorBidi"/>
          <w:noProof/>
          <w:sz w:val="22"/>
          <w:szCs w:val="22"/>
        </w:rPr>
      </w:pPr>
      <w:ins w:id="49" w:author="IBM_USER" w:date="2010-10-21T16:57:00Z">
        <w:r>
          <w:rPr>
            <w:noProof/>
          </w:rPr>
          <w:t>1.2</w:t>
        </w:r>
        <w:r>
          <w:rPr>
            <w:rFonts w:asciiTheme="minorHAnsi" w:eastAsiaTheme="minorEastAsia" w:hAnsiTheme="minorHAnsi" w:cstheme="minorBidi"/>
            <w:noProof/>
            <w:sz w:val="22"/>
            <w:szCs w:val="22"/>
          </w:rPr>
          <w:tab/>
        </w:r>
        <w:r>
          <w:rPr>
            <w:noProof/>
          </w:rPr>
          <w:t>Document Audience</w:t>
        </w:r>
        <w:r>
          <w:rPr>
            <w:noProof/>
          </w:rPr>
          <w:tab/>
        </w:r>
        <w:r w:rsidR="00224C6F">
          <w:rPr>
            <w:noProof/>
          </w:rPr>
          <w:fldChar w:fldCharType="begin"/>
        </w:r>
        <w:r>
          <w:rPr>
            <w:noProof/>
          </w:rPr>
          <w:instrText xml:space="preserve"> PAGEREF _Toc275443568 \h </w:instrText>
        </w:r>
      </w:ins>
      <w:r w:rsidR="00224C6F">
        <w:rPr>
          <w:noProof/>
        </w:rPr>
      </w:r>
      <w:r w:rsidR="00224C6F">
        <w:rPr>
          <w:noProof/>
        </w:rPr>
        <w:fldChar w:fldCharType="separate"/>
      </w:r>
      <w:ins w:id="50" w:author="IBM_USER" w:date="2010-10-21T16:57:00Z">
        <w:r>
          <w:rPr>
            <w:noProof/>
          </w:rPr>
          <w:t>5</w:t>
        </w:r>
        <w:r w:rsidR="00224C6F">
          <w:rPr>
            <w:noProof/>
          </w:rPr>
          <w:fldChar w:fldCharType="end"/>
        </w:r>
      </w:ins>
    </w:p>
    <w:p w:rsidR="00325AF5" w:rsidRDefault="00325AF5">
      <w:pPr>
        <w:pStyle w:val="TOC1"/>
        <w:tabs>
          <w:tab w:val="left" w:pos="400"/>
          <w:tab w:val="right" w:leader="dot" w:pos="8630"/>
        </w:tabs>
        <w:rPr>
          <w:ins w:id="51" w:author="IBM_USER" w:date="2010-10-21T16:57:00Z"/>
          <w:rFonts w:asciiTheme="minorHAnsi" w:eastAsiaTheme="minorEastAsia" w:hAnsiTheme="minorHAnsi" w:cstheme="minorBidi"/>
          <w:b w:val="0"/>
          <w:bCs w:val="0"/>
          <w:noProof/>
          <w:sz w:val="22"/>
          <w:szCs w:val="22"/>
        </w:rPr>
      </w:pPr>
      <w:ins w:id="52" w:author="IBM_USER" w:date="2010-10-21T16:57:00Z">
        <w:r w:rsidRPr="007E1904">
          <w:rPr>
            <w:rFonts w:cs="Tahoma"/>
            <w:noProof/>
          </w:rPr>
          <w:t>2</w:t>
        </w:r>
        <w:r>
          <w:rPr>
            <w:rFonts w:asciiTheme="minorHAnsi" w:eastAsiaTheme="minorEastAsia" w:hAnsiTheme="minorHAnsi" w:cstheme="minorBidi"/>
            <w:b w:val="0"/>
            <w:bCs w:val="0"/>
            <w:noProof/>
            <w:sz w:val="22"/>
            <w:szCs w:val="22"/>
          </w:rPr>
          <w:tab/>
        </w:r>
        <w:r w:rsidRPr="007E1904">
          <w:rPr>
            <w:rFonts w:cs="Tahoma"/>
            <w:noProof/>
          </w:rPr>
          <w:t>Batch Feeds – Division Info</w:t>
        </w:r>
        <w:r>
          <w:rPr>
            <w:noProof/>
          </w:rPr>
          <w:tab/>
        </w:r>
        <w:r w:rsidR="00224C6F">
          <w:rPr>
            <w:noProof/>
          </w:rPr>
          <w:fldChar w:fldCharType="begin"/>
        </w:r>
        <w:r>
          <w:rPr>
            <w:noProof/>
          </w:rPr>
          <w:instrText xml:space="preserve"> PAGEREF _Toc275443569 \h </w:instrText>
        </w:r>
      </w:ins>
      <w:r w:rsidR="00224C6F">
        <w:rPr>
          <w:noProof/>
        </w:rPr>
      </w:r>
      <w:r w:rsidR="00224C6F">
        <w:rPr>
          <w:noProof/>
        </w:rPr>
        <w:fldChar w:fldCharType="separate"/>
      </w:r>
      <w:ins w:id="53" w:author="IBM_USER" w:date="2010-10-21T16:57:00Z">
        <w:r>
          <w:rPr>
            <w:noProof/>
          </w:rPr>
          <w:t>6</w:t>
        </w:r>
        <w:r w:rsidR="00224C6F">
          <w:rPr>
            <w:noProof/>
          </w:rPr>
          <w:fldChar w:fldCharType="end"/>
        </w:r>
      </w:ins>
    </w:p>
    <w:p w:rsidR="00325AF5" w:rsidRDefault="00325AF5">
      <w:pPr>
        <w:pStyle w:val="TOC2"/>
        <w:tabs>
          <w:tab w:val="left" w:pos="800"/>
          <w:tab w:val="right" w:leader="dot" w:pos="8630"/>
        </w:tabs>
        <w:rPr>
          <w:ins w:id="54" w:author="IBM_USER" w:date="2010-10-21T16:57:00Z"/>
          <w:rFonts w:asciiTheme="minorHAnsi" w:eastAsiaTheme="minorEastAsia" w:hAnsiTheme="minorHAnsi" w:cstheme="minorBidi"/>
          <w:noProof/>
          <w:sz w:val="22"/>
          <w:szCs w:val="22"/>
        </w:rPr>
      </w:pPr>
      <w:ins w:id="55" w:author="IBM_USER" w:date="2010-10-21T16:57:00Z">
        <w:r>
          <w:rPr>
            <w:noProof/>
          </w:rPr>
          <w:t>2.1</w:t>
        </w:r>
        <w:r>
          <w:rPr>
            <w:rFonts w:asciiTheme="minorHAnsi" w:eastAsiaTheme="minorEastAsia" w:hAnsiTheme="minorHAnsi" w:cstheme="minorBidi"/>
            <w:noProof/>
            <w:sz w:val="22"/>
            <w:szCs w:val="22"/>
          </w:rPr>
          <w:tab/>
        </w:r>
        <w:r>
          <w:rPr>
            <w:noProof/>
          </w:rPr>
          <w:t>Overview</w:t>
        </w:r>
        <w:r>
          <w:rPr>
            <w:noProof/>
          </w:rPr>
          <w:tab/>
        </w:r>
        <w:r w:rsidR="00224C6F">
          <w:rPr>
            <w:noProof/>
          </w:rPr>
          <w:fldChar w:fldCharType="begin"/>
        </w:r>
        <w:r>
          <w:rPr>
            <w:noProof/>
          </w:rPr>
          <w:instrText xml:space="preserve"> PAGEREF _Toc275443570 \h </w:instrText>
        </w:r>
      </w:ins>
      <w:r w:rsidR="00224C6F">
        <w:rPr>
          <w:noProof/>
        </w:rPr>
      </w:r>
      <w:r w:rsidR="00224C6F">
        <w:rPr>
          <w:noProof/>
        </w:rPr>
        <w:fldChar w:fldCharType="separate"/>
      </w:r>
      <w:ins w:id="56" w:author="IBM_USER" w:date="2010-10-21T16:57:00Z">
        <w:r>
          <w:rPr>
            <w:noProof/>
          </w:rPr>
          <w:t>6</w:t>
        </w:r>
        <w:r w:rsidR="00224C6F">
          <w:rPr>
            <w:noProof/>
          </w:rPr>
          <w:fldChar w:fldCharType="end"/>
        </w:r>
      </w:ins>
    </w:p>
    <w:p w:rsidR="00325AF5" w:rsidRDefault="00325AF5">
      <w:pPr>
        <w:pStyle w:val="TOC2"/>
        <w:tabs>
          <w:tab w:val="left" w:pos="800"/>
          <w:tab w:val="right" w:leader="dot" w:pos="8630"/>
        </w:tabs>
        <w:rPr>
          <w:ins w:id="57" w:author="IBM_USER" w:date="2010-10-21T16:57:00Z"/>
          <w:rFonts w:asciiTheme="minorHAnsi" w:eastAsiaTheme="minorEastAsia" w:hAnsiTheme="minorHAnsi" w:cstheme="minorBidi"/>
          <w:noProof/>
          <w:sz w:val="22"/>
          <w:szCs w:val="22"/>
        </w:rPr>
      </w:pPr>
      <w:ins w:id="58" w:author="IBM_USER" w:date="2010-10-21T16:57:00Z">
        <w:r>
          <w:rPr>
            <w:noProof/>
          </w:rPr>
          <w:t>2.2</w:t>
        </w:r>
        <w:r>
          <w:rPr>
            <w:rFonts w:asciiTheme="minorHAnsi" w:eastAsiaTheme="minorEastAsia" w:hAnsiTheme="minorHAnsi" w:cstheme="minorBidi"/>
            <w:noProof/>
            <w:sz w:val="22"/>
            <w:szCs w:val="22"/>
          </w:rPr>
          <w:tab/>
        </w:r>
        <w:r>
          <w:rPr>
            <w:noProof/>
          </w:rPr>
          <w:t>Master System</w:t>
        </w:r>
        <w:r>
          <w:rPr>
            <w:noProof/>
          </w:rPr>
          <w:tab/>
        </w:r>
        <w:r w:rsidR="00224C6F">
          <w:rPr>
            <w:noProof/>
          </w:rPr>
          <w:fldChar w:fldCharType="begin"/>
        </w:r>
        <w:r>
          <w:rPr>
            <w:noProof/>
          </w:rPr>
          <w:instrText xml:space="preserve"> PAGEREF _Toc275443571 \h </w:instrText>
        </w:r>
      </w:ins>
      <w:r w:rsidR="00224C6F">
        <w:rPr>
          <w:noProof/>
        </w:rPr>
      </w:r>
      <w:r w:rsidR="00224C6F">
        <w:rPr>
          <w:noProof/>
        </w:rPr>
        <w:fldChar w:fldCharType="separate"/>
      </w:r>
      <w:ins w:id="59" w:author="IBM_USER" w:date="2010-10-21T16:57:00Z">
        <w:r>
          <w:rPr>
            <w:noProof/>
          </w:rPr>
          <w:t>7</w:t>
        </w:r>
        <w:r w:rsidR="00224C6F">
          <w:rPr>
            <w:noProof/>
          </w:rPr>
          <w:fldChar w:fldCharType="end"/>
        </w:r>
      </w:ins>
    </w:p>
    <w:p w:rsidR="00325AF5" w:rsidRDefault="00325AF5">
      <w:pPr>
        <w:pStyle w:val="TOC2"/>
        <w:tabs>
          <w:tab w:val="left" w:pos="800"/>
          <w:tab w:val="right" w:leader="dot" w:pos="8630"/>
        </w:tabs>
        <w:rPr>
          <w:ins w:id="60" w:author="IBM_USER" w:date="2010-10-21T16:57:00Z"/>
          <w:rFonts w:asciiTheme="minorHAnsi" w:eastAsiaTheme="minorEastAsia" w:hAnsiTheme="minorHAnsi" w:cstheme="minorBidi"/>
          <w:noProof/>
          <w:sz w:val="22"/>
          <w:szCs w:val="22"/>
        </w:rPr>
      </w:pPr>
      <w:ins w:id="61" w:author="IBM_USER" w:date="2010-10-21T16:57:00Z">
        <w:r>
          <w:rPr>
            <w:noProof/>
          </w:rPr>
          <w:t>2.3</w:t>
        </w:r>
        <w:r>
          <w:rPr>
            <w:rFonts w:asciiTheme="minorHAnsi" w:eastAsiaTheme="minorEastAsia" w:hAnsiTheme="minorHAnsi" w:cstheme="minorBidi"/>
            <w:noProof/>
            <w:sz w:val="22"/>
            <w:szCs w:val="22"/>
          </w:rPr>
          <w:tab/>
        </w:r>
        <w:r>
          <w:rPr>
            <w:noProof/>
          </w:rPr>
          <w:t>Process Flow</w:t>
        </w:r>
        <w:r>
          <w:rPr>
            <w:noProof/>
          </w:rPr>
          <w:tab/>
        </w:r>
        <w:r w:rsidR="00224C6F">
          <w:rPr>
            <w:noProof/>
          </w:rPr>
          <w:fldChar w:fldCharType="begin"/>
        </w:r>
        <w:r>
          <w:rPr>
            <w:noProof/>
          </w:rPr>
          <w:instrText xml:space="preserve"> PAGEREF _Toc275443572 \h </w:instrText>
        </w:r>
      </w:ins>
      <w:r w:rsidR="00224C6F">
        <w:rPr>
          <w:noProof/>
        </w:rPr>
      </w:r>
      <w:r w:rsidR="00224C6F">
        <w:rPr>
          <w:noProof/>
        </w:rPr>
        <w:fldChar w:fldCharType="separate"/>
      </w:r>
      <w:ins w:id="62" w:author="IBM_USER" w:date="2010-10-21T16:57:00Z">
        <w:r>
          <w:rPr>
            <w:noProof/>
          </w:rPr>
          <w:t>7</w:t>
        </w:r>
        <w:r w:rsidR="00224C6F">
          <w:rPr>
            <w:noProof/>
          </w:rPr>
          <w:fldChar w:fldCharType="end"/>
        </w:r>
      </w:ins>
    </w:p>
    <w:p w:rsidR="00325AF5" w:rsidRDefault="00325AF5">
      <w:pPr>
        <w:pStyle w:val="TOC2"/>
        <w:tabs>
          <w:tab w:val="left" w:pos="1000"/>
          <w:tab w:val="right" w:leader="dot" w:pos="8630"/>
        </w:tabs>
        <w:rPr>
          <w:ins w:id="63" w:author="IBM_USER" w:date="2010-10-21T16:57:00Z"/>
          <w:rFonts w:asciiTheme="minorHAnsi" w:eastAsiaTheme="minorEastAsia" w:hAnsiTheme="minorHAnsi" w:cstheme="minorBidi"/>
          <w:noProof/>
          <w:sz w:val="22"/>
          <w:szCs w:val="22"/>
        </w:rPr>
      </w:pPr>
      <w:ins w:id="64" w:author="IBM_USER" w:date="2010-10-21T16:57:00Z">
        <w:r>
          <w:rPr>
            <w:noProof/>
          </w:rPr>
          <w:t>2.3.1</w:t>
        </w:r>
        <w:r>
          <w:rPr>
            <w:rFonts w:asciiTheme="minorHAnsi" w:eastAsiaTheme="minorEastAsia" w:hAnsiTheme="minorHAnsi" w:cstheme="minorBidi"/>
            <w:noProof/>
            <w:sz w:val="22"/>
            <w:szCs w:val="22"/>
          </w:rPr>
          <w:tab/>
        </w:r>
        <w:r>
          <w:rPr>
            <w:noProof/>
          </w:rPr>
          <w:t>Sequence Diagram</w:t>
        </w:r>
        <w:r>
          <w:rPr>
            <w:noProof/>
          </w:rPr>
          <w:tab/>
        </w:r>
        <w:r w:rsidR="00224C6F">
          <w:rPr>
            <w:noProof/>
          </w:rPr>
          <w:fldChar w:fldCharType="begin"/>
        </w:r>
        <w:r>
          <w:rPr>
            <w:noProof/>
          </w:rPr>
          <w:instrText xml:space="preserve"> PAGEREF _Toc275443573 \h </w:instrText>
        </w:r>
      </w:ins>
      <w:r w:rsidR="00224C6F">
        <w:rPr>
          <w:noProof/>
        </w:rPr>
      </w:r>
      <w:r w:rsidR="00224C6F">
        <w:rPr>
          <w:noProof/>
        </w:rPr>
        <w:fldChar w:fldCharType="separate"/>
      </w:r>
      <w:ins w:id="65" w:author="IBM_USER" w:date="2010-10-21T16:57:00Z">
        <w:r>
          <w:rPr>
            <w:noProof/>
          </w:rPr>
          <w:t>7</w:t>
        </w:r>
        <w:r w:rsidR="00224C6F">
          <w:rPr>
            <w:noProof/>
          </w:rPr>
          <w:fldChar w:fldCharType="end"/>
        </w:r>
      </w:ins>
    </w:p>
    <w:p w:rsidR="00325AF5" w:rsidRDefault="00325AF5">
      <w:pPr>
        <w:pStyle w:val="TOC2"/>
        <w:tabs>
          <w:tab w:val="left" w:pos="1000"/>
          <w:tab w:val="right" w:leader="dot" w:pos="8630"/>
        </w:tabs>
        <w:rPr>
          <w:ins w:id="66" w:author="IBM_USER" w:date="2010-10-21T16:57:00Z"/>
          <w:rFonts w:asciiTheme="minorHAnsi" w:eastAsiaTheme="minorEastAsia" w:hAnsiTheme="minorHAnsi" w:cstheme="minorBidi"/>
          <w:noProof/>
          <w:sz w:val="22"/>
          <w:szCs w:val="22"/>
        </w:rPr>
      </w:pPr>
      <w:ins w:id="67" w:author="IBM_USER" w:date="2010-10-21T16:57:00Z">
        <w:r>
          <w:rPr>
            <w:noProof/>
          </w:rPr>
          <w:t>2.3.2</w:t>
        </w:r>
        <w:r>
          <w:rPr>
            <w:rFonts w:asciiTheme="minorHAnsi" w:eastAsiaTheme="minorEastAsia" w:hAnsiTheme="minorHAnsi" w:cstheme="minorBidi"/>
            <w:noProof/>
            <w:sz w:val="22"/>
            <w:szCs w:val="22"/>
          </w:rPr>
          <w:tab/>
        </w:r>
        <w:r>
          <w:rPr>
            <w:noProof/>
          </w:rPr>
          <w:t>Flow Details</w:t>
        </w:r>
        <w:r>
          <w:rPr>
            <w:noProof/>
          </w:rPr>
          <w:tab/>
        </w:r>
        <w:r w:rsidR="00224C6F">
          <w:rPr>
            <w:noProof/>
          </w:rPr>
          <w:fldChar w:fldCharType="begin"/>
        </w:r>
        <w:r>
          <w:rPr>
            <w:noProof/>
          </w:rPr>
          <w:instrText xml:space="preserve"> PAGEREF _Toc275443574 \h </w:instrText>
        </w:r>
      </w:ins>
      <w:r w:rsidR="00224C6F">
        <w:rPr>
          <w:noProof/>
        </w:rPr>
      </w:r>
      <w:r w:rsidR="00224C6F">
        <w:rPr>
          <w:noProof/>
        </w:rPr>
        <w:fldChar w:fldCharType="separate"/>
      </w:r>
      <w:ins w:id="68" w:author="IBM_USER" w:date="2010-10-21T16:57:00Z">
        <w:r>
          <w:rPr>
            <w:noProof/>
          </w:rPr>
          <w:t>7</w:t>
        </w:r>
        <w:r w:rsidR="00224C6F">
          <w:rPr>
            <w:noProof/>
          </w:rPr>
          <w:fldChar w:fldCharType="end"/>
        </w:r>
      </w:ins>
    </w:p>
    <w:p w:rsidR="00325AF5" w:rsidRDefault="00325AF5">
      <w:pPr>
        <w:pStyle w:val="TOC2"/>
        <w:tabs>
          <w:tab w:val="left" w:pos="800"/>
          <w:tab w:val="right" w:leader="dot" w:pos="8630"/>
        </w:tabs>
        <w:rPr>
          <w:ins w:id="69" w:author="IBM_USER" w:date="2010-10-21T16:57:00Z"/>
          <w:rFonts w:asciiTheme="minorHAnsi" w:eastAsiaTheme="minorEastAsia" w:hAnsiTheme="minorHAnsi" w:cstheme="minorBidi"/>
          <w:noProof/>
          <w:sz w:val="22"/>
          <w:szCs w:val="22"/>
        </w:rPr>
      </w:pPr>
      <w:ins w:id="70" w:author="IBM_USER" w:date="2010-10-21T16:57:00Z">
        <w:r>
          <w:rPr>
            <w:noProof/>
          </w:rPr>
          <w:t>2.4</w:t>
        </w:r>
        <w:r>
          <w:rPr>
            <w:rFonts w:asciiTheme="minorHAnsi" w:eastAsiaTheme="minorEastAsia" w:hAnsiTheme="minorHAnsi" w:cstheme="minorBidi"/>
            <w:noProof/>
            <w:sz w:val="22"/>
            <w:szCs w:val="22"/>
          </w:rPr>
          <w:tab/>
        </w:r>
        <w:r>
          <w:rPr>
            <w:noProof/>
          </w:rPr>
          <w:t>Field Mapping</w:t>
        </w:r>
        <w:r>
          <w:rPr>
            <w:noProof/>
          </w:rPr>
          <w:tab/>
        </w:r>
        <w:r w:rsidR="00224C6F">
          <w:rPr>
            <w:noProof/>
          </w:rPr>
          <w:fldChar w:fldCharType="begin"/>
        </w:r>
        <w:r>
          <w:rPr>
            <w:noProof/>
          </w:rPr>
          <w:instrText xml:space="preserve"> PAGEREF _Toc275443575 \h </w:instrText>
        </w:r>
      </w:ins>
      <w:r w:rsidR="00224C6F">
        <w:rPr>
          <w:noProof/>
        </w:rPr>
      </w:r>
      <w:r w:rsidR="00224C6F">
        <w:rPr>
          <w:noProof/>
        </w:rPr>
        <w:fldChar w:fldCharType="separate"/>
      </w:r>
      <w:ins w:id="71" w:author="IBM_USER" w:date="2010-10-21T16:57:00Z">
        <w:r>
          <w:rPr>
            <w:noProof/>
          </w:rPr>
          <w:t>8</w:t>
        </w:r>
        <w:r w:rsidR="00224C6F">
          <w:rPr>
            <w:noProof/>
          </w:rPr>
          <w:fldChar w:fldCharType="end"/>
        </w:r>
      </w:ins>
    </w:p>
    <w:p w:rsidR="00325AF5" w:rsidRDefault="00325AF5">
      <w:pPr>
        <w:pStyle w:val="TOC2"/>
        <w:tabs>
          <w:tab w:val="left" w:pos="800"/>
          <w:tab w:val="right" w:leader="dot" w:pos="8630"/>
        </w:tabs>
        <w:rPr>
          <w:ins w:id="72" w:author="IBM_USER" w:date="2010-10-21T16:57:00Z"/>
          <w:rFonts w:asciiTheme="minorHAnsi" w:eastAsiaTheme="minorEastAsia" w:hAnsiTheme="minorHAnsi" w:cstheme="minorBidi"/>
          <w:noProof/>
          <w:sz w:val="22"/>
          <w:szCs w:val="22"/>
        </w:rPr>
      </w:pPr>
      <w:ins w:id="73" w:author="IBM_USER" w:date="2010-10-21T16:57:00Z">
        <w:r>
          <w:rPr>
            <w:noProof/>
          </w:rPr>
          <w:t>2.5</w:t>
        </w:r>
        <w:r>
          <w:rPr>
            <w:rFonts w:asciiTheme="minorHAnsi" w:eastAsiaTheme="minorEastAsia" w:hAnsiTheme="minorHAnsi" w:cstheme="minorBidi"/>
            <w:noProof/>
            <w:sz w:val="22"/>
            <w:szCs w:val="22"/>
          </w:rPr>
          <w:tab/>
        </w:r>
        <w:r>
          <w:rPr>
            <w:noProof/>
          </w:rPr>
          <w:t>Schema</w:t>
        </w:r>
        <w:r>
          <w:rPr>
            <w:noProof/>
          </w:rPr>
          <w:tab/>
        </w:r>
        <w:r w:rsidR="00224C6F">
          <w:rPr>
            <w:noProof/>
          </w:rPr>
          <w:fldChar w:fldCharType="begin"/>
        </w:r>
        <w:r>
          <w:rPr>
            <w:noProof/>
          </w:rPr>
          <w:instrText xml:space="preserve"> PAGEREF _Toc275443576 \h </w:instrText>
        </w:r>
      </w:ins>
      <w:r w:rsidR="00224C6F">
        <w:rPr>
          <w:noProof/>
        </w:rPr>
      </w:r>
      <w:r w:rsidR="00224C6F">
        <w:rPr>
          <w:noProof/>
        </w:rPr>
        <w:fldChar w:fldCharType="separate"/>
      </w:r>
      <w:ins w:id="74" w:author="IBM_USER" w:date="2010-10-21T16:57:00Z">
        <w:r>
          <w:rPr>
            <w:noProof/>
          </w:rPr>
          <w:t>10</w:t>
        </w:r>
        <w:r w:rsidR="00224C6F">
          <w:rPr>
            <w:noProof/>
          </w:rPr>
          <w:fldChar w:fldCharType="end"/>
        </w:r>
      </w:ins>
    </w:p>
    <w:p w:rsidR="00325AF5" w:rsidRDefault="00325AF5">
      <w:pPr>
        <w:pStyle w:val="TOC2"/>
        <w:tabs>
          <w:tab w:val="left" w:pos="1000"/>
          <w:tab w:val="right" w:leader="dot" w:pos="8630"/>
        </w:tabs>
        <w:rPr>
          <w:ins w:id="75" w:author="IBM_USER" w:date="2010-10-21T16:57:00Z"/>
          <w:rFonts w:asciiTheme="minorHAnsi" w:eastAsiaTheme="minorEastAsia" w:hAnsiTheme="minorHAnsi" w:cstheme="minorBidi"/>
          <w:noProof/>
          <w:sz w:val="22"/>
          <w:szCs w:val="22"/>
        </w:rPr>
      </w:pPr>
      <w:ins w:id="76" w:author="IBM_USER" w:date="2010-10-21T16:57:00Z">
        <w:r>
          <w:rPr>
            <w:noProof/>
          </w:rPr>
          <w:t>2.5.1</w:t>
        </w:r>
        <w:r>
          <w:rPr>
            <w:rFonts w:asciiTheme="minorHAnsi" w:eastAsiaTheme="minorEastAsia" w:hAnsiTheme="minorHAnsi" w:cstheme="minorBidi"/>
            <w:noProof/>
            <w:sz w:val="22"/>
            <w:szCs w:val="22"/>
          </w:rPr>
          <w:tab/>
        </w:r>
        <w:r>
          <w:rPr>
            <w:noProof/>
          </w:rPr>
          <w:t>Input Xml (webMethods to Sterling)</w:t>
        </w:r>
        <w:r>
          <w:rPr>
            <w:noProof/>
          </w:rPr>
          <w:tab/>
        </w:r>
        <w:r w:rsidR="00224C6F">
          <w:rPr>
            <w:noProof/>
          </w:rPr>
          <w:fldChar w:fldCharType="begin"/>
        </w:r>
        <w:r>
          <w:rPr>
            <w:noProof/>
          </w:rPr>
          <w:instrText xml:space="preserve"> PAGEREF _Toc275443577 \h </w:instrText>
        </w:r>
      </w:ins>
      <w:r w:rsidR="00224C6F">
        <w:rPr>
          <w:noProof/>
        </w:rPr>
      </w:r>
      <w:r w:rsidR="00224C6F">
        <w:rPr>
          <w:noProof/>
        </w:rPr>
        <w:fldChar w:fldCharType="separate"/>
      </w:r>
      <w:ins w:id="77" w:author="IBM_USER" w:date="2010-10-21T16:57:00Z">
        <w:r>
          <w:rPr>
            <w:noProof/>
          </w:rPr>
          <w:t>10</w:t>
        </w:r>
        <w:r w:rsidR="00224C6F">
          <w:rPr>
            <w:noProof/>
          </w:rPr>
          <w:fldChar w:fldCharType="end"/>
        </w:r>
      </w:ins>
    </w:p>
    <w:p w:rsidR="00325AF5" w:rsidRDefault="00325AF5">
      <w:pPr>
        <w:pStyle w:val="TOC2"/>
        <w:tabs>
          <w:tab w:val="left" w:pos="800"/>
          <w:tab w:val="right" w:leader="dot" w:pos="8630"/>
        </w:tabs>
        <w:rPr>
          <w:ins w:id="78" w:author="IBM_USER" w:date="2010-10-21T16:57:00Z"/>
          <w:rFonts w:asciiTheme="minorHAnsi" w:eastAsiaTheme="minorEastAsia" w:hAnsiTheme="minorHAnsi" w:cstheme="minorBidi"/>
          <w:noProof/>
          <w:sz w:val="22"/>
          <w:szCs w:val="22"/>
        </w:rPr>
      </w:pPr>
      <w:ins w:id="79" w:author="IBM_USER" w:date="2010-10-21T16:57:00Z">
        <w:r>
          <w:rPr>
            <w:noProof/>
          </w:rPr>
          <w:t>2.6</w:t>
        </w:r>
        <w:r>
          <w:rPr>
            <w:rFonts w:asciiTheme="minorHAnsi" w:eastAsiaTheme="minorEastAsia" w:hAnsiTheme="minorHAnsi" w:cstheme="minorBidi"/>
            <w:noProof/>
            <w:sz w:val="22"/>
            <w:szCs w:val="22"/>
          </w:rPr>
          <w:tab/>
        </w:r>
        <w:r>
          <w:rPr>
            <w:noProof/>
          </w:rPr>
          <w:t>Screen Shot</w:t>
        </w:r>
        <w:r>
          <w:rPr>
            <w:noProof/>
          </w:rPr>
          <w:tab/>
        </w:r>
        <w:r w:rsidR="00224C6F">
          <w:rPr>
            <w:noProof/>
          </w:rPr>
          <w:fldChar w:fldCharType="begin"/>
        </w:r>
        <w:r>
          <w:rPr>
            <w:noProof/>
          </w:rPr>
          <w:instrText xml:space="preserve"> PAGEREF _Toc275443578 \h </w:instrText>
        </w:r>
      </w:ins>
      <w:r w:rsidR="00224C6F">
        <w:rPr>
          <w:noProof/>
        </w:rPr>
      </w:r>
      <w:r w:rsidR="00224C6F">
        <w:rPr>
          <w:noProof/>
        </w:rPr>
        <w:fldChar w:fldCharType="separate"/>
      </w:r>
      <w:ins w:id="80" w:author="IBM_USER" w:date="2010-10-21T16:57:00Z">
        <w:r>
          <w:rPr>
            <w:noProof/>
          </w:rPr>
          <w:t>11</w:t>
        </w:r>
        <w:r w:rsidR="00224C6F">
          <w:rPr>
            <w:noProof/>
          </w:rPr>
          <w:fldChar w:fldCharType="end"/>
        </w:r>
      </w:ins>
    </w:p>
    <w:p w:rsidR="00325AF5" w:rsidRDefault="00325AF5">
      <w:pPr>
        <w:pStyle w:val="TOC2"/>
        <w:tabs>
          <w:tab w:val="left" w:pos="800"/>
          <w:tab w:val="right" w:leader="dot" w:pos="8630"/>
        </w:tabs>
        <w:rPr>
          <w:ins w:id="81" w:author="IBM_USER" w:date="2010-10-21T16:57:00Z"/>
          <w:rFonts w:asciiTheme="minorHAnsi" w:eastAsiaTheme="minorEastAsia" w:hAnsiTheme="minorHAnsi" w:cstheme="minorBidi"/>
          <w:noProof/>
          <w:sz w:val="22"/>
          <w:szCs w:val="22"/>
        </w:rPr>
      </w:pPr>
      <w:ins w:id="82" w:author="IBM_USER" w:date="2010-10-21T16:57:00Z">
        <w:r>
          <w:rPr>
            <w:noProof/>
          </w:rPr>
          <w:t>2.7</w:t>
        </w:r>
        <w:r>
          <w:rPr>
            <w:rFonts w:asciiTheme="minorHAnsi" w:eastAsiaTheme="minorEastAsia" w:hAnsiTheme="minorHAnsi" w:cstheme="minorBidi"/>
            <w:noProof/>
            <w:sz w:val="22"/>
            <w:szCs w:val="22"/>
          </w:rPr>
          <w:tab/>
        </w:r>
        <w:r>
          <w:rPr>
            <w:noProof/>
          </w:rPr>
          <w:t>Open Questions</w:t>
        </w:r>
        <w:r>
          <w:rPr>
            <w:noProof/>
          </w:rPr>
          <w:tab/>
        </w:r>
        <w:r w:rsidR="00224C6F">
          <w:rPr>
            <w:noProof/>
          </w:rPr>
          <w:fldChar w:fldCharType="begin"/>
        </w:r>
        <w:r>
          <w:rPr>
            <w:noProof/>
          </w:rPr>
          <w:instrText xml:space="preserve"> PAGEREF _Toc275443579 \h </w:instrText>
        </w:r>
      </w:ins>
      <w:r w:rsidR="00224C6F">
        <w:rPr>
          <w:noProof/>
        </w:rPr>
      </w:r>
      <w:r w:rsidR="00224C6F">
        <w:rPr>
          <w:noProof/>
        </w:rPr>
        <w:fldChar w:fldCharType="separate"/>
      </w:r>
      <w:ins w:id="83" w:author="IBM_USER" w:date="2010-10-21T16:57:00Z">
        <w:r>
          <w:rPr>
            <w:noProof/>
          </w:rPr>
          <w:t>11</w:t>
        </w:r>
        <w:r w:rsidR="00224C6F">
          <w:rPr>
            <w:noProof/>
          </w:rPr>
          <w:fldChar w:fldCharType="end"/>
        </w:r>
      </w:ins>
    </w:p>
    <w:p w:rsidR="00325AF5" w:rsidRDefault="00325AF5">
      <w:pPr>
        <w:pStyle w:val="TOC2"/>
        <w:tabs>
          <w:tab w:val="left" w:pos="800"/>
          <w:tab w:val="right" w:leader="dot" w:pos="8630"/>
        </w:tabs>
        <w:rPr>
          <w:ins w:id="84" w:author="IBM_USER" w:date="2010-10-21T16:57:00Z"/>
          <w:rFonts w:asciiTheme="minorHAnsi" w:eastAsiaTheme="minorEastAsia" w:hAnsiTheme="minorHAnsi" w:cstheme="minorBidi"/>
          <w:noProof/>
          <w:sz w:val="22"/>
          <w:szCs w:val="22"/>
        </w:rPr>
      </w:pPr>
      <w:ins w:id="85" w:author="IBM_USER" w:date="2010-10-21T16:57:00Z">
        <w:r>
          <w:rPr>
            <w:noProof/>
          </w:rPr>
          <w:t>2.8</w:t>
        </w:r>
        <w:r>
          <w:rPr>
            <w:rFonts w:asciiTheme="minorHAnsi" w:eastAsiaTheme="minorEastAsia" w:hAnsiTheme="minorHAnsi" w:cstheme="minorBidi"/>
            <w:noProof/>
            <w:sz w:val="22"/>
            <w:szCs w:val="22"/>
          </w:rPr>
          <w:tab/>
        </w:r>
        <w:r>
          <w:rPr>
            <w:noProof/>
          </w:rPr>
          <w:t>Assumptions</w:t>
        </w:r>
        <w:r>
          <w:rPr>
            <w:noProof/>
          </w:rPr>
          <w:tab/>
        </w:r>
        <w:r w:rsidR="00224C6F">
          <w:rPr>
            <w:noProof/>
          </w:rPr>
          <w:fldChar w:fldCharType="begin"/>
        </w:r>
        <w:r>
          <w:rPr>
            <w:noProof/>
          </w:rPr>
          <w:instrText xml:space="preserve"> PAGEREF _Toc275443580 \h </w:instrText>
        </w:r>
      </w:ins>
      <w:r w:rsidR="00224C6F">
        <w:rPr>
          <w:noProof/>
        </w:rPr>
      </w:r>
      <w:r w:rsidR="00224C6F">
        <w:rPr>
          <w:noProof/>
        </w:rPr>
        <w:fldChar w:fldCharType="separate"/>
      </w:r>
      <w:ins w:id="86" w:author="IBM_USER" w:date="2010-10-21T16:57:00Z">
        <w:r>
          <w:rPr>
            <w:noProof/>
          </w:rPr>
          <w:t>11</w:t>
        </w:r>
        <w:r w:rsidR="00224C6F">
          <w:rPr>
            <w:noProof/>
          </w:rPr>
          <w:fldChar w:fldCharType="end"/>
        </w:r>
      </w:ins>
    </w:p>
    <w:p w:rsidR="00325AF5" w:rsidRDefault="00325AF5">
      <w:pPr>
        <w:pStyle w:val="TOC1"/>
        <w:tabs>
          <w:tab w:val="left" w:pos="400"/>
          <w:tab w:val="right" w:leader="dot" w:pos="8630"/>
        </w:tabs>
        <w:rPr>
          <w:ins w:id="87" w:author="IBM_USER" w:date="2010-10-21T16:57:00Z"/>
          <w:rFonts w:asciiTheme="minorHAnsi" w:eastAsiaTheme="minorEastAsia" w:hAnsiTheme="minorHAnsi" w:cstheme="minorBidi"/>
          <w:b w:val="0"/>
          <w:bCs w:val="0"/>
          <w:noProof/>
          <w:sz w:val="22"/>
          <w:szCs w:val="22"/>
        </w:rPr>
      </w:pPr>
      <w:ins w:id="88" w:author="IBM_USER" w:date="2010-10-21T16:57:00Z">
        <w:r w:rsidRPr="007E1904">
          <w:rPr>
            <w:rFonts w:cs="Tahoma"/>
            <w:noProof/>
          </w:rPr>
          <w:t>3</w:t>
        </w:r>
        <w:r>
          <w:rPr>
            <w:rFonts w:asciiTheme="minorHAnsi" w:eastAsiaTheme="minorEastAsia" w:hAnsiTheme="minorHAnsi" w:cstheme="minorBidi"/>
            <w:b w:val="0"/>
            <w:bCs w:val="0"/>
            <w:noProof/>
            <w:sz w:val="22"/>
            <w:szCs w:val="22"/>
          </w:rPr>
          <w:tab/>
        </w:r>
        <w:r w:rsidRPr="007E1904">
          <w:rPr>
            <w:rFonts w:cs="Tahoma"/>
            <w:noProof/>
          </w:rPr>
          <w:t>Connectivity Diagram</w:t>
        </w:r>
        <w:r>
          <w:rPr>
            <w:noProof/>
          </w:rPr>
          <w:tab/>
        </w:r>
        <w:r w:rsidR="00224C6F">
          <w:rPr>
            <w:noProof/>
          </w:rPr>
          <w:fldChar w:fldCharType="begin"/>
        </w:r>
        <w:r>
          <w:rPr>
            <w:noProof/>
          </w:rPr>
          <w:instrText xml:space="preserve"> PAGEREF _Toc275443581 \h </w:instrText>
        </w:r>
      </w:ins>
      <w:r w:rsidR="00224C6F">
        <w:rPr>
          <w:noProof/>
        </w:rPr>
      </w:r>
      <w:r w:rsidR="00224C6F">
        <w:rPr>
          <w:noProof/>
        </w:rPr>
        <w:fldChar w:fldCharType="separate"/>
      </w:r>
      <w:ins w:id="89" w:author="IBM_USER" w:date="2010-10-21T16:57:00Z">
        <w:r>
          <w:rPr>
            <w:noProof/>
          </w:rPr>
          <w:t>12</w:t>
        </w:r>
        <w:r w:rsidR="00224C6F">
          <w:rPr>
            <w:noProof/>
          </w:rPr>
          <w:fldChar w:fldCharType="end"/>
        </w:r>
      </w:ins>
    </w:p>
    <w:p w:rsidR="00325AF5" w:rsidRDefault="00325AF5">
      <w:pPr>
        <w:pStyle w:val="TOC2"/>
        <w:tabs>
          <w:tab w:val="left" w:pos="800"/>
          <w:tab w:val="right" w:leader="dot" w:pos="8630"/>
        </w:tabs>
        <w:rPr>
          <w:ins w:id="90" w:author="IBM_USER" w:date="2010-10-21T16:57:00Z"/>
          <w:rFonts w:asciiTheme="minorHAnsi" w:eastAsiaTheme="minorEastAsia" w:hAnsiTheme="minorHAnsi" w:cstheme="minorBidi"/>
          <w:noProof/>
          <w:sz w:val="22"/>
          <w:szCs w:val="22"/>
        </w:rPr>
      </w:pPr>
      <w:ins w:id="91" w:author="IBM_USER" w:date="2010-10-21T16:57:00Z">
        <w:r>
          <w:rPr>
            <w:noProof/>
          </w:rPr>
          <w:t>3.1</w:t>
        </w:r>
        <w:r>
          <w:rPr>
            <w:rFonts w:asciiTheme="minorHAnsi" w:eastAsiaTheme="minorEastAsia" w:hAnsiTheme="minorHAnsi" w:cstheme="minorBidi"/>
            <w:noProof/>
            <w:sz w:val="22"/>
            <w:szCs w:val="22"/>
          </w:rPr>
          <w:tab/>
        </w:r>
        <w:r>
          <w:rPr>
            <w:noProof/>
          </w:rPr>
          <w:t>Division Info – Connectivity Diagram</w:t>
        </w:r>
        <w:r>
          <w:rPr>
            <w:noProof/>
          </w:rPr>
          <w:tab/>
        </w:r>
        <w:r w:rsidR="00224C6F">
          <w:rPr>
            <w:noProof/>
          </w:rPr>
          <w:fldChar w:fldCharType="begin"/>
        </w:r>
        <w:r>
          <w:rPr>
            <w:noProof/>
          </w:rPr>
          <w:instrText xml:space="preserve"> PAGEREF _Toc275443582 \h </w:instrText>
        </w:r>
      </w:ins>
      <w:r w:rsidR="00224C6F">
        <w:rPr>
          <w:noProof/>
        </w:rPr>
      </w:r>
      <w:r w:rsidR="00224C6F">
        <w:rPr>
          <w:noProof/>
        </w:rPr>
        <w:fldChar w:fldCharType="separate"/>
      </w:r>
      <w:ins w:id="92" w:author="IBM_USER" w:date="2010-10-21T16:57:00Z">
        <w:r>
          <w:rPr>
            <w:noProof/>
          </w:rPr>
          <w:t>12</w:t>
        </w:r>
        <w:r w:rsidR="00224C6F">
          <w:rPr>
            <w:noProof/>
          </w:rPr>
          <w:fldChar w:fldCharType="end"/>
        </w:r>
      </w:ins>
    </w:p>
    <w:p w:rsidR="00325AF5" w:rsidRDefault="00325AF5">
      <w:pPr>
        <w:pStyle w:val="TOC2"/>
        <w:tabs>
          <w:tab w:val="left" w:pos="800"/>
          <w:tab w:val="right" w:leader="dot" w:pos="8630"/>
        </w:tabs>
        <w:rPr>
          <w:ins w:id="93" w:author="IBM_USER" w:date="2010-10-21T16:57:00Z"/>
          <w:rFonts w:asciiTheme="minorHAnsi" w:eastAsiaTheme="minorEastAsia" w:hAnsiTheme="minorHAnsi" w:cstheme="minorBidi"/>
          <w:noProof/>
          <w:sz w:val="22"/>
          <w:szCs w:val="22"/>
        </w:rPr>
      </w:pPr>
      <w:ins w:id="94" w:author="IBM_USER" w:date="2010-10-21T16:57:00Z">
        <w:r>
          <w:rPr>
            <w:noProof/>
          </w:rPr>
          <w:t>3.2</w:t>
        </w:r>
        <w:r>
          <w:rPr>
            <w:rFonts w:asciiTheme="minorHAnsi" w:eastAsiaTheme="minorEastAsia" w:hAnsiTheme="minorHAnsi" w:cstheme="minorBidi"/>
            <w:noProof/>
            <w:sz w:val="22"/>
            <w:szCs w:val="22"/>
          </w:rPr>
          <w:tab/>
        </w:r>
        <w:r>
          <w:rPr>
            <w:noProof/>
          </w:rPr>
          <w:t>Connectivity Process</w:t>
        </w:r>
        <w:r>
          <w:rPr>
            <w:noProof/>
          </w:rPr>
          <w:tab/>
        </w:r>
        <w:r w:rsidR="00224C6F">
          <w:rPr>
            <w:noProof/>
          </w:rPr>
          <w:fldChar w:fldCharType="begin"/>
        </w:r>
        <w:r>
          <w:rPr>
            <w:noProof/>
          </w:rPr>
          <w:instrText xml:space="preserve"> PAGEREF _Toc275443583 \h </w:instrText>
        </w:r>
      </w:ins>
      <w:r w:rsidR="00224C6F">
        <w:rPr>
          <w:noProof/>
        </w:rPr>
      </w:r>
      <w:r w:rsidR="00224C6F">
        <w:rPr>
          <w:noProof/>
        </w:rPr>
        <w:fldChar w:fldCharType="separate"/>
      </w:r>
      <w:ins w:id="95" w:author="IBM_USER" w:date="2010-10-21T16:57:00Z">
        <w:r>
          <w:rPr>
            <w:noProof/>
          </w:rPr>
          <w:t>12</w:t>
        </w:r>
        <w:r w:rsidR="00224C6F">
          <w:rPr>
            <w:noProof/>
          </w:rPr>
          <w:fldChar w:fldCharType="end"/>
        </w:r>
      </w:ins>
    </w:p>
    <w:p w:rsidR="00325AF5" w:rsidRDefault="00325AF5">
      <w:pPr>
        <w:pStyle w:val="TOC1"/>
        <w:tabs>
          <w:tab w:val="left" w:pos="400"/>
          <w:tab w:val="right" w:leader="dot" w:pos="8630"/>
        </w:tabs>
        <w:rPr>
          <w:ins w:id="96" w:author="IBM_USER" w:date="2010-10-21T16:57:00Z"/>
          <w:rFonts w:asciiTheme="minorHAnsi" w:eastAsiaTheme="minorEastAsia" w:hAnsiTheme="minorHAnsi" w:cstheme="minorBidi"/>
          <w:b w:val="0"/>
          <w:bCs w:val="0"/>
          <w:noProof/>
          <w:sz w:val="22"/>
          <w:szCs w:val="22"/>
        </w:rPr>
      </w:pPr>
      <w:ins w:id="97" w:author="IBM_USER" w:date="2010-10-21T16:57:00Z">
        <w:r w:rsidRPr="007E1904">
          <w:rPr>
            <w:rFonts w:cs="Tahoma"/>
            <w:noProof/>
          </w:rPr>
          <w:t>4</w:t>
        </w:r>
        <w:r>
          <w:rPr>
            <w:rFonts w:asciiTheme="minorHAnsi" w:eastAsiaTheme="minorEastAsia" w:hAnsiTheme="minorHAnsi" w:cstheme="minorBidi"/>
            <w:b w:val="0"/>
            <w:bCs w:val="0"/>
            <w:noProof/>
            <w:sz w:val="22"/>
            <w:szCs w:val="22"/>
          </w:rPr>
          <w:tab/>
        </w:r>
        <w:r w:rsidRPr="007E1904">
          <w:rPr>
            <w:rFonts w:cs="Tahoma"/>
            <w:noProof/>
          </w:rPr>
          <w:t>Glossary of Terms</w:t>
        </w:r>
        <w:r>
          <w:rPr>
            <w:noProof/>
          </w:rPr>
          <w:tab/>
        </w:r>
        <w:r w:rsidR="00224C6F">
          <w:rPr>
            <w:noProof/>
          </w:rPr>
          <w:fldChar w:fldCharType="begin"/>
        </w:r>
        <w:r>
          <w:rPr>
            <w:noProof/>
          </w:rPr>
          <w:instrText xml:space="preserve"> PAGEREF _Toc275443584 \h </w:instrText>
        </w:r>
      </w:ins>
      <w:r w:rsidR="00224C6F">
        <w:rPr>
          <w:noProof/>
        </w:rPr>
      </w:r>
      <w:r w:rsidR="00224C6F">
        <w:rPr>
          <w:noProof/>
        </w:rPr>
        <w:fldChar w:fldCharType="separate"/>
      </w:r>
      <w:ins w:id="98" w:author="IBM_USER" w:date="2010-10-21T16:57:00Z">
        <w:r>
          <w:rPr>
            <w:noProof/>
          </w:rPr>
          <w:t>12</w:t>
        </w:r>
        <w:r w:rsidR="00224C6F">
          <w:rPr>
            <w:noProof/>
          </w:rPr>
          <w:fldChar w:fldCharType="end"/>
        </w:r>
      </w:ins>
    </w:p>
    <w:p w:rsidR="00325AF5" w:rsidRDefault="00325AF5">
      <w:pPr>
        <w:pStyle w:val="TOC1"/>
        <w:tabs>
          <w:tab w:val="left" w:pos="400"/>
          <w:tab w:val="right" w:leader="dot" w:pos="8630"/>
        </w:tabs>
        <w:rPr>
          <w:ins w:id="99" w:author="IBM_USER" w:date="2010-10-21T16:57:00Z"/>
          <w:rFonts w:asciiTheme="minorHAnsi" w:eastAsiaTheme="minorEastAsia" w:hAnsiTheme="minorHAnsi" w:cstheme="minorBidi"/>
          <w:b w:val="0"/>
          <w:bCs w:val="0"/>
          <w:noProof/>
          <w:sz w:val="22"/>
          <w:szCs w:val="22"/>
        </w:rPr>
      </w:pPr>
      <w:ins w:id="100" w:author="IBM_USER" w:date="2010-10-21T16:57:00Z">
        <w:r w:rsidRPr="007E1904">
          <w:rPr>
            <w:rFonts w:cs="Tahoma"/>
            <w:noProof/>
          </w:rPr>
          <w:t>5</w:t>
        </w:r>
        <w:r>
          <w:rPr>
            <w:rFonts w:asciiTheme="minorHAnsi" w:eastAsiaTheme="minorEastAsia" w:hAnsiTheme="minorHAnsi" w:cstheme="minorBidi"/>
            <w:b w:val="0"/>
            <w:bCs w:val="0"/>
            <w:noProof/>
            <w:sz w:val="22"/>
            <w:szCs w:val="22"/>
          </w:rPr>
          <w:tab/>
        </w:r>
        <w:r w:rsidRPr="007E1904">
          <w:rPr>
            <w:rFonts w:cs="Tahoma"/>
            <w:noProof/>
          </w:rPr>
          <w:t>Division Profile Fields</w:t>
        </w:r>
        <w:r>
          <w:rPr>
            <w:noProof/>
          </w:rPr>
          <w:tab/>
        </w:r>
        <w:r w:rsidR="00224C6F">
          <w:rPr>
            <w:noProof/>
          </w:rPr>
          <w:fldChar w:fldCharType="begin"/>
        </w:r>
        <w:r>
          <w:rPr>
            <w:noProof/>
          </w:rPr>
          <w:instrText xml:space="preserve"> PAGEREF _Toc275443585 \h </w:instrText>
        </w:r>
      </w:ins>
      <w:r w:rsidR="00224C6F">
        <w:rPr>
          <w:noProof/>
        </w:rPr>
      </w:r>
      <w:r w:rsidR="00224C6F">
        <w:rPr>
          <w:noProof/>
        </w:rPr>
        <w:fldChar w:fldCharType="separate"/>
      </w:r>
      <w:ins w:id="101" w:author="IBM_USER" w:date="2010-10-21T16:57:00Z">
        <w:r>
          <w:rPr>
            <w:noProof/>
          </w:rPr>
          <w:t>13</w:t>
        </w:r>
        <w:r w:rsidR="00224C6F">
          <w:rPr>
            <w:noProof/>
          </w:rPr>
          <w:fldChar w:fldCharType="end"/>
        </w:r>
      </w:ins>
    </w:p>
    <w:p w:rsidR="00325AF5" w:rsidRDefault="00325AF5">
      <w:pPr>
        <w:pStyle w:val="TOC2"/>
        <w:tabs>
          <w:tab w:val="left" w:pos="800"/>
          <w:tab w:val="right" w:leader="dot" w:pos="8630"/>
        </w:tabs>
        <w:rPr>
          <w:ins w:id="102" w:author="IBM_USER" w:date="2010-10-21T16:57:00Z"/>
          <w:rFonts w:asciiTheme="minorHAnsi" w:eastAsiaTheme="minorEastAsia" w:hAnsiTheme="minorHAnsi" w:cstheme="minorBidi"/>
          <w:noProof/>
          <w:sz w:val="22"/>
          <w:szCs w:val="22"/>
        </w:rPr>
      </w:pPr>
      <w:ins w:id="103" w:author="IBM_USER" w:date="2010-10-21T16:57:00Z">
        <w:r>
          <w:rPr>
            <w:noProof/>
          </w:rPr>
          <w:t>5.1</w:t>
        </w:r>
        <w:r>
          <w:rPr>
            <w:rFonts w:asciiTheme="minorHAnsi" w:eastAsiaTheme="minorEastAsia" w:hAnsiTheme="minorHAnsi" w:cstheme="minorBidi"/>
            <w:noProof/>
            <w:sz w:val="22"/>
            <w:szCs w:val="22"/>
          </w:rPr>
          <w:tab/>
        </w:r>
        <w:r>
          <w:rPr>
            <w:noProof/>
          </w:rPr>
          <w:t>Overview</w:t>
        </w:r>
        <w:r>
          <w:rPr>
            <w:noProof/>
          </w:rPr>
          <w:tab/>
        </w:r>
        <w:r w:rsidR="00224C6F">
          <w:rPr>
            <w:noProof/>
          </w:rPr>
          <w:fldChar w:fldCharType="begin"/>
        </w:r>
        <w:r>
          <w:rPr>
            <w:noProof/>
          </w:rPr>
          <w:instrText xml:space="preserve"> PAGEREF _Toc275443586 \h </w:instrText>
        </w:r>
      </w:ins>
      <w:r w:rsidR="00224C6F">
        <w:rPr>
          <w:noProof/>
        </w:rPr>
      </w:r>
      <w:r w:rsidR="00224C6F">
        <w:rPr>
          <w:noProof/>
        </w:rPr>
        <w:fldChar w:fldCharType="separate"/>
      </w:r>
      <w:ins w:id="104" w:author="IBM_USER" w:date="2010-10-21T16:57:00Z">
        <w:r>
          <w:rPr>
            <w:noProof/>
          </w:rPr>
          <w:t>13</w:t>
        </w:r>
        <w:r w:rsidR="00224C6F">
          <w:rPr>
            <w:noProof/>
          </w:rPr>
          <w:fldChar w:fldCharType="end"/>
        </w:r>
      </w:ins>
    </w:p>
    <w:p w:rsidR="00313CCE" w:rsidRDefault="00224C6F"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105" w:name="_Toc275443566"/>
      <w:r>
        <w:rPr>
          <w:rFonts w:cs="Tahoma"/>
        </w:rPr>
        <w:t>Introduction</w:t>
      </w:r>
      <w:bookmarkEnd w:id="105"/>
    </w:p>
    <w:p w:rsidR="00313CCE" w:rsidRPr="006D6E99" w:rsidRDefault="00313CCE" w:rsidP="00313CCE">
      <w:pPr>
        <w:rPr>
          <w:rFonts w:cs="Tahoma"/>
        </w:rPr>
      </w:pPr>
    </w:p>
    <w:p w:rsidR="00313CCE" w:rsidRPr="006D6E99" w:rsidRDefault="00313CCE" w:rsidP="00313CCE">
      <w:pPr>
        <w:pStyle w:val="Heading2"/>
      </w:pPr>
      <w:bookmarkStart w:id="106" w:name="_Toc275443567"/>
      <w:r>
        <w:t>Document Purpose</w:t>
      </w:r>
      <w:bookmarkEnd w:id="106"/>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w:t>
      </w:r>
      <w:r w:rsidR="00711365">
        <w:t>division info batch feed</w:t>
      </w:r>
      <w:r>
        <w:t xml:space="preserv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044FCB">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107" w:name="_Toc275443568"/>
      <w:r>
        <w:t>Document Audience</w:t>
      </w:r>
      <w:bookmarkEnd w:id="107"/>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044FCB">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E65191" w:rsidP="00313CCE">
      <w:pPr>
        <w:pStyle w:val="Heading1"/>
        <w:numPr>
          <w:ilvl w:val="0"/>
          <w:numId w:val="3"/>
        </w:numPr>
        <w:rPr>
          <w:rFonts w:cs="Tahoma"/>
        </w:rPr>
      </w:pPr>
      <w:bookmarkStart w:id="108" w:name="_Toc275443569"/>
      <w:r>
        <w:rPr>
          <w:rFonts w:cs="Tahoma"/>
        </w:rPr>
        <w:t>Batch Feeds – Division Info</w:t>
      </w:r>
      <w:bookmarkEnd w:id="108"/>
    </w:p>
    <w:p w:rsidR="00313CCE" w:rsidRPr="006D6E99" w:rsidRDefault="00313CCE" w:rsidP="00313CCE">
      <w:pPr>
        <w:rPr>
          <w:rFonts w:cs="Tahoma"/>
        </w:rPr>
      </w:pPr>
    </w:p>
    <w:p w:rsidR="00313CCE" w:rsidRPr="006D6E99" w:rsidRDefault="00313CCE" w:rsidP="00313CCE">
      <w:pPr>
        <w:pStyle w:val="Heading2"/>
      </w:pPr>
      <w:bookmarkStart w:id="109" w:name="_Toc275443570"/>
      <w:r>
        <w:t>Overview</w:t>
      </w:r>
      <w:bookmarkEnd w:id="109"/>
    </w:p>
    <w:p w:rsidR="00313CCE" w:rsidRPr="00555008" w:rsidRDefault="00313CCE" w:rsidP="00313CCE">
      <w:pPr>
        <w:rPr>
          <w:rFonts w:cs="Tahoma"/>
          <w:color w:val="000000"/>
        </w:rPr>
      </w:pPr>
    </w:p>
    <w:p w:rsidR="00313CCE" w:rsidRPr="00684B50" w:rsidRDefault="00313CCE" w:rsidP="00684B50">
      <w:r>
        <w:t xml:space="preserve">This is a </w:t>
      </w:r>
      <w:r w:rsidR="0026738A">
        <w:t>batch load. This load contains information about divisions and its transfer circles. This has information about the address of the division, order cut off time etc. Some of these information is for display and info purpose to the CSR. Some of these values will be cross referenced from other real time calls for e.g. P&amp;A returns the division numbers and we will look into this table for division name and addresses. This could also be used in the contact</w:t>
      </w:r>
      <w:r w:rsidR="00684B50">
        <w:t xml:space="preserve"> us page (IW UI to depict that).</w:t>
      </w:r>
    </w:p>
    <w:p w:rsidR="00510A64" w:rsidRDefault="00510A64" w:rsidP="00313CCE">
      <w:pPr>
        <w:rPr>
          <w:rFonts w:cs="Tahoma"/>
          <w:color w:val="339966"/>
        </w:rPr>
        <w:sectPr w:rsidR="00510A64" w:rsidSect="00083555">
          <w:pgSz w:w="12240" w:h="15840" w:code="1"/>
          <w:pgMar w:top="1440" w:right="1800" w:bottom="1440" w:left="1800" w:header="720" w:footer="720" w:gutter="0"/>
          <w:cols w:space="720"/>
          <w:titlePg/>
        </w:sectPr>
      </w:pP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110" w:name="_Toc275443571"/>
      <w:r>
        <w:t>Master System</w:t>
      </w:r>
      <w:bookmarkEnd w:id="110"/>
    </w:p>
    <w:p w:rsidR="00313CCE" w:rsidRDefault="00313CCE" w:rsidP="00313CCE">
      <w:r>
        <w:t xml:space="preserve">Legacy is the master of record for the </w:t>
      </w:r>
      <w:r w:rsidR="000B2E35">
        <w:t>divisions and the transfer circle</w:t>
      </w:r>
      <w:r w:rsidR="000C732F">
        <w:t>s</w:t>
      </w:r>
      <w:r w:rsidR="000B2E35">
        <w:t xml:space="preserve"> within each division. </w:t>
      </w:r>
    </w:p>
    <w:p w:rsidR="00A6664E" w:rsidRDefault="00A6664E" w:rsidP="00313CCE"/>
    <w:p w:rsidR="00A6664E" w:rsidRPr="00561DBB" w:rsidRDefault="00A6664E" w:rsidP="00313CCE"/>
    <w:p w:rsidR="00313CCE" w:rsidRDefault="00313CCE" w:rsidP="00313CCE">
      <w:pPr>
        <w:pStyle w:val="Heading2"/>
      </w:pPr>
      <w:bookmarkStart w:id="111" w:name="_Toc275443572"/>
      <w:r>
        <w:t>Process Flow</w:t>
      </w:r>
      <w:bookmarkEnd w:id="111"/>
    </w:p>
    <w:p w:rsidR="00731FFB" w:rsidRDefault="00731FFB" w:rsidP="00731FFB"/>
    <w:p w:rsidR="00731FFB" w:rsidRPr="00731FFB" w:rsidRDefault="00731FFB" w:rsidP="00731FFB">
      <w:pPr>
        <w:pStyle w:val="Heading2"/>
        <w:numPr>
          <w:ilvl w:val="2"/>
          <w:numId w:val="3"/>
        </w:numPr>
      </w:pPr>
      <w:bookmarkStart w:id="112" w:name="_Toc275443573"/>
      <w:r>
        <w:t>Sequence Diagram</w:t>
      </w:r>
      <w:bookmarkEnd w:id="112"/>
    </w:p>
    <w:p w:rsidR="0047043B" w:rsidRDefault="0047043B" w:rsidP="0047043B"/>
    <w:p w:rsidR="0047043B" w:rsidRDefault="000A3547" w:rsidP="0047043B">
      <w:r>
        <w:t>TBD</w:t>
      </w:r>
    </w:p>
    <w:p w:rsidR="00731FFB" w:rsidRDefault="00731FFB" w:rsidP="0047043B"/>
    <w:p w:rsidR="00731FFB" w:rsidRDefault="00731FFB" w:rsidP="0047043B"/>
    <w:p w:rsidR="00405F9B" w:rsidRDefault="00731FFB" w:rsidP="00405F9B">
      <w:pPr>
        <w:pStyle w:val="Heading2"/>
        <w:numPr>
          <w:ilvl w:val="2"/>
          <w:numId w:val="3"/>
        </w:numPr>
      </w:pPr>
      <w:bookmarkStart w:id="113" w:name="_Toc275443574"/>
      <w:r>
        <w:t xml:space="preserve">Flow </w:t>
      </w:r>
      <w:r w:rsidR="00EF0112">
        <w:t>Details</w:t>
      </w:r>
      <w:bookmarkEnd w:id="113"/>
    </w:p>
    <w:p w:rsidR="000A3547" w:rsidRDefault="000A3547" w:rsidP="000A3547"/>
    <w:p w:rsidR="00FA48B5" w:rsidRPr="004F43D8" w:rsidRDefault="000A3547" w:rsidP="000A3547">
      <w:pPr>
        <w:rPr>
          <w:rFonts w:cs="Tahoma"/>
          <w:b/>
        </w:rPr>
      </w:pPr>
      <w:r>
        <w:t>TBD</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114" w:name="_Toc275443575"/>
      <w:r>
        <w:t>Field Mapping</w:t>
      </w:r>
      <w:bookmarkEnd w:id="114"/>
    </w:p>
    <w:p w:rsidR="00313CCE" w:rsidRPr="006D6E99" w:rsidRDefault="00313CCE" w:rsidP="00313CCE">
      <w:pPr>
        <w:pStyle w:val="Footer"/>
        <w:tabs>
          <w:tab w:val="clear" w:pos="4320"/>
          <w:tab w:val="clear" w:pos="8640"/>
        </w:tabs>
        <w:rPr>
          <w:rFonts w:cs="Tahoma"/>
          <w:color w:val="339966"/>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
        <w:gridCol w:w="1410"/>
        <w:gridCol w:w="910"/>
        <w:gridCol w:w="825"/>
        <w:gridCol w:w="5080"/>
      </w:tblGrid>
      <w:tr w:rsidR="00161042" w:rsidRPr="00846C6E" w:rsidTr="00FF23FB">
        <w:tc>
          <w:tcPr>
            <w:tcW w:w="613" w:type="dxa"/>
            <w:shd w:val="clear" w:color="auto" w:fill="9BBB59" w:themeFill="accent3"/>
          </w:tcPr>
          <w:p w:rsidR="00161042" w:rsidRPr="00FF23FB" w:rsidRDefault="00161042" w:rsidP="00161042">
            <w:pPr>
              <w:jc w:val="center"/>
              <w:rPr>
                <w:rFonts w:cs="Tahoma"/>
              </w:rPr>
            </w:pPr>
            <w:r w:rsidRPr="00FF23FB">
              <w:rPr>
                <w:rFonts w:cs="Tahoma"/>
              </w:rPr>
              <w:t>No.</w:t>
            </w:r>
          </w:p>
        </w:tc>
        <w:tc>
          <w:tcPr>
            <w:tcW w:w="1410" w:type="dxa"/>
            <w:shd w:val="clear" w:color="auto" w:fill="9BBB59" w:themeFill="accent3"/>
          </w:tcPr>
          <w:p w:rsidR="00161042" w:rsidRPr="00FF23FB" w:rsidRDefault="00161042" w:rsidP="00161042">
            <w:pPr>
              <w:jc w:val="center"/>
              <w:rPr>
                <w:rFonts w:cs="Tahoma"/>
              </w:rPr>
            </w:pPr>
            <w:r w:rsidRPr="00FF23FB">
              <w:rPr>
                <w:rFonts w:cs="Tahoma"/>
              </w:rPr>
              <w:t>Field Name</w:t>
            </w:r>
          </w:p>
        </w:tc>
        <w:tc>
          <w:tcPr>
            <w:tcW w:w="910" w:type="dxa"/>
            <w:shd w:val="clear" w:color="auto" w:fill="9BBB59" w:themeFill="accent3"/>
          </w:tcPr>
          <w:p w:rsidR="00161042" w:rsidRPr="00FF23FB" w:rsidRDefault="00161042" w:rsidP="00161042">
            <w:pPr>
              <w:jc w:val="center"/>
              <w:rPr>
                <w:rFonts w:cs="Tahoma"/>
              </w:rPr>
            </w:pPr>
            <w:r w:rsidRPr="00FF23FB">
              <w:rPr>
                <w:rFonts w:cs="Tahoma"/>
              </w:rPr>
              <w:t>Length</w:t>
            </w:r>
          </w:p>
        </w:tc>
        <w:tc>
          <w:tcPr>
            <w:tcW w:w="825" w:type="dxa"/>
            <w:shd w:val="clear" w:color="auto" w:fill="9BBB59" w:themeFill="accent3"/>
          </w:tcPr>
          <w:p w:rsidR="00161042" w:rsidRPr="00FF23FB" w:rsidRDefault="00161042" w:rsidP="00161042">
            <w:pPr>
              <w:jc w:val="center"/>
              <w:rPr>
                <w:rFonts w:cs="Tahoma"/>
              </w:rPr>
            </w:pPr>
            <w:r w:rsidRPr="00FF23FB">
              <w:rPr>
                <w:rFonts w:cs="Tahoma"/>
              </w:rPr>
              <w:t>Data Type</w:t>
            </w:r>
          </w:p>
        </w:tc>
        <w:tc>
          <w:tcPr>
            <w:tcW w:w="5080" w:type="dxa"/>
            <w:shd w:val="clear" w:color="auto" w:fill="9BBB59" w:themeFill="accent3"/>
          </w:tcPr>
          <w:p w:rsidR="00161042" w:rsidRPr="00FF23FB" w:rsidRDefault="00161042" w:rsidP="00161042">
            <w:pPr>
              <w:jc w:val="center"/>
              <w:rPr>
                <w:rFonts w:cs="Tahoma"/>
              </w:rPr>
            </w:pPr>
            <w:r w:rsidRPr="00FF23FB">
              <w:rPr>
                <w:rFonts w:cs="Tahoma"/>
              </w:rPr>
              <w:t>Description</w:t>
            </w:r>
          </w:p>
        </w:tc>
      </w:tr>
      <w:tr w:rsidR="00161042" w:rsidRPr="00846C6E" w:rsidTr="00161042">
        <w:tc>
          <w:tcPr>
            <w:tcW w:w="613" w:type="dxa"/>
          </w:tcPr>
          <w:p w:rsidR="00161042" w:rsidRPr="00846C6E" w:rsidRDefault="00161042" w:rsidP="002025C2">
            <w:pPr>
              <w:rPr>
                <w:rFonts w:cs="Tahoma"/>
              </w:rPr>
            </w:pPr>
            <w:r>
              <w:rPr>
                <w:rFonts w:cs="Tahoma"/>
              </w:rPr>
              <w:t>1</w:t>
            </w:r>
            <w:r w:rsidRPr="00846C6E">
              <w:rPr>
                <w:rFonts w:cs="Tahoma"/>
              </w:rPr>
              <w:t>.</w:t>
            </w:r>
          </w:p>
        </w:tc>
        <w:tc>
          <w:tcPr>
            <w:tcW w:w="1410" w:type="dxa"/>
          </w:tcPr>
          <w:p w:rsidR="00161042" w:rsidRPr="00846C6E" w:rsidRDefault="00161042" w:rsidP="002025C2">
            <w:pPr>
              <w:rPr>
                <w:rFonts w:cs="Tahoma"/>
                <w:szCs w:val="18"/>
              </w:rPr>
            </w:pPr>
            <w:r w:rsidRPr="00846C6E">
              <w:rPr>
                <w:rFonts w:cs="Tahoma"/>
                <w:szCs w:val="18"/>
              </w:rPr>
              <w:t>Environment Id</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846C6E" w:rsidRDefault="00161042" w:rsidP="00185004">
            <w:pPr>
              <w:pStyle w:val="Footer"/>
              <w:tabs>
                <w:tab w:val="clear" w:pos="4320"/>
                <w:tab w:val="clear" w:pos="8640"/>
              </w:tabs>
              <w:rPr>
                <w:rFonts w:cs="Tahoma"/>
              </w:rPr>
            </w:pPr>
            <w:r w:rsidRPr="00846C6E">
              <w:rPr>
                <w:rFonts w:cs="Tahoma"/>
              </w:rPr>
              <w:t xml:space="preserve">This field </w:t>
            </w:r>
            <w:r w:rsidR="00185004">
              <w:rPr>
                <w:rFonts w:cs="Tahoma"/>
              </w:rPr>
              <w:t>has been repurposed to refer to the system that Sterling is talking to. i.e. A – Access and M- Max.</w:t>
            </w:r>
          </w:p>
        </w:tc>
      </w:tr>
      <w:tr w:rsidR="00161042" w:rsidRPr="00846C6E" w:rsidTr="00161042">
        <w:tc>
          <w:tcPr>
            <w:tcW w:w="613" w:type="dxa"/>
          </w:tcPr>
          <w:p w:rsidR="00161042" w:rsidRPr="00846C6E" w:rsidRDefault="00161042" w:rsidP="00D976F6">
            <w:pPr>
              <w:rPr>
                <w:rFonts w:cs="Tahoma"/>
              </w:rPr>
            </w:pPr>
            <w:r>
              <w:rPr>
                <w:rFonts w:cs="Tahoma"/>
              </w:rPr>
              <w:t>2.</w:t>
            </w:r>
          </w:p>
        </w:tc>
        <w:tc>
          <w:tcPr>
            <w:tcW w:w="1410" w:type="dxa"/>
          </w:tcPr>
          <w:p w:rsidR="00161042" w:rsidRPr="00846C6E" w:rsidRDefault="00161042" w:rsidP="002025C2">
            <w:pPr>
              <w:rPr>
                <w:rFonts w:cs="Tahoma"/>
                <w:szCs w:val="18"/>
              </w:rPr>
            </w:pPr>
            <w:r w:rsidRPr="00846C6E">
              <w:rPr>
                <w:rFonts w:cs="Tahoma"/>
                <w:szCs w:val="18"/>
              </w:rPr>
              <w:t>Company</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FF23FB" w:rsidRPr="00846C6E" w:rsidRDefault="00161042" w:rsidP="00185004">
            <w:pPr>
              <w:pStyle w:val="Footer"/>
              <w:tabs>
                <w:tab w:val="clear" w:pos="4320"/>
                <w:tab w:val="clear" w:pos="8640"/>
              </w:tabs>
              <w:rPr>
                <w:rFonts w:cs="Tahoma"/>
              </w:rPr>
            </w:pPr>
            <w:r>
              <w:rPr>
                <w:rFonts w:cs="Tahoma"/>
              </w:rPr>
              <w:t xml:space="preserve">The field </w:t>
            </w:r>
            <w:r w:rsidR="00185004">
              <w:rPr>
                <w:rFonts w:cs="Tahoma"/>
              </w:rPr>
              <w:t>will always be populated with XX</w:t>
            </w:r>
          </w:p>
        </w:tc>
      </w:tr>
      <w:tr w:rsidR="00161042" w:rsidRPr="00846C6E" w:rsidTr="00161042">
        <w:tc>
          <w:tcPr>
            <w:tcW w:w="613" w:type="dxa"/>
          </w:tcPr>
          <w:p w:rsidR="00161042" w:rsidRPr="00846C6E" w:rsidRDefault="00161042" w:rsidP="002025C2">
            <w:pPr>
              <w:rPr>
                <w:rFonts w:cs="Tahoma"/>
              </w:rPr>
            </w:pPr>
            <w:r>
              <w:rPr>
                <w:rFonts w:cs="Tahoma"/>
              </w:rPr>
              <w:t xml:space="preserve">3. </w:t>
            </w:r>
          </w:p>
        </w:tc>
        <w:tc>
          <w:tcPr>
            <w:tcW w:w="1410" w:type="dxa"/>
          </w:tcPr>
          <w:p w:rsidR="00161042" w:rsidRPr="00846C6E" w:rsidRDefault="00161042" w:rsidP="002025C2">
            <w:pPr>
              <w:rPr>
                <w:rFonts w:cs="Tahoma"/>
                <w:szCs w:val="18"/>
              </w:rPr>
            </w:pPr>
            <w:r>
              <w:rPr>
                <w:rFonts w:cs="Tahoma"/>
                <w:szCs w:val="18"/>
              </w:rPr>
              <w:t>Process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BB4517">
            <w:pPr>
              <w:pStyle w:val="Footer"/>
              <w:tabs>
                <w:tab w:val="clear" w:pos="4320"/>
                <w:tab w:val="clear" w:pos="8640"/>
              </w:tabs>
              <w:rPr>
                <w:rFonts w:cs="Tahoma"/>
              </w:rPr>
            </w:pPr>
            <w:r w:rsidRPr="005674D3">
              <w:rPr>
                <w:rFonts w:cs="Tahoma"/>
              </w:rPr>
              <w:t>A = Add/C = Change /D = delete</w:t>
            </w:r>
            <w:r>
              <w:rPr>
                <w:rFonts w:cs="Tahoma"/>
              </w:rPr>
              <w:t xml:space="preserve">. </w:t>
            </w:r>
            <w:r>
              <w:rPr>
                <w:rFonts w:cs="Tahoma"/>
              </w:rPr>
              <w:br/>
            </w:r>
            <w:r w:rsidRPr="00BB4517">
              <w:rPr>
                <w:rFonts w:cs="Tahoma"/>
              </w:rPr>
              <w:t>Sterling recommends we get a delta load and not full refresh. Sterling will ignore the process code in case this is a full refresh.</w:t>
            </w:r>
            <w:r w:rsidR="006E7591">
              <w:rPr>
                <w:rFonts w:cs="Tahoma"/>
              </w:rPr>
              <w:t xml:space="preserve"> Deletes will need to be handled manually.</w:t>
            </w:r>
          </w:p>
        </w:tc>
      </w:tr>
      <w:tr w:rsidR="00161042" w:rsidRPr="00846C6E" w:rsidTr="00161042">
        <w:tc>
          <w:tcPr>
            <w:tcW w:w="613" w:type="dxa"/>
          </w:tcPr>
          <w:p w:rsidR="00161042" w:rsidRDefault="00161042" w:rsidP="002025C2">
            <w:pPr>
              <w:rPr>
                <w:rFonts w:cs="Tahoma"/>
              </w:rPr>
            </w:pPr>
            <w:r>
              <w:rPr>
                <w:rFonts w:cs="Tahoma"/>
              </w:rPr>
              <w:t>4.</w:t>
            </w:r>
          </w:p>
        </w:tc>
        <w:tc>
          <w:tcPr>
            <w:tcW w:w="1410" w:type="dxa"/>
          </w:tcPr>
          <w:p w:rsidR="00161042" w:rsidRDefault="00161042" w:rsidP="002025C2">
            <w:pPr>
              <w:rPr>
                <w:rFonts w:cs="Tahoma"/>
                <w:szCs w:val="18"/>
              </w:rPr>
            </w:pPr>
            <w:r>
              <w:rPr>
                <w:rFonts w:cs="Tahoma"/>
                <w:szCs w:val="18"/>
              </w:rPr>
              <w:t>Division Number</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Division code for the primary.</w:t>
            </w: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5.</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Name of the primary division. The name will be cross referenced from this feed where ever necessary – for e.g Stock check returns the division number and not the name. This could be also used in the contact us page.</w:t>
            </w:r>
          </w:p>
          <w:p w:rsidR="00FF23FB" w:rsidRDefault="00FF23FB"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6.</w:t>
            </w:r>
          </w:p>
        </w:tc>
        <w:tc>
          <w:tcPr>
            <w:tcW w:w="1410" w:type="dxa"/>
          </w:tcPr>
          <w:p w:rsidR="00161042" w:rsidRDefault="00161042" w:rsidP="002025C2">
            <w:pPr>
              <w:rPr>
                <w:rFonts w:cs="Tahoma"/>
                <w:szCs w:val="18"/>
              </w:rPr>
            </w:pPr>
            <w:r>
              <w:rPr>
                <w:rFonts w:cs="Tahoma"/>
                <w:szCs w:val="18"/>
              </w:rPr>
              <w:t>Address1</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Address1 for the primary division.</w:t>
            </w:r>
          </w:p>
        </w:tc>
      </w:tr>
      <w:tr w:rsidR="00161042" w:rsidRPr="00846C6E" w:rsidTr="00161042">
        <w:tc>
          <w:tcPr>
            <w:tcW w:w="613" w:type="dxa"/>
          </w:tcPr>
          <w:p w:rsidR="00161042" w:rsidRDefault="00161042" w:rsidP="002025C2">
            <w:pPr>
              <w:rPr>
                <w:rFonts w:cs="Tahoma"/>
              </w:rPr>
            </w:pPr>
            <w:r>
              <w:rPr>
                <w:rFonts w:cs="Tahoma"/>
              </w:rPr>
              <w:t>7.</w:t>
            </w:r>
          </w:p>
        </w:tc>
        <w:tc>
          <w:tcPr>
            <w:tcW w:w="1410" w:type="dxa"/>
          </w:tcPr>
          <w:p w:rsidR="00161042" w:rsidRDefault="00161042" w:rsidP="002025C2">
            <w:pPr>
              <w:rPr>
                <w:rFonts w:cs="Tahoma"/>
                <w:szCs w:val="18"/>
              </w:rPr>
            </w:pPr>
            <w:r>
              <w:rPr>
                <w:rFonts w:cs="Tahoma"/>
                <w:szCs w:val="18"/>
              </w:rPr>
              <w:t>Address2</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Address2 for the primary division.</w:t>
            </w:r>
          </w:p>
        </w:tc>
      </w:tr>
      <w:tr w:rsidR="00161042" w:rsidRPr="00846C6E" w:rsidTr="00161042">
        <w:tc>
          <w:tcPr>
            <w:tcW w:w="613" w:type="dxa"/>
          </w:tcPr>
          <w:p w:rsidR="00161042" w:rsidRDefault="00161042" w:rsidP="00D976F6">
            <w:pPr>
              <w:rPr>
                <w:rFonts w:cs="Tahoma"/>
              </w:rPr>
            </w:pPr>
            <w:r>
              <w:rPr>
                <w:rFonts w:cs="Tahoma"/>
              </w:rPr>
              <w:t>8.</w:t>
            </w:r>
          </w:p>
        </w:tc>
        <w:tc>
          <w:tcPr>
            <w:tcW w:w="1410" w:type="dxa"/>
          </w:tcPr>
          <w:p w:rsidR="00161042" w:rsidRDefault="00161042" w:rsidP="002025C2">
            <w:pPr>
              <w:rPr>
                <w:rFonts w:cs="Tahoma"/>
                <w:szCs w:val="18"/>
              </w:rPr>
            </w:pPr>
            <w:r>
              <w:rPr>
                <w:rFonts w:cs="Tahoma"/>
                <w:szCs w:val="18"/>
              </w:rPr>
              <w:t>Address3</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Address3 for the primary division.</w:t>
            </w:r>
          </w:p>
        </w:tc>
      </w:tr>
      <w:tr w:rsidR="00161042" w:rsidRPr="00846C6E" w:rsidTr="00161042">
        <w:tc>
          <w:tcPr>
            <w:tcW w:w="613" w:type="dxa"/>
          </w:tcPr>
          <w:p w:rsidR="00161042" w:rsidRDefault="00161042" w:rsidP="00D976F6">
            <w:pPr>
              <w:rPr>
                <w:rFonts w:cs="Tahoma"/>
              </w:rPr>
            </w:pPr>
            <w:r>
              <w:rPr>
                <w:rFonts w:cs="Tahoma"/>
              </w:rPr>
              <w:t>9.</w:t>
            </w:r>
          </w:p>
        </w:tc>
        <w:tc>
          <w:tcPr>
            <w:tcW w:w="1410" w:type="dxa"/>
          </w:tcPr>
          <w:p w:rsidR="00161042" w:rsidRDefault="00161042" w:rsidP="002025C2">
            <w:pPr>
              <w:rPr>
                <w:rFonts w:cs="Tahoma"/>
                <w:szCs w:val="18"/>
              </w:rPr>
            </w:pPr>
            <w:r>
              <w:rPr>
                <w:rFonts w:cs="Tahoma"/>
                <w:szCs w:val="18"/>
              </w:rPr>
              <w:t>City</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City for the primary division.</w:t>
            </w:r>
          </w:p>
        </w:tc>
      </w:tr>
      <w:tr w:rsidR="00161042" w:rsidRPr="00846C6E" w:rsidTr="00161042">
        <w:tc>
          <w:tcPr>
            <w:tcW w:w="613" w:type="dxa"/>
          </w:tcPr>
          <w:p w:rsidR="00161042" w:rsidRDefault="00161042" w:rsidP="002025C2">
            <w:pPr>
              <w:rPr>
                <w:rFonts w:cs="Tahoma"/>
              </w:rPr>
            </w:pPr>
            <w:r>
              <w:rPr>
                <w:rFonts w:cs="Tahoma"/>
              </w:rPr>
              <w:t>10.</w:t>
            </w:r>
          </w:p>
        </w:tc>
        <w:tc>
          <w:tcPr>
            <w:tcW w:w="1410" w:type="dxa"/>
          </w:tcPr>
          <w:p w:rsidR="00161042" w:rsidRDefault="00161042" w:rsidP="002025C2">
            <w:pPr>
              <w:rPr>
                <w:rFonts w:cs="Tahoma"/>
                <w:szCs w:val="18"/>
              </w:rPr>
            </w:pPr>
            <w:r>
              <w:rPr>
                <w:rFonts w:cs="Tahoma"/>
                <w:szCs w:val="18"/>
              </w:rPr>
              <w:t>State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State for the primary division.</w:t>
            </w:r>
          </w:p>
        </w:tc>
      </w:tr>
      <w:tr w:rsidR="00161042" w:rsidRPr="00846C6E" w:rsidTr="00161042">
        <w:tc>
          <w:tcPr>
            <w:tcW w:w="613" w:type="dxa"/>
          </w:tcPr>
          <w:p w:rsidR="00161042" w:rsidRDefault="00161042" w:rsidP="002025C2">
            <w:pPr>
              <w:rPr>
                <w:rFonts w:cs="Tahoma"/>
              </w:rPr>
            </w:pPr>
            <w:r>
              <w:rPr>
                <w:rFonts w:cs="Tahoma"/>
              </w:rPr>
              <w:t>11.</w:t>
            </w:r>
          </w:p>
        </w:tc>
        <w:tc>
          <w:tcPr>
            <w:tcW w:w="1410" w:type="dxa"/>
          </w:tcPr>
          <w:p w:rsidR="00161042" w:rsidRDefault="00161042" w:rsidP="002025C2">
            <w:pPr>
              <w:rPr>
                <w:rFonts w:cs="Tahoma"/>
                <w:szCs w:val="18"/>
              </w:rPr>
            </w:pPr>
            <w:r>
              <w:rPr>
                <w:rFonts w:cs="Tahoma"/>
                <w:szCs w:val="18"/>
              </w:rPr>
              <w:t>ZipCode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Zip code for the primary division.</w:t>
            </w:r>
          </w:p>
        </w:tc>
      </w:tr>
      <w:tr w:rsidR="00161042" w:rsidRPr="00846C6E" w:rsidTr="00161042">
        <w:tc>
          <w:tcPr>
            <w:tcW w:w="613" w:type="dxa"/>
          </w:tcPr>
          <w:p w:rsidR="00161042" w:rsidRDefault="00161042" w:rsidP="002025C2">
            <w:pPr>
              <w:rPr>
                <w:rFonts w:cs="Tahoma"/>
              </w:rPr>
            </w:pPr>
            <w:r>
              <w:rPr>
                <w:rFonts w:cs="Tahoma"/>
              </w:rPr>
              <w:t>12.</w:t>
            </w:r>
          </w:p>
        </w:tc>
        <w:tc>
          <w:tcPr>
            <w:tcW w:w="1410" w:type="dxa"/>
          </w:tcPr>
          <w:p w:rsidR="00161042" w:rsidRDefault="00161042" w:rsidP="002025C2">
            <w:pPr>
              <w:rPr>
                <w:rFonts w:cs="Tahoma"/>
                <w:szCs w:val="18"/>
              </w:rPr>
            </w:pPr>
            <w:r>
              <w:rPr>
                <w:rFonts w:cs="Tahoma"/>
                <w:szCs w:val="18"/>
              </w:rPr>
              <w:t>Country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Country Code for the primary division.</w:t>
            </w:r>
          </w:p>
        </w:tc>
      </w:tr>
      <w:tr w:rsidR="00161042" w:rsidRPr="00846C6E" w:rsidTr="00161042">
        <w:tc>
          <w:tcPr>
            <w:tcW w:w="613" w:type="dxa"/>
          </w:tcPr>
          <w:p w:rsidR="00161042" w:rsidRDefault="00161042" w:rsidP="002025C2">
            <w:pPr>
              <w:rPr>
                <w:rFonts w:cs="Tahoma"/>
              </w:rPr>
            </w:pPr>
            <w:r>
              <w:rPr>
                <w:rFonts w:cs="Tahoma"/>
              </w:rPr>
              <w:t>13.</w:t>
            </w:r>
          </w:p>
        </w:tc>
        <w:tc>
          <w:tcPr>
            <w:tcW w:w="1410" w:type="dxa"/>
          </w:tcPr>
          <w:p w:rsidR="00161042" w:rsidRDefault="00161042" w:rsidP="002025C2">
            <w:pPr>
              <w:rPr>
                <w:rFonts w:cs="Tahoma"/>
                <w:szCs w:val="18"/>
              </w:rPr>
            </w:pPr>
            <w:r>
              <w:rPr>
                <w:rFonts w:cs="Tahoma"/>
                <w:szCs w:val="18"/>
              </w:rPr>
              <w:t>Division Phone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Phone number for the primary division.</w:t>
            </w:r>
          </w:p>
        </w:tc>
      </w:tr>
      <w:tr w:rsidR="00161042" w:rsidRPr="00846C6E" w:rsidTr="00161042">
        <w:tc>
          <w:tcPr>
            <w:tcW w:w="613" w:type="dxa"/>
          </w:tcPr>
          <w:p w:rsidR="00161042" w:rsidRDefault="00161042" w:rsidP="002025C2">
            <w:pPr>
              <w:rPr>
                <w:rFonts w:cs="Tahoma"/>
              </w:rPr>
            </w:pPr>
            <w:r>
              <w:rPr>
                <w:rFonts w:cs="Tahoma"/>
              </w:rPr>
              <w:t>14.</w:t>
            </w:r>
          </w:p>
        </w:tc>
        <w:tc>
          <w:tcPr>
            <w:tcW w:w="1410" w:type="dxa"/>
          </w:tcPr>
          <w:p w:rsidR="00161042" w:rsidRDefault="00161042" w:rsidP="002025C2">
            <w:pPr>
              <w:rPr>
                <w:rFonts w:cs="Tahoma"/>
                <w:szCs w:val="18"/>
              </w:rPr>
            </w:pPr>
            <w:r>
              <w:rPr>
                <w:rFonts w:cs="Tahoma"/>
                <w:szCs w:val="18"/>
              </w:rPr>
              <w:t>Division Fax</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Fax number for the primary division.</w:t>
            </w:r>
          </w:p>
        </w:tc>
      </w:tr>
      <w:tr w:rsidR="00161042" w:rsidRPr="00846C6E" w:rsidTr="00161042">
        <w:tc>
          <w:tcPr>
            <w:tcW w:w="613" w:type="dxa"/>
          </w:tcPr>
          <w:p w:rsidR="00161042" w:rsidRDefault="00161042" w:rsidP="002025C2">
            <w:pPr>
              <w:rPr>
                <w:rFonts w:cs="Tahoma"/>
              </w:rPr>
            </w:pPr>
            <w:r>
              <w:rPr>
                <w:rFonts w:cs="Tahoma"/>
              </w:rPr>
              <w:t>15.</w:t>
            </w:r>
          </w:p>
        </w:tc>
        <w:tc>
          <w:tcPr>
            <w:tcW w:w="1410" w:type="dxa"/>
          </w:tcPr>
          <w:p w:rsidR="00161042" w:rsidRDefault="00161042" w:rsidP="002025C2">
            <w:pPr>
              <w:rPr>
                <w:rFonts w:cs="Tahoma"/>
                <w:szCs w:val="18"/>
              </w:rPr>
            </w:pPr>
            <w:r>
              <w:rPr>
                <w:rFonts w:cs="Tahoma"/>
                <w:szCs w:val="18"/>
              </w:rPr>
              <w:t>Currency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Currency code for the primary division.</w:t>
            </w:r>
          </w:p>
        </w:tc>
      </w:tr>
      <w:tr w:rsidR="00161042" w:rsidRPr="00846C6E" w:rsidTr="00161042">
        <w:tc>
          <w:tcPr>
            <w:tcW w:w="613" w:type="dxa"/>
          </w:tcPr>
          <w:p w:rsidR="00161042" w:rsidRDefault="00161042" w:rsidP="002025C2">
            <w:pPr>
              <w:rPr>
                <w:rFonts w:cs="Tahoma"/>
              </w:rPr>
            </w:pPr>
            <w:r>
              <w:rPr>
                <w:rFonts w:cs="Tahoma"/>
              </w:rPr>
              <w:t>16.</w:t>
            </w:r>
          </w:p>
        </w:tc>
        <w:tc>
          <w:tcPr>
            <w:tcW w:w="1410" w:type="dxa"/>
          </w:tcPr>
          <w:p w:rsidR="00161042" w:rsidRDefault="00161042" w:rsidP="002025C2">
            <w:pPr>
              <w:rPr>
                <w:rFonts w:cs="Tahoma"/>
                <w:szCs w:val="18"/>
              </w:rPr>
            </w:pPr>
            <w:r>
              <w:rPr>
                <w:rFonts w:cs="Tahoma"/>
                <w:szCs w:val="18"/>
              </w:rPr>
              <w:t>Pricing Warehouse</w:t>
            </w:r>
            <w:ins w:id="115" w:author="IBM_USER" w:date="2010-10-21T16:54:00Z">
              <w:r w:rsidR="0034420A">
                <w:rPr>
                  <w:rFonts w:cs="Tahoma"/>
                  <w:szCs w:val="18"/>
                </w:rPr>
                <w:t xml:space="preserve"> (Code)</w:t>
              </w:r>
            </w:ins>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Pricing Warehouse for the division.</w:t>
            </w:r>
            <w:r w:rsidR="00CF21F8">
              <w:rPr>
                <w:rFonts w:cs="Tahoma"/>
              </w:rPr>
              <w:t xml:space="preserve"> This will be used by entitlement configurator.</w:t>
            </w:r>
            <w:ins w:id="116" w:author="IBM_USER" w:date="2010-10-21T16:54:00Z">
              <w:r w:rsidR="0034420A">
                <w:rPr>
                  <w:rFonts w:cs="Tahoma"/>
                </w:rPr>
                <w:t xml:space="preserve"> For informational purposes only</w:t>
              </w:r>
            </w:ins>
          </w:p>
        </w:tc>
      </w:tr>
      <w:tr w:rsidR="00161042" w:rsidRPr="00846C6E" w:rsidTr="00161042">
        <w:tc>
          <w:tcPr>
            <w:tcW w:w="613" w:type="dxa"/>
          </w:tcPr>
          <w:p w:rsidR="00161042" w:rsidRDefault="00161042" w:rsidP="002025C2">
            <w:pPr>
              <w:rPr>
                <w:rFonts w:cs="Tahoma"/>
              </w:rPr>
            </w:pPr>
            <w:r>
              <w:rPr>
                <w:rFonts w:cs="Tahoma"/>
              </w:rPr>
              <w:t>17.</w:t>
            </w:r>
          </w:p>
        </w:tc>
        <w:tc>
          <w:tcPr>
            <w:tcW w:w="1410" w:type="dxa"/>
          </w:tcPr>
          <w:p w:rsidR="00161042" w:rsidRDefault="00161042" w:rsidP="002025C2">
            <w:pPr>
              <w:rPr>
                <w:rFonts w:cs="Tahoma"/>
                <w:szCs w:val="18"/>
              </w:rPr>
            </w:pPr>
            <w:r>
              <w:rPr>
                <w:rFonts w:cs="Tahoma"/>
                <w:szCs w:val="18"/>
              </w:rPr>
              <w:t>Geocode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tc>
      </w:tr>
      <w:tr w:rsidR="00161042" w:rsidRPr="00846C6E" w:rsidTr="00161042">
        <w:tc>
          <w:tcPr>
            <w:tcW w:w="613" w:type="dxa"/>
          </w:tcPr>
          <w:p w:rsidR="00161042" w:rsidRDefault="00161042" w:rsidP="002025C2">
            <w:pPr>
              <w:rPr>
                <w:rFonts w:cs="Tahoma"/>
              </w:rPr>
            </w:pPr>
            <w:r>
              <w:rPr>
                <w:rFonts w:cs="Tahoma"/>
              </w:rPr>
              <w:t>18.</w:t>
            </w:r>
          </w:p>
        </w:tc>
        <w:tc>
          <w:tcPr>
            <w:tcW w:w="1410" w:type="dxa"/>
          </w:tcPr>
          <w:p w:rsidR="00161042" w:rsidRDefault="00161042" w:rsidP="002025C2">
            <w:pPr>
              <w:rPr>
                <w:rFonts w:cs="Tahoma"/>
                <w:szCs w:val="18"/>
              </w:rPr>
            </w:pPr>
            <w:r>
              <w:rPr>
                <w:rFonts w:cs="Tahoma"/>
                <w:szCs w:val="18"/>
              </w:rPr>
              <w:t>JDE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p w:rsidR="00161042" w:rsidRDefault="00161042" w:rsidP="009759B4">
            <w:pPr>
              <w:pStyle w:val="Footer"/>
              <w:tabs>
                <w:tab w:val="clear" w:pos="4320"/>
                <w:tab w:val="clear" w:pos="8640"/>
              </w:tabs>
              <w:rPr>
                <w:rFonts w:cs="Tahoma"/>
              </w:rPr>
            </w:pPr>
          </w:p>
        </w:tc>
      </w:tr>
      <w:tr w:rsidR="00161042" w:rsidRPr="00846C6E" w:rsidTr="00161042">
        <w:tc>
          <w:tcPr>
            <w:tcW w:w="613" w:type="dxa"/>
            <w:tcBorders>
              <w:bottom w:val="single" w:sz="4" w:space="0" w:color="auto"/>
            </w:tcBorders>
          </w:tcPr>
          <w:p w:rsidR="00161042" w:rsidRDefault="00161042" w:rsidP="002025C2">
            <w:pPr>
              <w:rPr>
                <w:rFonts w:cs="Tahoma"/>
              </w:rPr>
            </w:pPr>
            <w:r>
              <w:rPr>
                <w:rFonts w:cs="Tahoma"/>
              </w:rPr>
              <w:t>19.</w:t>
            </w:r>
          </w:p>
        </w:tc>
        <w:tc>
          <w:tcPr>
            <w:tcW w:w="1410" w:type="dxa"/>
            <w:tcBorders>
              <w:bottom w:val="single" w:sz="4" w:space="0" w:color="auto"/>
            </w:tcBorders>
          </w:tcPr>
          <w:p w:rsidR="00161042" w:rsidRDefault="00161042" w:rsidP="002025C2">
            <w:pPr>
              <w:rPr>
                <w:rFonts w:cs="Tahoma"/>
                <w:szCs w:val="18"/>
              </w:rPr>
            </w:pPr>
            <w:r>
              <w:rPr>
                <w:rFonts w:cs="Tahoma"/>
                <w:szCs w:val="18"/>
              </w:rPr>
              <w:t>eTradingID</w:t>
            </w:r>
          </w:p>
        </w:tc>
        <w:tc>
          <w:tcPr>
            <w:tcW w:w="910" w:type="dxa"/>
            <w:tcBorders>
              <w:bottom w:val="single" w:sz="4" w:space="0" w:color="auto"/>
            </w:tcBorders>
          </w:tcPr>
          <w:p w:rsidR="00161042" w:rsidRDefault="00161042" w:rsidP="00846C6E">
            <w:pPr>
              <w:pStyle w:val="Footer"/>
              <w:tabs>
                <w:tab w:val="clear" w:pos="4320"/>
                <w:tab w:val="clear" w:pos="8640"/>
              </w:tabs>
              <w:rPr>
                <w:rFonts w:cs="Tahoma"/>
              </w:rPr>
            </w:pPr>
          </w:p>
        </w:tc>
        <w:tc>
          <w:tcPr>
            <w:tcW w:w="825" w:type="dxa"/>
            <w:tcBorders>
              <w:bottom w:val="single" w:sz="4" w:space="0" w:color="auto"/>
            </w:tcBorders>
          </w:tcPr>
          <w:p w:rsidR="00161042" w:rsidRDefault="00161042"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161042" w:rsidRDefault="00161042" w:rsidP="009759B4">
            <w:pPr>
              <w:pStyle w:val="Footer"/>
              <w:tabs>
                <w:tab w:val="clear" w:pos="4320"/>
                <w:tab w:val="clear" w:pos="8640"/>
              </w:tabs>
              <w:rPr>
                <w:rFonts w:cs="Tahoma"/>
              </w:rPr>
            </w:pPr>
            <w:r>
              <w:rPr>
                <w:rFonts w:cs="Tahoma"/>
              </w:rPr>
              <w:t>This will be a information only field.</w:t>
            </w: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tc>
      </w:tr>
      <w:tr w:rsidR="00BA3B47" w:rsidRPr="00846C6E" w:rsidTr="00161042">
        <w:tc>
          <w:tcPr>
            <w:tcW w:w="613" w:type="dxa"/>
            <w:tcBorders>
              <w:bottom w:val="single" w:sz="4" w:space="0" w:color="auto"/>
            </w:tcBorders>
          </w:tcPr>
          <w:p w:rsidR="00BA3B47" w:rsidRDefault="00BA3B47" w:rsidP="002025C2">
            <w:pPr>
              <w:rPr>
                <w:rFonts w:cs="Tahoma"/>
              </w:rPr>
            </w:pPr>
            <w:r>
              <w:rPr>
                <w:rFonts w:cs="Tahoma"/>
              </w:rPr>
              <w:lastRenderedPageBreak/>
              <w:t>20.</w:t>
            </w:r>
          </w:p>
        </w:tc>
        <w:tc>
          <w:tcPr>
            <w:tcW w:w="1410" w:type="dxa"/>
            <w:tcBorders>
              <w:bottom w:val="single" w:sz="4" w:space="0" w:color="auto"/>
            </w:tcBorders>
          </w:tcPr>
          <w:p w:rsidR="00BA3B47" w:rsidRDefault="00BA3B47" w:rsidP="002025C2">
            <w:pPr>
              <w:rPr>
                <w:rFonts w:cs="Tahoma"/>
                <w:szCs w:val="18"/>
              </w:rPr>
            </w:pPr>
            <w:r>
              <w:rPr>
                <w:rFonts w:cs="Tahoma"/>
                <w:szCs w:val="18"/>
              </w:rPr>
              <w:t>Brand Code</w:t>
            </w:r>
          </w:p>
        </w:tc>
        <w:tc>
          <w:tcPr>
            <w:tcW w:w="910" w:type="dxa"/>
            <w:tcBorders>
              <w:bottom w:val="single" w:sz="4" w:space="0" w:color="auto"/>
            </w:tcBorders>
          </w:tcPr>
          <w:p w:rsidR="00BA3B47" w:rsidRDefault="00BA3B47" w:rsidP="00846C6E">
            <w:pPr>
              <w:pStyle w:val="Footer"/>
              <w:tabs>
                <w:tab w:val="clear" w:pos="4320"/>
                <w:tab w:val="clear" w:pos="8640"/>
              </w:tabs>
              <w:rPr>
                <w:rFonts w:cs="Tahoma"/>
              </w:rPr>
            </w:pPr>
          </w:p>
        </w:tc>
        <w:tc>
          <w:tcPr>
            <w:tcW w:w="825" w:type="dxa"/>
            <w:tcBorders>
              <w:bottom w:val="single" w:sz="4" w:space="0" w:color="auto"/>
            </w:tcBorders>
          </w:tcPr>
          <w:p w:rsidR="00BA3B47" w:rsidRDefault="00BA3B47"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BF12C2" w:rsidRDefault="00BF12C2" w:rsidP="00BA3B47">
            <w:pPr>
              <w:rPr>
                <w:rFonts w:ascii="Verdana" w:hAnsi="Verdana"/>
                <w:sz w:val="20"/>
              </w:rPr>
            </w:pPr>
            <w:r>
              <w:rPr>
                <w:rFonts w:ascii="Verdana" w:hAnsi="Verdana"/>
                <w:sz w:val="20"/>
              </w:rPr>
              <w:t>Brand Code for the division.</w:t>
            </w:r>
            <w:r w:rsidR="00516D5E">
              <w:rPr>
                <w:rFonts w:ascii="Verdana" w:hAnsi="Verdana"/>
                <w:sz w:val="20"/>
              </w:rPr>
              <w:t xml:space="preserve"> This is a 4 character value.</w:t>
            </w:r>
          </w:p>
          <w:p w:rsidR="00516D5E" w:rsidRPr="00516D5E" w:rsidRDefault="00516D5E" w:rsidP="00516D5E">
            <w:pPr>
              <w:rPr>
                <w:rFonts w:ascii="Verdana" w:hAnsi="Verdana"/>
                <w:sz w:val="20"/>
              </w:rPr>
            </w:pPr>
            <w:r w:rsidRPr="00516D5E">
              <w:rPr>
                <w:rFonts w:ascii="Verdana" w:hAnsi="Verdana"/>
                <w:sz w:val="20"/>
              </w:rPr>
              <w:t>BDUN - Bulkley Dunton</w:t>
            </w:r>
          </w:p>
          <w:p w:rsidR="00516D5E" w:rsidRPr="00516D5E" w:rsidRDefault="00516D5E" w:rsidP="00516D5E">
            <w:pPr>
              <w:rPr>
                <w:rFonts w:ascii="Verdana" w:hAnsi="Verdana"/>
                <w:sz w:val="20"/>
              </w:rPr>
            </w:pPr>
            <w:r w:rsidRPr="00516D5E">
              <w:rPr>
                <w:rFonts w:ascii="Verdana" w:hAnsi="Verdana"/>
                <w:sz w:val="20"/>
              </w:rPr>
              <w:t>CLEW - Central Lewmar</w:t>
            </w:r>
          </w:p>
          <w:p w:rsidR="00516D5E" w:rsidRPr="00516D5E" w:rsidRDefault="00516D5E" w:rsidP="00516D5E">
            <w:pPr>
              <w:rPr>
                <w:rFonts w:ascii="Verdana" w:hAnsi="Verdana"/>
                <w:sz w:val="20"/>
              </w:rPr>
            </w:pPr>
            <w:r w:rsidRPr="00516D5E">
              <w:rPr>
                <w:rFonts w:ascii="Verdana" w:hAnsi="Verdana"/>
                <w:sz w:val="20"/>
              </w:rPr>
              <w:t>MARQ - Central Marquardt</w:t>
            </w:r>
          </w:p>
          <w:p w:rsidR="00516D5E" w:rsidRPr="00516D5E" w:rsidRDefault="00516D5E" w:rsidP="00516D5E">
            <w:pPr>
              <w:rPr>
                <w:rFonts w:ascii="Verdana" w:hAnsi="Verdana"/>
                <w:sz w:val="20"/>
              </w:rPr>
            </w:pPr>
            <w:r w:rsidRPr="00516D5E">
              <w:rPr>
                <w:rFonts w:ascii="Verdana" w:hAnsi="Verdana"/>
                <w:sz w:val="20"/>
              </w:rPr>
              <w:t>SAAL - Saalfeld</w:t>
            </w:r>
          </w:p>
          <w:p w:rsidR="00516D5E" w:rsidRPr="00516D5E" w:rsidRDefault="00516D5E" w:rsidP="00516D5E">
            <w:pPr>
              <w:rPr>
                <w:rFonts w:ascii="Verdana" w:hAnsi="Verdana"/>
                <w:sz w:val="20"/>
              </w:rPr>
            </w:pPr>
            <w:r w:rsidRPr="00516D5E">
              <w:rPr>
                <w:rFonts w:ascii="Verdana" w:hAnsi="Verdana"/>
                <w:sz w:val="20"/>
              </w:rPr>
              <w:t>STPG - Strategic Paper</w:t>
            </w:r>
          </w:p>
          <w:p w:rsidR="00516D5E" w:rsidRPr="00516D5E" w:rsidRDefault="00516D5E" w:rsidP="00516D5E">
            <w:pPr>
              <w:rPr>
                <w:rFonts w:ascii="Verdana" w:hAnsi="Verdana"/>
                <w:sz w:val="20"/>
              </w:rPr>
            </w:pPr>
            <w:r w:rsidRPr="00516D5E">
              <w:rPr>
                <w:rFonts w:ascii="Verdana" w:hAnsi="Verdana"/>
                <w:sz w:val="20"/>
              </w:rPr>
              <w:t>WPAP - Western Paper</w:t>
            </w:r>
          </w:p>
          <w:p w:rsidR="00516D5E" w:rsidRPr="00516D5E" w:rsidRDefault="00516D5E" w:rsidP="00516D5E">
            <w:pPr>
              <w:rPr>
                <w:rFonts w:ascii="Verdana" w:hAnsi="Verdana"/>
                <w:sz w:val="20"/>
              </w:rPr>
            </w:pPr>
            <w:r w:rsidRPr="00516D5E">
              <w:rPr>
                <w:rFonts w:ascii="Verdana" w:hAnsi="Verdana"/>
                <w:sz w:val="20"/>
              </w:rPr>
              <w:t>WTOW - Whiteman Tower</w:t>
            </w:r>
          </w:p>
          <w:p w:rsidR="00516D5E" w:rsidRPr="00516D5E" w:rsidRDefault="00516D5E" w:rsidP="00516D5E">
            <w:pPr>
              <w:rPr>
                <w:rFonts w:ascii="Verdana" w:hAnsi="Verdana"/>
                <w:sz w:val="20"/>
              </w:rPr>
            </w:pPr>
            <w:r w:rsidRPr="00516D5E">
              <w:rPr>
                <w:rFonts w:ascii="Verdana" w:hAnsi="Verdana"/>
                <w:sz w:val="20"/>
              </w:rPr>
              <w:t>XPED - xpedx</w:t>
            </w:r>
          </w:p>
          <w:p w:rsidR="00BA3B47" w:rsidRDefault="00516D5E" w:rsidP="009759B4">
            <w:pPr>
              <w:pStyle w:val="Footer"/>
              <w:tabs>
                <w:tab w:val="clear" w:pos="4320"/>
                <w:tab w:val="clear" w:pos="8640"/>
              </w:tabs>
              <w:rPr>
                <w:rFonts w:cs="Tahoma"/>
              </w:rPr>
            </w:pPr>
            <w:r w:rsidRPr="00516D5E">
              <w:rPr>
                <w:rFonts w:ascii="Verdana" w:hAnsi="Verdana"/>
                <w:sz w:val="20"/>
              </w:rPr>
              <w:t>ZELL - Zellerbach</w:t>
            </w:r>
          </w:p>
          <w:p w:rsidR="00CF21F8" w:rsidRDefault="00CF21F8" w:rsidP="009759B4">
            <w:pPr>
              <w:pStyle w:val="Footer"/>
              <w:tabs>
                <w:tab w:val="clear" w:pos="4320"/>
                <w:tab w:val="clear" w:pos="8640"/>
              </w:tabs>
              <w:rPr>
                <w:rFonts w:cs="Tahoma"/>
              </w:rPr>
            </w:pPr>
            <w:r>
              <w:rPr>
                <w:rFonts w:cs="Tahoma"/>
              </w:rPr>
              <w:t>This will be a comma separated value as making it according to Legacy will complicate the feed.</w:t>
            </w:r>
          </w:p>
        </w:tc>
      </w:tr>
      <w:tr w:rsidR="00161042" w:rsidRPr="00846C6E" w:rsidTr="00161042">
        <w:tc>
          <w:tcPr>
            <w:tcW w:w="8838" w:type="dxa"/>
            <w:gridSpan w:val="5"/>
            <w:tcBorders>
              <w:bottom w:val="single" w:sz="4" w:space="0" w:color="auto"/>
            </w:tcBorders>
            <w:shd w:val="clear" w:color="auto" w:fill="00B0F0"/>
          </w:tcPr>
          <w:p w:rsidR="00161042" w:rsidRDefault="00161042" w:rsidP="00161042">
            <w:pPr>
              <w:pStyle w:val="Footer"/>
              <w:tabs>
                <w:tab w:val="clear" w:pos="4320"/>
                <w:tab w:val="clear" w:pos="8640"/>
              </w:tabs>
              <w:jc w:val="center"/>
              <w:rPr>
                <w:rFonts w:cs="Tahoma"/>
              </w:rPr>
            </w:pPr>
            <w:r>
              <w:rPr>
                <w:rFonts w:cs="Tahoma"/>
              </w:rPr>
              <w:t>Transfer Circles</w:t>
            </w:r>
          </w:p>
        </w:tc>
      </w:tr>
      <w:tr w:rsidR="00161042" w:rsidRPr="00846C6E" w:rsidTr="00161042">
        <w:tc>
          <w:tcPr>
            <w:tcW w:w="613" w:type="dxa"/>
          </w:tcPr>
          <w:p w:rsidR="00161042" w:rsidRPr="00846C6E" w:rsidRDefault="00161042" w:rsidP="002025C2">
            <w:pPr>
              <w:rPr>
                <w:rFonts w:cs="Tahoma"/>
              </w:rPr>
            </w:pPr>
            <w:r>
              <w:rPr>
                <w:rFonts w:cs="Tahoma"/>
              </w:rPr>
              <w:t>20.</w:t>
            </w:r>
          </w:p>
        </w:tc>
        <w:tc>
          <w:tcPr>
            <w:tcW w:w="1410" w:type="dxa"/>
          </w:tcPr>
          <w:p w:rsidR="00161042" w:rsidRPr="00846C6E" w:rsidRDefault="00161042" w:rsidP="002025C2">
            <w:pPr>
              <w:rPr>
                <w:rFonts w:cs="Tahoma"/>
                <w:szCs w:val="18"/>
              </w:rPr>
            </w:pPr>
            <w:r>
              <w:rPr>
                <w:rFonts w:cs="Tahoma"/>
                <w:szCs w:val="18"/>
              </w:rPr>
              <w:t>Division Number</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D62502" w:rsidRDefault="00161042" w:rsidP="002025C2">
            <w:pPr>
              <w:rPr>
                <w:rFonts w:cs="Tahoma"/>
              </w:rPr>
            </w:pPr>
            <w:r w:rsidRPr="00D62502">
              <w:rPr>
                <w:rFonts w:cs="Tahoma"/>
              </w:rPr>
              <w:t>Division Number.</w:t>
            </w:r>
          </w:p>
          <w:p w:rsidR="00161042" w:rsidRPr="00D62502" w:rsidRDefault="00161042" w:rsidP="002025C2">
            <w:pPr>
              <w:rPr>
                <w:rFonts w:cs="Tahoma"/>
              </w:rPr>
            </w:pPr>
            <w:r w:rsidRPr="00D62502">
              <w:rPr>
                <w:rFonts w:cs="Tahoma"/>
              </w:rPr>
              <w:t>All transfer circle divisons will be included (including primary). Will be included in the sequence from Legacy it needs to be displayed.</w:t>
            </w:r>
          </w:p>
        </w:tc>
      </w:tr>
      <w:tr w:rsidR="00161042" w:rsidRPr="00846C6E" w:rsidTr="00161042">
        <w:tc>
          <w:tcPr>
            <w:tcW w:w="613" w:type="dxa"/>
          </w:tcPr>
          <w:p w:rsidR="00161042" w:rsidRDefault="00161042" w:rsidP="002025C2">
            <w:pPr>
              <w:rPr>
                <w:rFonts w:cs="Tahoma"/>
              </w:rPr>
            </w:pPr>
            <w:r>
              <w:rPr>
                <w:rFonts w:cs="Tahoma"/>
              </w:rPr>
              <w:t>21.</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Pr="00D90349" w:rsidRDefault="00161042" w:rsidP="002025C2">
            <w:pPr>
              <w:rPr>
                <w:rFonts w:cs="Tahoma"/>
              </w:rPr>
            </w:pPr>
            <w:r w:rsidRPr="00D90349">
              <w:rPr>
                <w:rFonts w:cs="Tahoma"/>
              </w:rPr>
              <w:t xml:space="preserve">Name of the division. </w:t>
            </w:r>
          </w:p>
          <w:p w:rsidR="00161042" w:rsidRPr="00846C6E" w:rsidRDefault="00161042" w:rsidP="002025C2">
            <w:pPr>
              <w:rPr>
                <w:rFonts w:ascii="Arial" w:hAnsi="Arial"/>
                <w:sz w:val="16"/>
                <w:szCs w:val="16"/>
              </w:rPr>
            </w:pPr>
            <w:r w:rsidRPr="00D90349">
              <w:rPr>
                <w:rFonts w:cs="Tahoma"/>
              </w:rPr>
              <w:t>Sterling prefer</w:t>
            </w:r>
            <w:r>
              <w:rPr>
                <w:rFonts w:cs="Tahoma"/>
              </w:rPr>
              <w:t>s</w:t>
            </w:r>
            <w:r w:rsidRPr="00D90349">
              <w:rPr>
                <w:rFonts w:cs="Tahoma"/>
              </w:rPr>
              <w:t xml:space="preserve"> to have the division name as part of the transfer circle info</w:t>
            </w:r>
            <w:r w:rsidRPr="00D90349">
              <w:rPr>
                <w:rFonts w:ascii="Arial" w:hAnsi="Arial"/>
                <w:sz w:val="16"/>
                <w:szCs w:val="16"/>
              </w:rPr>
              <w:t>.</w:t>
            </w:r>
          </w:p>
        </w:tc>
      </w:tr>
      <w:tr w:rsidR="00161042" w:rsidRPr="00846C6E" w:rsidTr="00161042">
        <w:tc>
          <w:tcPr>
            <w:tcW w:w="613" w:type="dxa"/>
          </w:tcPr>
          <w:p w:rsidR="00161042" w:rsidRDefault="00161042" w:rsidP="002025C2">
            <w:pPr>
              <w:rPr>
                <w:rFonts w:cs="Tahoma"/>
              </w:rPr>
            </w:pPr>
            <w:r>
              <w:rPr>
                <w:rFonts w:cs="Tahoma"/>
              </w:rPr>
              <w:t>22.</w:t>
            </w:r>
          </w:p>
        </w:tc>
        <w:tc>
          <w:tcPr>
            <w:tcW w:w="1410" w:type="dxa"/>
          </w:tcPr>
          <w:p w:rsidR="00161042" w:rsidRDefault="00161042" w:rsidP="002025C2">
            <w:pPr>
              <w:rPr>
                <w:rFonts w:cs="Tahoma"/>
                <w:szCs w:val="18"/>
              </w:rPr>
            </w:pPr>
            <w:r>
              <w:rPr>
                <w:rFonts w:cs="Tahoma"/>
                <w:szCs w:val="18"/>
              </w:rPr>
              <w:t>No. of Days</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Turn around number of days for the division.</w:t>
            </w:r>
          </w:p>
        </w:tc>
      </w:tr>
      <w:tr w:rsidR="00161042" w:rsidRPr="00846C6E" w:rsidTr="00161042">
        <w:tc>
          <w:tcPr>
            <w:tcW w:w="613" w:type="dxa"/>
          </w:tcPr>
          <w:p w:rsidR="00161042" w:rsidRDefault="00161042" w:rsidP="002025C2">
            <w:pPr>
              <w:rPr>
                <w:rFonts w:cs="Tahoma"/>
              </w:rPr>
            </w:pPr>
            <w:r>
              <w:rPr>
                <w:rFonts w:cs="Tahoma"/>
              </w:rPr>
              <w:t>23.</w:t>
            </w:r>
          </w:p>
        </w:tc>
        <w:tc>
          <w:tcPr>
            <w:tcW w:w="1410" w:type="dxa"/>
          </w:tcPr>
          <w:p w:rsidR="00161042" w:rsidRDefault="00161042" w:rsidP="002025C2">
            <w:pPr>
              <w:rPr>
                <w:rFonts w:cs="Tahoma"/>
                <w:szCs w:val="18"/>
              </w:rPr>
            </w:pPr>
            <w:r>
              <w:rPr>
                <w:rFonts w:cs="Tahoma"/>
                <w:szCs w:val="18"/>
              </w:rPr>
              <w:t>Order Cutoff Time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Cutoff time for the orders to be picked up at the division.</w:t>
            </w: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p w:rsidR="003177BD" w:rsidRPr="006D6E99" w:rsidRDefault="003177BD" w:rsidP="00313CCE">
      <w:pPr>
        <w:rPr>
          <w:rFonts w:cs="Tahoma"/>
        </w:rPr>
      </w:pPr>
    </w:p>
    <w:p w:rsidR="00313CCE" w:rsidRDefault="00313CCE" w:rsidP="00313CCE">
      <w:pPr>
        <w:pStyle w:val="Heading2"/>
      </w:pPr>
      <w:bookmarkStart w:id="117" w:name="_Toc275443576"/>
      <w:r>
        <w:t>Schema</w:t>
      </w:r>
      <w:bookmarkEnd w:id="117"/>
    </w:p>
    <w:p w:rsidR="00F04842" w:rsidRPr="00F04842" w:rsidRDefault="00F04842" w:rsidP="00F04842"/>
    <w:p w:rsidR="00D008E6" w:rsidRDefault="00D008E6" w:rsidP="00D008E6">
      <w:pPr>
        <w:pStyle w:val="Heading2"/>
        <w:numPr>
          <w:ilvl w:val="2"/>
          <w:numId w:val="3"/>
        </w:numPr>
      </w:pPr>
      <w:bookmarkStart w:id="118" w:name="_Toc275443577"/>
      <w:r>
        <w:t>Input Xml</w:t>
      </w:r>
      <w:r w:rsidR="009759B4">
        <w:t xml:space="preserve"> (</w:t>
      </w:r>
      <w:r w:rsidR="00931EF9">
        <w:t>webMethods to Sterling</w:t>
      </w:r>
      <w:r w:rsidR="00450298">
        <w:t>)</w:t>
      </w:r>
      <w:bookmarkEnd w:id="118"/>
    </w:p>
    <w:p w:rsidR="00D008E6" w:rsidRPr="002E0730" w:rsidRDefault="002E0730" w:rsidP="00D008E6">
      <w:r w:rsidRPr="002E0730">
        <w:t>&lt;?xml version=</w:t>
      </w:r>
      <w:r w:rsidR="0026738A">
        <w:t>”</w:t>
      </w:r>
      <w:r w:rsidRPr="002E0730">
        <w:t>1.0</w:t>
      </w:r>
      <w:r w:rsidR="0026738A">
        <w:t>”</w:t>
      </w:r>
      <w:r w:rsidRPr="002E0730">
        <w:t xml:space="preserve"> encoding=</w:t>
      </w:r>
      <w:r w:rsidR="0026738A">
        <w:t>”</w:t>
      </w:r>
      <w:r w:rsidRPr="002E0730">
        <w:t>utf-8</w:t>
      </w:r>
      <w:r w:rsidR="0026738A">
        <w:t>”</w:t>
      </w:r>
      <w:r w:rsidRPr="002E0730">
        <w:t>?&gt;</w:t>
      </w:r>
    </w:p>
    <w:p w:rsidR="002E0730" w:rsidRDefault="002E0730" w:rsidP="002E0730">
      <w:r>
        <w:t>&lt;</w:t>
      </w:r>
      <w:r w:rsidR="009055BB">
        <w:t>Divisions</w:t>
      </w:r>
      <w:r>
        <w:t>&gt;</w:t>
      </w:r>
    </w:p>
    <w:p w:rsidR="009055BB" w:rsidRDefault="009055BB" w:rsidP="002E0730">
      <w:r>
        <w:t>&lt;Division</w:t>
      </w:r>
      <w:r w:rsidR="001C7ECB">
        <w:t xml:space="preserve"> EnvironmentId =”” CompanyCode =”’ DivisionNumber=”” ProcessCode=”” DivisionName=”” Address1=”” Address2=”” Address3=”” City=”” State=”” ZipCode=”” CountryCode=”” DivisionPhone=”” DivisionFax=”” CurrencyCode=”” PricingWarehouse=”” Geocode=”” JDECode=”” eTradingID=”” </w:t>
      </w:r>
      <w:r w:rsidR="007B5245">
        <w:t xml:space="preserve"> BrandCode=””</w:t>
      </w:r>
      <w:r w:rsidR="00FF1C62">
        <w:t xml:space="preserve"> </w:t>
      </w:r>
      <w:r>
        <w:t>&gt;</w:t>
      </w:r>
    </w:p>
    <w:p w:rsidR="001C7ECB" w:rsidRDefault="001C7ECB" w:rsidP="002E0730">
      <w:bookmarkStart w:id="119" w:name="OLE_LINK1"/>
      <w:bookmarkStart w:id="120" w:name="OLE_LINK2"/>
      <w:r>
        <w:t>&lt;TransferCircles&gt;</w:t>
      </w:r>
    </w:p>
    <w:bookmarkEnd w:id="119"/>
    <w:bookmarkEnd w:id="120"/>
    <w:p w:rsidR="001C7ECB" w:rsidRDefault="001C7ECB" w:rsidP="002E0730">
      <w:r>
        <w:tab/>
        <w:t>&lt;TransferCircle</w:t>
      </w:r>
      <w:r w:rsidR="000406EE">
        <w:t xml:space="preserve"> DivisionNumber=”” DivisionName=”” NoOfDays=”” OrderCutOffTime=”” /</w:t>
      </w:r>
      <w:r>
        <w:t>&gt;</w:t>
      </w:r>
    </w:p>
    <w:p w:rsidR="001C7ECB" w:rsidRDefault="001C7ECB" w:rsidP="001C7ECB">
      <w:r>
        <w:t>&lt;/TransferCircles&gt;</w:t>
      </w:r>
    </w:p>
    <w:p w:rsidR="009055BB" w:rsidRDefault="002E0730" w:rsidP="009055BB">
      <w:r>
        <w:t>&lt;/</w:t>
      </w:r>
      <w:r w:rsidR="00CC15AE">
        <w:t>Division</w:t>
      </w:r>
      <w:r w:rsidR="009055BB">
        <w:t>&gt;</w:t>
      </w:r>
    </w:p>
    <w:p w:rsidR="002E0730" w:rsidRDefault="009055BB" w:rsidP="002E0730">
      <w:r>
        <w:t>&lt;/Division</w:t>
      </w:r>
      <w:r w:rsidR="00CC15AE">
        <w:t>s</w:t>
      </w:r>
      <w:r>
        <w:t>&gt;</w:t>
      </w:r>
    </w:p>
    <w:p w:rsidR="002E0730" w:rsidRDefault="002E0730" w:rsidP="002E0730"/>
    <w:p w:rsidR="00D008E6" w:rsidRPr="00D008E6" w:rsidRDefault="00D008E6" w:rsidP="00D008E6"/>
    <w:p w:rsidR="00510A64" w:rsidRDefault="00510A64" w:rsidP="00FE21E4">
      <w:pPr>
        <w:sectPr w:rsidR="00510A64" w:rsidSect="00083555">
          <w:pgSz w:w="12240" w:h="15840" w:code="1"/>
          <w:pgMar w:top="1440" w:right="1800" w:bottom="1440" w:left="1800" w:header="720" w:footer="720" w:gutter="0"/>
          <w:cols w:space="720"/>
          <w:titlePg/>
        </w:sectPr>
      </w:pPr>
    </w:p>
    <w:p w:rsidR="00F04842" w:rsidRDefault="00FE21E4" w:rsidP="00FE21E4">
      <w:r>
        <w:lastRenderedPageBreak/>
        <w:tab/>
      </w:r>
      <w:r>
        <w:tab/>
      </w:r>
      <w:r>
        <w:tab/>
      </w:r>
      <w:r>
        <w:tab/>
      </w:r>
    </w:p>
    <w:p w:rsidR="00FE21E4" w:rsidRPr="00D008E6" w:rsidRDefault="00FE21E4" w:rsidP="00FE21E4"/>
    <w:p w:rsidR="00313CCE" w:rsidRDefault="00313CCE" w:rsidP="00313CCE">
      <w:pPr>
        <w:pStyle w:val="Heading2"/>
      </w:pPr>
      <w:bookmarkStart w:id="121" w:name="_Toc275443578"/>
      <w:r>
        <w:t>Screen Shot</w:t>
      </w:r>
      <w:bookmarkEnd w:id="121"/>
    </w:p>
    <w:p w:rsidR="00285DC0" w:rsidRDefault="00285DC0" w:rsidP="00285DC0"/>
    <w:p w:rsidR="00F04842" w:rsidRDefault="00723735" w:rsidP="00285DC0">
      <w:r>
        <w:t>IW to provide.</w:t>
      </w:r>
    </w:p>
    <w:p w:rsidR="00F04842" w:rsidRPr="00285DC0" w:rsidRDefault="00F04842" w:rsidP="00285DC0"/>
    <w:p w:rsidR="00313CCE" w:rsidRDefault="00313CCE" w:rsidP="00313CCE">
      <w:pPr>
        <w:pStyle w:val="Heading2"/>
      </w:pPr>
      <w:bookmarkStart w:id="122" w:name="_Toc275443579"/>
      <w:r>
        <w:t>Open Questions</w:t>
      </w:r>
      <w:bookmarkEnd w:id="122"/>
    </w:p>
    <w:p w:rsidR="00961B6F" w:rsidRDefault="00EB4DDB" w:rsidP="00DF19D6">
      <w:pPr>
        <w:numPr>
          <w:ilvl w:val="0"/>
          <w:numId w:val="6"/>
        </w:numPr>
      </w:pPr>
      <w:r>
        <w:t xml:space="preserve">Are </w:t>
      </w:r>
      <w:r w:rsidR="00583BBE">
        <w:t xml:space="preserve">messages put in the </w:t>
      </w:r>
      <w:r w:rsidR="006F1E15">
        <w:t>queue</w:t>
      </w:r>
      <w:r>
        <w:t xml:space="preserve"> be persisted</w:t>
      </w:r>
      <w:r w:rsidR="006F1E15">
        <w:t>?</w:t>
      </w:r>
    </w:p>
    <w:p w:rsidR="007C0371" w:rsidRDefault="007C0371" w:rsidP="00DF19D6">
      <w:pPr>
        <w:numPr>
          <w:ilvl w:val="0"/>
          <w:numId w:val="6"/>
        </w:numPr>
      </w:pPr>
      <w:r>
        <w:t xml:space="preserve">Legacy was proposing full refresh of data for this feed, but if the division admin can set up new divisions in Sterling </w:t>
      </w:r>
      <w:r w:rsidR="0079657C">
        <w:t>how this process will work.</w:t>
      </w:r>
      <w:r w:rsidR="00B42956">
        <w:t xml:space="preserve"> Sterling recommends we get delta load with affected records.</w:t>
      </w:r>
      <w:r w:rsidR="00952CEC">
        <w:t xml:space="preserve"> </w:t>
      </w:r>
    </w:p>
    <w:p w:rsidR="00F04842" w:rsidRDefault="00F04842" w:rsidP="00313CCE"/>
    <w:p w:rsidR="00F04842" w:rsidRPr="00652E46" w:rsidRDefault="00F04842" w:rsidP="00313CCE"/>
    <w:p w:rsidR="00313CCE" w:rsidRDefault="00313CCE" w:rsidP="00313CCE">
      <w:pPr>
        <w:pStyle w:val="Heading2"/>
      </w:pPr>
      <w:bookmarkStart w:id="123" w:name="_Toc275443580"/>
      <w:r>
        <w:t>Assumptions</w:t>
      </w:r>
      <w:bookmarkEnd w:id="123"/>
    </w:p>
    <w:p w:rsidR="00313CCE" w:rsidRDefault="00C04104" w:rsidP="00494ED1">
      <w:pPr>
        <w:numPr>
          <w:ilvl w:val="0"/>
          <w:numId w:val="13"/>
        </w:numPr>
      </w:pPr>
      <w:r>
        <w:t>All the batch transactions are MQ based. Sterling will get these as messages in the queue defined for the transaction and it will be one message per record</w:t>
      </w:r>
      <w:r w:rsidR="00313CCE">
        <w:t>.</w:t>
      </w:r>
    </w:p>
    <w:p w:rsidR="00C04104" w:rsidRDefault="00C04104" w:rsidP="00494ED1">
      <w:pPr>
        <w:numPr>
          <w:ilvl w:val="0"/>
          <w:numId w:val="13"/>
        </w:numPr>
      </w:pPr>
      <w:r>
        <w:t>Separate Queues will be defined for each transaction. For e.g., for Division Info related messages will be put in the queue defined only for this transactions and will not be clubbed in with other messages from other transactions.</w:t>
      </w:r>
    </w:p>
    <w:p w:rsidR="00C04104" w:rsidRDefault="00C04104" w:rsidP="00494ED1">
      <w:pPr>
        <w:numPr>
          <w:ilvl w:val="0"/>
          <w:numId w:val="13"/>
        </w:numPr>
      </w:pPr>
      <w:r>
        <w:t>webMethods will parse the Legacy records and create the xml messages (format defined in section above) and as decided each message will have one record.</w:t>
      </w:r>
    </w:p>
    <w:p w:rsidR="00C04104" w:rsidRDefault="00B46D65" w:rsidP="00494ED1">
      <w:pPr>
        <w:numPr>
          <w:ilvl w:val="0"/>
          <w:numId w:val="13"/>
        </w:numPr>
      </w:pPr>
      <w:r>
        <w:t xml:space="preserve">Only affected records will be sent by Legacy as part of change / delta load. This means if a record has been changed for e.g., a field value for the primary division has been </w:t>
      </w:r>
      <w:r w:rsidR="0005408C">
        <w:t>changed;</w:t>
      </w:r>
      <w:r>
        <w:t xml:space="preserve"> we should not get all the transfer circle records.</w:t>
      </w:r>
    </w:p>
    <w:p w:rsidR="00B46D65" w:rsidRDefault="00242542" w:rsidP="00494ED1">
      <w:pPr>
        <w:numPr>
          <w:ilvl w:val="0"/>
          <w:numId w:val="13"/>
        </w:numPr>
      </w:pPr>
      <w:r>
        <w:t>Only one currency value will be sent for each division.</w:t>
      </w:r>
    </w:p>
    <w:p w:rsidR="00242542" w:rsidRDefault="00242542" w:rsidP="00494ED1">
      <w:pPr>
        <w:numPr>
          <w:ilvl w:val="0"/>
          <w:numId w:val="13"/>
        </w:numPr>
      </w:pPr>
      <w:r>
        <w:t>All transfer circles will be included in the load in the sequence in which they need to be displayed in x.com</w:t>
      </w:r>
    </w:p>
    <w:p w:rsidR="00A342FF" w:rsidRDefault="00B07676" w:rsidP="00146C0F">
      <w:pPr>
        <w:numPr>
          <w:ilvl w:val="0"/>
          <w:numId w:val="13"/>
        </w:numPr>
      </w:pPr>
      <w:r>
        <w:t>eTradingID</w:t>
      </w:r>
      <w:r w:rsidR="00BF2910">
        <w:t>, Geocode, JDECode</w:t>
      </w:r>
      <w:r w:rsidR="00D13EA1">
        <w:t>, OrderCutOffTime,</w:t>
      </w:r>
      <w:r w:rsidR="00797E5F">
        <w:t xml:space="preserve"> </w:t>
      </w:r>
      <w:r w:rsidR="00D13EA1">
        <w:t>NoOfDays</w:t>
      </w:r>
      <w:r>
        <w:t xml:space="preserve"> field</w:t>
      </w:r>
      <w:r w:rsidR="00BF2910">
        <w:t>s</w:t>
      </w:r>
      <w:r>
        <w:t xml:space="preserve"> will be used only for information sake from this load. Ther</w:t>
      </w:r>
      <w:r w:rsidR="00BF2910">
        <w:t>e is no business logic behind it</w:t>
      </w:r>
      <w:r>
        <w:t>.</w:t>
      </w:r>
    </w:p>
    <w:p w:rsidR="005474E3" w:rsidRDefault="005474E3" w:rsidP="00146C0F">
      <w:pPr>
        <w:numPr>
          <w:ilvl w:val="0"/>
          <w:numId w:val="13"/>
        </w:numPr>
      </w:pPr>
      <w:r>
        <w:t xml:space="preserve">Default division type value will be </w:t>
      </w:r>
      <w:r w:rsidR="00AC28A4">
        <w:t xml:space="preserve">‘Division’. </w:t>
      </w:r>
      <w:r>
        <w:t>Division Admin needs to manage the web site related field values manually on the website.</w:t>
      </w:r>
    </w:p>
    <w:p w:rsidR="00522BFB" w:rsidRDefault="00522BFB" w:rsidP="00146C0F">
      <w:pPr>
        <w:numPr>
          <w:ilvl w:val="0"/>
          <w:numId w:val="13"/>
        </w:numPr>
      </w:pPr>
      <w:r>
        <w:t>Division Info table in Sterling should have Division Number and Brand as the primary key.</w:t>
      </w:r>
    </w:p>
    <w:p w:rsidR="00522BFB" w:rsidRDefault="00522BFB" w:rsidP="00146C0F">
      <w:pPr>
        <w:numPr>
          <w:ilvl w:val="0"/>
          <w:numId w:val="13"/>
        </w:numPr>
      </w:pPr>
      <w:r>
        <w:t xml:space="preserve">The following new fields have </w:t>
      </w:r>
      <w:r w:rsidR="005E0D95">
        <w:t xml:space="preserve">been requested </w:t>
      </w:r>
      <w:r>
        <w:t>during the Division Admin meeting</w:t>
      </w:r>
      <w:r w:rsidR="005E0D95">
        <w:t xml:space="preserve"> in addition to the current x.com fields</w:t>
      </w:r>
      <w:r>
        <w:t>:</w:t>
      </w:r>
    </w:p>
    <w:p w:rsidR="00522BFB" w:rsidRDefault="00522BFB" w:rsidP="00522BFB">
      <w:pPr>
        <w:numPr>
          <w:ilvl w:val="1"/>
          <w:numId w:val="13"/>
        </w:numPr>
      </w:pPr>
      <w:r>
        <w:t>Division Email</w:t>
      </w:r>
    </w:p>
    <w:p w:rsidR="00522BFB" w:rsidRDefault="00522BFB" w:rsidP="00522BFB">
      <w:pPr>
        <w:numPr>
          <w:ilvl w:val="1"/>
          <w:numId w:val="13"/>
        </w:numPr>
      </w:pPr>
      <w:r>
        <w:t>Division Contact – Text field instead of drop down</w:t>
      </w:r>
    </w:p>
    <w:p w:rsidR="00522BFB" w:rsidRDefault="005E0D95" w:rsidP="00522BFB">
      <w:pPr>
        <w:numPr>
          <w:ilvl w:val="1"/>
          <w:numId w:val="13"/>
        </w:numPr>
      </w:pPr>
      <w:r>
        <w:t>Will call information - text area</w:t>
      </w:r>
    </w:p>
    <w:p w:rsidR="005E0D95" w:rsidRDefault="005E0D95" w:rsidP="00522BFB">
      <w:pPr>
        <w:numPr>
          <w:ilvl w:val="1"/>
          <w:numId w:val="13"/>
        </w:numPr>
      </w:pPr>
      <w:r>
        <w:t>Delivery Cut Off time – text area</w:t>
      </w:r>
    </w:p>
    <w:p w:rsidR="005E0D95" w:rsidRDefault="00BD6FD2" w:rsidP="00522BFB">
      <w:pPr>
        <w:numPr>
          <w:ilvl w:val="1"/>
          <w:numId w:val="13"/>
        </w:numPr>
      </w:pPr>
      <w:r>
        <w:t>Next Day Delivery Cut Off – text area</w:t>
      </w:r>
    </w:p>
    <w:p w:rsidR="00BD6FD2" w:rsidRDefault="00BD6FD2" w:rsidP="00522BFB">
      <w:pPr>
        <w:numPr>
          <w:ilvl w:val="1"/>
          <w:numId w:val="13"/>
        </w:numPr>
      </w:pPr>
      <w:r>
        <w:t>Additional Information</w:t>
      </w:r>
    </w:p>
    <w:p w:rsidR="0046683C" w:rsidRDefault="0046683C" w:rsidP="0046683C">
      <w:pPr>
        <w:numPr>
          <w:ilvl w:val="0"/>
          <w:numId w:val="13"/>
        </w:numPr>
      </w:pPr>
      <w:r>
        <w:t>The Transfer Circle in the feed is used to drive sourcing logic in Sterling. The logic is data-drive</w:t>
      </w:r>
      <w:r w:rsidR="00A43F19">
        <w:t>n</w:t>
      </w:r>
      <w:r>
        <w:t>, i.e., if the transfer circle is empty, no sourcing will be</w:t>
      </w:r>
      <w:r w:rsidR="00A43F19">
        <w:t xml:space="preserve"> </w:t>
      </w:r>
      <w:r>
        <w:t>based on transfer circles.  Current understanding is that ACCESS doesn’t send transfer circle information in the feed.</w:t>
      </w:r>
    </w:p>
    <w:p w:rsidR="0046683C" w:rsidRPr="00C6482B" w:rsidRDefault="00DC1DF8" w:rsidP="0046683C">
      <w:pPr>
        <w:numPr>
          <w:ilvl w:val="0"/>
          <w:numId w:val="13"/>
        </w:numPr>
      </w:pPr>
      <w:r>
        <w:t>The Pricing Warehouse field is used for Print Estimator Reporting and also to associate price books to customers via their division.</w:t>
      </w:r>
    </w:p>
    <w:p w:rsidR="00313CCE" w:rsidRDefault="00313CCE" w:rsidP="00313CCE">
      <w:pPr>
        <w:pStyle w:val="Footer"/>
        <w:tabs>
          <w:tab w:val="clear" w:pos="4320"/>
          <w:tab w:val="clear" w:pos="8640"/>
        </w:tabs>
        <w:rPr>
          <w:rFonts w:cs="Tahoma"/>
          <w:b/>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124" w:name="_Toc275443581"/>
      <w:r>
        <w:rPr>
          <w:rFonts w:cs="Tahoma"/>
        </w:rPr>
        <w:lastRenderedPageBreak/>
        <w:t>Connectivity Diagram</w:t>
      </w:r>
      <w:bookmarkEnd w:id="124"/>
    </w:p>
    <w:p w:rsidR="00313CCE" w:rsidRDefault="00313CCE" w:rsidP="00313CCE"/>
    <w:p w:rsidR="00313CCE" w:rsidRDefault="00480C1E" w:rsidP="00313CCE">
      <w:pPr>
        <w:pStyle w:val="Heading2"/>
      </w:pPr>
      <w:bookmarkStart w:id="125" w:name="_Toc275443582"/>
      <w:r>
        <w:rPr>
          <w:szCs w:val="18"/>
        </w:rPr>
        <w:t xml:space="preserve">Division Info </w:t>
      </w:r>
      <w:r w:rsidR="0026738A">
        <w:rPr>
          <w:szCs w:val="18"/>
        </w:rPr>
        <w:t>–</w:t>
      </w:r>
      <w:r>
        <w:rPr>
          <w:szCs w:val="18"/>
        </w:rPr>
        <w:t xml:space="preserve"> </w:t>
      </w:r>
      <w:r w:rsidR="00E97704">
        <w:rPr>
          <w:szCs w:val="18"/>
        </w:rPr>
        <w:t>Connectivity Diagram</w:t>
      </w:r>
      <w:bookmarkEnd w:id="125"/>
    </w:p>
    <w:p w:rsidR="00313CCE" w:rsidRDefault="00313CCE" w:rsidP="00313CCE"/>
    <w:p w:rsidR="00E62106" w:rsidRDefault="00E62106" w:rsidP="00313CCE"/>
    <w:p w:rsidR="00E62106" w:rsidRDefault="001E5426" w:rsidP="00313CCE">
      <w:r>
        <w:object w:dxaOrig="14455" w:dyaOrig="3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2.25pt" o:ole="">
            <v:imagedata r:id="rId9" o:title=""/>
          </v:shape>
          <o:OLEObject Type="Embed" ProgID="Visio.Drawing.11" ShapeID="_x0000_i1025" DrawAspect="Content" ObjectID="_1349464620" r:id="rId10"/>
        </w:object>
      </w:r>
    </w:p>
    <w:p w:rsidR="00313CCE" w:rsidRDefault="00313CCE" w:rsidP="00313CCE"/>
    <w:p w:rsidR="00313CCE" w:rsidRDefault="00313CCE" w:rsidP="00313CCE"/>
    <w:p w:rsidR="00313CCE" w:rsidRDefault="00313CCE" w:rsidP="00313CCE">
      <w:pPr>
        <w:rPr>
          <w:rFonts w:cs="Tahoma"/>
        </w:rPr>
      </w:pPr>
    </w:p>
    <w:p w:rsidR="00BB66B8" w:rsidRDefault="002C3B54" w:rsidP="00313CCE">
      <w:pPr>
        <w:pStyle w:val="Heading2"/>
      </w:pPr>
      <w:bookmarkStart w:id="126" w:name="_Toc275443583"/>
      <w:r>
        <w:t>Connectivity Process</w:t>
      </w:r>
      <w:bookmarkEnd w:id="126"/>
    </w:p>
    <w:p w:rsidR="00791E7E" w:rsidRDefault="00791E7E" w:rsidP="002C3B54">
      <w:pPr>
        <w:numPr>
          <w:ilvl w:val="0"/>
          <w:numId w:val="10"/>
        </w:numPr>
      </w:pPr>
      <w:r>
        <w:t xml:space="preserve">Legacy will put the division load </w:t>
      </w:r>
      <w:r w:rsidR="00C3274D">
        <w:t>flat file</w:t>
      </w:r>
      <w:r>
        <w:t xml:space="preserve"> in a FTP location.</w:t>
      </w:r>
    </w:p>
    <w:p w:rsidR="00EE0DAD" w:rsidRDefault="009759B4" w:rsidP="002C3B54">
      <w:pPr>
        <w:numPr>
          <w:ilvl w:val="0"/>
          <w:numId w:val="10"/>
        </w:numPr>
      </w:pPr>
      <w:r>
        <w:t>web</w:t>
      </w:r>
      <w:r w:rsidR="002C3B54">
        <w:t>Method</w:t>
      </w:r>
      <w:r>
        <w:t>s</w:t>
      </w:r>
      <w:r w:rsidR="002C3B54">
        <w:t xml:space="preserve"> </w:t>
      </w:r>
      <w:r w:rsidR="00791E7E">
        <w:t>will pick the files</w:t>
      </w:r>
      <w:r w:rsidR="00EE0DAD">
        <w:t>,</w:t>
      </w:r>
      <w:r w:rsidR="00791E7E">
        <w:t xml:space="preserve"> Map the data into Sterling </w:t>
      </w:r>
      <w:r w:rsidR="000B757C">
        <w:t xml:space="preserve">XML </w:t>
      </w:r>
      <w:r w:rsidR="00791E7E">
        <w:t xml:space="preserve">format </w:t>
      </w:r>
      <w:r w:rsidR="00EE0DAD">
        <w:t>and split it so that each message has one record and put it in MQ.</w:t>
      </w:r>
    </w:p>
    <w:p w:rsidR="00EE0DAD" w:rsidRDefault="00EE0DAD" w:rsidP="002C3B54">
      <w:pPr>
        <w:numPr>
          <w:ilvl w:val="0"/>
          <w:numId w:val="10"/>
        </w:numPr>
      </w:pPr>
      <w:r>
        <w:t xml:space="preserve">The </w:t>
      </w:r>
      <w:r w:rsidR="00C3274D">
        <w:t>messages in the queue need</w:t>
      </w:r>
      <w:r>
        <w:t xml:space="preserve"> to be persisted using standard MQ way of persisting messages.</w:t>
      </w:r>
    </w:p>
    <w:p w:rsidR="00EE0DAD" w:rsidRDefault="00EE0DAD" w:rsidP="002C3B54">
      <w:pPr>
        <w:numPr>
          <w:ilvl w:val="0"/>
          <w:numId w:val="10"/>
        </w:numPr>
      </w:pPr>
      <w:r>
        <w:t xml:space="preserve">Sterling will process the messages from the queue. </w:t>
      </w:r>
    </w:p>
    <w:p w:rsidR="00194390" w:rsidRDefault="00EE0DAD" w:rsidP="00194390">
      <w:pPr>
        <w:numPr>
          <w:ilvl w:val="0"/>
          <w:numId w:val="10"/>
        </w:numPr>
      </w:pPr>
      <w:r>
        <w:t xml:space="preserve">Sterling will log the transaction errors as alerts in the console. </w:t>
      </w:r>
    </w:p>
    <w:p w:rsidR="00194390" w:rsidRDefault="00194390" w:rsidP="00194390"/>
    <w:p w:rsidR="00194390" w:rsidRDefault="00194390" w:rsidP="00194390"/>
    <w:p w:rsidR="00194390" w:rsidRDefault="00194390" w:rsidP="00194390"/>
    <w:p w:rsidR="0063146A" w:rsidRDefault="0063146A" w:rsidP="0063146A">
      <w:pPr>
        <w:pStyle w:val="Heading1"/>
        <w:numPr>
          <w:ilvl w:val="0"/>
          <w:numId w:val="3"/>
        </w:numPr>
        <w:rPr>
          <w:rFonts w:cs="Tahoma"/>
        </w:rPr>
      </w:pPr>
      <w:bookmarkStart w:id="127" w:name="_Toc275443584"/>
      <w:r>
        <w:rPr>
          <w:rFonts w:cs="Tahoma"/>
        </w:rPr>
        <w:t>Glossary of Terms</w:t>
      </w:r>
      <w:bookmarkEnd w:id="127"/>
    </w:p>
    <w:p w:rsidR="0063146A" w:rsidRDefault="0063146A"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A3A45" w:rsidTr="00EA3A45">
        <w:tc>
          <w:tcPr>
            <w:tcW w:w="738"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EA3A45" w:rsidRDefault="00EA3A45" w:rsidP="00EA3A45">
            <w:pPr>
              <w:pStyle w:val="NoSpacing"/>
              <w:tabs>
                <w:tab w:val="center" w:pos="4320"/>
                <w:tab w:val="right" w:pos="8640"/>
              </w:tabs>
              <w:jc w:val="center"/>
            </w:pPr>
            <w:r w:rsidRPr="00EA3A45">
              <w:rPr>
                <w:rFonts w:ascii="Arial" w:hAnsi="Arial" w:cs="Arial"/>
                <w:sz w:val="18"/>
                <w:szCs w:val="18"/>
              </w:rPr>
              <w:t>Definition</w:t>
            </w:r>
          </w:p>
        </w:tc>
      </w:tr>
      <w:tr w:rsidR="00EA3A45" w:rsidTr="00EA3A45">
        <w:tc>
          <w:tcPr>
            <w:tcW w:w="738" w:type="dxa"/>
          </w:tcPr>
          <w:p w:rsidR="00EA3A45" w:rsidRDefault="00EA3A45" w:rsidP="00F31DA5">
            <w:r>
              <w:t>1.</w:t>
            </w:r>
          </w:p>
        </w:tc>
        <w:tc>
          <w:tcPr>
            <w:tcW w:w="3330" w:type="dxa"/>
          </w:tcPr>
          <w:p w:rsidR="00EA3A45" w:rsidRDefault="009F2CA8" w:rsidP="00F31DA5">
            <w:r>
              <w:t>RAFTS</w:t>
            </w:r>
          </w:p>
        </w:tc>
        <w:tc>
          <w:tcPr>
            <w:tcW w:w="4788" w:type="dxa"/>
          </w:tcPr>
          <w:p w:rsidR="00EA3A45" w:rsidRDefault="009F2CA8" w:rsidP="00F31DA5">
            <w:r>
              <w:t>File transfer (FTP)</w:t>
            </w:r>
          </w:p>
        </w:tc>
      </w:tr>
      <w:tr w:rsidR="00EA3A45" w:rsidTr="00EA3A45">
        <w:tc>
          <w:tcPr>
            <w:tcW w:w="738" w:type="dxa"/>
          </w:tcPr>
          <w:p w:rsidR="00EA3A45" w:rsidRDefault="00EA3A45" w:rsidP="00F31DA5">
            <w:r>
              <w:t>2.</w:t>
            </w:r>
          </w:p>
        </w:tc>
        <w:tc>
          <w:tcPr>
            <w:tcW w:w="3330" w:type="dxa"/>
          </w:tcPr>
          <w:p w:rsidR="00EA3A45" w:rsidRDefault="00EA3A45" w:rsidP="00F31DA5">
            <w:r>
              <w:t>UE (User Exit)</w:t>
            </w:r>
          </w:p>
        </w:tc>
        <w:tc>
          <w:tcPr>
            <w:tcW w:w="4788" w:type="dxa"/>
          </w:tcPr>
          <w:p w:rsidR="00EA3A45" w:rsidRDefault="00EA3A45" w:rsidP="00F31DA5">
            <w:r>
              <w:t>Hooks to write custom code in Sterling</w:t>
            </w:r>
          </w:p>
        </w:tc>
      </w:tr>
      <w:tr w:rsidR="00B62D5A" w:rsidTr="00EA3A45">
        <w:tc>
          <w:tcPr>
            <w:tcW w:w="738" w:type="dxa"/>
          </w:tcPr>
          <w:p w:rsidR="00B62D5A" w:rsidRDefault="00B62D5A" w:rsidP="00EF5CB4">
            <w:r>
              <w:t>3.</w:t>
            </w:r>
          </w:p>
        </w:tc>
        <w:tc>
          <w:tcPr>
            <w:tcW w:w="3330" w:type="dxa"/>
          </w:tcPr>
          <w:p w:rsidR="00B62D5A" w:rsidRDefault="00B62D5A" w:rsidP="00EF5CB4">
            <w:r>
              <w:t>MQ</w:t>
            </w:r>
          </w:p>
        </w:tc>
        <w:tc>
          <w:tcPr>
            <w:tcW w:w="4788" w:type="dxa"/>
          </w:tcPr>
          <w:p w:rsidR="00B62D5A" w:rsidRDefault="00B62D5A" w:rsidP="00EF5CB4">
            <w:r>
              <w:t>Message Queue</w:t>
            </w:r>
          </w:p>
        </w:tc>
      </w:tr>
      <w:tr w:rsidR="00B62D5A" w:rsidTr="00EA3A45">
        <w:tc>
          <w:tcPr>
            <w:tcW w:w="738" w:type="dxa"/>
          </w:tcPr>
          <w:p w:rsidR="00B62D5A" w:rsidRDefault="00B62D5A" w:rsidP="00EF5CB4">
            <w:r>
              <w:t>4.</w:t>
            </w:r>
          </w:p>
        </w:tc>
        <w:tc>
          <w:tcPr>
            <w:tcW w:w="3330" w:type="dxa"/>
          </w:tcPr>
          <w:p w:rsidR="00B62D5A" w:rsidRDefault="00B62D5A" w:rsidP="00EF5CB4">
            <w:r>
              <w:t>BR1</w:t>
            </w:r>
          </w:p>
        </w:tc>
        <w:tc>
          <w:tcPr>
            <w:tcW w:w="4788" w:type="dxa"/>
          </w:tcPr>
          <w:p w:rsidR="00B62D5A" w:rsidRDefault="00B62D5A" w:rsidP="00EF5CB4">
            <w:r>
              <w:t>Business Release 1</w:t>
            </w:r>
          </w:p>
        </w:tc>
      </w:tr>
      <w:tr w:rsidR="0026738A" w:rsidTr="00EA3A45">
        <w:tc>
          <w:tcPr>
            <w:tcW w:w="738" w:type="dxa"/>
          </w:tcPr>
          <w:p w:rsidR="0026738A" w:rsidRDefault="0026738A" w:rsidP="00EF5CB4">
            <w:r>
              <w:t>5.</w:t>
            </w:r>
          </w:p>
        </w:tc>
        <w:tc>
          <w:tcPr>
            <w:tcW w:w="3330" w:type="dxa"/>
          </w:tcPr>
          <w:p w:rsidR="0026738A" w:rsidRDefault="0026738A" w:rsidP="00EF5CB4">
            <w:r>
              <w:t>IW</w:t>
            </w:r>
          </w:p>
        </w:tc>
        <w:tc>
          <w:tcPr>
            <w:tcW w:w="4788" w:type="dxa"/>
          </w:tcPr>
          <w:p w:rsidR="0026738A" w:rsidRDefault="0026738A" w:rsidP="0026738A">
            <w:r>
              <w:t>Industrial Wisdom – third party company engaged on the project for the website look and fee.</w:t>
            </w:r>
          </w:p>
        </w:tc>
      </w:tr>
      <w:tr w:rsidR="0026738A" w:rsidTr="00EA3A45">
        <w:tc>
          <w:tcPr>
            <w:tcW w:w="738" w:type="dxa"/>
          </w:tcPr>
          <w:p w:rsidR="0026738A" w:rsidRDefault="0026738A" w:rsidP="00EF5CB4">
            <w:r>
              <w:t>6.</w:t>
            </w:r>
          </w:p>
        </w:tc>
        <w:tc>
          <w:tcPr>
            <w:tcW w:w="3330" w:type="dxa"/>
          </w:tcPr>
          <w:p w:rsidR="0026738A" w:rsidRDefault="0026738A" w:rsidP="00EF5CB4">
            <w:r>
              <w:t>UI</w:t>
            </w:r>
          </w:p>
        </w:tc>
        <w:tc>
          <w:tcPr>
            <w:tcW w:w="4788" w:type="dxa"/>
          </w:tcPr>
          <w:p w:rsidR="0026738A" w:rsidRDefault="0026738A" w:rsidP="0026738A">
            <w:r>
              <w:t>User Interface – look and feel of the web site pages.</w:t>
            </w:r>
          </w:p>
        </w:tc>
      </w:tr>
    </w:tbl>
    <w:p w:rsidR="006F56F3" w:rsidRDefault="006F56F3" w:rsidP="00194390">
      <w:pPr>
        <w:rPr>
          <w:ins w:id="128" w:author="IBM_USER" w:date="2010-10-20T09:04:00Z"/>
        </w:rPr>
      </w:pPr>
    </w:p>
    <w:p w:rsidR="006F56F3" w:rsidRDefault="006F56F3">
      <w:pPr>
        <w:rPr>
          <w:ins w:id="129" w:author="IBM_USER" w:date="2010-10-20T09:04:00Z"/>
        </w:rPr>
      </w:pPr>
      <w:ins w:id="130" w:author="IBM_USER" w:date="2010-10-20T09:04:00Z">
        <w:r>
          <w:br w:type="page"/>
        </w:r>
      </w:ins>
    </w:p>
    <w:p w:rsidR="006F56F3" w:rsidRPr="006D6E99" w:rsidRDefault="006F56F3" w:rsidP="006F56F3">
      <w:pPr>
        <w:pStyle w:val="Heading1"/>
        <w:numPr>
          <w:ilvl w:val="0"/>
          <w:numId w:val="3"/>
        </w:numPr>
        <w:rPr>
          <w:ins w:id="131" w:author="IBM_USER" w:date="2010-10-20T09:04:00Z"/>
          <w:rFonts w:cs="Tahoma"/>
        </w:rPr>
      </w:pPr>
      <w:bookmarkStart w:id="132" w:name="_Toc275443585"/>
      <w:ins w:id="133" w:author="IBM_USER" w:date="2010-10-20T09:04:00Z">
        <w:r>
          <w:rPr>
            <w:rFonts w:cs="Tahoma"/>
          </w:rPr>
          <w:lastRenderedPageBreak/>
          <w:t xml:space="preserve">Division </w:t>
        </w:r>
      </w:ins>
      <w:ins w:id="134" w:author="IBM_USER" w:date="2010-10-20T09:05:00Z">
        <w:r>
          <w:rPr>
            <w:rFonts w:cs="Tahoma"/>
          </w:rPr>
          <w:t>Profile Fields</w:t>
        </w:r>
      </w:ins>
      <w:bookmarkEnd w:id="132"/>
    </w:p>
    <w:p w:rsidR="006F56F3" w:rsidRPr="006D6E99" w:rsidRDefault="006F56F3" w:rsidP="006F56F3">
      <w:pPr>
        <w:rPr>
          <w:ins w:id="135" w:author="IBM_USER" w:date="2010-10-20T09:04:00Z"/>
          <w:rFonts w:cs="Tahoma"/>
        </w:rPr>
      </w:pPr>
    </w:p>
    <w:p w:rsidR="006F56F3" w:rsidRPr="006D6E99" w:rsidRDefault="006F56F3" w:rsidP="006F56F3">
      <w:pPr>
        <w:pStyle w:val="Heading2"/>
        <w:rPr>
          <w:ins w:id="136" w:author="IBM_USER" w:date="2010-10-20T09:04:00Z"/>
        </w:rPr>
      </w:pPr>
      <w:bookmarkStart w:id="137" w:name="_Toc275443586"/>
      <w:ins w:id="138" w:author="IBM_USER" w:date="2010-10-20T09:04:00Z">
        <w:r>
          <w:t>Overview</w:t>
        </w:r>
        <w:bookmarkEnd w:id="137"/>
      </w:ins>
    </w:p>
    <w:p w:rsidR="006F56F3" w:rsidRPr="00555008" w:rsidRDefault="006F56F3" w:rsidP="006F56F3">
      <w:pPr>
        <w:rPr>
          <w:ins w:id="139" w:author="IBM_USER" w:date="2010-10-20T09:04:00Z"/>
          <w:rFonts w:cs="Tahoma"/>
          <w:color w:val="000000"/>
        </w:rPr>
      </w:pPr>
    </w:p>
    <w:p w:rsidR="00194390" w:rsidRDefault="00DB3BEF" w:rsidP="006F56F3">
      <w:pPr>
        <w:rPr>
          <w:ins w:id="140" w:author="IBM_USER" w:date="2010-10-21T16:48:00Z"/>
        </w:rPr>
      </w:pPr>
      <w:ins w:id="141" w:author="IBM_USER" w:date="2010-10-20T12:59:00Z">
        <w:r>
          <w:t xml:space="preserve">In addition to the fields that are sent to Sterling on the division batch feed, there are several fields that are maintained in Sterling on the </w:t>
        </w:r>
      </w:ins>
      <w:ins w:id="142" w:author="IBM_USER" w:date="2010-10-21T16:48:00Z">
        <w:r w:rsidR="0034420A">
          <w:t>Call Center on the division profile screens. The functionality is documented in the table below.</w:t>
        </w:r>
      </w:ins>
    </w:p>
    <w:p w:rsidR="0000427E" w:rsidRDefault="0000427E" w:rsidP="006F56F3">
      <w:pPr>
        <w:rPr>
          <w:ins w:id="143" w:author="IBM_USER" w:date="2010-10-21T16:56:00Z"/>
        </w:rPr>
      </w:pPr>
    </w:p>
    <w:p w:rsidR="0000427E" w:rsidRDefault="0000427E" w:rsidP="006F56F3">
      <w:pPr>
        <w:rPr>
          <w:ins w:id="144" w:author="IBM_USER" w:date="2010-10-21T16:56:00Z"/>
        </w:rPr>
      </w:pPr>
      <w:ins w:id="145" w:author="IBM_USER" w:date="2010-10-21T16:56:00Z">
        <w:r>
          <w:t>All fields that come in as part of the division batch feed are read-only  in Sterling in both the WebChannel and Call Center</w:t>
        </w:r>
      </w:ins>
    </w:p>
    <w:p w:rsidR="00977A5C" w:rsidRDefault="00977A5C" w:rsidP="006F56F3">
      <w:pPr>
        <w:rPr>
          <w:ins w:id="146" w:author="IBM_USER" w:date="2010-10-21T16:48:00Z"/>
        </w:rPr>
      </w:pPr>
    </w:p>
    <w:tbl>
      <w:tblPr>
        <w:tblpPr w:leftFromText="180" w:rightFromText="180" w:vertAnchor="text" w:horzAnchor="margin" w:tblpXSpec="center" w:tblpY="4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253"/>
        <w:gridCol w:w="1631"/>
        <w:gridCol w:w="1084"/>
        <w:gridCol w:w="3888"/>
      </w:tblGrid>
      <w:tr w:rsidR="0034420A" w:rsidRPr="00F15FDE" w:rsidTr="0034420A">
        <w:trPr>
          <w:trHeight w:val="300"/>
          <w:ins w:id="147" w:author="IBM_USER" w:date="2010-10-21T16:48:00Z"/>
        </w:trPr>
        <w:tc>
          <w:tcPr>
            <w:tcW w:w="1272"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48" w:author="IBM_USER" w:date="2010-10-21T16:48:00Z"/>
                <w:rFonts w:ascii="Calibri" w:hAnsi="Calibri" w:cs="Calibri"/>
                <w:color w:val="000000"/>
              </w:rPr>
            </w:pPr>
            <w:ins w:id="149" w:author="IBM_USER" w:date="2010-10-21T16:48:00Z">
              <w:r>
                <w:rPr>
                  <w:rFonts w:ascii="Calibri" w:hAnsi="Calibri" w:cs="Calibri"/>
                  <w:color w:val="000000"/>
                </w:rPr>
                <w:t>Field</w:t>
              </w:r>
            </w:ins>
          </w:p>
        </w:tc>
        <w:tc>
          <w:tcPr>
            <w:tcW w:w="921"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50" w:author="IBM_USER" w:date="2010-10-21T16:48:00Z"/>
                <w:rFonts w:ascii="Calibri" w:hAnsi="Calibri" w:cs="Calibri"/>
                <w:color w:val="000000"/>
              </w:rPr>
            </w:pPr>
            <w:ins w:id="151" w:author="IBM_USER" w:date="2010-10-21T16:48:00Z">
              <w:r>
                <w:rPr>
                  <w:rFonts w:ascii="Calibri" w:hAnsi="Calibri" w:cs="Calibri"/>
                  <w:color w:val="000000"/>
                </w:rPr>
                <w:t>Web Channel</w:t>
              </w:r>
            </w:ins>
          </w:p>
        </w:tc>
        <w:tc>
          <w:tcPr>
            <w:tcW w:w="612"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52" w:author="IBM_USER" w:date="2010-10-21T16:48:00Z"/>
                <w:rFonts w:ascii="Calibri" w:hAnsi="Calibri" w:cs="Calibri"/>
                <w:color w:val="000000"/>
              </w:rPr>
            </w:pPr>
            <w:ins w:id="153" w:author="IBM_USER" w:date="2010-10-21T16:48:00Z">
              <w:r>
                <w:rPr>
                  <w:rFonts w:ascii="Calibri" w:hAnsi="Calibri" w:cs="Calibri"/>
                  <w:color w:val="000000"/>
                </w:rPr>
                <w:t>Call Center</w:t>
              </w:r>
            </w:ins>
          </w:p>
        </w:tc>
        <w:tc>
          <w:tcPr>
            <w:tcW w:w="2195"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54" w:author="IBM_USER" w:date="2010-10-21T16:48:00Z"/>
                <w:rFonts w:ascii="Calibri" w:hAnsi="Calibri" w:cs="Calibri"/>
                <w:color w:val="000000"/>
              </w:rPr>
            </w:pPr>
            <w:ins w:id="155" w:author="IBM_USER" w:date="2010-10-21T16:48:00Z">
              <w:r>
                <w:rPr>
                  <w:rFonts w:ascii="Calibri" w:hAnsi="Calibri" w:cs="Calibri"/>
                  <w:color w:val="000000"/>
                </w:rPr>
                <w:t>Functionality/Comments</w:t>
              </w:r>
            </w:ins>
          </w:p>
        </w:tc>
      </w:tr>
      <w:tr w:rsidR="0034420A" w:rsidRPr="00F15FDE" w:rsidTr="0034420A">
        <w:trPr>
          <w:trHeight w:val="300"/>
          <w:ins w:id="156"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57" w:author="IBM_USER" w:date="2010-10-21T16:48:00Z"/>
                <w:rFonts w:ascii="Calibri" w:hAnsi="Calibri" w:cs="Calibri"/>
                <w:color w:val="000000"/>
                <w:szCs w:val="22"/>
              </w:rPr>
            </w:pPr>
            <w:ins w:id="158" w:author="IBM_USER" w:date="2010-10-21T16:48:00Z">
              <w:r w:rsidRPr="00F15FDE">
                <w:rPr>
                  <w:rFonts w:ascii="Calibri" w:hAnsi="Calibri" w:cs="Calibri"/>
                  <w:color w:val="000000"/>
                  <w:szCs w:val="22"/>
                </w:rPr>
                <w:t>Division Type</w:t>
              </w:r>
            </w:ins>
          </w:p>
        </w:tc>
        <w:tc>
          <w:tcPr>
            <w:tcW w:w="921" w:type="pct"/>
            <w:tcMar>
              <w:top w:w="0" w:type="dxa"/>
              <w:left w:w="108" w:type="dxa"/>
              <w:bottom w:w="0" w:type="dxa"/>
              <w:right w:w="108" w:type="dxa"/>
            </w:tcMar>
            <w:vAlign w:val="bottom"/>
            <w:hideMark/>
          </w:tcPr>
          <w:p w:rsidR="0034420A" w:rsidRPr="00F15FDE" w:rsidRDefault="0034420A" w:rsidP="000F3A47">
            <w:pPr>
              <w:rPr>
                <w:ins w:id="159" w:author="IBM_USER" w:date="2010-10-21T16:48:00Z"/>
                <w:rFonts w:ascii="Calibri" w:hAnsi="Calibri" w:cs="Calibri"/>
                <w:color w:val="000000"/>
                <w:szCs w:val="22"/>
              </w:rPr>
            </w:pPr>
            <w:ins w:id="160"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61" w:author="IBM_USER" w:date="2010-10-21T16:48:00Z"/>
                <w:rFonts w:ascii="Calibri" w:hAnsi="Calibri" w:cs="Calibri"/>
                <w:color w:val="000000"/>
                <w:szCs w:val="22"/>
              </w:rPr>
            </w:pPr>
            <w:ins w:id="162"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63" w:author="IBM_USER" w:date="2010-10-21T16:48:00Z"/>
                <w:rFonts w:ascii="Calibri" w:hAnsi="Calibri" w:cs="Calibri"/>
                <w:color w:val="1F497D"/>
              </w:rPr>
            </w:pPr>
            <w:ins w:id="164" w:author="IBM_USER" w:date="2010-10-21T16:48:00Z">
              <w:r w:rsidRPr="00F15FDE">
                <w:rPr>
                  <w:rFonts w:ascii="Calibri" w:hAnsi="Calibri" w:cs="Calibri"/>
                  <w:color w:val="000000"/>
                  <w:szCs w:val="22"/>
                </w:rPr>
                <w:t>Drop Down (Internal, External); New division - default to Internal</w:t>
              </w:r>
              <w:r w:rsidRPr="00F15FDE">
                <w:rPr>
                  <w:rFonts w:ascii="Calibri" w:hAnsi="Calibri" w:cs="Calibri"/>
                  <w:color w:val="1F497D"/>
                  <w:szCs w:val="22"/>
                </w:rPr>
                <w:t xml:space="preserve"> Contact us – only external divisions are displayed (may not needed for the current design)</w:t>
              </w:r>
            </w:ins>
          </w:p>
          <w:p w:rsidR="0034420A" w:rsidRPr="00F15FDE" w:rsidRDefault="0034420A" w:rsidP="000F3A47">
            <w:pPr>
              <w:rPr>
                <w:ins w:id="165" w:author="IBM_USER" w:date="2010-10-21T16:48:00Z"/>
                <w:rFonts w:ascii="Calibri" w:hAnsi="Calibri" w:cs="Calibri"/>
                <w:color w:val="000000"/>
                <w:szCs w:val="22"/>
              </w:rPr>
            </w:pPr>
            <w:ins w:id="166" w:author="IBM_USER" w:date="2010-10-21T16:48:00Z">
              <w:r w:rsidRPr="00F15FDE">
                <w:rPr>
                  <w:rFonts w:ascii="Calibri" w:hAnsi="Calibri" w:cs="Calibri"/>
                  <w:color w:val="1F497D"/>
                  <w:szCs w:val="22"/>
                </w:rPr>
                <w:t xml:space="preserve">Reporting – eBusiness managers to create divisions in Sterling for reporting purpose – need to discuss the requirement. </w:t>
              </w:r>
            </w:ins>
          </w:p>
        </w:tc>
      </w:tr>
      <w:tr w:rsidR="0034420A" w:rsidRPr="00F15FDE" w:rsidTr="0034420A">
        <w:trPr>
          <w:trHeight w:val="300"/>
          <w:ins w:id="167"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68" w:author="IBM_USER" w:date="2010-10-21T16:48:00Z"/>
                <w:rFonts w:ascii="Calibri" w:hAnsi="Calibri" w:cs="Calibri"/>
                <w:color w:val="000000"/>
                <w:szCs w:val="22"/>
              </w:rPr>
            </w:pPr>
            <w:ins w:id="169" w:author="IBM_USER" w:date="2010-10-21T16:48:00Z">
              <w:r w:rsidRPr="00F15FDE">
                <w:rPr>
                  <w:rFonts w:ascii="Calibri" w:hAnsi="Calibri" w:cs="Calibri"/>
                  <w:color w:val="000000"/>
                  <w:szCs w:val="22"/>
                </w:rPr>
                <w:t>Phone 2</w:t>
              </w:r>
            </w:ins>
          </w:p>
        </w:tc>
        <w:tc>
          <w:tcPr>
            <w:tcW w:w="921" w:type="pct"/>
            <w:tcMar>
              <w:top w:w="0" w:type="dxa"/>
              <w:left w:w="108" w:type="dxa"/>
              <w:bottom w:w="0" w:type="dxa"/>
              <w:right w:w="108" w:type="dxa"/>
            </w:tcMar>
            <w:vAlign w:val="bottom"/>
            <w:hideMark/>
          </w:tcPr>
          <w:p w:rsidR="0034420A" w:rsidRPr="00F15FDE" w:rsidRDefault="0034420A" w:rsidP="000F3A47">
            <w:pPr>
              <w:rPr>
                <w:ins w:id="170" w:author="IBM_USER" w:date="2010-10-21T16:48:00Z"/>
                <w:rFonts w:ascii="Calibri" w:hAnsi="Calibri" w:cs="Calibri"/>
                <w:color w:val="000000"/>
                <w:szCs w:val="22"/>
              </w:rPr>
            </w:pPr>
            <w:ins w:id="171"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72" w:author="IBM_USER" w:date="2010-10-21T16:48:00Z"/>
                <w:rFonts w:ascii="Calibri" w:hAnsi="Calibri" w:cs="Calibri"/>
                <w:color w:val="000000"/>
                <w:szCs w:val="22"/>
              </w:rPr>
            </w:pPr>
            <w:ins w:id="173"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74" w:author="IBM_USER" w:date="2010-10-21T16:48:00Z"/>
                <w:rFonts w:ascii="Calibri" w:hAnsi="Calibri" w:cs="Calibri"/>
                <w:color w:val="000000"/>
                <w:szCs w:val="22"/>
              </w:rPr>
            </w:pPr>
            <w:ins w:id="175"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contact us page</w:t>
              </w:r>
            </w:ins>
          </w:p>
        </w:tc>
      </w:tr>
      <w:tr w:rsidR="0034420A" w:rsidRPr="00F15FDE" w:rsidTr="0034420A">
        <w:trPr>
          <w:trHeight w:val="300"/>
          <w:ins w:id="176"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77" w:author="IBM_USER" w:date="2010-10-21T16:48:00Z"/>
                <w:rFonts w:ascii="Calibri" w:hAnsi="Calibri" w:cs="Calibri"/>
                <w:color w:val="000000"/>
                <w:szCs w:val="22"/>
              </w:rPr>
            </w:pPr>
            <w:ins w:id="178" w:author="IBM_USER" w:date="2010-10-21T16:48:00Z">
              <w:r w:rsidRPr="00F15FDE">
                <w:rPr>
                  <w:rFonts w:ascii="Calibri" w:hAnsi="Calibri" w:cs="Calibri"/>
                  <w:color w:val="000000"/>
                  <w:szCs w:val="22"/>
                </w:rPr>
                <w:t>Fax 2</w:t>
              </w:r>
            </w:ins>
          </w:p>
        </w:tc>
        <w:tc>
          <w:tcPr>
            <w:tcW w:w="921" w:type="pct"/>
            <w:tcMar>
              <w:top w:w="0" w:type="dxa"/>
              <w:left w:w="108" w:type="dxa"/>
              <w:bottom w:w="0" w:type="dxa"/>
              <w:right w:w="108" w:type="dxa"/>
            </w:tcMar>
            <w:vAlign w:val="bottom"/>
            <w:hideMark/>
          </w:tcPr>
          <w:p w:rsidR="0034420A" w:rsidRPr="00F15FDE" w:rsidRDefault="0034420A" w:rsidP="000F3A47">
            <w:pPr>
              <w:rPr>
                <w:ins w:id="179" w:author="IBM_USER" w:date="2010-10-21T16:48:00Z"/>
                <w:rFonts w:ascii="Calibri" w:hAnsi="Calibri" w:cs="Calibri"/>
                <w:color w:val="000000"/>
                <w:szCs w:val="22"/>
              </w:rPr>
            </w:pPr>
            <w:ins w:id="180"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81" w:author="IBM_USER" w:date="2010-10-21T16:48:00Z"/>
                <w:rFonts w:ascii="Calibri" w:hAnsi="Calibri" w:cs="Calibri"/>
                <w:color w:val="000000"/>
                <w:szCs w:val="22"/>
              </w:rPr>
            </w:pPr>
            <w:ins w:id="182"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83" w:author="IBM_USER" w:date="2010-10-21T16:48:00Z"/>
                <w:rFonts w:ascii="Calibri" w:hAnsi="Calibri" w:cs="Calibri"/>
                <w:color w:val="000000"/>
                <w:szCs w:val="22"/>
              </w:rPr>
            </w:pPr>
            <w:ins w:id="184"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contact us page</w:t>
              </w:r>
            </w:ins>
          </w:p>
        </w:tc>
      </w:tr>
      <w:tr w:rsidR="0034420A" w:rsidRPr="00F15FDE" w:rsidTr="0034420A">
        <w:trPr>
          <w:trHeight w:val="300"/>
          <w:ins w:id="185"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86" w:author="IBM_USER" w:date="2010-10-21T16:48:00Z"/>
                <w:rFonts w:ascii="Calibri" w:hAnsi="Calibri" w:cs="Calibri"/>
                <w:color w:val="000000"/>
                <w:szCs w:val="22"/>
              </w:rPr>
            </w:pPr>
            <w:ins w:id="187" w:author="IBM_USER" w:date="2010-10-21T16:48:00Z">
              <w:r w:rsidRPr="00F15FDE">
                <w:rPr>
                  <w:rFonts w:ascii="Calibri" w:hAnsi="Calibri" w:cs="Calibri"/>
                  <w:color w:val="000000"/>
                  <w:szCs w:val="22"/>
                </w:rPr>
                <w:t>Division Contact</w:t>
              </w:r>
            </w:ins>
          </w:p>
        </w:tc>
        <w:tc>
          <w:tcPr>
            <w:tcW w:w="921" w:type="pct"/>
            <w:tcMar>
              <w:top w:w="0" w:type="dxa"/>
              <w:left w:w="108" w:type="dxa"/>
              <w:bottom w:w="0" w:type="dxa"/>
              <w:right w:w="108" w:type="dxa"/>
            </w:tcMar>
            <w:vAlign w:val="bottom"/>
            <w:hideMark/>
          </w:tcPr>
          <w:p w:rsidR="0034420A" w:rsidRPr="00F15FDE" w:rsidRDefault="0034420A" w:rsidP="000F3A47">
            <w:pPr>
              <w:rPr>
                <w:ins w:id="188" w:author="IBM_USER" w:date="2010-10-21T16:48:00Z"/>
                <w:rFonts w:ascii="Calibri" w:hAnsi="Calibri" w:cs="Calibri"/>
                <w:color w:val="000000"/>
                <w:szCs w:val="22"/>
              </w:rPr>
            </w:pPr>
            <w:ins w:id="189"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90" w:author="IBM_USER" w:date="2010-10-21T16:48:00Z"/>
                <w:rFonts w:ascii="Calibri" w:hAnsi="Calibri" w:cs="Calibri"/>
                <w:color w:val="000000"/>
                <w:szCs w:val="22"/>
              </w:rPr>
            </w:pPr>
            <w:ins w:id="191"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92" w:author="IBM_USER" w:date="2010-10-21T16:48:00Z"/>
                <w:rFonts w:ascii="Calibri" w:hAnsi="Calibri" w:cs="Calibri"/>
                <w:color w:val="000000"/>
                <w:szCs w:val="22"/>
              </w:rPr>
            </w:pPr>
            <w:ins w:id="193" w:author="IBM_USER" w:date="2010-10-21T16:48:00Z">
              <w:r w:rsidRPr="00F15FDE">
                <w:rPr>
                  <w:rFonts w:ascii="Calibri" w:hAnsi="Calibri" w:cs="Calibri"/>
                  <w:color w:val="000000"/>
                  <w:szCs w:val="22"/>
                </w:rPr>
                <w:t>Internal users - default to 'not selected'</w:t>
              </w:r>
              <w:r w:rsidRPr="00F15FDE">
                <w:rPr>
                  <w:rFonts w:ascii="Calibri" w:hAnsi="Calibri" w:cs="Calibri"/>
                  <w:color w:val="1F497D"/>
                  <w:szCs w:val="22"/>
                </w:rPr>
                <w:t xml:space="preserve"> – to display in contact us page</w:t>
              </w:r>
            </w:ins>
          </w:p>
        </w:tc>
      </w:tr>
      <w:tr w:rsidR="0034420A" w:rsidRPr="00F15FDE" w:rsidTr="0034420A">
        <w:trPr>
          <w:trHeight w:val="300"/>
          <w:ins w:id="194"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95" w:author="IBM_USER" w:date="2010-10-21T16:48:00Z"/>
                <w:rFonts w:ascii="Calibri" w:hAnsi="Calibri" w:cs="Calibri"/>
                <w:color w:val="000000"/>
                <w:szCs w:val="22"/>
              </w:rPr>
            </w:pPr>
            <w:ins w:id="196" w:author="IBM_USER" w:date="2010-10-21T16:48:00Z">
              <w:r w:rsidRPr="00F15FDE">
                <w:rPr>
                  <w:rFonts w:ascii="Calibri" w:hAnsi="Calibri" w:cs="Calibri"/>
                  <w:color w:val="000000"/>
                  <w:szCs w:val="22"/>
                </w:rPr>
                <w:t>Division Email - Paper</w:t>
              </w:r>
            </w:ins>
          </w:p>
        </w:tc>
        <w:tc>
          <w:tcPr>
            <w:tcW w:w="921" w:type="pct"/>
            <w:tcMar>
              <w:top w:w="0" w:type="dxa"/>
              <w:left w:w="108" w:type="dxa"/>
              <w:bottom w:w="0" w:type="dxa"/>
              <w:right w:w="108" w:type="dxa"/>
            </w:tcMar>
            <w:vAlign w:val="bottom"/>
            <w:hideMark/>
          </w:tcPr>
          <w:p w:rsidR="0034420A" w:rsidRPr="00F15FDE" w:rsidRDefault="0034420A" w:rsidP="000F3A47">
            <w:pPr>
              <w:rPr>
                <w:ins w:id="197" w:author="IBM_USER" w:date="2010-10-21T16:48:00Z"/>
                <w:rFonts w:ascii="Calibri" w:hAnsi="Calibri" w:cs="Calibri"/>
                <w:color w:val="000000"/>
                <w:szCs w:val="22"/>
              </w:rPr>
            </w:pPr>
            <w:ins w:id="198"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99" w:author="IBM_USER" w:date="2010-10-21T16:48:00Z"/>
                <w:rFonts w:ascii="Calibri" w:hAnsi="Calibri" w:cs="Calibri"/>
                <w:color w:val="000000"/>
                <w:szCs w:val="22"/>
              </w:rPr>
            </w:pPr>
            <w:ins w:id="200"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01" w:author="IBM_USER" w:date="2010-10-21T16:48:00Z"/>
                <w:rFonts w:ascii="Calibri" w:hAnsi="Calibri" w:cs="Calibri"/>
                <w:color w:val="000000"/>
                <w:szCs w:val="22"/>
              </w:rPr>
            </w:pPr>
            <w:ins w:id="202" w:author="IBM_USER" w:date="2010-10-21T16:48:00Z">
              <w:r w:rsidRPr="00F15FDE">
                <w:rPr>
                  <w:rFonts w:ascii="Calibri" w:hAnsi="Calibri" w:cs="Calibri"/>
                  <w:color w:val="000000"/>
                  <w:szCs w:val="22"/>
                </w:rPr>
                <w:t>CSV, to hold multiple emails; Also used for Samples.</w:t>
              </w:r>
              <w:r w:rsidRPr="00F15FDE">
                <w:rPr>
                  <w:rFonts w:ascii="Calibri" w:hAnsi="Calibri" w:cs="Calibri"/>
                  <w:color w:val="1F497D"/>
                  <w:szCs w:val="22"/>
                </w:rPr>
                <w:t xml:space="preserve"> – email address for sample requests (paper products)</w:t>
              </w:r>
            </w:ins>
          </w:p>
        </w:tc>
      </w:tr>
      <w:tr w:rsidR="0034420A" w:rsidRPr="00F15FDE" w:rsidTr="0034420A">
        <w:trPr>
          <w:trHeight w:val="300"/>
          <w:ins w:id="203"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04" w:author="IBM_USER" w:date="2010-10-21T16:48:00Z"/>
                <w:rFonts w:ascii="Calibri" w:hAnsi="Calibri" w:cs="Calibri"/>
                <w:color w:val="000000"/>
                <w:szCs w:val="22"/>
              </w:rPr>
            </w:pPr>
            <w:ins w:id="205" w:author="IBM_USER" w:date="2010-10-21T16:48:00Z">
              <w:r w:rsidRPr="00F15FDE">
                <w:rPr>
                  <w:rFonts w:ascii="Calibri" w:hAnsi="Calibri" w:cs="Calibri"/>
                  <w:color w:val="000000"/>
                  <w:szCs w:val="22"/>
                </w:rPr>
                <w:t>Division Email - Non-Paper</w:t>
              </w:r>
            </w:ins>
          </w:p>
        </w:tc>
        <w:tc>
          <w:tcPr>
            <w:tcW w:w="921" w:type="pct"/>
            <w:tcMar>
              <w:top w:w="0" w:type="dxa"/>
              <w:left w:w="108" w:type="dxa"/>
              <w:bottom w:w="0" w:type="dxa"/>
              <w:right w:w="108" w:type="dxa"/>
            </w:tcMar>
            <w:vAlign w:val="bottom"/>
            <w:hideMark/>
          </w:tcPr>
          <w:p w:rsidR="0034420A" w:rsidRPr="00F15FDE" w:rsidRDefault="0034420A" w:rsidP="000F3A47">
            <w:pPr>
              <w:rPr>
                <w:ins w:id="206" w:author="IBM_USER" w:date="2010-10-21T16:48:00Z"/>
                <w:rFonts w:ascii="Calibri" w:hAnsi="Calibri" w:cs="Calibri"/>
                <w:color w:val="000000"/>
                <w:szCs w:val="22"/>
              </w:rPr>
            </w:pPr>
            <w:ins w:id="207"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208" w:author="IBM_USER" w:date="2010-10-21T16:48:00Z"/>
                <w:rFonts w:ascii="Calibri" w:hAnsi="Calibri" w:cs="Calibri"/>
                <w:color w:val="000000"/>
                <w:szCs w:val="22"/>
              </w:rPr>
            </w:pPr>
            <w:ins w:id="209"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10" w:author="IBM_USER" w:date="2010-10-21T16:48:00Z"/>
                <w:rFonts w:ascii="Calibri" w:hAnsi="Calibri" w:cs="Calibri"/>
                <w:color w:val="000000"/>
                <w:szCs w:val="22"/>
              </w:rPr>
            </w:pPr>
            <w:ins w:id="211" w:author="IBM_USER" w:date="2010-10-21T16:48:00Z">
              <w:r w:rsidRPr="00F15FDE">
                <w:rPr>
                  <w:rFonts w:ascii="Calibri" w:hAnsi="Calibri" w:cs="Calibri"/>
                  <w:color w:val="000000"/>
                  <w:szCs w:val="22"/>
                </w:rPr>
                <w:t>CSV, to hold multiple emails; Also used for Samples.</w:t>
              </w:r>
              <w:r w:rsidRPr="00F15FDE">
                <w:rPr>
                  <w:rFonts w:ascii="Calibri" w:hAnsi="Calibri" w:cs="Calibri"/>
                  <w:color w:val="1F497D"/>
                  <w:szCs w:val="22"/>
                </w:rPr>
                <w:t xml:space="preserve"> – email address for sample requests (non paper products)</w:t>
              </w:r>
            </w:ins>
          </w:p>
        </w:tc>
      </w:tr>
      <w:tr w:rsidR="0034420A" w:rsidRPr="00F15FDE" w:rsidTr="0034420A">
        <w:trPr>
          <w:trHeight w:val="300"/>
          <w:ins w:id="212"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13" w:author="IBM_USER" w:date="2010-10-21T16:48:00Z"/>
                <w:rFonts w:ascii="Calibri" w:hAnsi="Calibri" w:cs="Calibri"/>
                <w:color w:val="000000"/>
                <w:szCs w:val="22"/>
              </w:rPr>
            </w:pPr>
            <w:ins w:id="214" w:author="IBM_USER" w:date="2010-10-21T16:48:00Z">
              <w:r w:rsidRPr="00F15FDE">
                <w:rPr>
                  <w:rFonts w:ascii="Calibri" w:hAnsi="Calibri" w:cs="Calibri"/>
                  <w:color w:val="000000"/>
                  <w:szCs w:val="22"/>
                </w:rPr>
                <w:t>Order Amount - Min</w:t>
              </w:r>
            </w:ins>
          </w:p>
        </w:tc>
        <w:tc>
          <w:tcPr>
            <w:tcW w:w="921" w:type="pct"/>
            <w:tcMar>
              <w:top w:w="0" w:type="dxa"/>
              <w:left w:w="108" w:type="dxa"/>
              <w:bottom w:w="0" w:type="dxa"/>
              <w:right w:w="108" w:type="dxa"/>
            </w:tcMar>
            <w:vAlign w:val="bottom"/>
            <w:hideMark/>
          </w:tcPr>
          <w:p w:rsidR="0034420A" w:rsidRPr="00F15FDE" w:rsidRDefault="0034420A" w:rsidP="000F3A47">
            <w:pPr>
              <w:rPr>
                <w:ins w:id="215" w:author="IBM_USER" w:date="2010-10-21T16:48:00Z"/>
                <w:rFonts w:ascii="Calibri" w:hAnsi="Calibri" w:cs="Calibri"/>
                <w:color w:val="000000"/>
                <w:szCs w:val="22"/>
              </w:rPr>
            </w:pPr>
            <w:ins w:id="216"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17" w:author="IBM_USER" w:date="2010-10-21T16:48:00Z"/>
                <w:rFonts w:ascii="Calibri" w:hAnsi="Calibri" w:cs="Calibri"/>
                <w:color w:val="000000"/>
                <w:szCs w:val="22"/>
              </w:rPr>
            </w:pPr>
            <w:ins w:id="218"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19" w:author="IBM_USER" w:date="2010-10-21T16:48:00Z"/>
                <w:rFonts w:ascii="Calibri" w:hAnsi="Calibri" w:cs="Calibri"/>
                <w:color w:val="000000"/>
                <w:szCs w:val="22"/>
              </w:rPr>
            </w:pPr>
            <w:ins w:id="220"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21"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22" w:author="IBM_USER" w:date="2010-10-21T16:48:00Z"/>
                <w:rFonts w:ascii="Calibri" w:hAnsi="Calibri" w:cs="Calibri"/>
                <w:color w:val="000000"/>
                <w:szCs w:val="22"/>
              </w:rPr>
            </w:pPr>
            <w:ins w:id="223" w:author="IBM_USER" w:date="2010-10-21T16:48:00Z">
              <w:r w:rsidRPr="00F15FDE">
                <w:rPr>
                  <w:rFonts w:ascii="Calibri" w:hAnsi="Calibri" w:cs="Calibri"/>
                  <w:color w:val="000000"/>
                  <w:szCs w:val="22"/>
                </w:rPr>
                <w:t>Order Amount - Max</w:t>
              </w:r>
            </w:ins>
          </w:p>
        </w:tc>
        <w:tc>
          <w:tcPr>
            <w:tcW w:w="921" w:type="pct"/>
            <w:tcMar>
              <w:top w:w="0" w:type="dxa"/>
              <w:left w:w="108" w:type="dxa"/>
              <w:bottom w:w="0" w:type="dxa"/>
              <w:right w:w="108" w:type="dxa"/>
            </w:tcMar>
            <w:vAlign w:val="bottom"/>
            <w:hideMark/>
          </w:tcPr>
          <w:p w:rsidR="0034420A" w:rsidRPr="00F15FDE" w:rsidRDefault="0034420A" w:rsidP="000F3A47">
            <w:pPr>
              <w:rPr>
                <w:ins w:id="224" w:author="IBM_USER" w:date="2010-10-21T16:48:00Z"/>
                <w:rFonts w:ascii="Calibri" w:hAnsi="Calibri" w:cs="Calibri"/>
                <w:color w:val="000000"/>
                <w:szCs w:val="22"/>
              </w:rPr>
            </w:pPr>
            <w:ins w:id="225"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26" w:author="IBM_USER" w:date="2010-10-21T16:48:00Z"/>
                <w:rFonts w:ascii="Calibri" w:hAnsi="Calibri" w:cs="Calibri"/>
                <w:color w:val="000000"/>
                <w:szCs w:val="22"/>
              </w:rPr>
            </w:pPr>
            <w:ins w:id="227"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28" w:author="IBM_USER" w:date="2010-10-21T16:48:00Z"/>
                <w:rFonts w:ascii="Calibri" w:hAnsi="Calibri" w:cs="Calibri"/>
                <w:color w:val="000000"/>
                <w:szCs w:val="22"/>
              </w:rPr>
            </w:pPr>
            <w:ins w:id="229"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30"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31" w:author="IBM_USER" w:date="2010-10-21T16:48:00Z"/>
                <w:rFonts w:ascii="Calibri" w:hAnsi="Calibri" w:cs="Calibri"/>
                <w:color w:val="000000"/>
                <w:szCs w:val="22"/>
              </w:rPr>
            </w:pPr>
            <w:ins w:id="232" w:author="IBM_USER" w:date="2010-10-21T16:48:00Z">
              <w:r w:rsidRPr="00F15FDE">
                <w:rPr>
                  <w:rFonts w:ascii="Calibri" w:hAnsi="Calibri" w:cs="Calibri"/>
                  <w:color w:val="000000"/>
                  <w:szCs w:val="22"/>
                </w:rPr>
                <w:t>Small Order Fee</w:t>
              </w:r>
            </w:ins>
          </w:p>
        </w:tc>
        <w:tc>
          <w:tcPr>
            <w:tcW w:w="921" w:type="pct"/>
            <w:tcMar>
              <w:top w:w="0" w:type="dxa"/>
              <w:left w:w="108" w:type="dxa"/>
              <w:bottom w:w="0" w:type="dxa"/>
              <w:right w:w="108" w:type="dxa"/>
            </w:tcMar>
            <w:vAlign w:val="bottom"/>
            <w:hideMark/>
          </w:tcPr>
          <w:p w:rsidR="0034420A" w:rsidRPr="00F15FDE" w:rsidRDefault="0034420A" w:rsidP="000F3A47">
            <w:pPr>
              <w:rPr>
                <w:ins w:id="233" w:author="IBM_USER" w:date="2010-10-21T16:48:00Z"/>
                <w:rFonts w:ascii="Calibri" w:hAnsi="Calibri" w:cs="Calibri"/>
                <w:color w:val="000000"/>
                <w:szCs w:val="22"/>
              </w:rPr>
            </w:pPr>
            <w:ins w:id="234"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35" w:author="IBM_USER" w:date="2010-10-21T16:48:00Z"/>
                <w:rFonts w:ascii="Calibri" w:hAnsi="Calibri" w:cs="Calibri"/>
                <w:color w:val="000000"/>
                <w:szCs w:val="22"/>
              </w:rPr>
            </w:pPr>
            <w:ins w:id="236"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37" w:author="IBM_USER" w:date="2010-10-21T16:48:00Z"/>
                <w:rFonts w:ascii="Calibri" w:hAnsi="Calibri" w:cs="Calibri"/>
                <w:color w:val="000000"/>
                <w:szCs w:val="22"/>
              </w:rPr>
            </w:pPr>
            <w:ins w:id="238" w:author="IBM_USER" w:date="2010-10-21T16:48:00Z">
              <w:r w:rsidRPr="00F15FDE">
                <w:rPr>
                  <w:rFonts w:ascii="Calibri" w:hAnsi="Calibri" w:cs="Calibri"/>
                  <w:color w:val="000000"/>
                  <w:szCs w:val="22"/>
                </w:rPr>
                <w:t>Only when Order Amount - Min is entered</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39"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40" w:author="IBM_USER" w:date="2010-10-21T16:48:00Z"/>
                <w:rFonts w:ascii="Calibri" w:hAnsi="Calibri" w:cs="Calibri"/>
                <w:color w:val="000000"/>
                <w:szCs w:val="22"/>
              </w:rPr>
            </w:pPr>
            <w:ins w:id="241" w:author="IBM_USER" w:date="2010-10-21T16:48:00Z">
              <w:r w:rsidRPr="00F15FDE">
                <w:rPr>
                  <w:rFonts w:ascii="Calibri" w:hAnsi="Calibri" w:cs="Calibri"/>
                  <w:color w:val="000000"/>
                  <w:szCs w:val="22"/>
                </w:rPr>
                <w:t>Will Call Information</w:t>
              </w:r>
            </w:ins>
          </w:p>
        </w:tc>
        <w:tc>
          <w:tcPr>
            <w:tcW w:w="921" w:type="pct"/>
            <w:tcMar>
              <w:top w:w="0" w:type="dxa"/>
              <w:left w:w="108" w:type="dxa"/>
              <w:bottom w:w="0" w:type="dxa"/>
              <w:right w:w="108" w:type="dxa"/>
            </w:tcMar>
            <w:vAlign w:val="bottom"/>
            <w:hideMark/>
          </w:tcPr>
          <w:p w:rsidR="0034420A" w:rsidRPr="00F15FDE" w:rsidRDefault="0034420A" w:rsidP="000F3A47">
            <w:pPr>
              <w:rPr>
                <w:ins w:id="242" w:author="IBM_USER" w:date="2010-10-21T16:48:00Z"/>
                <w:rFonts w:ascii="Calibri" w:hAnsi="Calibri" w:cs="Calibri"/>
                <w:color w:val="000000"/>
                <w:szCs w:val="22"/>
              </w:rPr>
            </w:pPr>
            <w:ins w:id="243"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44" w:author="IBM_USER" w:date="2010-10-21T16:48:00Z"/>
                <w:rFonts w:ascii="Calibri" w:hAnsi="Calibri" w:cs="Calibri"/>
                <w:color w:val="000000"/>
                <w:szCs w:val="22"/>
              </w:rPr>
            </w:pPr>
            <w:ins w:id="245"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46" w:author="IBM_USER" w:date="2010-10-21T16:48:00Z"/>
                <w:rFonts w:ascii="Calibri" w:hAnsi="Calibri" w:cs="Calibri"/>
                <w:color w:val="000000"/>
                <w:szCs w:val="22"/>
              </w:rPr>
            </w:pPr>
            <w:ins w:id="247"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34420A" w:rsidRPr="00F15FDE" w:rsidTr="0034420A">
        <w:trPr>
          <w:trHeight w:val="300"/>
          <w:ins w:id="248"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49" w:author="IBM_USER" w:date="2010-10-21T16:48:00Z"/>
                <w:rFonts w:ascii="Calibri" w:hAnsi="Calibri" w:cs="Calibri"/>
                <w:color w:val="000000"/>
                <w:szCs w:val="22"/>
              </w:rPr>
            </w:pPr>
            <w:ins w:id="250" w:author="IBM_USER" w:date="2010-10-21T16:48:00Z">
              <w:r w:rsidRPr="00F15FDE">
                <w:rPr>
                  <w:rFonts w:ascii="Calibri" w:hAnsi="Calibri" w:cs="Calibri"/>
                  <w:color w:val="000000"/>
                  <w:szCs w:val="22"/>
                </w:rPr>
                <w:t>Delivery Information</w:t>
              </w:r>
            </w:ins>
          </w:p>
        </w:tc>
        <w:tc>
          <w:tcPr>
            <w:tcW w:w="921" w:type="pct"/>
            <w:tcMar>
              <w:top w:w="0" w:type="dxa"/>
              <w:left w:w="108" w:type="dxa"/>
              <w:bottom w:w="0" w:type="dxa"/>
              <w:right w:w="108" w:type="dxa"/>
            </w:tcMar>
            <w:vAlign w:val="bottom"/>
            <w:hideMark/>
          </w:tcPr>
          <w:p w:rsidR="0034420A" w:rsidRPr="00F15FDE" w:rsidRDefault="0034420A" w:rsidP="000F3A47">
            <w:pPr>
              <w:rPr>
                <w:ins w:id="251" w:author="IBM_USER" w:date="2010-10-21T16:48:00Z"/>
                <w:rFonts w:ascii="Calibri" w:hAnsi="Calibri" w:cs="Calibri"/>
                <w:color w:val="000000"/>
                <w:szCs w:val="22"/>
              </w:rPr>
            </w:pPr>
            <w:ins w:id="252"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53" w:author="IBM_USER" w:date="2010-10-21T16:48:00Z"/>
                <w:rFonts w:ascii="Calibri" w:hAnsi="Calibri" w:cs="Calibri"/>
                <w:color w:val="000000"/>
                <w:szCs w:val="22"/>
              </w:rPr>
            </w:pPr>
            <w:ins w:id="254"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55" w:author="IBM_USER" w:date="2010-10-21T16:48:00Z"/>
                <w:rFonts w:ascii="Calibri" w:hAnsi="Calibri" w:cs="Calibri"/>
                <w:color w:val="000000"/>
                <w:szCs w:val="22"/>
              </w:rPr>
            </w:pPr>
            <w:ins w:id="256"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34420A" w:rsidRPr="00F15FDE" w:rsidTr="0034420A">
        <w:trPr>
          <w:trHeight w:val="300"/>
          <w:ins w:id="257"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58" w:author="IBM_USER" w:date="2010-10-21T16:48:00Z"/>
                <w:rFonts w:ascii="Calibri" w:hAnsi="Calibri" w:cs="Calibri"/>
                <w:color w:val="000000"/>
                <w:szCs w:val="22"/>
              </w:rPr>
            </w:pPr>
            <w:ins w:id="259" w:author="IBM_USER" w:date="2010-10-21T16:48:00Z">
              <w:r w:rsidRPr="00F15FDE">
                <w:rPr>
                  <w:rFonts w:ascii="Calibri" w:hAnsi="Calibri" w:cs="Calibri"/>
                  <w:color w:val="000000"/>
                  <w:szCs w:val="22"/>
                </w:rPr>
                <w:t>Delivery Cutoff Time</w:t>
              </w:r>
            </w:ins>
          </w:p>
        </w:tc>
        <w:tc>
          <w:tcPr>
            <w:tcW w:w="921" w:type="pct"/>
            <w:tcMar>
              <w:top w:w="0" w:type="dxa"/>
              <w:left w:w="108" w:type="dxa"/>
              <w:bottom w:w="0" w:type="dxa"/>
              <w:right w:w="108" w:type="dxa"/>
            </w:tcMar>
            <w:vAlign w:val="bottom"/>
            <w:hideMark/>
          </w:tcPr>
          <w:p w:rsidR="0034420A" w:rsidRPr="00F15FDE" w:rsidRDefault="0034420A" w:rsidP="000F3A47">
            <w:pPr>
              <w:rPr>
                <w:ins w:id="260" w:author="IBM_USER" w:date="2010-10-21T16:48:00Z"/>
                <w:rFonts w:ascii="Calibri" w:hAnsi="Calibri" w:cs="Calibri"/>
                <w:color w:val="000000"/>
                <w:szCs w:val="22"/>
              </w:rPr>
            </w:pPr>
            <w:ins w:id="261"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62" w:author="IBM_USER" w:date="2010-10-21T16:48:00Z"/>
                <w:rFonts w:ascii="Calibri" w:hAnsi="Calibri" w:cs="Calibri"/>
                <w:color w:val="000000"/>
                <w:szCs w:val="22"/>
              </w:rPr>
            </w:pPr>
            <w:ins w:id="263"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64" w:author="IBM_USER" w:date="2010-10-21T16:48:00Z"/>
                <w:rFonts w:ascii="Calibri" w:hAnsi="Calibri" w:cs="Calibri"/>
                <w:color w:val="000000"/>
                <w:szCs w:val="22"/>
              </w:rPr>
            </w:pPr>
            <w:ins w:id="265"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977A5C" w:rsidRPr="00F15FDE" w:rsidTr="0034420A">
        <w:trPr>
          <w:trHeight w:val="300"/>
          <w:ins w:id="266" w:author="IBM_USER" w:date="2010-10-24T22:26:00Z"/>
        </w:trPr>
        <w:tc>
          <w:tcPr>
            <w:tcW w:w="1272" w:type="pct"/>
            <w:tcMar>
              <w:top w:w="0" w:type="dxa"/>
              <w:left w:w="108" w:type="dxa"/>
              <w:bottom w:w="0" w:type="dxa"/>
              <w:right w:w="108" w:type="dxa"/>
            </w:tcMar>
            <w:vAlign w:val="bottom"/>
            <w:hideMark/>
          </w:tcPr>
          <w:p w:rsidR="00977A5C" w:rsidRPr="00F15FDE" w:rsidRDefault="00977A5C" w:rsidP="000F3A47">
            <w:pPr>
              <w:rPr>
                <w:ins w:id="267" w:author="IBM_USER" w:date="2010-10-24T22:26:00Z"/>
                <w:rFonts w:ascii="Calibri" w:hAnsi="Calibri" w:cs="Calibri"/>
                <w:color w:val="000000"/>
                <w:szCs w:val="22"/>
              </w:rPr>
            </w:pPr>
            <w:ins w:id="268" w:author="IBM_USER" w:date="2010-10-24T22:26:00Z">
              <w:r>
                <w:rPr>
                  <w:rFonts w:ascii="Calibri" w:hAnsi="Calibri" w:cs="Calibri"/>
                  <w:color w:val="000000"/>
                  <w:szCs w:val="22"/>
                </w:rPr>
                <w:t>Pricing Warehouse Name</w:t>
              </w:r>
            </w:ins>
          </w:p>
        </w:tc>
        <w:tc>
          <w:tcPr>
            <w:tcW w:w="921" w:type="pct"/>
            <w:tcMar>
              <w:top w:w="0" w:type="dxa"/>
              <w:left w:w="108" w:type="dxa"/>
              <w:bottom w:w="0" w:type="dxa"/>
              <w:right w:w="108" w:type="dxa"/>
            </w:tcMar>
            <w:vAlign w:val="bottom"/>
            <w:hideMark/>
          </w:tcPr>
          <w:p w:rsidR="00977A5C" w:rsidRPr="00F15FDE" w:rsidRDefault="00977A5C" w:rsidP="000F3A47">
            <w:pPr>
              <w:rPr>
                <w:ins w:id="269" w:author="IBM_USER" w:date="2010-10-24T22:26:00Z"/>
                <w:rFonts w:ascii="Calibri" w:hAnsi="Calibri" w:cs="Calibri"/>
                <w:color w:val="000000"/>
                <w:szCs w:val="22"/>
              </w:rPr>
            </w:pPr>
            <w:ins w:id="270" w:author="IBM_USER" w:date="2010-10-24T22:28:00Z">
              <w:r>
                <w:rPr>
                  <w:rFonts w:ascii="Calibri" w:hAnsi="Calibri" w:cs="Calibri"/>
                  <w:color w:val="000000"/>
                  <w:szCs w:val="22"/>
                </w:rPr>
                <w:t>N/A</w:t>
              </w:r>
            </w:ins>
          </w:p>
        </w:tc>
        <w:tc>
          <w:tcPr>
            <w:tcW w:w="612" w:type="pct"/>
            <w:tcMar>
              <w:top w:w="0" w:type="dxa"/>
              <w:left w:w="108" w:type="dxa"/>
              <w:bottom w:w="0" w:type="dxa"/>
              <w:right w:w="108" w:type="dxa"/>
            </w:tcMar>
            <w:vAlign w:val="bottom"/>
            <w:hideMark/>
          </w:tcPr>
          <w:p w:rsidR="00977A5C" w:rsidRPr="00F15FDE" w:rsidRDefault="00977A5C" w:rsidP="000F3A47">
            <w:pPr>
              <w:rPr>
                <w:ins w:id="271" w:author="IBM_USER" w:date="2010-10-24T22:26:00Z"/>
                <w:rFonts w:ascii="Calibri" w:hAnsi="Calibri" w:cs="Calibri"/>
                <w:color w:val="000000"/>
                <w:szCs w:val="22"/>
              </w:rPr>
            </w:pPr>
            <w:ins w:id="272" w:author="IBM_USER" w:date="2010-10-24T22:26:00Z">
              <w:r>
                <w:rPr>
                  <w:rFonts w:ascii="Calibri" w:hAnsi="Calibri" w:cs="Calibri"/>
                  <w:color w:val="000000"/>
                  <w:szCs w:val="22"/>
                </w:rPr>
                <w:t>Read</w:t>
              </w:r>
            </w:ins>
          </w:p>
        </w:tc>
        <w:tc>
          <w:tcPr>
            <w:tcW w:w="2195" w:type="pct"/>
            <w:tcMar>
              <w:top w:w="0" w:type="dxa"/>
              <w:left w:w="108" w:type="dxa"/>
              <w:bottom w:w="0" w:type="dxa"/>
              <w:right w:w="108" w:type="dxa"/>
            </w:tcMar>
            <w:vAlign w:val="bottom"/>
            <w:hideMark/>
          </w:tcPr>
          <w:p w:rsidR="00977A5C" w:rsidRPr="00F15FDE" w:rsidRDefault="00977A5C" w:rsidP="000F3A47">
            <w:pPr>
              <w:rPr>
                <w:ins w:id="273" w:author="IBM_USER" w:date="2010-10-24T22:26:00Z"/>
                <w:rFonts w:ascii="Calibri" w:hAnsi="Calibri" w:cs="Calibri"/>
                <w:color w:val="000000"/>
                <w:szCs w:val="22"/>
              </w:rPr>
            </w:pPr>
            <w:ins w:id="274" w:author="IBM_USER" w:date="2010-10-24T22:28:00Z">
              <w:r>
                <w:rPr>
                  <w:rFonts w:ascii="Calibri" w:hAnsi="Calibri" w:cs="Calibri"/>
                  <w:color w:val="000000"/>
                  <w:szCs w:val="22"/>
                </w:rPr>
                <w:t>This is a read-only field in Call Center and is populated by looking at the Pricing Warehouse Code</w:t>
              </w:r>
            </w:ins>
            <w:ins w:id="275" w:author="IBM_USER" w:date="2010-10-24T22:29:00Z">
              <w:r>
                <w:rPr>
                  <w:rFonts w:ascii="Calibri" w:hAnsi="Calibri" w:cs="Calibri"/>
                  <w:color w:val="000000"/>
                  <w:szCs w:val="22"/>
                </w:rPr>
                <w:t xml:space="preserve"> on the division batch record and finding the corresponding Division in the database and pulling its </w:t>
              </w:r>
              <w:r>
                <w:rPr>
                  <w:rFonts w:ascii="Calibri" w:hAnsi="Calibri" w:cs="Calibri"/>
                  <w:color w:val="000000"/>
                  <w:szCs w:val="22"/>
                </w:rPr>
                <w:t>“</w:t>
              </w:r>
              <w:r>
                <w:rPr>
                  <w:rFonts w:ascii="Calibri" w:hAnsi="Calibri" w:cs="Calibri"/>
                  <w:color w:val="000000"/>
                  <w:szCs w:val="22"/>
                </w:rPr>
                <w:t>Division Name</w:t>
              </w:r>
              <w:r>
                <w:rPr>
                  <w:rFonts w:ascii="Calibri" w:hAnsi="Calibri" w:cs="Calibri"/>
                  <w:color w:val="000000"/>
                  <w:szCs w:val="22"/>
                </w:rPr>
                <w:t>”</w:t>
              </w:r>
              <w:r>
                <w:rPr>
                  <w:rFonts w:ascii="Calibri" w:hAnsi="Calibri" w:cs="Calibri"/>
                  <w:color w:val="000000"/>
                  <w:szCs w:val="22"/>
                </w:rPr>
                <w:t xml:space="preserve"> field.</w:t>
              </w:r>
            </w:ins>
          </w:p>
        </w:tc>
      </w:tr>
    </w:tbl>
    <w:p w:rsidR="0034420A" w:rsidRPr="002C3B54" w:rsidRDefault="0034420A" w:rsidP="006F56F3"/>
    <w:sectPr w:rsidR="0034420A"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66FA" w:rsidRDefault="00B466FA">
      <w:r>
        <w:separator/>
      </w:r>
    </w:p>
  </w:endnote>
  <w:endnote w:type="continuationSeparator" w:id="0">
    <w:p w:rsidR="00B466FA" w:rsidRDefault="00B466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D9" w:rsidRDefault="0027598A" w:rsidP="00D46CD9">
    <w:pPr>
      <w:ind w:right="378"/>
      <w:rPr>
        <w:rFonts w:cs="Tahoma"/>
        <w:color w:val="000000"/>
        <w:sz w:val="16"/>
        <w:szCs w:val="16"/>
      </w:rPr>
    </w:pPr>
    <w:ins w:id="11" w:author="IBM_USER" w:date="2010-10-21T16:59:00Z">
      <w:r>
        <w:rPr>
          <w:rFonts w:cs="Tahoma"/>
          <w:color w:val="000000"/>
          <w:sz w:val="16"/>
          <w:szCs w:val="16"/>
        </w:rPr>
        <w:t>10</w:t>
      </w:r>
    </w:ins>
    <w:del w:id="12" w:author="IBM_USER" w:date="2010-10-21T16:59:00Z">
      <w:r w:rsidR="00C42CBB" w:rsidDel="0027598A">
        <w:rPr>
          <w:rFonts w:cs="Tahoma"/>
          <w:color w:val="000000"/>
          <w:sz w:val="16"/>
          <w:szCs w:val="16"/>
        </w:rPr>
        <w:delText>5</w:delText>
      </w:r>
    </w:del>
    <w:r w:rsidR="00D46CD9">
      <w:rPr>
        <w:rFonts w:cs="Tahoma"/>
        <w:color w:val="000000"/>
        <w:sz w:val="16"/>
        <w:szCs w:val="16"/>
      </w:rPr>
      <w:t>/</w:t>
    </w:r>
    <w:r w:rsidR="00DE4CEC">
      <w:rPr>
        <w:rFonts w:cs="Tahoma"/>
        <w:color w:val="000000"/>
        <w:sz w:val="16"/>
        <w:szCs w:val="16"/>
      </w:rPr>
      <w:t>2</w:t>
    </w:r>
    <w:ins w:id="13" w:author="IBM_USER" w:date="2010-10-24T22:30:00Z">
      <w:r w:rsidR="00B53FFC">
        <w:rPr>
          <w:rFonts w:cs="Tahoma"/>
          <w:color w:val="000000"/>
          <w:sz w:val="16"/>
          <w:szCs w:val="16"/>
        </w:rPr>
        <w:t>4</w:t>
      </w:r>
    </w:ins>
    <w:del w:id="14" w:author="IBM_USER" w:date="2010-10-21T16:59:00Z">
      <w:r w:rsidR="00B04348" w:rsidDel="0027598A">
        <w:rPr>
          <w:rFonts w:cs="Tahoma"/>
          <w:color w:val="000000"/>
          <w:sz w:val="16"/>
          <w:szCs w:val="16"/>
        </w:rPr>
        <w:delText>8</w:delText>
      </w:r>
    </w:del>
    <w:r w:rsidR="00D46CD9">
      <w:rPr>
        <w:rFonts w:cs="Tahoma"/>
        <w:color w:val="000000"/>
        <w:sz w:val="16"/>
        <w:szCs w:val="16"/>
      </w:rPr>
      <w:t xml:space="preserve">/2010 </w:t>
    </w:r>
    <w:ins w:id="15" w:author="IBM_USER" w:date="2010-10-24T22:30:00Z">
      <w:r w:rsidR="00B53FFC">
        <w:rPr>
          <w:rFonts w:cs="Tahoma"/>
          <w:color w:val="000000"/>
          <w:sz w:val="16"/>
          <w:szCs w:val="16"/>
        </w:rPr>
        <w:t>10</w:t>
      </w:r>
    </w:ins>
    <w:del w:id="16" w:author="IBM_USER" w:date="2010-10-24T22:30:00Z">
      <w:r w:rsidR="003D1094" w:rsidDel="00B53FFC">
        <w:rPr>
          <w:rFonts w:cs="Tahoma"/>
          <w:color w:val="000000"/>
          <w:sz w:val="16"/>
          <w:szCs w:val="16"/>
        </w:rPr>
        <w:delText>5</w:delText>
      </w:r>
    </w:del>
    <w:r w:rsidR="00D46CD9">
      <w:rPr>
        <w:rFonts w:cs="Tahoma"/>
        <w:color w:val="000000"/>
        <w:sz w:val="16"/>
        <w:szCs w:val="16"/>
      </w:rPr>
      <w:t>:</w:t>
    </w:r>
    <w:r w:rsidR="00DE4CEC">
      <w:rPr>
        <w:rFonts w:cs="Tahoma"/>
        <w:color w:val="000000"/>
        <w:sz w:val="16"/>
        <w:szCs w:val="16"/>
      </w:rPr>
      <w:t>0</w:t>
    </w:r>
    <w:r w:rsidR="00D46CD9">
      <w:rPr>
        <w:rFonts w:cs="Tahoma"/>
        <w:color w:val="000000"/>
        <w:sz w:val="16"/>
        <w:szCs w:val="16"/>
      </w:rPr>
      <w:t>0 PM</w:t>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sidRPr="00DC6F42">
      <w:rPr>
        <w:rFonts w:cs="Tahoma"/>
        <w:color w:val="7F7F7F"/>
        <w:spacing w:val="60"/>
        <w:sz w:val="16"/>
        <w:szCs w:val="16"/>
      </w:rPr>
      <w:t>Page</w:t>
    </w:r>
    <w:r w:rsidR="00D46CD9" w:rsidRPr="00DC6F42">
      <w:rPr>
        <w:rFonts w:cs="Tahoma"/>
        <w:color w:val="000000"/>
        <w:sz w:val="16"/>
        <w:szCs w:val="16"/>
      </w:rPr>
      <w:t xml:space="preserve"> | </w:t>
    </w:r>
    <w:r w:rsidR="00224C6F" w:rsidRPr="00DC6F42">
      <w:rPr>
        <w:rFonts w:cs="Tahoma"/>
        <w:color w:val="000000"/>
        <w:sz w:val="16"/>
        <w:szCs w:val="16"/>
      </w:rPr>
      <w:fldChar w:fldCharType="begin"/>
    </w:r>
    <w:r w:rsidR="00D46CD9" w:rsidRPr="00DC6F42">
      <w:rPr>
        <w:rFonts w:cs="Tahoma"/>
        <w:color w:val="000000"/>
        <w:sz w:val="16"/>
        <w:szCs w:val="16"/>
      </w:rPr>
      <w:instrText xml:space="preserve"> PAGE   \* MERGEFORMAT </w:instrText>
    </w:r>
    <w:r w:rsidR="00224C6F" w:rsidRPr="00DC6F42">
      <w:rPr>
        <w:rFonts w:cs="Tahoma"/>
        <w:color w:val="000000"/>
        <w:sz w:val="16"/>
        <w:szCs w:val="16"/>
      </w:rPr>
      <w:fldChar w:fldCharType="separate"/>
    </w:r>
    <w:r w:rsidR="00B53FFC" w:rsidRPr="00B53FFC">
      <w:rPr>
        <w:rFonts w:cs="Tahoma"/>
        <w:b/>
        <w:noProof/>
        <w:color w:val="000000"/>
        <w:sz w:val="16"/>
        <w:szCs w:val="16"/>
      </w:rPr>
      <w:t>1</w:t>
    </w:r>
    <w:r w:rsidR="00224C6F" w:rsidRPr="00DC6F42">
      <w:rPr>
        <w:rFonts w:cs="Tahoma"/>
        <w:color w:val="000000"/>
        <w:sz w:val="16"/>
        <w:szCs w:val="16"/>
      </w:rPr>
      <w:fldChar w:fldCharType="end"/>
    </w:r>
    <w:r w:rsidR="00D46CD9">
      <w:rPr>
        <w:rFonts w:cs="Tahoma"/>
        <w:color w:val="000000"/>
        <w:sz w:val="16"/>
        <w:szCs w:val="16"/>
      </w:rPr>
      <w:t xml:space="preserve">            xpedx </w:t>
    </w:r>
    <w:r w:rsidR="001E664C">
      <w:rPr>
        <w:rFonts w:cs="Tahoma"/>
        <w:color w:val="000000"/>
        <w:sz w:val="16"/>
        <w:szCs w:val="16"/>
      </w:rPr>
      <w:t>Batch Feeds – Division Info</w:t>
    </w:r>
    <w:r w:rsidR="00C65B01">
      <w:rPr>
        <w:rFonts w:cs="Tahoma"/>
        <w:color w:val="000000"/>
        <w:sz w:val="16"/>
        <w:szCs w:val="16"/>
      </w:rPr>
      <w:t xml:space="preserve"> Detail</w:t>
    </w:r>
    <w:r w:rsidR="001E664C">
      <w:rPr>
        <w:rFonts w:cs="Tahoma"/>
        <w:color w:val="000000"/>
        <w:sz w:val="16"/>
        <w:szCs w:val="16"/>
      </w:rPr>
      <w:t>ed</w:t>
    </w:r>
    <w:r w:rsidR="00C65B01">
      <w:rPr>
        <w:rFonts w:cs="Tahoma"/>
        <w:color w:val="000000"/>
        <w:sz w:val="16"/>
        <w:szCs w:val="16"/>
      </w:rPr>
      <w:t xml:space="preserve"> Design </w:t>
    </w:r>
    <w:r w:rsidR="001E664C">
      <w:rPr>
        <w:rFonts w:cs="Tahoma"/>
        <w:color w:val="000000"/>
        <w:sz w:val="16"/>
        <w:szCs w:val="16"/>
      </w:rPr>
      <w:t>V1</w:t>
    </w:r>
    <w:r w:rsidR="00D46CD9">
      <w:rPr>
        <w:rFonts w:cs="Tahoma"/>
        <w:color w:val="000000"/>
        <w:sz w:val="16"/>
        <w:szCs w:val="16"/>
      </w:rPr>
      <w:t>.</w:t>
    </w:r>
    <w:ins w:id="17" w:author="IBM_USER" w:date="2010-10-24T22:30:00Z">
      <w:r w:rsidR="00B53FFC">
        <w:rPr>
          <w:rFonts w:cs="Tahoma"/>
          <w:color w:val="000000"/>
          <w:sz w:val="16"/>
          <w:szCs w:val="16"/>
        </w:rPr>
        <w:t>7</w:t>
      </w:r>
    </w:ins>
    <w:del w:id="18" w:author="IBM_USER" w:date="2010-10-21T16:59:00Z">
      <w:r w:rsidR="00B04348" w:rsidDel="0027598A">
        <w:rPr>
          <w:rFonts w:cs="Tahoma"/>
          <w:color w:val="000000"/>
          <w:sz w:val="16"/>
          <w:szCs w:val="16"/>
        </w:rPr>
        <w:delText>5</w:delText>
      </w:r>
    </w:del>
    <w:r w:rsidR="00D46CD9">
      <w:rPr>
        <w:rFonts w:cs="Tahoma"/>
        <w:color w:val="000000"/>
        <w:sz w:val="16"/>
        <w:szCs w:val="16"/>
      </w:rPr>
      <w:tab/>
    </w:r>
    <w:r w:rsidR="00D46CD9">
      <w:rPr>
        <w:rFonts w:cs="Tahoma"/>
        <w:color w:val="000000"/>
        <w:sz w:val="16"/>
        <w:szCs w:val="16"/>
      </w:rPr>
      <w:tab/>
    </w:r>
  </w:p>
  <w:p w:rsidR="00D46CD9" w:rsidRDefault="00D46CD9" w:rsidP="00D46CD9">
    <w:pPr>
      <w:ind w:right="378"/>
      <w:rPr>
        <w:rFonts w:cs="Tahoma"/>
        <w:color w:val="000000"/>
        <w:sz w:val="16"/>
        <w:szCs w:val="16"/>
      </w:rPr>
    </w:pPr>
  </w:p>
  <w:p w:rsidR="00D46CD9" w:rsidRDefault="00D46CD9" w:rsidP="00D46CD9">
    <w:pPr>
      <w:ind w:right="378"/>
      <w:rPr>
        <w:rFonts w:cs="Tahoma"/>
        <w:color w:val="000000"/>
        <w:sz w:val="16"/>
        <w:szCs w:val="16"/>
      </w:rPr>
    </w:pPr>
    <w:r>
      <w:rPr>
        <w:rFonts w:cs="Tahoma"/>
        <w:color w:val="000000"/>
        <w:sz w:val="16"/>
        <w:szCs w:val="16"/>
      </w:rPr>
      <w:t>PRIVATE/PROPRIETARY/SECURE</w:t>
    </w:r>
  </w:p>
  <w:p w:rsidR="00D46CD9" w:rsidRPr="00E40B69" w:rsidRDefault="00D46CD9"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B85EB3" w:rsidRPr="00D46CD9" w:rsidRDefault="00B85EB3"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66FA" w:rsidRDefault="00B466FA">
      <w:r>
        <w:separator/>
      </w:r>
    </w:p>
  </w:footnote>
  <w:footnote w:type="continuationSeparator" w:id="0">
    <w:p w:rsidR="00B466FA" w:rsidRDefault="00B466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B3" w:rsidRDefault="00800E96">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11"/>
  </w:num>
  <w:num w:numId="7">
    <w:abstractNumId w:val="9"/>
  </w:num>
  <w:num w:numId="8">
    <w:abstractNumId w:val="0"/>
  </w:num>
  <w:num w:numId="9">
    <w:abstractNumId w:val="7"/>
  </w:num>
  <w:num w:numId="10">
    <w:abstractNumId w:val="4"/>
  </w:num>
  <w:num w:numId="11">
    <w:abstractNumId w:val="7"/>
  </w:num>
  <w:num w:numId="12">
    <w:abstractNumId w:val="8"/>
  </w:num>
  <w:num w:numId="13">
    <w:abstractNumId w:val="10"/>
  </w:num>
  <w:num w:numId="14">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45058"/>
  </w:hdrShapeDefaults>
  <w:footnotePr>
    <w:footnote w:id="-1"/>
    <w:footnote w:id="0"/>
  </w:footnotePr>
  <w:endnotePr>
    <w:endnote w:id="-1"/>
    <w:endnote w:id="0"/>
  </w:endnotePr>
  <w:compat/>
  <w:rsids>
    <w:rsidRoot w:val="009E6E9C"/>
    <w:rsid w:val="00000484"/>
    <w:rsid w:val="00001D9D"/>
    <w:rsid w:val="000024FA"/>
    <w:rsid w:val="00002B26"/>
    <w:rsid w:val="0000427E"/>
    <w:rsid w:val="00004858"/>
    <w:rsid w:val="0000492F"/>
    <w:rsid w:val="00004B32"/>
    <w:rsid w:val="000052CC"/>
    <w:rsid w:val="000075E0"/>
    <w:rsid w:val="0001017C"/>
    <w:rsid w:val="00011065"/>
    <w:rsid w:val="000111BE"/>
    <w:rsid w:val="00012BE5"/>
    <w:rsid w:val="000151FE"/>
    <w:rsid w:val="00015BF8"/>
    <w:rsid w:val="00015DE1"/>
    <w:rsid w:val="000168B4"/>
    <w:rsid w:val="00016C28"/>
    <w:rsid w:val="0001795A"/>
    <w:rsid w:val="0002172D"/>
    <w:rsid w:val="00022186"/>
    <w:rsid w:val="000221EF"/>
    <w:rsid w:val="0002401F"/>
    <w:rsid w:val="00025BD1"/>
    <w:rsid w:val="00027CD9"/>
    <w:rsid w:val="00027ED2"/>
    <w:rsid w:val="000313CF"/>
    <w:rsid w:val="0003152B"/>
    <w:rsid w:val="0003256E"/>
    <w:rsid w:val="000325D1"/>
    <w:rsid w:val="000337C5"/>
    <w:rsid w:val="00036417"/>
    <w:rsid w:val="000406EE"/>
    <w:rsid w:val="00040930"/>
    <w:rsid w:val="00040EAA"/>
    <w:rsid w:val="00040F8C"/>
    <w:rsid w:val="00041AD1"/>
    <w:rsid w:val="00044739"/>
    <w:rsid w:val="00044FCB"/>
    <w:rsid w:val="000458F9"/>
    <w:rsid w:val="00046149"/>
    <w:rsid w:val="00046644"/>
    <w:rsid w:val="0004793C"/>
    <w:rsid w:val="0005253C"/>
    <w:rsid w:val="00053149"/>
    <w:rsid w:val="0005408C"/>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489C"/>
    <w:rsid w:val="000769DD"/>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06E2"/>
    <w:rsid w:val="000A19E9"/>
    <w:rsid w:val="000A2B6F"/>
    <w:rsid w:val="000A3547"/>
    <w:rsid w:val="000A35F3"/>
    <w:rsid w:val="000A395B"/>
    <w:rsid w:val="000A4DC6"/>
    <w:rsid w:val="000A5FE7"/>
    <w:rsid w:val="000B0ABD"/>
    <w:rsid w:val="000B0C35"/>
    <w:rsid w:val="000B0D21"/>
    <w:rsid w:val="000B1669"/>
    <w:rsid w:val="000B2A51"/>
    <w:rsid w:val="000B2E35"/>
    <w:rsid w:val="000B41AD"/>
    <w:rsid w:val="000B4BB3"/>
    <w:rsid w:val="000B6A63"/>
    <w:rsid w:val="000B6DF6"/>
    <w:rsid w:val="000B757C"/>
    <w:rsid w:val="000B7A3B"/>
    <w:rsid w:val="000B7DDD"/>
    <w:rsid w:val="000C08A5"/>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3D2F"/>
    <w:rsid w:val="000E3D4F"/>
    <w:rsid w:val="000E4066"/>
    <w:rsid w:val="000E5709"/>
    <w:rsid w:val="000E6603"/>
    <w:rsid w:val="000E6892"/>
    <w:rsid w:val="000E6D2D"/>
    <w:rsid w:val="000F1D10"/>
    <w:rsid w:val="000F36E9"/>
    <w:rsid w:val="000F4D4B"/>
    <w:rsid w:val="000F502C"/>
    <w:rsid w:val="000F5A00"/>
    <w:rsid w:val="000F60DA"/>
    <w:rsid w:val="00100845"/>
    <w:rsid w:val="00100BFC"/>
    <w:rsid w:val="00101443"/>
    <w:rsid w:val="00101850"/>
    <w:rsid w:val="00101887"/>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D89"/>
    <w:rsid w:val="001550F1"/>
    <w:rsid w:val="0015770A"/>
    <w:rsid w:val="00160275"/>
    <w:rsid w:val="00160F4D"/>
    <w:rsid w:val="00161042"/>
    <w:rsid w:val="001616B8"/>
    <w:rsid w:val="00162549"/>
    <w:rsid w:val="00162879"/>
    <w:rsid w:val="00163454"/>
    <w:rsid w:val="00163669"/>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6EC"/>
    <w:rsid w:val="00183FBD"/>
    <w:rsid w:val="00185004"/>
    <w:rsid w:val="0018530A"/>
    <w:rsid w:val="0018599F"/>
    <w:rsid w:val="00185EFA"/>
    <w:rsid w:val="00186A99"/>
    <w:rsid w:val="00186DA6"/>
    <w:rsid w:val="00186EC6"/>
    <w:rsid w:val="001870F1"/>
    <w:rsid w:val="001872B1"/>
    <w:rsid w:val="001906A0"/>
    <w:rsid w:val="00190F56"/>
    <w:rsid w:val="00193F55"/>
    <w:rsid w:val="00194390"/>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3F4"/>
    <w:rsid w:val="001E5426"/>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4C6F"/>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2542"/>
    <w:rsid w:val="00244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1AF"/>
    <w:rsid w:val="0026738A"/>
    <w:rsid w:val="00267B50"/>
    <w:rsid w:val="00272726"/>
    <w:rsid w:val="002729A0"/>
    <w:rsid w:val="0027598A"/>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08EC"/>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5AF5"/>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C07"/>
    <w:rsid w:val="0034420A"/>
    <w:rsid w:val="003448BA"/>
    <w:rsid w:val="00344FD2"/>
    <w:rsid w:val="00345F93"/>
    <w:rsid w:val="0034656D"/>
    <w:rsid w:val="00346857"/>
    <w:rsid w:val="00347361"/>
    <w:rsid w:val="0034786F"/>
    <w:rsid w:val="003510E7"/>
    <w:rsid w:val="00351141"/>
    <w:rsid w:val="00351B6B"/>
    <w:rsid w:val="0035417D"/>
    <w:rsid w:val="00355D7C"/>
    <w:rsid w:val="0035691A"/>
    <w:rsid w:val="00357B0F"/>
    <w:rsid w:val="00357DBE"/>
    <w:rsid w:val="0036045E"/>
    <w:rsid w:val="003623C1"/>
    <w:rsid w:val="00362F60"/>
    <w:rsid w:val="00363783"/>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14AB"/>
    <w:rsid w:val="003A2179"/>
    <w:rsid w:val="003A423F"/>
    <w:rsid w:val="003A4590"/>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4FC7"/>
    <w:rsid w:val="003C6497"/>
    <w:rsid w:val="003D01C4"/>
    <w:rsid w:val="003D05D5"/>
    <w:rsid w:val="003D1094"/>
    <w:rsid w:val="003D1476"/>
    <w:rsid w:val="003D239F"/>
    <w:rsid w:val="003D3534"/>
    <w:rsid w:val="003D3864"/>
    <w:rsid w:val="003D3B83"/>
    <w:rsid w:val="003D59BC"/>
    <w:rsid w:val="003D6DD8"/>
    <w:rsid w:val="003D7251"/>
    <w:rsid w:val="003E2288"/>
    <w:rsid w:val="003E2C1D"/>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174"/>
    <w:rsid w:val="00410711"/>
    <w:rsid w:val="0041153A"/>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83C"/>
    <w:rsid w:val="00466DAB"/>
    <w:rsid w:val="00466FF7"/>
    <w:rsid w:val="004674DC"/>
    <w:rsid w:val="0047043B"/>
    <w:rsid w:val="00471EB3"/>
    <w:rsid w:val="00472DF5"/>
    <w:rsid w:val="00474ADF"/>
    <w:rsid w:val="00475AD0"/>
    <w:rsid w:val="00475ADF"/>
    <w:rsid w:val="00476100"/>
    <w:rsid w:val="00476662"/>
    <w:rsid w:val="00480C1E"/>
    <w:rsid w:val="0048138D"/>
    <w:rsid w:val="00481C69"/>
    <w:rsid w:val="00481CCD"/>
    <w:rsid w:val="004822C7"/>
    <w:rsid w:val="004823B5"/>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0D1"/>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551C"/>
    <w:rsid w:val="004E6A8F"/>
    <w:rsid w:val="004E72C4"/>
    <w:rsid w:val="004F0C68"/>
    <w:rsid w:val="004F1BEC"/>
    <w:rsid w:val="004F1E92"/>
    <w:rsid w:val="004F274C"/>
    <w:rsid w:val="004F2999"/>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608"/>
    <w:rsid w:val="00504F58"/>
    <w:rsid w:val="00507708"/>
    <w:rsid w:val="00507834"/>
    <w:rsid w:val="00507A62"/>
    <w:rsid w:val="0051039D"/>
    <w:rsid w:val="0051054B"/>
    <w:rsid w:val="00510A64"/>
    <w:rsid w:val="0051161D"/>
    <w:rsid w:val="0051348D"/>
    <w:rsid w:val="005142C1"/>
    <w:rsid w:val="00515018"/>
    <w:rsid w:val="00515151"/>
    <w:rsid w:val="00515264"/>
    <w:rsid w:val="00516D5E"/>
    <w:rsid w:val="00517005"/>
    <w:rsid w:val="00517D8C"/>
    <w:rsid w:val="005202D6"/>
    <w:rsid w:val="00520322"/>
    <w:rsid w:val="00520F97"/>
    <w:rsid w:val="0052162F"/>
    <w:rsid w:val="00522BFB"/>
    <w:rsid w:val="00523B05"/>
    <w:rsid w:val="00524BB8"/>
    <w:rsid w:val="00524EC0"/>
    <w:rsid w:val="005250D1"/>
    <w:rsid w:val="005253D1"/>
    <w:rsid w:val="00526C84"/>
    <w:rsid w:val="00530AAC"/>
    <w:rsid w:val="005314FF"/>
    <w:rsid w:val="005317DE"/>
    <w:rsid w:val="00532036"/>
    <w:rsid w:val="005406D8"/>
    <w:rsid w:val="005407E6"/>
    <w:rsid w:val="005474E3"/>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0D95"/>
    <w:rsid w:val="005E10C0"/>
    <w:rsid w:val="005E1B0A"/>
    <w:rsid w:val="005E1D0B"/>
    <w:rsid w:val="005E31D1"/>
    <w:rsid w:val="005E33CE"/>
    <w:rsid w:val="005E4464"/>
    <w:rsid w:val="005E4519"/>
    <w:rsid w:val="005E50A6"/>
    <w:rsid w:val="005E5104"/>
    <w:rsid w:val="005E5733"/>
    <w:rsid w:val="005E692E"/>
    <w:rsid w:val="005E6ECD"/>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07A3"/>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31E5"/>
    <w:rsid w:val="00644FAB"/>
    <w:rsid w:val="00645DDA"/>
    <w:rsid w:val="00646001"/>
    <w:rsid w:val="00646A35"/>
    <w:rsid w:val="00646A87"/>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B50"/>
    <w:rsid w:val="00684F18"/>
    <w:rsid w:val="006850EC"/>
    <w:rsid w:val="00686C55"/>
    <w:rsid w:val="00686FFA"/>
    <w:rsid w:val="00690F95"/>
    <w:rsid w:val="00692026"/>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6A6"/>
    <w:rsid w:val="006D172B"/>
    <w:rsid w:val="006D1766"/>
    <w:rsid w:val="006D1D1F"/>
    <w:rsid w:val="006D5063"/>
    <w:rsid w:val="006D552E"/>
    <w:rsid w:val="006D5A08"/>
    <w:rsid w:val="006D5A71"/>
    <w:rsid w:val="006D6A05"/>
    <w:rsid w:val="006D6E99"/>
    <w:rsid w:val="006D703C"/>
    <w:rsid w:val="006D70A4"/>
    <w:rsid w:val="006E27B8"/>
    <w:rsid w:val="006E2CB7"/>
    <w:rsid w:val="006E3259"/>
    <w:rsid w:val="006E3919"/>
    <w:rsid w:val="006E3F4D"/>
    <w:rsid w:val="006E634F"/>
    <w:rsid w:val="006E7591"/>
    <w:rsid w:val="006E7DEB"/>
    <w:rsid w:val="006E7EBA"/>
    <w:rsid w:val="006F140A"/>
    <w:rsid w:val="006F153D"/>
    <w:rsid w:val="006F1E15"/>
    <w:rsid w:val="006F349D"/>
    <w:rsid w:val="006F56F3"/>
    <w:rsid w:val="006F76FA"/>
    <w:rsid w:val="006F7C2B"/>
    <w:rsid w:val="006F7DA4"/>
    <w:rsid w:val="007003F3"/>
    <w:rsid w:val="00700585"/>
    <w:rsid w:val="00700D56"/>
    <w:rsid w:val="007027FD"/>
    <w:rsid w:val="00704DF0"/>
    <w:rsid w:val="00705FC3"/>
    <w:rsid w:val="00707264"/>
    <w:rsid w:val="00707B17"/>
    <w:rsid w:val="00711365"/>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3CC"/>
    <w:rsid w:val="00731719"/>
    <w:rsid w:val="00731F5A"/>
    <w:rsid w:val="00731FFB"/>
    <w:rsid w:val="00732F0F"/>
    <w:rsid w:val="00733411"/>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789D"/>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5453"/>
    <w:rsid w:val="007962DF"/>
    <w:rsid w:val="007964C2"/>
    <w:rsid w:val="0079657C"/>
    <w:rsid w:val="0079727C"/>
    <w:rsid w:val="0079737B"/>
    <w:rsid w:val="00797E5F"/>
    <w:rsid w:val="007A002D"/>
    <w:rsid w:val="007A03EC"/>
    <w:rsid w:val="007A12A0"/>
    <w:rsid w:val="007A24AF"/>
    <w:rsid w:val="007A3949"/>
    <w:rsid w:val="007A3BF5"/>
    <w:rsid w:val="007A3C39"/>
    <w:rsid w:val="007A4BF6"/>
    <w:rsid w:val="007A5613"/>
    <w:rsid w:val="007A7D81"/>
    <w:rsid w:val="007B03D5"/>
    <w:rsid w:val="007B068F"/>
    <w:rsid w:val="007B1C38"/>
    <w:rsid w:val="007B22BC"/>
    <w:rsid w:val="007B2400"/>
    <w:rsid w:val="007B3D6E"/>
    <w:rsid w:val="007B4C22"/>
    <w:rsid w:val="007B5245"/>
    <w:rsid w:val="007B6007"/>
    <w:rsid w:val="007B6DE4"/>
    <w:rsid w:val="007C030F"/>
    <w:rsid w:val="007C0371"/>
    <w:rsid w:val="007C0EBA"/>
    <w:rsid w:val="007C1245"/>
    <w:rsid w:val="007C295E"/>
    <w:rsid w:val="007C4129"/>
    <w:rsid w:val="007C665B"/>
    <w:rsid w:val="007C678C"/>
    <w:rsid w:val="007C6794"/>
    <w:rsid w:val="007D09DF"/>
    <w:rsid w:val="007D1149"/>
    <w:rsid w:val="007D1F7A"/>
    <w:rsid w:val="007D2806"/>
    <w:rsid w:val="007D2DD0"/>
    <w:rsid w:val="007D2DEB"/>
    <w:rsid w:val="007D3973"/>
    <w:rsid w:val="007D4268"/>
    <w:rsid w:val="007D7A32"/>
    <w:rsid w:val="007E1995"/>
    <w:rsid w:val="007E1D6D"/>
    <w:rsid w:val="007E3908"/>
    <w:rsid w:val="007E55DF"/>
    <w:rsid w:val="007E6B9E"/>
    <w:rsid w:val="007F0E88"/>
    <w:rsid w:val="007F1363"/>
    <w:rsid w:val="007F16B0"/>
    <w:rsid w:val="007F22D1"/>
    <w:rsid w:val="007F31BE"/>
    <w:rsid w:val="007F5210"/>
    <w:rsid w:val="007F571B"/>
    <w:rsid w:val="007F74EB"/>
    <w:rsid w:val="007F7945"/>
    <w:rsid w:val="00800E96"/>
    <w:rsid w:val="0080115A"/>
    <w:rsid w:val="00802919"/>
    <w:rsid w:val="00802EF3"/>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BF6"/>
    <w:rsid w:val="00856A08"/>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419"/>
    <w:rsid w:val="00876AEA"/>
    <w:rsid w:val="008809AA"/>
    <w:rsid w:val="00880C28"/>
    <w:rsid w:val="0088169E"/>
    <w:rsid w:val="00881E3D"/>
    <w:rsid w:val="00882783"/>
    <w:rsid w:val="0088468B"/>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1F2C"/>
    <w:rsid w:val="008D304D"/>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313F"/>
    <w:rsid w:val="008F4F44"/>
    <w:rsid w:val="008F74ED"/>
    <w:rsid w:val="008F7D77"/>
    <w:rsid w:val="009001A7"/>
    <w:rsid w:val="00900490"/>
    <w:rsid w:val="00901B60"/>
    <w:rsid w:val="00902839"/>
    <w:rsid w:val="009035D3"/>
    <w:rsid w:val="00903FFA"/>
    <w:rsid w:val="00904C4E"/>
    <w:rsid w:val="009055BB"/>
    <w:rsid w:val="0090671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2CEC"/>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A5C"/>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186C"/>
    <w:rsid w:val="009A3039"/>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2CA8"/>
    <w:rsid w:val="009F4263"/>
    <w:rsid w:val="009F517F"/>
    <w:rsid w:val="009F54F6"/>
    <w:rsid w:val="009F5DEB"/>
    <w:rsid w:val="009F61EA"/>
    <w:rsid w:val="009F683E"/>
    <w:rsid w:val="009F6FED"/>
    <w:rsid w:val="009F71F1"/>
    <w:rsid w:val="00A00E05"/>
    <w:rsid w:val="00A0208C"/>
    <w:rsid w:val="00A02E51"/>
    <w:rsid w:val="00A02F6A"/>
    <w:rsid w:val="00A0356D"/>
    <w:rsid w:val="00A046A9"/>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4654"/>
    <w:rsid w:val="00A3522B"/>
    <w:rsid w:val="00A35BC2"/>
    <w:rsid w:val="00A3711F"/>
    <w:rsid w:val="00A37EAA"/>
    <w:rsid w:val="00A41A12"/>
    <w:rsid w:val="00A42122"/>
    <w:rsid w:val="00A4340F"/>
    <w:rsid w:val="00A435E4"/>
    <w:rsid w:val="00A43F19"/>
    <w:rsid w:val="00A441FE"/>
    <w:rsid w:val="00A47FDB"/>
    <w:rsid w:val="00A50931"/>
    <w:rsid w:val="00A50D13"/>
    <w:rsid w:val="00A515C9"/>
    <w:rsid w:val="00A51884"/>
    <w:rsid w:val="00A51EA1"/>
    <w:rsid w:val="00A54548"/>
    <w:rsid w:val="00A552B3"/>
    <w:rsid w:val="00A553D8"/>
    <w:rsid w:val="00A555EF"/>
    <w:rsid w:val="00A566A4"/>
    <w:rsid w:val="00A6008A"/>
    <w:rsid w:val="00A6079F"/>
    <w:rsid w:val="00A60E51"/>
    <w:rsid w:val="00A619A5"/>
    <w:rsid w:val="00A62411"/>
    <w:rsid w:val="00A631E8"/>
    <w:rsid w:val="00A64017"/>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0DF"/>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28A4"/>
    <w:rsid w:val="00AC3242"/>
    <w:rsid w:val="00AC32CE"/>
    <w:rsid w:val="00AC3FB4"/>
    <w:rsid w:val="00AC484C"/>
    <w:rsid w:val="00AC58B1"/>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017"/>
    <w:rsid w:val="00AE2350"/>
    <w:rsid w:val="00AE288E"/>
    <w:rsid w:val="00AE352A"/>
    <w:rsid w:val="00AE35AD"/>
    <w:rsid w:val="00AE3AE9"/>
    <w:rsid w:val="00AE43BD"/>
    <w:rsid w:val="00AE778D"/>
    <w:rsid w:val="00AE7A55"/>
    <w:rsid w:val="00AF4928"/>
    <w:rsid w:val="00AF7E91"/>
    <w:rsid w:val="00B01221"/>
    <w:rsid w:val="00B0158E"/>
    <w:rsid w:val="00B04348"/>
    <w:rsid w:val="00B0442F"/>
    <w:rsid w:val="00B044FA"/>
    <w:rsid w:val="00B0454D"/>
    <w:rsid w:val="00B06076"/>
    <w:rsid w:val="00B06665"/>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B2B"/>
    <w:rsid w:val="00B33B6E"/>
    <w:rsid w:val="00B35A15"/>
    <w:rsid w:val="00B376E4"/>
    <w:rsid w:val="00B37BC5"/>
    <w:rsid w:val="00B416A7"/>
    <w:rsid w:val="00B42956"/>
    <w:rsid w:val="00B44BDA"/>
    <w:rsid w:val="00B466FA"/>
    <w:rsid w:val="00B46D65"/>
    <w:rsid w:val="00B47809"/>
    <w:rsid w:val="00B500E8"/>
    <w:rsid w:val="00B51138"/>
    <w:rsid w:val="00B5279C"/>
    <w:rsid w:val="00B53A26"/>
    <w:rsid w:val="00B53FFC"/>
    <w:rsid w:val="00B54E82"/>
    <w:rsid w:val="00B54F94"/>
    <w:rsid w:val="00B55B72"/>
    <w:rsid w:val="00B568F7"/>
    <w:rsid w:val="00B6049A"/>
    <w:rsid w:val="00B606D4"/>
    <w:rsid w:val="00B610DF"/>
    <w:rsid w:val="00B614D9"/>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30C2"/>
    <w:rsid w:val="00B835F9"/>
    <w:rsid w:val="00B8417D"/>
    <w:rsid w:val="00B85461"/>
    <w:rsid w:val="00B857DC"/>
    <w:rsid w:val="00B85EB3"/>
    <w:rsid w:val="00B868BC"/>
    <w:rsid w:val="00B86F6E"/>
    <w:rsid w:val="00B87014"/>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B47"/>
    <w:rsid w:val="00BA3D2E"/>
    <w:rsid w:val="00BA4E0B"/>
    <w:rsid w:val="00BA7D6E"/>
    <w:rsid w:val="00BB0D01"/>
    <w:rsid w:val="00BB143C"/>
    <w:rsid w:val="00BB2287"/>
    <w:rsid w:val="00BB2623"/>
    <w:rsid w:val="00BB2E68"/>
    <w:rsid w:val="00BB315D"/>
    <w:rsid w:val="00BB3298"/>
    <w:rsid w:val="00BB4517"/>
    <w:rsid w:val="00BB5CD3"/>
    <w:rsid w:val="00BB66B8"/>
    <w:rsid w:val="00BB698F"/>
    <w:rsid w:val="00BB6CC8"/>
    <w:rsid w:val="00BB7088"/>
    <w:rsid w:val="00BC1552"/>
    <w:rsid w:val="00BC2CEA"/>
    <w:rsid w:val="00BC2EFB"/>
    <w:rsid w:val="00BC6584"/>
    <w:rsid w:val="00BC71BC"/>
    <w:rsid w:val="00BD0FB3"/>
    <w:rsid w:val="00BD20C5"/>
    <w:rsid w:val="00BD35FF"/>
    <w:rsid w:val="00BD3C29"/>
    <w:rsid w:val="00BD3FD1"/>
    <w:rsid w:val="00BD4A28"/>
    <w:rsid w:val="00BD6FD2"/>
    <w:rsid w:val="00BE22D6"/>
    <w:rsid w:val="00BE5A15"/>
    <w:rsid w:val="00BE5FE9"/>
    <w:rsid w:val="00BE6049"/>
    <w:rsid w:val="00BE6D66"/>
    <w:rsid w:val="00BE7A1A"/>
    <w:rsid w:val="00BF08B6"/>
    <w:rsid w:val="00BF08EE"/>
    <w:rsid w:val="00BF0DDA"/>
    <w:rsid w:val="00BF12C2"/>
    <w:rsid w:val="00BF186A"/>
    <w:rsid w:val="00BF1E3B"/>
    <w:rsid w:val="00BF2910"/>
    <w:rsid w:val="00BF3888"/>
    <w:rsid w:val="00BF436F"/>
    <w:rsid w:val="00BF508D"/>
    <w:rsid w:val="00BF5377"/>
    <w:rsid w:val="00BF597F"/>
    <w:rsid w:val="00BF6409"/>
    <w:rsid w:val="00BF7033"/>
    <w:rsid w:val="00C01955"/>
    <w:rsid w:val="00C0297F"/>
    <w:rsid w:val="00C02ED2"/>
    <w:rsid w:val="00C032F7"/>
    <w:rsid w:val="00C04104"/>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4D"/>
    <w:rsid w:val="00C32B53"/>
    <w:rsid w:val="00C33C1D"/>
    <w:rsid w:val="00C34678"/>
    <w:rsid w:val="00C34A60"/>
    <w:rsid w:val="00C352C0"/>
    <w:rsid w:val="00C35923"/>
    <w:rsid w:val="00C35D93"/>
    <w:rsid w:val="00C36191"/>
    <w:rsid w:val="00C36387"/>
    <w:rsid w:val="00C36C2B"/>
    <w:rsid w:val="00C371BF"/>
    <w:rsid w:val="00C407C7"/>
    <w:rsid w:val="00C40BDB"/>
    <w:rsid w:val="00C420B9"/>
    <w:rsid w:val="00C42B90"/>
    <w:rsid w:val="00C42CBB"/>
    <w:rsid w:val="00C4450C"/>
    <w:rsid w:val="00C449A7"/>
    <w:rsid w:val="00C44B01"/>
    <w:rsid w:val="00C454DC"/>
    <w:rsid w:val="00C45A6F"/>
    <w:rsid w:val="00C50E10"/>
    <w:rsid w:val="00C529B1"/>
    <w:rsid w:val="00C5452D"/>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726F"/>
    <w:rsid w:val="00C97310"/>
    <w:rsid w:val="00C976A4"/>
    <w:rsid w:val="00CA0ECB"/>
    <w:rsid w:val="00CA278E"/>
    <w:rsid w:val="00CA50F4"/>
    <w:rsid w:val="00CA5774"/>
    <w:rsid w:val="00CA5F3E"/>
    <w:rsid w:val="00CA61D3"/>
    <w:rsid w:val="00CA64F3"/>
    <w:rsid w:val="00CA6548"/>
    <w:rsid w:val="00CB2A97"/>
    <w:rsid w:val="00CB43E5"/>
    <w:rsid w:val="00CB4760"/>
    <w:rsid w:val="00CB4811"/>
    <w:rsid w:val="00CB4ACE"/>
    <w:rsid w:val="00CB4EF9"/>
    <w:rsid w:val="00CB4FA5"/>
    <w:rsid w:val="00CB6A33"/>
    <w:rsid w:val="00CB7F19"/>
    <w:rsid w:val="00CC1079"/>
    <w:rsid w:val="00CC12F3"/>
    <w:rsid w:val="00CC143C"/>
    <w:rsid w:val="00CC1585"/>
    <w:rsid w:val="00CC15AE"/>
    <w:rsid w:val="00CC1F4E"/>
    <w:rsid w:val="00CC39A8"/>
    <w:rsid w:val="00CC3F84"/>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1F8"/>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502"/>
    <w:rsid w:val="00D64AAD"/>
    <w:rsid w:val="00D64F6D"/>
    <w:rsid w:val="00D66FFB"/>
    <w:rsid w:val="00D67107"/>
    <w:rsid w:val="00D67141"/>
    <w:rsid w:val="00D67AE5"/>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A08DB"/>
    <w:rsid w:val="00DA1880"/>
    <w:rsid w:val="00DA22E5"/>
    <w:rsid w:val="00DA2997"/>
    <w:rsid w:val="00DA2D16"/>
    <w:rsid w:val="00DA2E1F"/>
    <w:rsid w:val="00DA2FDA"/>
    <w:rsid w:val="00DA33EE"/>
    <w:rsid w:val="00DA4884"/>
    <w:rsid w:val="00DA5507"/>
    <w:rsid w:val="00DA76C6"/>
    <w:rsid w:val="00DB00C8"/>
    <w:rsid w:val="00DB02F0"/>
    <w:rsid w:val="00DB0FFC"/>
    <w:rsid w:val="00DB1476"/>
    <w:rsid w:val="00DB26B8"/>
    <w:rsid w:val="00DB2933"/>
    <w:rsid w:val="00DB3BEF"/>
    <w:rsid w:val="00DB439D"/>
    <w:rsid w:val="00DB69AA"/>
    <w:rsid w:val="00DB6A15"/>
    <w:rsid w:val="00DC0DC0"/>
    <w:rsid w:val="00DC0E48"/>
    <w:rsid w:val="00DC0FC0"/>
    <w:rsid w:val="00DC1DF8"/>
    <w:rsid w:val="00DC2633"/>
    <w:rsid w:val="00DC41A2"/>
    <w:rsid w:val="00DC488E"/>
    <w:rsid w:val="00DC5042"/>
    <w:rsid w:val="00DC534A"/>
    <w:rsid w:val="00DC67F0"/>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4CA3"/>
    <w:rsid w:val="00DE4CEC"/>
    <w:rsid w:val="00DE5888"/>
    <w:rsid w:val="00DE6127"/>
    <w:rsid w:val="00DE7373"/>
    <w:rsid w:val="00DF0187"/>
    <w:rsid w:val="00DF094D"/>
    <w:rsid w:val="00DF1052"/>
    <w:rsid w:val="00DF1076"/>
    <w:rsid w:val="00DF16D1"/>
    <w:rsid w:val="00DF19D6"/>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3D89"/>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6172"/>
    <w:rsid w:val="00E470DB"/>
    <w:rsid w:val="00E5089E"/>
    <w:rsid w:val="00E52965"/>
    <w:rsid w:val="00E52BAA"/>
    <w:rsid w:val="00E52BF6"/>
    <w:rsid w:val="00E53B3F"/>
    <w:rsid w:val="00E5494E"/>
    <w:rsid w:val="00E54D8E"/>
    <w:rsid w:val="00E55A88"/>
    <w:rsid w:val="00E568B8"/>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4842"/>
    <w:rsid w:val="00F05739"/>
    <w:rsid w:val="00F05CC6"/>
    <w:rsid w:val="00F07337"/>
    <w:rsid w:val="00F07EA8"/>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F16"/>
    <w:rsid w:val="00F271DF"/>
    <w:rsid w:val="00F27976"/>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52F"/>
    <w:rsid w:val="00FA1D56"/>
    <w:rsid w:val="00FA281A"/>
    <w:rsid w:val="00FA48B5"/>
    <w:rsid w:val="00FA54A9"/>
    <w:rsid w:val="00FA6366"/>
    <w:rsid w:val="00FA695E"/>
    <w:rsid w:val="00FA6D71"/>
    <w:rsid w:val="00FA7024"/>
    <w:rsid w:val="00FB0E31"/>
    <w:rsid w:val="00FB1D21"/>
    <w:rsid w:val="00FB3E29"/>
    <w:rsid w:val="00FB67EF"/>
    <w:rsid w:val="00FC00B1"/>
    <w:rsid w:val="00FC1CE9"/>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C62"/>
    <w:rsid w:val="00FF1D76"/>
    <w:rsid w:val="00FF23FB"/>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27FEA"/>
    <w:pPr>
      <w:keepNext/>
      <w:spacing w:before="20" w:after="20"/>
      <w:jc w:val="both"/>
      <w:outlineLvl w:val="3"/>
    </w:pPr>
    <w:rPr>
      <w:b/>
    </w:rPr>
  </w:style>
  <w:style w:type="paragraph" w:styleId="Heading5">
    <w:name w:val="heading 5"/>
    <w:aliases w:val="Block Label"/>
    <w:basedOn w:val="Normal"/>
    <w:next w:val="Normal"/>
    <w:qFormat/>
    <w:rsid w:val="00D27FEA"/>
    <w:pPr>
      <w:keepNext/>
      <w:outlineLvl w:val="4"/>
    </w:pPr>
    <w:rPr>
      <w:b/>
      <w:sz w:val="20"/>
    </w:rPr>
  </w:style>
  <w:style w:type="paragraph" w:styleId="Heading6">
    <w:name w:val="heading 6"/>
    <w:basedOn w:val="Normal"/>
    <w:next w:val="Normal"/>
    <w:qFormat/>
    <w:rsid w:val="00D27FEA"/>
    <w:pPr>
      <w:spacing w:before="240" w:after="60"/>
      <w:outlineLvl w:val="5"/>
    </w:pPr>
    <w:rPr>
      <w:i/>
    </w:rPr>
  </w:style>
  <w:style w:type="paragraph" w:styleId="Heading7">
    <w:name w:val="heading 7"/>
    <w:basedOn w:val="Normal"/>
    <w:next w:val="Normal"/>
    <w:qFormat/>
    <w:rsid w:val="00D27FEA"/>
    <w:pPr>
      <w:spacing w:before="240" w:after="60"/>
      <w:outlineLvl w:val="6"/>
    </w:pPr>
    <w:rPr>
      <w:sz w:val="20"/>
    </w:rPr>
  </w:style>
  <w:style w:type="paragraph" w:styleId="Heading8">
    <w:name w:val="heading 8"/>
    <w:basedOn w:val="Normal"/>
    <w:next w:val="Normal"/>
    <w:qFormat/>
    <w:rsid w:val="00D27FEA"/>
    <w:pPr>
      <w:spacing w:before="240" w:after="60"/>
      <w:outlineLvl w:val="7"/>
    </w:pPr>
    <w:rPr>
      <w:i/>
      <w:sz w:val="20"/>
    </w:rPr>
  </w:style>
  <w:style w:type="paragraph" w:styleId="Heading9">
    <w:name w:val="heading 9"/>
    <w:basedOn w:val="Normal"/>
    <w:next w:val="Normal"/>
    <w:qFormat/>
    <w:rsid w:val="00D27FE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7FEA"/>
    <w:pPr>
      <w:tabs>
        <w:tab w:val="center" w:pos="4320"/>
        <w:tab w:val="right" w:pos="8640"/>
      </w:tabs>
    </w:pPr>
    <w:rPr>
      <w:sz w:val="20"/>
    </w:rPr>
  </w:style>
  <w:style w:type="paragraph" w:styleId="Footer">
    <w:name w:val="footer"/>
    <w:aliases w:val="Footer-Even,footer odd,footer,Footer-Even1"/>
    <w:basedOn w:val="Normal"/>
    <w:link w:val="FooterChar"/>
    <w:uiPriority w:val="99"/>
    <w:rsid w:val="00D27FE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27FEA"/>
    <w:pPr>
      <w:ind w:left="200"/>
    </w:pPr>
  </w:style>
  <w:style w:type="paragraph" w:styleId="TOC3">
    <w:name w:val="toc 3"/>
    <w:basedOn w:val="Normal"/>
    <w:next w:val="Normal"/>
    <w:autoRedefine/>
    <w:semiHidden/>
    <w:rsid w:val="00D27FEA"/>
    <w:pPr>
      <w:ind w:left="400"/>
    </w:pPr>
  </w:style>
  <w:style w:type="paragraph" w:styleId="TOC4">
    <w:name w:val="toc 4"/>
    <w:basedOn w:val="Normal"/>
    <w:next w:val="Normal"/>
    <w:autoRedefine/>
    <w:semiHidden/>
    <w:rsid w:val="00D27FEA"/>
    <w:pPr>
      <w:ind w:left="600"/>
    </w:pPr>
  </w:style>
  <w:style w:type="paragraph" w:styleId="TOC5">
    <w:name w:val="toc 5"/>
    <w:basedOn w:val="Normal"/>
    <w:next w:val="Normal"/>
    <w:autoRedefine/>
    <w:semiHidden/>
    <w:rsid w:val="00D27FEA"/>
    <w:pPr>
      <w:ind w:left="800"/>
    </w:pPr>
  </w:style>
  <w:style w:type="paragraph" w:styleId="TOC6">
    <w:name w:val="toc 6"/>
    <w:basedOn w:val="Normal"/>
    <w:next w:val="Normal"/>
    <w:autoRedefine/>
    <w:semiHidden/>
    <w:rsid w:val="00D27FEA"/>
    <w:pPr>
      <w:ind w:left="1000"/>
    </w:pPr>
  </w:style>
  <w:style w:type="paragraph" w:styleId="TOC7">
    <w:name w:val="toc 7"/>
    <w:basedOn w:val="Normal"/>
    <w:next w:val="Normal"/>
    <w:autoRedefine/>
    <w:semiHidden/>
    <w:rsid w:val="00D27FEA"/>
    <w:pPr>
      <w:ind w:left="1200"/>
    </w:pPr>
  </w:style>
  <w:style w:type="paragraph" w:styleId="TOC8">
    <w:name w:val="toc 8"/>
    <w:basedOn w:val="Normal"/>
    <w:next w:val="Normal"/>
    <w:autoRedefine/>
    <w:semiHidden/>
    <w:rsid w:val="00D27FEA"/>
    <w:pPr>
      <w:ind w:left="1400"/>
    </w:pPr>
  </w:style>
  <w:style w:type="paragraph" w:styleId="TOC9">
    <w:name w:val="toc 9"/>
    <w:basedOn w:val="Normal"/>
    <w:next w:val="Normal"/>
    <w:autoRedefine/>
    <w:semiHidden/>
    <w:rsid w:val="00D27FEA"/>
    <w:pPr>
      <w:ind w:left="1600"/>
    </w:pPr>
  </w:style>
  <w:style w:type="paragraph" w:styleId="BodyText">
    <w:name w:val="Body Text"/>
    <w:basedOn w:val="Normal"/>
    <w:rsid w:val="00D27FEA"/>
    <w:pPr>
      <w:spacing w:before="20" w:after="20"/>
      <w:jc w:val="both"/>
    </w:pPr>
  </w:style>
  <w:style w:type="paragraph" w:styleId="BodyTextIndent">
    <w:name w:val="Body Text Indent"/>
    <w:basedOn w:val="Normal"/>
    <w:rsid w:val="00D27FEA"/>
    <w:pPr>
      <w:spacing w:before="20" w:after="20"/>
      <w:ind w:left="720"/>
    </w:pPr>
  </w:style>
  <w:style w:type="paragraph" w:styleId="Title">
    <w:name w:val="Title"/>
    <w:basedOn w:val="Normal"/>
    <w:qFormat/>
    <w:rsid w:val="00D27FEA"/>
    <w:pPr>
      <w:jc w:val="center"/>
    </w:pPr>
    <w:rPr>
      <w:rFonts w:cs="Tahoma"/>
      <w:b/>
      <w:bCs/>
      <w:spacing w:val="10"/>
      <w:sz w:val="40"/>
    </w:rPr>
  </w:style>
  <w:style w:type="paragraph" w:customStyle="1" w:styleId="ContinuedTableLabe">
    <w:name w:val="Continued Table Labe"/>
    <w:basedOn w:val="Normal"/>
    <w:rsid w:val="00D27FEA"/>
    <w:rPr>
      <w:sz w:val="16"/>
    </w:rPr>
  </w:style>
  <w:style w:type="paragraph" w:styleId="BodyText2">
    <w:name w:val="Body Text 2"/>
    <w:basedOn w:val="Normal"/>
    <w:rsid w:val="00D27FEA"/>
    <w:rPr>
      <w:rFonts w:cs="Tahoma"/>
      <w:bCs/>
    </w:rPr>
  </w:style>
  <w:style w:type="paragraph" w:styleId="TOAHeading">
    <w:name w:val="toa heading"/>
    <w:basedOn w:val="Normal"/>
    <w:next w:val="Normal"/>
    <w:semiHidden/>
    <w:rsid w:val="00D27FEA"/>
    <w:pPr>
      <w:spacing w:before="120"/>
    </w:pPr>
    <w:rPr>
      <w:b/>
      <w:bCs/>
      <w:sz w:val="24"/>
      <w:szCs w:val="24"/>
    </w:rPr>
  </w:style>
  <w:style w:type="paragraph" w:styleId="ListBullet">
    <w:name w:val="List Bullet"/>
    <w:basedOn w:val="Normal"/>
    <w:autoRedefine/>
    <w:rsid w:val="00D27FEA"/>
    <w:pPr>
      <w:numPr>
        <w:numId w:val="1"/>
      </w:numPr>
    </w:pPr>
  </w:style>
  <w:style w:type="paragraph" w:styleId="BodyTextIndent2">
    <w:name w:val="Body Text Indent 2"/>
    <w:basedOn w:val="Normal"/>
    <w:rsid w:val="00D27FEA"/>
    <w:pPr>
      <w:ind w:left="3600"/>
    </w:pPr>
  </w:style>
  <w:style w:type="paragraph" w:styleId="BodyTextIndent3">
    <w:name w:val="Body Text Indent 3"/>
    <w:basedOn w:val="Normal"/>
    <w:rsid w:val="00D27FEA"/>
    <w:pPr>
      <w:ind w:left="4320"/>
    </w:pPr>
  </w:style>
  <w:style w:type="paragraph" w:styleId="DocumentMap">
    <w:name w:val="Document Map"/>
    <w:basedOn w:val="Normal"/>
    <w:semiHidden/>
    <w:rsid w:val="00D27FEA"/>
    <w:pPr>
      <w:shd w:val="clear" w:color="auto" w:fill="000080"/>
    </w:pPr>
    <w:rPr>
      <w:rFonts w:cs="Tahoma"/>
    </w:rPr>
  </w:style>
  <w:style w:type="paragraph" w:styleId="Caption">
    <w:name w:val="caption"/>
    <w:basedOn w:val="Normal"/>
    <w:next w:val="Normal"/>
    <w:qFormat/>
    <w:rsid w:val="00D27FEA"/>
    <w:pPr>
      <w:spacing w:before="120" w:after="120"/>
      <w:jc w:val="center"/>
    </w:pPr>
    <w:rPr>
      <w:b/>
      <w:bCs/>
      <w:sz w:val="20"/>
    </w:rPr>
  </w:style>
  <w:style w:type="paragraph" w:styleId="HTMLPreformatted">
    <w:name w:val="HTML Preformatted"/>
    <w:basedOn w:val="Normal"/>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27FEA"/>
    <w:rPr>
      <w:rFonts w:cs="Tahoma"/>
      <w:color w:val="339966"/>
    </w:rPr>
  </w:style>
  <w:style w:type="character" w:styleId="Hyperlink">
    <w:name w:val="Hyperlink"/>
    <w:basedOn w:val="DefaultParagraphFont"/>
    <w:rsid w:val="00D27FEA"/>
    <w:rPr>
      <w:color w:val="0000FF"/>
      <w:u w:val="single"/>
    </w:rPr>
  </w:style>
  <w:style w:type="character" w:customStyle="1" w:styleId="m1">
    <w:name w:val="m1"/>
    <w:basedOn w:val="DefaultParagraphFont"/>
    <w:rsid w:val="00D27FEA"/>
    <w:rPr>
      <w:color w:val="0000FF"/>
    </w:rPr>
  </w:style>
  <w:style w:type="character" w:customStyle="1" w:styleId="t1">
    <w:name w:val="t1"/>
    <w:basedOn w:val="DefaultParagraphFont"/>
    <w:rsid w:val="00D27FEA"/>
    <w:rPr>
      <w:color w:val="990000"/>
    </w:rPr>
  </w:style>
  <w:style w:type="character" w:customStyle="1" w:styleId="b1">
    <w:name w:val="b1"/>
    <w:basedOn w:val="DefaultParagraphFont"/>
    <w:rsid w:val="00D27FE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27FEA"/>
    <w:rPr>
      <w:rFonts w:ascii="Courier" w:hAnsi="Courier" w:hint="default"/>
      <w:color w:val="888888"/>
      <w:sz w:val="24"/>
      <w:szCs w:val="24"/>
    </w:rPr>
  </w:style>
  <w:style w:type="paragraph" w:styleId="Subtitle">
    <w:name w:val="Subtitle"/>
    <w:basedOn w:val="Normal"/>
    <w:qFormat/>
    <w:rsid w:val="00D27FEA"/>
    <w:pPr>
      <w:jc w:val="center"/>
    </w:pPr>
    <w:rPr>
      <w:rFonts w:cs="Tahoma"/>
      <w:b/>
      <w:bCs/>
      <w:sz w:val="40"/>
    </w:rPr>
  </w:style>
  <w:style w:type="character" w:styleId="FollowedHyperlink">
    <w:name w:val="FollowedHyperlink"/>
    <w:basedOn w:val="DefaultParagraphFont"/>
    <w:rsid w:val="00D27FE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 Char,Footer-Even1 Char"/>
    <w:basedOn w:val="DefaultParagraphFont"/>
    <w:link w:val="Footer"/>
    <w:uiPriority w:val="99"/>
    <w:rsid w:val="00E03777"/>
    <w:rPr>
      <w:rFonts w:ascii="Tahoma" w:hAnsi="Tahoma"/>
      <w:sz w:val="18"/>
    </w:rPr>
  </w:style>
  <w:style w:type="character" w:customStyle="1" w:styleId="HeaderChar">
    <w:name w:val="Header Char"/>
    <w:basedOn w:val="DefaultParagraphFont"/>
    <w:link w:val="Header"/>
    <w:uiPriority w:val="99"/>
    <w:rsid w:val="00E03777"/>
    <w:rPr>
      <w:rFonts w:ascii="Tahoma" w:hAnsi="Tahoma"/>
    </w:rPr>
  </w:style>
  <w:style w:type="paragraph" w:styleId="NoSpacing">
    <w:name w:val="No Spacing"/>
    <w:uiPriority w:val="1"/>
    <w:qFormat/>
    <w:rsid w:val="0063146A"/>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44945431">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Interface - Detail Design</vt:lpstr>
    </vt:vector>
  </TitlesOfParts>
  <Company>Sterling Commerce</Company>
  <LinksUpToDate>false</LinksUpToDate>
  <CharactersWithSpaces>13437</CharactersWithSpaces>
  <SharedDoc>false</SharedDoc>
  <HLinks>
    <vt:vector size="30" baseType="variant">
      <vt:variant>
        <vt:i4>5046358</vt:i4>
      </vt:variant>
      <vt:variant>
        <vt:i4>91</vt:i4>
      </vt:variant>
      <vt:variant>
        <vt:i4>0</vt:i4>
      </vt:variant>
      <vt:variant>
        <vt:i4>5</vt:i4>
      </vt:variant>
      <vt:variant>
        <vt:lpwstr>http://xpedxit.onjira.com/browse/XCNG-157</vt:lpwstr>
      </vt:variant>
      <vt:variant>
        <vt:lpwstr/>
      </vt:variant>
      <vt:variant>
        <vt:i4>5046358</vt:i4>
      </vt:variant>
      <vt:variant>
        <vt:i4>88</vt:i4>
      </vt:variant>
      <vt:variant>
        <vt:i4>0</vt:i4>
      </vt:variant>
      <vt:variant>
        <vt:i4>5</vt:i4>
      </vt:variant>
      <vt:variant>
        <vt:lpwstr>http://xpedxit.onjira.com/browse/XCNG-158</vt:lpwstr>
      </vt:variant>
      <vt:variant>
        <vt:lpwstr/>
      </vt:variant>
      <vt:variant>
        <vt:i4>4980822</vt:i4>
      </vt:variant>
      <vt:variant>
        <vt:i4>85</vt:i4>
      </vt:variant>
      <vt:variant>
        <vt:i4>0</vt:i4>
      </vt:variant>
      <vt:variant>
        <vt:i4>5</vt:i4>
      </vt:variant>
      <vt:variant>
        <vt:lpwstr>http://xpedxit.onjira.com/browse/XCNG-144</vt:lpwstr>
      </vt:variant>
      <vt:variant>
        <vt:lpwstr/>
      </vt:variant>
      <vt:variant>
        <vt:i4>4980822</vt:i4>
      </vt:variant>
      <vt:variant>
        <vt:i4>82</vt:i4>
      </vt:variant>
      <vt:variant>
        <vt:i4>0</vt:i4>
      </vt:variant>
      <vt:variant>
        <vt:i4>5</vt:i4>
      </vt:variant>
      <vt:variant>
        <vt:lpwstr>http://xpedxit.onjira.com/browse/XCNG-145</vt:lpwstr>
      </vt:variant>
      <vt:variant>
        <vt:lpwstr/>
      </vt:variant>
      <vt:variant>
        <vt:i4>4980822</vt:i4>
      </vt:variant>
      <vt:variant>
        <vt:i4>79</vt:i4>
      </vt:variant>
      <vt:variant>
        <vt:i4>0</vt:i4>
      </vt:variant>
      <vt:variant>
        <vt:i4>5</vt:i4>
      </vt:variant>
      <vt:variant>
        <vt:lpwstr>http://xpedxit.onjira.com/browse/XCNG-142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 Detail Design</dc:title>
  <dc:creator>Pawan Gupta</dc:creator>
  <cp:lastModifiedBy>IBM_USER</cp:lastModifiedBy>
  <cp:revision>7</cp:revision>
  <cp:lastPrinted>2006-09-25T22:28:00Z</cp:lastPrinted>
  <dcterms:created xsi:type="dcterms:W3CDTF">2010-10-25T02:25:00Z</dcterms:created>
  <dcterms:modified xsi:type="dcterms:W3CDTF">2010-10-25T02:31:00Z</dcterms:modified>
</cp:coreProperties>
</file>