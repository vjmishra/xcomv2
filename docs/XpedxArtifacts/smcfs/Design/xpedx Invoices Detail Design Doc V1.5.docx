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B69" w:rsidRDefault="00E40B69" w:rsidP="00E40B69">
      <w:pPr>
        <w:pStyle w:val="Heading"/>
        <w:pBdr>
          <w:bottom w:val="single" w:sz="24" w:space="1" w:color="000000"/>
        </w:pBdr>
        <w:spacing w:before="0" w:after="60"/>
      </w:pPr>
    </w:p>
    <w:p w:rsidR="00E40B69" w:rsidRDefault="00E40B69" w:rsidP="00E40B69">
      <w:pPr>
        <w:pStyle w:val="Heading"/>
        <w:pBdr>
          <w:bottom w:val="single" w:sz="24" w:space="1" w:color="000000"/>
        </w:pBdr>
        <w:spacing w:before="0" w:after="60"/>
      </w:pPr>
    </w:p>
    <w:p w:rsidR="00E40B69" w:rsidRDefault="00E40B69" w:rsidP="00E40B69">
      <w:pPr>
        <w:pStyle w:val="Heading"/>
        <w:pBdr>
          <w:bottom w:val="single" w:sz="24" w:space="1" w:color="000000"/>
        </w:pBdr>
        <w:spacing w:before="0" w:after="60"/>
      </w:pPr>
    </w:p>
    <w:p w:rsidR="00E40B69" w:rsidRDefault="00E40B69" w:rsidP="00E40B69">
      <w:pPr>
        <w:pStyle w:val="Heading"/>
        <w:pBdr>
          <w:bottom w:val="single" w:sz="24" w:space="1" w:color="000000"/>
        </w:pBdr>
        <w:spacing w:before="0" w:after="60"/>
      </w:pPr>
    </w:p>
    <w:p w:rsidR="00E40B69" w:rsidRPr="00F01714" w:rsidRDefault="00E40B69" w:rsidP="00E40B69">
      <w:pPr>
        <w:pStyle w:val="Heading"/>
        <w:pBdr>
          <w:bottom w:val="single" w:sz="24" w:space="1" w:color="000000"/>
        </w:pBdr>
        <w:spacing w:before="0" w:after="60"/>
        <w:rPr>
          <w:sz w:val="40"/>
          <w:szCs w:val="40"/>
        </w:rPr>
      </w:pPr>
      <w:r w:rsidRPr="00F01714">
        <w:rPr>
          <w:sz w:val="40"/>
          <w:szCs w:val="40"/>
        </w:rPr>
        <w:t>xpedx.com</w:t>
      </w:r>
      <w:r w:rsidRPr="00F01714">
        <w:rPr>
          <w:sz w:val="40"/>
          <w:szCs w:val="40"/>
        </w:rPr>
        <w:tab/>
      </w:r>
      <w:r w:rsidRPr="00F01714">
        <w:rPr>
          <w:sz w:val="40"/>
          <w:szCs w:val="40"/>
        </w:rPr>
        <w:tab/>
      </w:r>
      <w:r w:rsidRPr="00F01714">
        <w:rPr>
          <w:sz w:val="40"/>
          <w:szCs w:val="40"/>
        </w:rPr>
        <w:tab/>
        <w:t>Next generation</w:t>
      </w:r>
    </w:p>
    <w:p w:rsidR="00E40B69" w:rsidRDefault="009568E8"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t>Invoices</w:t>
      </w:r>
      <w:r w:rsidR="007C030F">
        <w:rPr>
          <w:rFonts w:ascii="Arial Narrow" w:hAnsi="Arial Narrow" w:cs="Tahoma"/>
          <w:bCs/>
          <w:i/>
          <w:iCs/>
          <w:caps w:val="0"/>
          <w:sz w:val="40"/>
        </w:rPr>
        <w:t xml:space="preserve"> </w:t>
      </w:r>
      <w:r w:rsidR="00E40B69">
        <w:rPr>
          <w:rFonts w:ascii="Arial Narrow" w:hAnsi="Arial Narrow" w:cs="Tahoma"/>
          <w:bCs/>
          <w:i/>
          <w:iCs/>
          <w:caps w:val="0"/>
          <w:sz w:val="40"/>
        </w:rPr>
        <w:t>Design Document</w:t>
      </w:r>
      <w:r w:rsidR="004046D3">
        <w:rPr>
          <w:rFonts w:ascii="Arial Narrow" w:hAnsi="Arial Narrow" w:cs="Tahoma"/>
          <w:bCs/>
          <w:i/>
          <w:iCs/>
          <w:caps w:val="0"/>
          <w:sz w:val="40"/>
        </w:rPr>
        <w:fldChar w:fldCharType="begin"/>
      </w:r>
      <w:r w:rsidR="00E40B69">
        <w:rPr>
          <w:rFonts w:ascii="Arial Narrow" w:hAnsi="Arial Narrow" w:cs="Tahoma"/>
          <w:bCs/>
          <w:i/>
          <w:iCs/>
          <w:caps w:val="0"/>
          <w:sz w:val="40"/>
        </w:rPr>
        <w:instrText xml:space="preserve"> SUBJECT  \* MERGEFORMAT </w:instrText>
      </w:r>
      <w:r w:rsidR="004046D3">
        <w:rPr>
          <w:rFonts w:ascii="Arial Narrow" w:hAnsi="Arial Narrow" w:cs="Tahoma"/>
          <w:bCs/>
          <w:i/>
          <w:iCs/>
          <w:caps w:val="0"/>
          <w:sz w:val="40"/>
        </w:rPr>
        <w:fldChar w:fldCharType="end"/>
      </w:r>
    </w:p>
    <w:p w:rsidR="00E40B69" w:rsidRDefault="004046D3"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fldChar w:fldCharType="begin"/>
      </w:r>
      <w:r w:rsidR="00E40B69">
        <w:rPr>
          <w:rFonts w:ascii="Arial Narrow" w:hAnsi="Arial Narrow" w:cs="Tahoma"/>
          <w:bCs/>
          <w:i/>
          <w:iCs/>
          <w:caps w:val="0"/>
          <w:sz w:val="40"/>
        </w:rPr>
        <w:instrText xml:space="preserve"> SUBJECT  \* MERGEFORMAT </w:instrText>
      </w:r>
      <w:r>
        <w:rPr>
          <w:rFonts w:ascii="Arial Narrow" w:hAnsi="Arial Narrow" w:cs="Tahoma"/>
          <w:bCs/>
          <w:i/>
          <w:iCs/>
          <w:caps w:val="0"/>
          <w:sz w:val="40"/>
        </w:rPr>
        <w:fldChar w:fldCharType="end"/>
      </w: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Pr="00615DB7" w:rsidRDefault="00E40B69" w:rsidP="00E40B69">
      <w:pPr>
        <w:jc w:val="both"/>
        <w:rPr>
          <w:rFonts w:ascii="Helvetica" w:hAnsi="Helvetica"/>
          <w:b/>
          <w:bCs/>
          <w:smallCaps/>
          <w:sz w:val="20"/>
          <w:lang w:val="en-GB"/>
        </w:rPr>
      </w:pPr>
      <w:r w:rsidRPr="00615DB7">
        <w:rPr>
          <w:rFonts w:ascii="Helvetica" w:hAnsi="Helvetica"/>
          <w:b/>
          <w:bCs/>
          <w:smallCaps/>
          <w:sz w:val="20"/>
          <w:lang w:val="en-GB"/>
        </w:rPr>
        <w:t xml:space="preserve">Authors: </w:t>
      </w:r>
      <w:smartTag w:uri="urn:schemas-microsoft-com:office:smarttags" w:element="place">
        <w:r w:rsidRPr="00615DB7">
          <w:rPr>
            <w:rFonts w:ascii="Helvetica" w:hAnsi="Helvetica"/>
            <w:b/>
            <w:bCs/>
            <w:sz w:val="20"/>
            <w:lang w:val="en-GB"/>
          </w:rPr>
          <w:t>Sterling</w:t>
        </w:r>
      </w:smartTag>
      <w:r w:rsidRPr="00615DB7">
        <w:rPr>
          <w:rFonts w:ascii="Helvetica" w:hAnsi="Helvetica"/>
          <w:b/>
          <w:bCs/>
          <w:sz w:val="20"/>
          <w:lang w:val="en-GB"/>
        </w:rPr>
        <w:t xml:space="preserve"> Commerce</w:t>
      </w:r>
    </w:p>
    <w:p w:rsidR="00E40B69" w:rsidRPr="00615DB7"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iCs/>
          <w:lang w:val="en-GB"/>
        </w:rPr>
      </w:pPr>
    </w:p>
    <w:p w:rsidR="00E40B69" w:rsidRPr="00615DB7" w:rsidRDefault="00E40B69" w:rsidP="00E40B69">
      <w:pPr>
        <w:tabs>
          <w:tab w:val="left" w:pos="1440"/>
          <w:tab w:val="right" w:pos="9360"/>
        </w:tabs>
        <w:ind w:left="18"/>
        <w:jc w:val="both"/>
        <w:rPr>
          <w:rFonts w:cs="Tahoma"/>
          <w:sz w:val="20"/>
        </w:rPr>
      </w:pPr>
      <w:r w:rsidRPr="00615DB7">
        <w:rPr>
          <w:b/>
          <w:bCs/>
          <w:smallCaps/>
          <w:sz w:val="20"/>
        </w:rPr>
        <w:t>Date Created</w:t>
      </w:r>
      <w:r w:rsidRPr="00615DB7">
        <w:rPr>
          <w:b/>
          <w:sz w:val="20"/>
        </w:rPr>
        <w:t>:</w:t>
      </w:r>
      <w:r w:rsidRPr="00615DB7">
        <w:rPr>
          <w:bCs/>
          <w:sz w:val="20"/>
        </w:rPr>
        <w:t xml:space="preserve"> </w:t>
      </w:r>
      <w:r w:rsidRPr="00615DB7">
        <w:rPr>
          <w:bCs/>
          <w:sz w:val="20"/>
        </w:rPr>
        <w:tab/>
      </w:r>
      <w:r w:rsidR="00EB3FB7">
        <w:rPr>
          <w:rFonts w:cs="Tahoma"/>
          <w:sz w:val="20"/>
        </w:rPr>
        <w:t>5</w:t>
      </w:r>
      <w:r w:rsidRPr="00615DB7">
        <w:rPr>
          <w:rFonts w:cs="Tahoma"/>
          <w:sz w:val="20"/>
        </w:rPr>
        <w:t>/</w:t>
      </w:r>
      <w:r w:rsidR="00475148">
        <w:rPr>
          <w:rFonts w:cs="Tahoma"/>
          <w:sz w:val="20"/>
        </w:rPr>
        <w:t>11</w:t>
      </w:r>
      <w:r w:rsidRPr="00615DB7">
        <w:rPr>
          <w:rFonts w:cs="Tahoma"/>
          <w:sz w:val="20"/>
        </w:rPr>
        <w:t>/</w:t>
      </w:r>
      <w:r w:rsidR="007D71B8">
        <w:rPr>
          <w:rFonts w:cs="Tahoma"/>
          <w:sz w:val="20"/>
        </w:rPr>
        <w:t>20</w:t>
      </w:r>
      <w:r w:rsidR="004B6CF1" w:rsidRPr="00615DB7">
        <w:rPr>
          <w:rFonts w:cs="Tahoma"/>
          <w:sz w:val="20"/>
        </w:rPr>
        <w:t>10</w:t>
      </w:r>
    </w:p>
    <w:p w:rsidR="00E40B69" w:rsidRPr="00615DB7" w:rsidRDefault="00E40B69" w:rsidP="00E40B69">
      <w:pPr>
        <w:tabs>
          <w:tab w:val="left" w:pos="1440"/>
          <w:tab w:val="right" w:pos="9360"/>
        </w:tabs>
        <w:ind w:left="18"/>
        <w:jc w:val="both"/>
        <w:rPr>
          <w:rFonts w:cs="Tahoma"/>
          <w:sz w:val="20"/>
        </w:rPr>
      </w:pPr>
      <w:r w:rsidRPr="00615DB7">
        <w:rPr>
          <w:b/>
          <w:bCs/>
          <w:smallCaps/>
          <w:sz w:val="20"/>
        </w:rPr>
        <w:t>Last Updated</w:t>
      </w:r>
      <w:r w:rsidRPr="00615DB7">
        <w:rPr>
          <w:rFonts w:cs="Tahoma"/>
          <w:b/>
          <w:bCs/>
          <w:sz w:val="20"/>
        </w:rPr>
        <w:t>:</w:t>
      </w:r>
      <w:r w:rsidRPr="00615DB7">
        <w:rPr>
          <w:rFonts w:cs="Tahoma"/>
          <w:sz w:val="20"/>
        </w:rPr>
        <w:t xml:space="preserve"> </w:t>
      </w:r>
      <w:r w:rsidRPr="00615DB7">
        <w:rPr>
          <w:rFonts w:cs="Tahoma"/>
          <w:sz w:val="20"/>
        </w:rPr>
        <w:tab/>
      </w:r>
      <w:r w:rsidR="004046D3" w:rsidRPr="00977851">
        <w:rPr>
          <w:rFonts w:cs="Tahoma"/>
          <w:sz w:val="20"/>
        </w:rPr>
        <w:fldChar w:fldCharType="begin"/>
      </w:r>
      <w:r w:rsidR="007D71B8" w:rsidRPr="00977851">
        <w:rPr>
          <w:rFonts w:cs="Tahoma"/>
          <w:sz w:val="20"/>
        </w:rPr>
        <w:instrText xml:space="preserve"> SAVEDATE  \@ "M/d/yyyy h:mm am/pm"  \* MERGEFORMAT </w:instrText>
      </w:r>
      <w:r w:rsidR="004046D3" w:rsidRPr="00977851">
        <w:rPr>
          <w:rFonts w:cs="Tahoma"/>
          <w:sz w:val="20"/>
        </w:rPr>
        <w:fldChar w:fldCharType="separate"/>
      </w:r>
      <w:ins w:id="0" w:author="prgupta" w:date="2010-10-05T15:25:00Z">
        <w:r w:rsidR="00877643">
          <w:rPr>
            <w:rFonts w:cs="Tahoma"/>
            <w:noProof/>
            <w:sz w:val="20"/>
          </w:rPr>
          <w:t>10/5/2010 2:59 PM</w:t>
        </w:r>
      </w:ins>
      <w:del w:id="1" w:author="prgupta" w:date="2010-06-02T20:38:00Z">
        <w:r w:rsidR="00992180" w:rsidDel="00C02C4A">
          <w:rPr>
            <w:rFonts w:cs="Tahoma"/>
            <w:noProof/>
            <w:sz w:val="20"/>
          </w:rPr>
          <w:delText>5/15/2010 7:17 PM</w:delText>
        </w:r>
      </w:del>
      <w:r w:rsidR="004046D3" w:rsidRPr="00977851">
        <w:rPr>
          <w:rFonts w:cs="Tahoma"/>
          <w:sz w:val="20"/>
        </w:rPr>
        <w:fldChar w:fldCharType="end"/>
      </w:r>
      <w:r w:rsidR="007D71B8">
        <w:rPr>
          <w:rFonts w:cs="Tahoma"/>
          <w:color w:val="000000"/>
          <w:sz w:val="16"/>
          <w:szCs w:val="16"/>
        </w:rPr>
        <w:tab/>
      </w:r>
    </w:p>
    <w:p w:rsidR="00FC6527" w:rsidRPr="00615DB7" w:rsidRDefault="00E40B69" w:rsidP="00E40B69">
      <w:pPr>
        <w:rPr>
          <w:rFonts w:cs="Tahoma"/>
          <w:sz w:val="20"/>
        </w:rPr>
      </w:pPr>
      <w:r w:rsidRPr="00615DB7">
        <w:rPr>
          <w:b/>
          <w:bCs/>
          <w:smallCaps/>
          <w:sz w:val="20"/>
        </w:rPr>
        <w:t xml:space="preserve">File Name: </w:t>
      </w:r>
      <w:r w:rsidRPr="00615DB7">
        <w:rPr>
          <w:b/>
          <w:bCs/>
          <w:smallCaps/>
          <w:sz w:val="20"/>
        </w:rPr>
        <w:tab/>
      </w:r>
      <w:r w:rsidR="004046D3" w:rsidRPr="00615DB7">
        <w:rPr>
          <w:sz w:val="20"/>
        </w:rPr>
        <w:fldChar w:fldCharType="begin"/>
      </w:r>
      <w:fldSimple w:instr=" FILENAME  \* MERGEFORMAT ">
        <w:ins w:id="2" w:author="prgupta" w:date="2010-10-05T14:59:00Z">
          <w:r w:rsidR="004046D3" w:rsidRPr="004046D3">
            <w:rPr>
              <w:noProof/>
              <w:sz w:val="20"/>
              <w:rPrChange w:id="3" w:author="prgupta" w:date="2010-10-05T14:59:00Z">
                <w:rPr/>
              </w:rPrChange>
            </w:rPr>
            <w:instrText>xpedx Invoices Detail Design Doc</w:instrText>
          </w:r>
          <w:r w:rsidR="00EA12C1">
            <w:rPr>
              <w:noProof/>
            </w:rPr>
            <w:instrText xml:space="preserve"> V1.5.docx</w:instrText>
          </w:r>
        </w:ins>
        <w:del w:id="4" w:author="prgupta" w:date="2010-06-08T21:24:00Z">
          <w:r w:rsidRPr="00615DB7" w:rsidDel="001A2BED">
            <w:rPr>
              <w:noProof/>
              <w:sz w:val="20"/>
            </w:rPr>
            <w:delInstrText>TEMPLATE - BLANK DOCUMENT.doc</w:delInstrText>
          </w:r>
        </w:del>
      </w:fldSimple>
      <w:r w:rsidR="004046D3" w:rsidRPr="00615DB7">
        <w:rPr>
          <w:sz w:val="20"/>
        </w:rPr>
        <w:fldChar w:fldCharType="separate"/>
      </w:r>
      <w:r w:rsidRPr="00615DB7">
        <w:rPr>
          <w:sz w:val="20"/>
        </w:rPr>
        <w:t>C:\Documents and Settings\bfurman\My Documents\Temp\Methodology v1.1\Project Management\TEMPLATE - DOCUMENT - Use Case Definition.doc</w:t>
      </w:r>
      <w:r w:rsidR="004046D3" w:rsidRPr="00615DB7">
        <w:rPr>
          <w:sz w:val="20"/>
        </w:rPr>
        <w:fldChar w:fldCharType="end"/>
      </w:r>
      <w:bookmarkStart w:id="5" w:name="OLE_LINK3"/>
      <w:r w:rsidR="004046D3">
        <w:fldChar w:fldCharType="begin"/>
      </w:r>
      <w:r w:rsidR="002E7526">
        <w:instrText xml:space="preserve"> FILENAME  \* MERGEFORMAT </w:instrText>
      </w:r>
      <w:r w:rsidR="004046D3">
        <w:fldChar w:fldCharType="separate"/>
      </w:r>
      <w:ins w:id="6" w:author="prgupta" w:date="2010-10-05T14:59:00Z">
        <w:r w:rsidR="004046D3" w:rsidRPr="004046D3">
          <w:rPr>
            <w:noProof/>
            <w:sz w:val="20"/>
            <w:rPrChange w:id="7" w:author="prgupta" w:date="2010-10-05T14:59:00Z">
              <w:rPr/>
            </w:rPrChange>
          </w:rPr>
          <w:t>xpedx Invoices Detail Design Doc V1.5.docx</w:t>
        </w:r>
      </w:ins>
      <w:del w:id="8" w:author="prgupta" w:date="2010-06-02T20:38:00Z">
        <w:r w:rsidR="00555ACE" w:rsidRPr="00555ACE" w:rsidDel="00C02C4A">
          <w:rPr>
            <w:noProof/>
            <w:sz w:val="20"/>
          </w:rPr>
          <w:delText>xpedx Invoices Detail Design Doc V1.0.docx</w:delText>
        </w:r>
      </w:del>
      <w:r w:rsidR="004046D3">
        <w:fldChar w:fldCharType="end"/>
      </w:r>
      <w:bookmarkEnd w:id="5"/>
    </w:p>
    <w:p w:rsidR="00FC6527" w:rsidRPr="006D6E99" w:rsidRDefault="00FC6527">
      <w:pPr>
        <w:jc w:val="center"/>
        <w:rPr>
          <w:rFonts w:cs="Tahoma"/>
          <w:b/>
        </w:rPr>
      </w:pPr>
    </w:p>
    <w:p w:rsidR="00FC6527" w:rsidRPr="006D6E99" w:rsidRDefault="00FC6527">
      <w:pPr>
        <w:jc w:val="center"/>
        <w:rPr>
          <w:rFonts w:cs="Tahoma"/>
          <w:b/>
        </w:rPr>
      </w:pPr>
    </w:p>
    <w:p w:rsidR="00FC6527" w:rsidRPr="006D6E99" w:rsidRDefault="00FC6527">
      <w:pPr>
        <w:jc w:val="center"/>
        <w:rPr>
          <w:rFonts w:cs="Tahoma"/>
          <w:b/>
        </w:rPr>
      </w:pPr>
    </w:p>
    <w:p w:rsidR="00313CCE" w:rsidRDefault="00313CCE">
      <w:pPr>
        <w:rPr>
          <w:rFonts w:cs="Tahoma"/>
          <w:bCs/>
        </w:rPr>
        <w:sectPr w:rsidR="00313CCE" w:rsidSect="00641FBE">
          <w:headerReference w:type="first" r:id="rId8"/>
          <w:footerReference w:type="first" r:id="rId9"/>
          <w:pgSz w:w="12240" w:h="15840" w:code="1"/>
          <w:pgMar w:top="1440" w:right="1800" w:bottom="1440" w:left="1800" w:header="720" w:footer="720" w:gutter="0"/>
          <w:cols w:space="720"/>
          <w:titlePg/>
          <w:docGrid w:linePitch="245"/>
        </w:sectPr>
      </w:pPr>
    </w:p>
    <w:p w:rsidR="00313CCE" w:rsidRDefault="00313CCE" w:rsidP="00313CCE">
      <w:pPr>
        <w:pStyle w:val="Title"/>
        <w:jc w:val="left"/>
        <w:rPr>
          <w:sz w:val="24"/>
          <w:szCs w:val="24"/>
        </w:rPr>
      </w:pPr>
    </w:p>
    <w:p w:rsidR="00313CCE" w:rsidRDefault="00313CCE" w:rsidP="00313CCE">
      <w:pPr>
        <w:pStyle w:val="Title"/>
        <w:jc w:val="left"/>
        <w:rPr>
          <w:sz w:val="24"/>
          <w:szCs w:val="24"/>
        </w:rPr>
      </w:pPr>
    </w:p>
    <w:p w:rsidR="00313CCE" w:rsidRPr="006D6E99" w:rsidRDefault="00313CCE" w:rsidP="00313CCE">
      <w:pPr>
        <w:pStyle w:val="Title"/>
        <w:jc w:val="left"/>
        <w:rPr>
          <w:sz w:val="24"/>
          <w:szCs w:val="24"/>
        </w:rPr>
      </w:pPr>
      <w:r w:rsidRPr="006D6E99">
        <w:rPr>
          <w:sz w:val="24"/>
          <w:szCs w:val="24"/>
        </w:rPr>
        <w:t>Approval Signatures (Mandatory)</w:t>
      </w:r>
    </w:p>
    <w:p w:rsidR="00313CCE" w:rsidRPr="006D6E99" w:rsidRDefault="00313CCE" w:rsidP="00313CCE">
      <w:pPr>
        <w:rPr>
          <w:rFonts w:cs="Tahoma"/>
          <w:sz w:val="24"/>
          <w:szCs w:val="24"/>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2250"/>
        <w:gridCol w:w="2160"/>
        <w:gridCol w:w="1260"/>
        <w:gridCol w:w="2160"/>
      </w:tblGrid>
      <w:tr w:rsidR="00313CCE" w:rsidRPr="006D6E99" w:rsidTr="00BF436F">
        <w:tc>
          <w:tcPr>
            <w:tcW w:w="1710" w:type="dxa"/>
            <w:shd w:val="pct15" w:color="auto" w:fill="FFFFFF"/>
            <w:vAlign w:val="center"/>
          </w:tcPr>
          <w:p w:rsidR="00313CCE" w:rsidRPr="006D6E99" w:rsidRDefault="00313CCE" w:rsidP="00BF436F">
            <w:pPr>
              <w:jc w:val="center"/>
              <w:rPr>
                <w:rFonts w:cs="Tahoma"/>
                <w:b/>
              </w:rPr>
            </w:pPr>
            <w:bookmarkStart w:id="14" w:name="_Toc466339161"/>
            <w:r w:rsidRPr="006D6E99">
              <w:rPr>
                <w:rFonts w:cs="Tahoma"/>
                <w:b/>
              </w:rPr>
              <w:t>Title</w:t>
            </w:r>
            <w:bookmarkEnd w:id="14"/>
          </w:p>
        </w:tc>
        <w:tc>
          <w:tcPr>
            <w:tcW w:w="2250" w:type="dxa"/>
            <w:shd w:val="pct15" w:color="auto" w:fill="FFFFFF"/>
            <w:vAlign w:val="center"/>
          </w:tcPr>
          <w:p w:rsidR="00313CCE" w:rsidRPr="006D6E99" w:rsidRDefault="00313CCE" w:rsidP="00BF436F">
            <w:pPr>
              <w:jc w:val="center"/>
              <w:rPr>
                <w:rFonts w:cs="Tahoma"/>
                <w:b/>
              </w:rPr>
            </w:pPr>
            <w:bookmarkStart w:id="15" w:name="_Toc466339162"/>
            <w:r w:rsidRPr="006D6E99">
              <w:rPr>
                <w:rFonts w:cs="Tahoma"/>
                <w:b/>
              </w:rPr>
              <w:t>Name</w:t>
            </w:r>
            <w:bookmarkEnd w:id="15"/>
          </w:p>
        </w:tc>
        <w:tc>
          <w:tcPr>
            <w:tcW w:w="2160" w:type="dxa"/>
            <w:shd w:val="pct15" w:color="auto" w:fill="FFFFFF"/>
            <w:vAlign w:val="center"/>
          </w:tcPr>
          <w:p w:rsidR="00313CCE" w:rsidRPr="006D6E99" w:rsidRDefault="00313CCE" w:rsidP="00BF436F">
            <w:pPr>
              <w:jc w:val="center"/>
              <w:rPr>
                <w:rFonts w:cs="Tahoma"/>
                <w:b/>
              </w:rPr>
            </w:pPr>
            <w:bookmarkStart w:id="16" w:name="_Toc466339163"/>
            <w:r w:rsidRPr="006D6E99">
              <w:rPr>
                <w:rFonts w:cs="Tahoma"/>
                <w:b/>
              </w:rPr>
              <w:t>Signature</w:t>
            </w:r>
            <w:bookmarkEnd w:id="16"/>
          </w:p>
        </w:tc>
        <w:tc>
          <w:tcPr>
            <w:tcW w:w="1260" w:type="dxa"/>
            <w:shd w:val="pct15" w:color="auto" w:fill="FFFFFF"/>
            <w:vAlign w:val="center"/>
          </w:tcPr>
          <w:p w:rsidR="00313CCE" w:rsidRPr="006D6E99" w:rsidRDefault="00313CCE" w:rsidP="00BF436F">
            <w:pPr>
              <w:jc w:val="center"/>
              <w:rPr>
                <w:rFonts w:cs="Tahoma"/>
                <w:b/>
              </w:rPr>
            </w:pPr>
            <w:bookmarkStart w:id="17" w:name="_Toc466339164"/>
            <w:r w:rsidRPr="006D6E99">
              <w:rPr>
                <w:rFonts w:cs="Tahoma"/>
                <w:b/>
              </w:rPr>
              <w:t>Date</w:t>
            </w:r>
            <w:bookmarkEnd w:id="17"/>
          </w:p>
        </w:tc>
        <w:tc>
          <w:tcPr>
            <w:tcW w:w="2160" w:type="dxa"/>
            <w:shd w:val="pct15" w:color="auto" w:fill="FFFFFF"/>
            <w:vAlign w:val="center"/>
          </w:tcPr>
          <w:p w:rsidR="00313CCE" w:rsidRPr="006D6E99" w:rsidRDefault="00313CCE" w:rsidP="00BF436F">
            <w:pPr>
              <w:jc w:val="center"/>
              <w:rPr>
                <w:rFonts w:cs="Tahoma"/>
                <w:b/>
              </w:rPr>
            </w:pPr>
            <w:r w:rsidRPr="006D6E99">
              <w:rPr>
                <w:rFonts w:cs="Tahoma"/>
                <w:b/>
              </w:rPr>
              <w:t>Comments / Issues / Concerns</w:t>
            </w:r>
          </w:p>
        </w:tc>
      </w:tr>
      <w:tr w:rsidR="00313CCE" w:rsidRPr="006D6E99" w:rsidTr="00BF436F">
        <w:trPr>
          <w:cantSplit/>
          <w:trHeight w:val="569"/>
        </w:trPr>
        <w:tc>
          <w:tcPr>
            <w:tcW w:w="1710" w:type="dxa"/>
            <w:vMerge w:val="restart"/>
            <w:vAlign w:val="center"/>
          </w:tcPr>
          <w:p w:rsidR="00313CCE" w:rsidRPr="006D6E99" w:rsidRDefault="00313CCE" w:rsidP="00BF436F">
            <w:pPr>
              <w:rPr>
                <w:rFonts w:cs="Tahoma"/>
                <w:b/>
              </w:rPr>
            </w:pPr>
          </w:p>
          <w:p w:rsidR="00313CCE" w:rsidRPr="006D6E99" w:rsidRDefault="00120CA3" w:rsidP="00BF436F">
            <w:pPr>
              <w:rPr>
                <w:rFonts w:cs="Tahoma"/>
                <w:b/>
              </w:rPr>
            </w:pPr>
            <w:r>
              <w:rPr>
                <w:rFonts w:cs="Tahoma"/>
                <w:b/>
              </w:rPr>
              <w:t>xpedx</w:t>
            </w:r>
            <w:r w:rsidR="00313CCE" w:rsidRPr="006D6E99">
              <w:rPr>
                <w:rFonts w:cs="Tahoma"/>
                <w:b/>
              </w:rPr>
              <w:t xml:space="preserve"> Owner(s)</w:t>
            </w:r>
          </w:p>
        </w:tc>
        <w:tc>
          <w:tcPr>
            <w:tcW w:w="2250" w:type="dxa"/>
            <w:vAlign w:val="center"/>
          </w:tcPr>
          <w:p w:rsidR="00313CCE" w:rsidRPr="006D6E99" w:rsidRDefault="0095681B" w:rsidP="00BF436F">
            <w:pPr>
              <w:rPr>
                <w:rFonts w:cs="Tahoma"/>
              </w:rPr>
            </w:pPr>
            <w:r>
              <w:rPr>
                <w:rFonts w:cs="Tahoma"/>
              </w:rPr>
              <w:t>Steve Bugher</w:t>
            </w: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r w:rsidR="00313CCE" w:rsidRPr="006D6E99" w:rsidTr="00BF436F">
        <w:trPr>
          <w:cantSplit/>
          <w:trHeight w:val="569"/>
        </w:trPr>
        <w:tc>
          <w:tcPr>
            <w:tcW w:w="1710" w:type="dxa"/>
            <w:vMerge/>
            <w:vAlign w:val="center"/>
          </w:tcPr>
          <w:p w:rsidR="00313CCE" w:rsidRPr="006D6E99" w:rsidRDefault="00313CCE" w:rsidP="00BF436F">
            <w:pPr>
              <w:rPr>
                <w:rFonts w:cs="Tahoma"/>
                <w:b/>
              </w:rPr>
            </w:pPr>
          </w:p>
        </w:tc>
        <w:tc>
          <w:tcPr>
            <w:tcW w:w="2250" w:type="dxa"/>
            <w:vAlign w:val="center"/>
          </w:tcPr>
          <w:p w:rsidR="00313CCE" w:rsidRPr="006D6E99" w:rsidRDefault="0095681B" w:rsidP="00BF436F">
            <w:pPr>
              <w:rPr>
                <w:rFonts w:cs="Tahoma"/>
              </w:rPr>
            </w:pPr>
            <w:r>
              <w:rPr>
                <w:rFonts w:cs="Tahoma"/>
              </w:rPr>
              <w:t>Cheryl Tullis</w:t>
            </w: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r w:rsidR="00313CCE" w:rsidRPr="006D6E99" w:rsidTr="00BF436F">
        <w:trPr>
          <w:cantSplit/>
          <w:trHeight w:val="569"/>
        </w:trPr>
        <w:tc>
          <w:tcPr>
            <w:tcW w:w="1710" w:type="dxa"/>
            <w:vMerge w:val="restart"/>
            <w:vAlign w:val="center"/>
          </w:tcPr>
          <w:p w:rsidR="00313CCE" w:rsidRPr="006D6E99" w:rsidRDefault="00313CCE" w:rsidP="00BF436F">
            <w:pPr>
              <w:rPr>
                <w:rFonts w:cs="Tahoma"/>
                <w:b/>
              </w:rPr>
            </w:pPr>
            <w:r w:rsidRPr="006D6E99">
              <w:rPr>
                <w:rFonts w:cs="Tahoma"/>
                <w:b/>
              </w:rPr>
              <w:t>Sterling Commerce Owner(s)</w:t>
            </w:r>
          </w:p>
        </w:tc>
        <w:tc>
          <w:tcPr>
            <w:tcW w:w="2250" w:type="dxa"/>
            <w:vAlign w:val="center"/>
          </w:tcPr>
          <w:p w:rsidR="00313CCE" w:rsidRPr="006D6E99" w:rsidRDefault="00503A8E" w:rsidP="00BF436F">
            <w:pPr>
              <w:rPr>
                <w:rFonts w:cs="Tahoma"/>
              </w:rPr>
            </w:pPr>
            <w:r>
              <w:rPr>
                <w:rFonts w:cs="Tahoma"/>
              </w:rPr>
              <w:t>Guy Read</w:t>
            </w: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r w:rsidR="00313CCE" w:rsidRPr="006D6E99" w:rsidTr="00BF436F">
        <w:trPr>
          <w:cantSplit/>
          <w:trHeight w:val="569"/>
        </w:trPr>
        <w:tc>
          <w:tcPr>
            <w:tcW w:w="1710" w:type="dxa"/>
            <w:vMerge/>
            <w:vAlign w:val="center"/>
          </w:tcPr>
          <w:p w:rsidR="00313CCE" w:rsidRPr="006D6E99" w:rsidRDefault="00313CCE" w:rsidP="00BF436F">
            <w:pPr>
              <w:rPr>
                <w:rFonts w:cs="Tahoma"/>
                <w:b/>
              </w:rPr>
            </w:pPr>
          </w:p>
        </w:tc>
        <w:tc>
          <w:tcPr>
            <w:tcW w:w="2250" w:type="dxa"/>
            <w:vAlign w:val="center"/>
          </w:tcPr>
          <w:p w:rsidR="00313CCE" w:rsidRPr="006D6E99" w:rsidRDefault="00313CCE" w:rsidP="00BF436F">
            <w:pPr>
              <w:rPr>
                <w:rFonts w:cs="Tahoma"/>
              </w:rPr>
            </w:pP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bl>
    <w:p w:rsidR="00313CCE" w:rsidRPr="006D6E99" w:rsidRDefault="00313CCE" w:rsidP="00313CCE">
      <w:pPr>
        <w:rPr>
          <w:rFonts w:cs="Tahoma"/>
        </w:rPr>
      </w:pPr>
    </w:p>
    <w:p w:rsidR="00313CCE" w:rsidRPr="006D6E99" w:rsidRDefault="00313CCE" w:rsidP="00313CCE">
      <w:pPr>
        <w:rPr>
          <w:rFonts w:cs="Tahoma"/>
        </w:rPr>
      </w:pPr>
      <w:r w:rsidRPr="006D6E99">
        <w:rPr>
          <w:rFonts w:cs="Tahoma"/>
          <w:b/>
        </w:rPr>
        <w:t>Note</w:t>
      </w:r>
      <w:r w:rsidRPr="006D6E99">
        <w:rPr>
          <w:rFonts w:cs="Tahoma"/>
        </w:rPr>
        <w:t>: The sign off indicates approval of all sections of the document.</w:t>
      </w:r>
    </w:p>
    <w:p w:rsidR="00313CCE" w:rsidRPr="006D6E99" w:rsidRDefault="00313CCE" w:rsidP="00313CCE">
      <w:pPr>
        <w:rPr>
          <w:rFonts w:cs="Tahoma"/>
        </w:rPr>
      </w:pPr>
    </w:p>
    <w:p w:rsidR="00313CCE" w:rsidRPr="006D6E99" w:rsidRDefault="00313CCE" w:rsidP="00313CCE">
      <w:pPr>
        <w:pStyle w:val="TOAHeading"/>
        <w:rPr>
          <w:rFonts w:cs="Tahoma"/>
        </w:rPr>
      </w:pPr>
      <w:r w:rsidRPr="006D6E99">
        <w:rPr>
          <w:rFonts w:cs="Tahoma"/>
        </w:rPr>
        <w:t>Document Revision History</w:t>
      </w:r>
    </w:p>
    <w:p w:rsidR="00313CCE" w:rsidRPr="006D6E99" w:rsidRDefault="00313CCE" w:rsidP="00313CCE">
      <w:pPr>
        <w:rPr>
          <w:rFonts w:cs="Tahoma"/>
        </w:rPr>
      </w:pPr>
    </w:p>
    <w:p w:rsidR="00313CCE" w:rsidRPr="006D6E99" w:rsidRDefault="00313CCE" w:rsidP="00313CCE">
      <w:pPr>
        <w:rPr>
          <w:rFonts w:cs="Tahoma"/>
        </w:rPr>
      </w:pPr>
      <w:r w:rsidRPr="006D6E99">
        <w:rPr>
          <w:rFonts w:cs="Tahoma"/>
        </w:rPr>
        <w:t>This chart tracks the changes introduced by the revisions to the document as the project progresses through the stages of the System Development Life Cycle (SDLC).</w:t>
      </w:r>
    </w:p>
    <w:p w:rsidR="00313CCE" w:rsidRPr="006D6E99" w:rsidRDefault="00313CCE"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98"/>
        <w:gridCol w:w="1692"/>
        <w:gridCol w:w="4140"/>
        <w:gridCol w:w="2520"/>
      </w:tblGrid>
      <w:tr w:rsidR="00313CCE" w:rsidRPr="006D6E99" w:rsidTr="00BF436F">
        <w:trPr>
          <w:tblHeader/>
        </w:trPr>
        <w:tc>
          <w:tcPr>
            <w:tcW w:w="1098"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Version</w:t>
            </w:r>
          </w:p>
        </w:tc>
        <w:tc>
          <w:tcPr>
            <w:tcW w:w="1692" w:type="dxa"/>
            <w:tcBorders>
              <w:bottom w:val="single" w:sz="4" w:space="0" w:color="auto"/>
            </w:tcBorders>
            <w:shd w:val="clear" w:color="auto" w:fill="D9D9D9"/>
          </w:tcPr>
          <w:p w:rsidR="00313CCE" w:rsidRPr="006D6E99" w:rsidRDefault="00313CCE" w:rsidP="00BF436F">
            <w:pPr>
              <w:keepNext/>
              <w:keepLines/>
              <w:rPr>
                <w:rFonts w:cs="Tahoma"/>
                <w:b/>
              </w:rPr>
            </w:pPr>
            <w:r w:rsidRPr="006D6E99">
              <w:rPr>
                <w:rFonts w:cs="Tahoma"/>
                <w:b/>
              </w:rPr>
              <w:t xml:space="preserve">Date </w:t>
            </w:r>
          </w:p>
        </w:tc>
        <w:tc>
          <w:tcPr>
            <w:tcW w:w="4140" w:type="dxa"/>
            <w:tcBorders>
              <w:bottom w:val="single" w:sz="4" w:space="0" w:color="auto"/>
            </w:tcBorders>
            <w:shd w:val="clear" w:color="auto" w:fill="D9D9D9"/>
          </w:tcPr>
          <w:p w:rsidR="00313CCE" w:rsidRPr="006D6E99" w:rsidRDefault="00313CCE" w:rsidP="00BF436F">
            <w:pPr>
              <w:keepNext/>
              <w:keepLines/>
              <w:rPr>
                <w:rFonts w:cs="Tahoma"/>
                <w:b/>
              </w:rPr>
            </w:pPr>
            <w:r w:rsidRPr="006D6E99">
              <w:rPr>
                <w:rFonts w:cs="Tahoma"/>
                <w:b/>
              </w:rPr>
              <w:t>Description (Changes Made)</w:t>
            </w:r>
          </w:p>
        </w:tc>
        <w:tc>
          <w:tcPr>
            <w:tcW w:w="2520" w:type="dxa"/>
            <w:tcBorders>
              <w:bottom w:val="single" w:sz="4" w:space="0" w:color="auto"/>
            </w:tcBorders>
            <w:shd w:val="clear" w:color="auto" w:fill="D9D9D9"/>
          </w:tcPr>
          <w:p w:rsidR="00313CCE" w:rsidRPr="006D6E99" w:rsidRDefault="00313CCE" w:rsidP="00BF436F">
            <w:pPr>
              <w:keepNext/>
              <w:keepLines/>
              <w:rPr>
                <w:rFonts w:cs="Tahoma"/>
                <w:b/>
              </w:rPr>
            </w:pPr>
            <w:r w:rsidRPr="006D6E99">
              <w:rPr>
                <w:rFonts w:cs="Tahoma"/>
                <w:b/>
              </w:rPr>
              <w:t>Author(s)</w:t>
            </w:r>
          </w:p>
        </w:tc>
      </w:tr>
      <w:tr w:rsidR="00313CCE" w:rsidRPr="006D6E99" w:rsidTr="00BF436F">
        <w:tc>
          <w:tcPr>
            <w:tcW w:w="1098" w:type="dxa"/>
          </w:tcPr>
          <w:p w:rsidR="00313CCE" w:rsidRPr="006D6E99" w:rsidRDefault="00977851" w:rsidP="00BF436F">
            <w:pPr>
              <w:keepNext/>
              <w:keepLines/>
              <w:rPr>
                <w:rFonts w:cs="Tahoma"/>
              </w:rPr>
            </w:pPr>
            <w:r>
              <w:rPr>
                <w:rFonts w:cs="Tahoma"/>
              </w:rPr>
              <w:t>0</w:t>
            </w:r>
            <w:r w:rsidR="00313CCE">
              <w:rPr>
                <w:rFonts w:cs="Tahoma"/>
              </w:rPr>
              <w:t>.</w:t>
            </w:r>
            <w:r>
              <w:rPr>
                <w:rFonts w:cs="Tahoma"/>
              </w:rPr>
              <w:t>1</w:t>
            </w:r>
          </w:p>
        </w:tc>
        <w:tc>
          <w:tcPr>
            <w:tcW w:w="1692" w:type="dxa"/>
          </w:tcPr>
          <w:p w:rsidR="00313CCE" w:rsidRPr="006D6E99" w:rsidRDefault="00966AAB" w:rsidP="00493134">
            <w:pPr>
              <w:keepNext/>
              <w:keepLines/>
              <w:rPr>
                <w:rFonts w:cs="Tahoma"/>
              </w:rPr>
            </w:pPr>
            <w:r>
              <w:rPr>
                <w:rFonts w:cs="Tahoma"/>
              </w:rPr>
              <w:t>05</w:t>
            </w:r>
            <w:r w:rsidR="005942DA">
              <w:rPr>
                <w:rFonts w:cs="Tahoma"/>
              </w:rPr>
              <w:t>/</w:t>
            </w:r>
            <w:r w:rsidR="00C27CE6">
              <w:rPr>
                <w:rFonts w:cs="Tahoma"/>
              </w:rPr>
              <w:t>11</w:t>
            </w:r>
            <w:r w:rsidR="00313CCE">
              <w:rPr>
                <w:rFonts w:cs="Tahoma"/>
              </w:rPr>
              <w:t>/2010</w:t>
            </w:r>
          </w:p>
        </w:tc>
        <w:tc>
          <w:tcPr>
            <w:tcW w:w="4140" w:type="dxa"/>
          </w:tcPr>
          <w:p w:rsidR="00313CCE" w:rsidRPr="006D6E99" w:rsidRDefault="00313CCE" w:rsidP="00BF436F">
            <w:pPr>
              <w:keepNext/>
              <w:keepLines/>
              <w:rPr>
                <w:rFonts w:cs="Tahoma"/>
              </w:rPr>
            </w:pPr>
            <w:r>
              <w:rPr>
                <w:rFonts w:cs="Tahoma"/>
              </w:rPr>
              <w:t>Initial Draft</w:t>
            </w:r>
          </w:p>
        </w:tc>
        <w:tc>
          <w:tcPr>
            <w:tcW w:w="2520" w:type="dxa"/>
          </w:tcPr>
          <w:p w:rsidR="00313CCE" w:rsidRPr="006D6E99" w:rsidRDefault="00742E92" w:rsidP="00BF436F">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AE7A55" w:rsidRPr="006D6E99" w:rsidTr="00AE7A55">
        <w:trPr>
          <w:trHeight w:val="530"/>
        </w:trPr>
        <w:tc>
          <w:tcPr>
            <w:tcW w:w="1098" w:type="dxa"/>
          </w:tcPr>
          <w:p w:rsidR="00AE7A55" w:rsidRPr="006D6E99" w:rsidRDefault="00977851" w:rsidP="00BF436F">
            <w:pPr>
              <w:keepNext/>
              <w:keepLines/>
              <w:rPr>
                <w:rFonts w:cs="Tahoma"/>
              </w:rPr>
            </w:pPr>
            <w:r>
              <w:rPr>
                <w:rFonts w:cs="Tahoma"/>
              </w:rPr>
              <w:t>1</w:t>
            </w:r>
            <w:r w:rsidR="00AE7A55">
              <w:rPr>
                <w:rFonts w:cs="Tahoma"/>
              </w:rPr>
              <w:t>.0</w:t>
            </w:r>
          </w:p>
        </w:tc>
        <w:tc>
          <w:tcPr>
            <w:tcW w:w="1692" w:type="dxa"/>
          </w:tcPr>
          <w:p w:rsidR="00AE7A55" w:rsidRPr="006D6E99" w:rsidRDefault="00977851" w:rsidP="00493134">
            <w:pPr>
              <w:keepNext/>
              <w:keepLines/>
              <w:rPr>
                <w:rFonts w:cs="Tahoma"/>
              </w:rPr>
            </w:pPr>
            <w:r>
              <w:rPr>
                <w:rFonts w:cs="Tahoma"/>
              </w:rPr>
              <w:t>05</w:t>
            </w:r>
            <w:r w:rsidR="005942DA">
              <w:rPr>
                <w:rFonts w:cs="Tahoma"/>
              </w:rPr>
              <w:t>/</w:t>
            </w:r>
            <w:r w:rsidR="00FF2957">
              <w:rPr>
                <w:rFonts w:cs="Tahoma"/>
              </w:rPr>
              <w:t>15</w:t>
            </w:r>
            <w:r w:rsidR="00AE7A55">
              <w:rPr>
                <w:rFonts w:cs="Tahoma"/>
              </w:rPr>
              <w:t>/2010</w:t>
            </w:r>
          </w:p>
        </w:tc>
        <w:tc>
          <w:tcPr>
            <w:tcW w:w="4140" w:type="dxa"/>
          </w:tcPr>
          <w:p w:rsidR="00AE7A55" w:rsidRPr="006D6E99" w:rsidRDefault="00AE7A55"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Ready to deliver</w:t>
            </w:r>
          </w:p>
        </w:tc>
        <w:tc>
          <w:tcPr>
            <w:tcW w:w="2520" w:type="dxa"/>
          </w:tcPr>
          <w:p w:rsidR="00AE7A55" w:rsidRPr="006D6E99" w:rsidRDefault="00742E92" w:rsidP="00AE7A55">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AE7A55" w:rsidRPr="006D6E99" w:rsidTr="00BF436F">
        <w:tc>
          <w:tcPr>
            <w:tcW w:w="1098" w:type="dxa"/>
          </w:tcPr>
          <w:p w:rsidR="00AE7A55" w:rsidRPr="006D6E99" w:rsidRDefault="00C02C4A" w:rsidP="00BF436F">
            <w:pPr>
              <w:keepNext/>
              <w:keepLines/>
              <w:rPr>
                <w:rFonts w:cs="Tahoma"/>
              </w:rPr>
            </w:pPr>
            <w:ins w:id="18" w:author="prgupta" w:date="2010-06-02T20:38:00Z">
              <w:r>
                <w:rPr>
                  <w:rFonts w:cs="Tahoma"/>
                </w:rPr>
                <w:t>1.1</w:t>
              </w:r>
            </w:ins>
          </w:p>
        </w:tc>
        <w:tc>
          <w:tcPr>
            <w:tcW w:w="1692" w:type="dxa"/>
          </w:tcPr>
          <w:p w:rsidR="00AE7A55" w:rsidRPr="006D6E99" w:rsidRDefault="00B611D8" w:rsidP="00BF436F">
            <w:pPr>
              <w:keepNext/>
              <w:keepLines/>
              <w:rPr>
                <w:rFonts w:cs="Tahoma"/>
              </w:rPr>
            </w:pPr>
            <w:ins w:id="19" w:author="prgupta" w:date="2010-06-02T20:38:00Z">
              <w:r>
                <w:rPr>
                  <w:rFonts w:cs="Tahoma"/>
                </w:rPr>
                <w:t>06/0</w:t>
              </w:r>
            </w:ins>
            <w:ins w:id="20" w:author="prgupta" w:date="2010-06-08T21:24:00Z">
              <w:r w:rsidR="001A2BED">
                <w:rPr>
                  <w:rFonts w:cs="Tahoma"/>
                </w:rPr>
                <w:t>2</w:t>
              </w:r>
            </w:ins>
            <w:ins w:id="21" w:author="prgupta" w:date="2010-06-02T20:38:00Z">
              <w:r w:rsidR="00C02C4A">
                <w:rPr>
                  <w:rFonts w:cs="Tahoma"/>
                </w:rPr>
                <w:t>/2010</w:t>
              </w:r>
            </w:ins>
          </w:p>
        </w:tc>
        <w:tc>
          <w:tcPr>
            <w:tcW w:w="4140" w:type="dxa"/>
          </w:tcPr>
          <w:p w:rsidR="00AE7A55" w:rsidRPr="006D6E99" w:rsidRDefault="00C02C4A" w:rsidP="001A2BED">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ins w:id="22" w:author="prgupta" w:date="2010-06-02T20:38:00Z">
              <w:r>
                <w:rPr>
                  <w:rFonts w:ascii="Tahoma" w:hAnsi="Tahoma" w:cs="Tahoma"/>
                </w:rPr>
                <w:t>Updated based on feedback</w:t>
              </w:r>
            </w:ins>
          </w:p>
        </w:tc>
        <w:tc>
          <w:tcPr>
            <w:tcW w:w="2520" w:type="dxa"/>
          </w:tcPr>
          <w:p w:rsidR="00AE7A55" w:rsidRPr="006D6E99" w:rsidRDefault="00C02C4A" w:rsidP="00BF436F">
            <w:pPr>
              <w:keepNext/>
              <w:keepLines/>
              <w:tabs>
                <w:tab w:val="left" w:pos="1170"/>
              </w:tabs>
              <w:rPr>
                <w:rFonts w:cs="Tahoma"/>
              </w:rPr>
            </w:pPr>
            <w:ins w:id="23" w:author="prgupta" w:date="2010-06-02T20:38:00Z">
              <w:r>
                <w:rPr>
                  <w:rFonts w:cs="Tahoma"/>
                </w:rPr>
                <w:t>Sterling</w:t>
              </w:r>
            </w:ins>
          </w:p>
        </w:tc>
      </w:tr>
      <w:tr w:rsidR="00C829D7" w:rsidRPr="006D6E99" w:rsidTr="00BF436F">
        <w:tc>
          <w:tcPr>
            <w:tcW w:w="1098" w:type="dxa"/>
          </w:tcPr>
          <w:p w:rsidR="00C829D7" w:rsidRDefault="001A2BED" w:rsidP="00BF436F">
            <w:pPr>
              <w:keepNext/>
              <w:keepLines/>
              <w:rPr>
                <w:rFonts w:cs="Tahoma"/>
              </w:rPr>
            </w:pPr>
            <w:ins w:id="24" w:author="prgupta" w:date="2010-06-08T21:24:00Z">
              <w:r>
                <w:rPr>
                  <w:rFonts w:cs="Tahoma"/>
                </w:rPr>
                <w:t>1.2</w:t>
              </w:r>
            </w:ins>
          </w:p>
        </w:tc>
        <w:tc>
          <w:tcPr>
            <w:tcW w:w="1692" w:type="dxa"/>
          </w:tcPr>
          <w:p w:rsidR="00C829D7" w:rsidRDefault="001A2BED" w:rsidP="00BF436F">
            <w:pPr>
              <w:keepNext/>
              <w:keepLines/>
              <w:rPr>
                <w:rFonts w:cs="Tahoma"/>
              </w:rPr>
            </w:pPr>
            <w:ins w:id="25" w:author="prgupta" w:date="2010-06-08T21:24:00Z">
              <w:r>
                <w:rPr>
                  <w:rFonts w:cs="Tahoma"/>
                </w:rPr>
                <w:t>06/08/2010</w:t>
              </w:r>
            </w:ins>
          </w:p>
        </w:tc>
        <w:tc>
          <w:tcPr>
            <w:tcW w:w="4140" w:type="dxa"/>
          </w:tcPr>
          <w:p w:rsidR="00C829D7" w:rsidRDefault="001A2BED"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ins w:id="26" w:author="prgupta" w:date="2010-06-08T21:25:00Z">
              <w:r>
                <w:rPr>
                  <w:rFonts w:ascii="Tahoma" w:hAnsi="Tahoma" w:cs="Tahoma"/>
                </w:rPr>
                <w:t>Updated based on feedback 05/28/2010 and emails with Mahmoud 6/8/2010</w:t>
              </w:r>
            </w:ins>
          </w:p>
        </w:tc>
        <w:tc>
          <w:tcPr>
            <w:tcW w:w="2520" w:type="dxa"/>
          </w:tcPr>
          <w:p w:rsidR="00C829D7" w:rsidRDefault="001A2BED" w:rsidP="00BF436F">
            <w:pPr>
              <w:keepNext/>
              <w:keepLines/>
              <w:tabs>
                <w:tab w:val="left" w:pos="1170"/>
              </w:tabs>
              <w:rPr>
                <w:rFonts w:cs="Tahoma"/>
              </w:rPr>
            </w:pPr>
            <w:ins w:id="27" w:author="prgupta" w:date="2010-06-08T21:25:00Z">
              <w:r>
                <w:rPr>
                  <w:rFonts w:cs="Tahoma"/>
                </w:rPr>
                <w:t>Sterling</w:t>
              </w:r>
            </w:ins>
          </w:p>
        </w:tc>
      </w:tr>
      <w:tr w:rsidR="00AF56FE" w:rsidRPr="006D6E99" w:rsidTr="00BF436F">
        <w:trPr>
          <w:ins w:id="28" w:author="prgupta" w:date="2010-06-30T11:59:00Z"/>
        </w:trPr>
        <w:tc>
          <w:tcPr>
            <w:tcW w:w="1098" w:type="dxa"/>
          </w:tcPr>
          <w:p w:rsidR="00AF56FE" w:rsidRDefault="00AF56FE" w:rsidP="00BF436F">
            <w:pPr>
              <w:keepNext/>
              <w:keepLines/>
              <w:rPr>
                <w:ins w:id="29" w:author="prgupta" w:date="2010-06-30T11:59:00Z"/>
                <w:rFonts w:cs="Tahoma"/>
              </w:rPr>
            </w:pPr>
            <w:ins w:id="30" w:author="prgupta" w:date="2010-06-30T11:59:00Z">
              <w:r>
                <w:rPr>
                  <w:rFonts w:cs="Tahoma"/>
                </w:rPr>
                <w:t>1.3</w:t>
              </w:r>
            </w:ins>
          </w:p>
        </w:tc>
        <w:tc>
          <w:tcPr>
            <w:tcW w:w="1692" w:type="dxa"/>
          </w:tcPr>
          <w:p w:rsidR="00AF56FE" w:rsidRDefault="00AF56FE" w:rsidP="00BF436F">
            <w:pPr>
              <w:keepNext/>
              <w:keepLines/>
              <w:rPr>
                <w:ins w:id="31" w:author="prgupta" w:date="2010-06-30T11:59:00Z"/>
                <w:rFonts w:cs="Tahoma"/>
              </w:rPr>
            </w:pPr>
            <w:ins w:id="32" w:author="prgupta" w:date="2010-06-30T12:00:00Z">
              <w:r>
                <w:rPr>
                  <w:rFonts w:cs="Tahoma"/>
                </w:rPr>
                <w:t>06/30/2010</w:t>
              </w:r>
            </w:ins>
          </w:p>
        </w:tc>
        <w:tc>
          <w:tcPr>
            <w:tcW w:w="4140" w:type="dxa"/>
          </w:tcPr>
          <w:p w:rsidR="00AF56FE" w:rsidRDefault="00AF56FE"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ins w:id="33" w:author="prgupta" w:date="2010-06-30T11:59:00Z"/>
                <w:rFonts w:ascii="Tahoma" w:hAnsi="Tahoma" w:cs="Tahoma"/>
              </w:rPr>
            </w:pPr>
            <w:ins w:id="34" w:author="prgupta" w:date="2010-06-30T12:00:00Z">
              <w:r>
                <w:rPr>
                  <w:rFonts w:ascii="Tahoma" w:hAnsi="Tahoma" w:cs="Tahoma"/>
                </w:rPr>
                <w:t>Updated with feedback from George 6/23/2010</w:t>
              </w:r>
            </w:ins>
          </w:p>
        </w:tc>
        <w:tc>
          <w:tcPr>
            <w:tcW w:w="2520" w:type="dxa"/>
          </w:tcPr>
          <w:p w:rsidR="00AF56FE" w:rsidRDefault="00AF56FE" w:rsidP="00BF436F">
            <w:pPr>
              <w:keepNext/>
              <w:keepLines/>
              <w:tabs>
                <w:tab w:val="left" w:pos="1170"/>
              </w:tabs>
              <w:rPr>
                <w:ins w:id="35" w:author="prgupta" w:date="2010-06-30T11:59:00Z"/>
                <w:rFonts w:cs="Tahoma"/>
              </w:rPr>
            </w:pPr>
            <w:ins w:id="36" w:author="prgupta" w:date="2010-06-30T12:00:00Z">
              <w:r>
                <w:rPr>
                  <w:rFonts w:cs="Tahoma"/>
                </w:rPr>
                <w:t>Sterling</w:t>
              </w:r>
            </w:ins>
          </w:p>
        </w:tc>
      </w:tr>
      <w:tr w:rsidR="005936F3" w:rsidRPr="006D6E99" w:rsidTr="00BF436F">
        <w:trPr>
          <w:ins w:id="37" w:author="prgupta" w:date="2010-09-30T10:46:00Z"/>
        </w:trPr>
        <w:tc>
          <w:tcPr>
            <w:tcW w:w="1098" w:type="dxa"/>
          </w:tcPr>
          <w:p w:rsidR="005936F3" w:rsidRDefault="005936F3" w:rsidP="00BF436F">
            <w:pPr>
              <w:keepNext/>
              <w:keepLines/>
              <w:rPr>
                <w:ins w:id="38" w:author="prgupta" w:date="2010-09-30T10:46:00Z"/>
                <w:rFonts w:cs="Tahoma"/>
              </w:rPr>
            </w:pPr>
            <w:ins w:id="39" w:author="prgupta" w:date="2010-09-30T10:46:00Z">
              <w:r>
                <w:rPr>
                  <w:rFonts w:cs="Tahoma"/>
                </w:rPr>
                <w:t>1.4</w:t>
              </w:r>
            </w:ins>
          </w:p>
        </w:tc>
        <w:tc>
          <w:tcPr>
            <w:tcW w:w="1692" w:type="dxa"/>
          </w:tcPr>
          <w:p w:rsidR="005936F3" w:rsidRDefault="005936F3" w:rsidP="00BF436F">
            <w:pPr>
              <w:keepNext/>
              <w:keepLines/>
              <w:rPr>
                <w:ins w:id="40" w:author="prgupta" w:date="2010-09-30T10:46:00Z"/>
                <w:rFonts w:cs="Tahoma"/>
              </w:rPr>
            </w:pPr>
            <w:ins w:id="41" w:author="prgupta" w:date="2010-09-30T10:46:00Z">
              <w:r>
                <w:rPr>
                  <w:rFonts w:cs="Tahoma"/>
                </w:rPr>
                <w:t>9/30/2010</w:t>
              </w:r>
            </w:ins>
          </w:p>
        </w:tc>
        <w:tc>
          <w:tcPr>
            <w:tcW w:w="4140" w:type="dxa"/>
          </w:tcPr>
          <w:p w:rsidR="005936F3" w:rsidRDefault="005936F3"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ins w:id="42" w:author="prgupta" w:date="2010-09-30T10:46:00Z"/>
                <w:rFonts w:ascii="Tahoma" w:hAnsi="Tahoma" w:cs="Tahoma"/>
              </w:rPr>
            </w:pPr>
            <w:ins w:id="43" w:author="prgupta" w:date="2010-09-30T10:46:00Z">
              <w:r>
                <w:rPr>
                  <w:rFonts w:ascii="Tahoma" w:hAnsi="Tahoma" w:cs="Tahoma"/>
                </w:rPr>
                <w:t xml:space="preserve">Updated based on </w:t>
              </w:r>
            </w:ins>
            <w:ins w:id="44" w:author="prgupta" w:date="2010-09-30T10:47:00Z">
              <w:r>
                <w:rPr>
                  <w:rFonts w:ascii="Tahoma" w:hAnsi="Tahoma" w:cs="Tahoma"/>
                </w:rPr>
                <w:t xml:space="preserve">B2B Invoice </w:t>
              </w:r>
            </w:ins>
            <w:ins w:id="45" w:author="prgupta" w:date="2010-09-30T10:46:00Z">
              <w:r>
                <w:rPr>
                  <w:rFonts w:ascii="Tahoma" w:hAnsi="Tahoma" w:cs="Tahoma"/>
                </w:rPr>
                <w:t>RSD v1.7</w:t>
              </w:r>
            </w:ins>
          </w:p>
        </w:tc>
        <w:tc>
          <w:tcPr>
            <w:tcW w:w="2520" w:type="dxa"/>
          </w:tcPr>
          <w:p w:rsidR="005936F3" w:rsidRDefault="005936F3" w:rsidP="00BF436F">
            <w:pPr>
              <w:keepNext/>
              <w:keepLines/>
              <w:tabs>
                <w:tab w:val="left" w:pos="1170"/>
              </w:tabs>
              <w:rPr>
                <w:ins w:id="46" w:author="prgupta" w:date="2010-09-30T10:46:00Z"/>
                <w:rFonts w:cs="Tahoma"/>
              </w:rPr>
            </w:pPr>
            <w:ins w:id="47" w:author="prgupta" w:date="2010-09-30T10:47:00Z">
              <w:r>
                <w:rPr>
                  <w:rFonts w:cs="Tahoma"/>
                </w:rPr>
                <w:t>Sterling</w:t>
              </w:r>
            </w:ins>
          </w:p>
        </w:tc>
      </w:tr>
      <w:tr w:rsidR="009812F5" w:rsidRPr="006D6E99" w:rsidTr="00BF436F">
        <w:trPr>
          <w:ins w:id="48" w:author="prgupta" w:date="2010-10-05T14:50:00Z"/>
        </w:trPr>
        <w:tc>
          <w:tcPr>
            <w:tcW w:w="1098" w:type="dxa"/>
          </w:tcPr>
          <w:p w:rsidR="009812F5" w:rsidRDefault="009812F5" w:rsidP="00BF436F">
            <w:pPr>
              <w:keepNext/>
              <w:keepLines/>
              <w:rPr>
                <w:ins w:id="49" w:author="prgupta" w:date="2010-10-05T14:50:00Z"/>
                <w:rFonts w:cs="Tahoma"/>
              </w:rPr>
            </w:pPr>
            <w:ins w:id="50" w:author="prgupta" w:date="2010-10-05T14:50:00Z">
              <w:r>
                <w:rPr>
                  <w:rFonts w:cs="Tahoma"/>
                </w:rPr>
                <w:t>1.5</w:t>
              </w:r>
            </w:ins>
          </w:p>
        </w:tc>
        <w:tc>
          <w:tcPr>
            <w:tcW w:w="1692" w:type="dxa"/>
          </w:tcPr>
          <w:p w:rsidR="009812F5" w:rsidRDefault="009812F5" w:rsidP="00BF436F">
            <w:pPr>
              <w:keepNext/>
              <w:keepLines/>
              <w:rPr>
                <w:ins w:id="51" w:author="prgupta" w:date="2010-10-05T14:50:00Z"/>
                <w:rFonts w:cs="Tahoma"/>
              </w:rPr>
            </w:pPr>
            <w:ins w:id="52" w:author="prgupta" w:date="2010-10-05T14:50:00Z">
              <w:r>
                <w:rPr>
                  <w:rFonts w:cs="Tahoma"/>
                </w:rPr>
                <w:t>10/5/2010</w:t>
              </w:r>
            </w:ins>
          </w:p>
        </w:tc>
        <w:tc>
          <w:tcPr>
            <w:tcW w:w="4140" w:type="dxa"/>
          </w:tcPr>
          <w:p w:rsidR="009812F5" w:rsidRDefault="009812F5"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ins w:id="53" w:author="prgupta" w:date="2010-10-05T14:50:00Z"/>
                <w:rFonts w:ascii="Tahoma" w:hAnsi="Tahoma" w:cs="Tahoma"/>
              </w:rPr>
            </w:pPr>
            <w:ins w:id="54" w:author="prgupta" w:date="2010-10-05T14:50:00Z">
              <w:r>
                <w:rPr>
                  <w:rFonts w:ascii="Tahoma" w:hAnsi="Tahoma" w:cs="Tahoma"/>
                </w:rPr>
                <w:t>Updated based on B2B meeting feedback 10/5 as well as B2B Invoice RSD v1.8</w:t>
              </w:r>
            </w:ins>
          </w:p>
        </w:tc>
        <w:tc>
          <w:tcPr>
            <w:tcW w:w="2520" w:type="dxa"/>
          </w:tcPr>
          <w:p w:rsidR="009812F5" w:rsidRDefault="009812F5" w:rsidP="00BF436F">
            <w:pPr>
              <w:keepNext/>
              <w:keepLines/>
              <w:tabs>
                <w:tab w:val="left" w:pos="1170"/>
              </w:tabs>
              <w:rPr>
                <w:ins w:id="55" w:author="prgupta" w:date="2010-10-05T14:50:00Z"/>
                <w:rFonts w:cs="Tahoma"/>
              </w:rPr>
            </w:pPr>
            <w:ins w:id="56" w:author="prgupta" w:date="2010-10-05T14:50:00Z">
              <w:r>
                <w:rPr>
                  <w:rFonts w:cs="Tahoma"/>
                </w:rPr>
                <w:t>Sterling</w:t>
              </w:r>
            </w:ins>
          </w:p>
        </w:tc>
      </w:tr>
    </w:tbl>
    <w:p w:rsidR="00313CCE" w:rsidRPr="006D6E99" w:rsidRDefault="00313CCE" w:rsidP="00313CCE">
      <w:pPr>
        <w:pStyle w:val="Title"/>
        <w:jc w:val="left"/>
      </w:pPr>
    </w:p>
    <w:p w:rsidR="00313CCE" w:rsidRPr="006D6E99" w:rsidRDefault="00313CCE" w:rsidP="00313CCE">
      <w:pPr>
        <w:pStyle w:val="TOAHeading"/>
        <w:rPr>
          <w:rFonts w:cs="Tahoma"/>
        </w:rPr>
      </w:pPr>
      <w:r w:rsidRPr="006D6E99">
        <w:rPr>
          <w:rFonts w:cs="Tahoma"/>
        </w:rPr>
        <w:t>Related or Reference Documents</w:t>
      </w:r>
    </w:p>
    <w:p w:rsidR="00313CCE" w:rsidRPr="006D6E99" w:rsidRDefault="00313CCE"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90"/>
        <w:gridCol w:w="2880"/>
        <w:gridCol w:w="1260"/>
        <w:gridCol w:w="2520"/>
      </w:tblGrid>
      <w:tr w:rsidR="00313CCE" w:rsidRPr="006D6E99" w:rsidTr="00BF436F">
        <w:trPr>
          <w:tblHeader/>
        </w:trPr>
        <w:tc>
          <w:tcPr>
            <w:tcW w:w="279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 xml:space="preserve">Document Name </w:t>
            </w:r>
          </w:p>
        </w:tc>
        <w:tc>
          <w:tcPr>
            <w:tcW w:w="288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Description</w:t>
            </w:r>
          </w:p>
        </w:tc>
        <w:tc>
          <w:tcPr>
            <w:tcW w:w="126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Owner</w:t>
            </w:r>
          </w:p>
        </w:tc>
        <w:tc>
          <w:tcPr>
            <w:tcW w:w="252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Location</w:t>
            </w:r>
          </w:p>
        </w:tc>
      </w:tr>
      <w:tr w:rsidR="00313CCE" w:rsidRPr="006D6E99" w:rsidTr="00BF436F">
        <w:tc>
          <w:tcPr>
            <w:tcW w:w="2790" w:type="dxa"/>
          </w:tcPr>
          <w:p w:rsidR="00313CCE" w:rsidRPr="00AB2859" w:rsidRDefault="00313CCE" w:rsidP="00BF436F">
            <w:pPr>
              <w:keepNext/>
              <w:keepLines/>
              <w:rPr>
                <w:rFonts w:cs="Tahoma"/>
              </w:rPr>
            </w:pPr>
            <w:r w:rsidRPr="00AB2859">
              <w:rPr>
                <w:rFonts w:cs="Tahoma"/>
              </w:rPr>
              <w:t>SCI_Xpedx Solution Definition Document v1.</w:t>
            </w:r>
            <w:r>
              <w:rPr>
                <w:rFonts w:cs="Tahoma"/>
              </w:rPr>
              <w:t>5</w:t>
            </w:r>
          </w:p>
        </w:tc>
        <w:tc>
          <w:tcPr>
            <w:tcW w:w="2880" w:type="dxa"/>
          </w:tcPr>
          <w:p w:rsidR="00313CCE" w:rsidRPr="006D6E99" w:rsidRDefault="00313CCE" w:rsidP="00BF436F">
            <w:pPr>
              <w:keepNext/>
              <w:keepLines/>
              <w:rPr>
                <w:rFonts w:cs="Tahoma"/>
              </w:rPr>
            </w:pPr>
            <w:r>
              <w:rPr>
                <w:rFonts w:cs="Tahoma"/>
              </w:rPr>
              <w:t>Solution Definition document</w:t>
            </w:r>
          </w:p>
        </w:tc>
        <w:tc>
          <w:tcPr>
            <w:tcW w:w="1260" w:type="dxa"/>
          </w:tcPr>
          <w:p w:rsidR="00313CCE" w:rsidRPr="006D6E99" w:rsidRDefault="00313CCE" w:rsidP="00BF436F">
            <w:pPr>
              <w:keepNext/>
              <w:keepLines/>
              <w:rPr>
                <w:rFonts w:cs="Tahoma"/>
              </w:rPr>
            </w:pPr>
            <w:r>
              <w:rPr>
                <w:rFonts w:cs="Tahoma"/>
              </w:rPr>
              <w:t>Sterling Commerce</w:t>
            </w:r>
          </w:p>
        </w:tc>
        <w:tc>
          <w:tcPr>
            <w:tcW w:w="2520" w:type="dxa"/>
          </w:tcPr>
          <w:p w:rsidR="00313CCE" w:rsidRPr="006D6E99" w:rsidRDefault="00313CCE" w:rsidP="00BF436F">
            <w:pPr>
              <w:keepNext/>
              <w:keepLines/>
              <w:rPr>
                <w:rFonts w:cs="Tahoma"/>
              </w:rPr>
            </w:pPr>
          </w:p>
        </w:tc>
      </w:tr>
      <w:tr w:rsidR="00313CCE" w:rsidRPr="006D6E99" w:rsidTr="00BF436F">
        <w:tc>
          <w:tcPr>
            <w:tcW w:w="2790" w:type="dxa"/>
          </w:tcPr>
          <w:p w:rsidR="00313CCE" w:rsidRPr="00C967CB" w:rsidRDefault="00947646" w:rsidP="00BF436F">
            <w:pPr>
              <w:keepNext/>
              <w:keepLines/>
              <w:rPr>
                <w:rFonts w:cs="Tahoma"/>
              </w:rPr>
            </w:pPr>
            <w:ins w:id="57" w:author="prgupta" w:date="2010-06-08T15:47:00Z">
              <w:r>
                <w:rPr>
                  <w:rFonts w:cs="Tahoma"/>
                </w:rPr>
                <w:t>Legacy</w:t>
              </w:r>
            </w:ins>
            <w:r w:rsidR="00FF2957" w:rsidRPr="00FF2957">
              <w:rPr>
                <w:rFonts w:cs="Tahoma"/>
              </w:rPr>
              <w:t>InvoiceMappingv</w:t>
            </w:r>
            <w:del w:id="58" w:author="prgupta" w:date="2010-06-02T21:15:00Z">
              <w:r w:rsidR="00FF2957" w:rsidRPr="00FF2957" w:rsidDel="001126BC">
                <w:rPr>
                  <w:rFonts w:cs="Tahoma"/>
                </w:rPr>
                <w:delText>0.</w:delText>
              </w:r>
            </w:del>
            <w:r w:rsidR="00FF2957" w:rsidRPr="00FF2957">
              <w:rPr>
                <w:rFonts w:cs="Tahoma"/>
              </w:rPr>
              <w:t>1</w:t>
            </w:r>
            <w:ins w:id="59" w:author="prgupta" w:date="2010-06-02T21:15:00Z">
              <w:r w:rsidR="001126BC">
                <w:rPr>
                  <w:rFonts w:cs="Tahoma"/>
                </w:rPr>
                <w:t>.</w:t>
              </w:r>
            </w:ins>
            <w:ins w:id="60" w:author="prgupta" w:date="2010-10-05T15:25:00Z">
              <w:r w:rsidR="00877643">
                <w:rPr>
                  <w:rFonts w:cs="Tahoma"/>
                </w:rPr>
                <w:t>3</w:t>
              </w:r>
            </w:ins>
            <w:r w:rsidR="00FF2957" w:rsidRPr="00FF2957">
              <w:rPr>
                <w:rFonts w:cs="Tahoma"/>
              </w:rPr>
              <w:t>.xlsx</w:t>
            </w:r>
          </w:p>
        </w:tc>
        <w:tc>
          <w:tcPr>
            <w:tcW w:w="2880" w:type="dxa"/>
          </w:tcPr>
          <w:p w:rsidR="00313CCE" w:rsidRPr="006D6E99" w:rsidRDefault="00FF2957" w:rsidP="00BF436F">
            <w:pPr>
              <w:keepNext/>
              <w:keepLines/>
              <w:rPr>
                <w:rFonts w:cs="Tahoma"/>
              </w:rPr>
            </w:pPr>
            <w:r>
              <w:rPr>
                <w:rFonts w:cs="Tahoma"/>
              </w:rPr>
              <w:t>Invoice</w:t>
            </w:r>
            <w:r w:rsidR="00650AB9">
              <w:rPr>
                <w:rFonts w:cs="Tahoma"/>
              </w:rPr>
              <w:t xml:space="preserve"> mapping document</w:t>
            </w:r>
            <w:ins w:id="61" w:author="prgupta" w:date="2010-06-08T15:47:00Z">
              <w:r w:rsidR="00D5178C">
                <w:rPr>
                  <w:rFonts w:cs="Tahoma"/>
                </w:rPr>
                <w:t xml:space="preserve"> from Legacy to Sterling</w:t>
              </w:r>
            </w:ins>
          </w:p>
        </w:tc>
        <w:tc>
          <w:tcPr>
            <w:tcW w:w="1260" w:type="dxa"/>
          </w:tcPr>
          <w:p w:rsidR="00313CCE" w:rsidRPr="006D6E99" w:rsidRDefault="00BD7210" w:rsidP="00BF436F">
            <w:pPr>
              <w:keepNext/>
              <w:keepLines/>
              <w:rPr>
                <w:rFonts w:cs="Tahoma"/>
              </w:rPr>
            </w:pPr>
            <w:r>
              <w:rPr>
                <w:rFonts w:cs="Tahoma"/>
              </w:rPr>
              <w:t>Sterling Commerce/xpedx</w:t>
            </w:r>
          </w:p>
        </w:tc>
        <w:tc>
          <w:tcPr>
            <w:tcW w:w="2520" w:type="dxa"/>
          </w:tcPr>
          <w:p w:rsidR="00313CCE" w:rsidRPr="006D6E99" w:rsidRDefault="00313CCE" w:rsidP="00BF436F">
            <w:pPr>
              <w:keepNext/>
              <w:keepLines/>
              <w:rPr>
                <w:rFonts w:cs="Tahoma"/>
              </w:rPr>
            </w:pPr>
          </w:p>
        </w:tc>
      </w:tr>
    </w:tbl>
    <w:p w:rsidR="00313CCE" w:rsidRPr="006D6E99"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sectPr w:rsidR="00313CCE" w:rsidSect="00083555">
          <w:pgSz w:w="12240" w:h="15840" w:code="1"/>
          <w:pgMar w:top="1440" w:right="1800" w:bottom="1440" w:left="1800" w:header="720" w:footer="720" w:gutter="0"/>
          <w:cols w:space="720"/>
          <w:titlePg/>
        </w:sect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Pr="006D6E99" w:rsidRDefault="00313CCE" w:rsidP="00313CCE">
      <w:pPr>
        <w:pStyle w:val="Title"/>
      </w:pPr>
      <w:r w:rsidRPr="006D6E99">
        <w:t xml:space="preserve">TABLE OF CONTENTS </w:t>
      </w:r>
    </w:p>
    <w:p w:rsidR="00313CCE" w:rsidRPr="006D6E99" w:rsidRDefault="00313CCE" w:rsidP="00313CCE">
      <w:pPr>
        <w:pStyle w:val="TOC1"/>
        <w:rPr>
          <w:rFonts w:cs="Tahoma"/>
        </w:rPr>
      </w:pPr>
    </w:p>
    <w:p w:rsidR="006F34C8" w:rsidRDefault="004046D3">
      <w:pPr>
        <w:pStyle w:val="TOC1"/>
        <w:tabs>
          <w:tab w:val="left" w:pos="400"/>
          <w:tab w:val="right" w:leader="dot" w:pos="8630"/>
        </w:tabs>
        <w:rPr>
          <w:ins w:id="62" w:author="prgupta" w:date="2010-09-30T11:00:00Z"/>
          <w:rFonts w:asciiTheme="minorHAnsi" w:eastAsiaTheme="minorEastAsia" w:hAnsiTheme="minorHAnsi" w:cstheme="minorBidi"/>
          <w:b w:val="0"/>
          <w:bCs w:val="0"/>
          <w:noProof/>
          <w:sz w:val="22"/>
          <w:szCs w:val="22"/>
        </w:rPr>
      </w:pPr>
      <w:r w:rsidRPr="004046D3">
        <w:rPr>
          <w:rFonts w:cs="Tahoma"/>
        </w:rPr>
        <w:fldChar w:fldCharType="begin"/>
      </w:r>
      <w:r w:rsidR="00313CCE" w:rsidRPr="006D6E99">
        <w:rPr>
          <w:rFonts w:cs="Tahoma"/>
        </w:rPr>
        <w:instrText xml:space="preserve"> TOC  \* MERGEFORMAT </w:instrText>
      </w:r>
      <w:r w:rsidRPr="004046D3">
        <w:rPr>
          <w:rFonts w:cs="Tahoma"/>
        </w:rPr>
        <w:fldChar w:fldCharType="separate"/>
      </w:r>
      <w:ins w:id="63" w:author="prgupta" w:date="2010-09-30T11:00:00Z">
        <w:r w:rsidR="006F34C8" w:rsidRPr="0036035E">
          <w:rPr>
            <w:rFonts w:cs="Tahoma"/>
            <w:noProof/>
          </w:rPr>
          <w:t>1.</w:t>
        </w:r>
        <w:r w:rsidR="006F34C8">
          <w:rPr>
            <w:rFonts w:asciiTheme="minorHAnsi" w:eastAsiaTheme="minorEastAsia" w:hAnsiTheme="minorHAnsi" w:cstheme="minorBidi"/>
            <w:b w:val="0"/>
            <w:bCs w:val="0"/>
            <w:noProof/>
            <w:sz w:val="22"/>
            <w:szCs w:val="22"/>
          </w:rPr>
          <w:tab/>
        </w:r>
        <w:r w:rsidR="006F34C8" w:rsidRPr="0036035E">
          <w:rPr>
            <w:rFonts w:cs="Tahoma"/>
            <w:noProof/>
          </w:rPr>
          <w:t>Introduction</w:t>
        </w:r>
        <w:r w:rsidR="006F34C8">
          <w:rPr>
            <w:noProof/>
          </w:rPr>
          <w:tab/>
        </w:r>
        <w:r>
          <w:rPr>
            <w:noProof/>
          </w:rPr>
          <w:fldChar w:fldCharType="begin"/>
        </w:r>
        <w:r w:rsidR="006F34C8">
          <w:rPr>
            <w:noProof/>
          </w:rPr>
          <w:instrText xml:space="preserve"> PAGEREF _Toc273607780 \h </w:instrText>
        </w:r>
      </w:ins>
      <w:r>
        <w:rPr>
          <w:noProof/>
        </w:rPr>
      </w:r>
      <w:r>
        <w:rPr>
          <w:noProof/>
        </w:rPr>
        <w:fldChar w:fldCharType="separate"/>
      </w:r>
      <w:ins w:id="64" w:author="prgupta" w:date="2010-09-30T11:00:00Z">
        <w:r w:rsidR="006F34C8">
          <w:rPr>
            <w:noProof/>
          </w:rPr>
          <w:t>5</w:t>
        </w:r>
        <w:r>
          <w:rPr>
            <w:noProof/>
          </w:rPr>
          <w:fldChar w:fldCharType="end"/>
        </w:r>
      </w:ins>
    </w:p>
    <w:p w:rsidR="006F34C8" w:rsidRDefault="006F34C8">
      <w:pPr>
        <w:pStyle w:val="TOC2"/>
        <w:tabs>
          <w:tab w:val="left" w:pos="800"/>
          <w:tab w:val="right" w:leader="dot" w:pos="8630"/>
        </w:tabs>
        <w:rPr>
          <w:ins w:id="65" w:author="prgupta" w:date="2010-09-30T11:00:00Z"/>
          <w:rFonts w:asciiTheme="minorHAnsi" w:eastAsiaTheme="minorEastAsia" w:hAnsiTheme="minorHAnsi" w:cstheme="minorBidi"/>
          <w:noProof/>
          <w:sz w:val="22"/>
          <w:szCs w:val="22"/>
        </w:rPr>
      </w:pPr>
      <w:ins w:id="66" w:author="prgupta" w:date="2010-09-30T11:00:00Z">
        <w:r>
          <w:rPr>
            <w:noProof/>
          </w:rPr>
          <w:t>1.1</w:t>
        </w:r>
        <w:r>
          <w:rPr>
            <w:rFonts w:asciiTheme="minorHAnsi" w:eastAsiaTheme="minorEastAsia" w:hAnsiTheme="minorHAnsi" w:cstheme="minorBidi"/>
            <w:noProof/>
            <w:sz w:val="22"/>
            <w:szCs w:val="22"/>
          </w:rPr>
          <w:tab/>
        </w:r>
        <w:r>
          <w:rPr>
            <w:noProof/>
          </w:rPr>
          <w:t>Document Purpose</w:t>
        </w:r>
        <w:r>
          <w:rPr>
            <w:noProof/>
          </w:rPr>
          <w:tab/>
        </w:r>
        <w:r w:rsidR="004046D3">
          <w:rPr>
            <w:noProof/>
          </w:rPr>
          <w:fldChar w:fldCharType="begin"/>
        </w:r>
        <w:r>
          <w:rPr>
            <w:noProof/>
          </w:rPr>
          <w:instrText xml:space="preserve"> PAGEREF _Toc273607781 \h </w:instrText>
        </w:r>
      </w:ins>
      <w:r w:rsidR="004046D3">
        <w:rPr>
          <w:noProof/>
        </w:rPr>
      </w:r>
      <w:r w:rsidR="004046D3">
        <w:rPr>
          <w:noProof/>
        </w:rPr>
        <w:fldChar w:fldCharType="separate"/>
      </w:r>
      <w:ins w:id="67" w:author="prgupta" w:date="2010-09-30T11:00:00Z">
        <w:r>
          <w:rPr>
            <w:noProof/>
          </w:rPr>
          <w:t>5</w:t>
        </w:r>
        <w:r w:rsidR="004046D3">
          <w:rPr>
            <w:noProof/>
          </w:rPr>
          <w:fldChar w:fldCharType="end"/>
        </w:r>
      </w:ins>
    </w:p>
    <w:p w:rsidR="006F34C8" w:rsidRDefault="006F34C8">
      <w:pPr>
        <w:pStyle w:val="TOC2"/>
        <w:tabs>
          <w:tab w:val="left" w:pos="800"/>
          <w:tab w:val="right" w:leader="dot" w:pos="8630"/>
        </w:tabs>
        <w:rPr>
          <w:ins w:id="68" w:author="prgupta" w:date="2010-09-30T11:00:00Z"/>
          <w:rFonts w:asciiTheme="minorHAnsi" w:eastAsiaTheme="minorEastAsia" w:hAnsiTheme="minorHAnsi" w:cstheme="minorBidi"/>
          <w:noProof/>
          <w:sz w:val="22"/>
          <w:szCs w:val="22"/>
        </w:rPr>
      </w:pPr>
      <w:ins w:id="69" w:author="prgupta" w:date="2010-09-30T11:00:00Z">
        <w:r>
          <w:rPr>
            <w:noProof/>
          </w:rPr>
          <w:t>1.2</w:t>
        </w:r>
        <w:r>
          <w:rPr>
            <w:rFonts w:asciiTheme="minorHAnsi" w:eastAsiaTheme="minorEastAsia" w:hAnsiTheme="minorHAnsi" w:cstheme="minorBidi"/>
            <w:noProof/>
            <w:sz w:val="22"/>
            <w:szCs w:val="22"/>
          </w:rPr>
          <w:tab/>
        </w:r>
        <w:r>
          <w:rPr>
            <w:noProof/>
          </w:rPr>
          <w:t>Document Audience</w:t>
        </w:r>
        <w:r>
          <w:rPr>
            <w:noProof/>
          </w:rPr>
          <w:tab/>
        </w:r>
        <w:r w:rsidR="004046D3">
          <w:rPr>
            <w:noProof/>
          </w:rPr>
          <w:fldChar w:fldCharType="begin"/>
        </w:r>
        <w:r>
          <w:rPr>
            <w:noProof/>
          </w:rPr>
          <w:instrText xml:space="preserve"> PAGEREF _Toc273607782 \h </w:instrText>
        </w:r>
      </w:ins>
      <w:r w:rsidR="004046D3">
        <w:rPr>
          <w:noProof/>
        </w:rPr>
      </w:r>
      <w:r w:rsidR="004046D3">
        <w:rPr>
          <w:noProof/>
        </w:rPr>
        <w:fldChar w:fldCharType="separate"/>
      </w:r>
      <w:ins w:id="70" w:author="prgupta" w:date="2010-09-30T11:00:00Z">
        <w:r>
          <w:rPr>
            <w:noProof/>
          </w:rPr>
          <w:t>5</w:t>
        </w:r>
        <w:r w:rsidR="004046D3">
          <w:rPr>
            <w:noProof/>
          </w:rPr>
          <w:fldChar w:fldCharType="end"/>
        </w:r>
      </w:ins>
    </w:p>
    <w:p w:rsidR="006F34C8" w:rsidRDefault="006F34C8">
      <w:pPr>
        <w:pStyle w:val="TOC1"/>
        <w:tabs>
          <w:tab w:val="left" w:pos="400"/>
          <w:tab w:val="right" w:leader="dot" w:pos="8630"/>
        </w:tabs>
        <w:rPr>
          <w:ins w:id="71" w:author="prgupta" w:date="2010-09-30T11:00:00Z"/>
          <w:rFonts w:asciiTheme="minorHAnsi" w:eastAsiaTheme="minorEastAsia" w:hAnsiTheme="minorHAnsi" w:cstheme="minorBidi"/>
          <w:b w:val="0"/>
          <w:bCs w:val="0"/>
          <w:noProof/>
          <w:sz w:val="22"/>
          <w:szCs w:val="22"/>
        </w:rPr>
      </w:pPr>
      <w:ins w:id="72" w:author="prgupta" w:date="2010-09-30T11:00:00Z">
        <w:r w:rsidRPr="0036035E">
          <w:rPr>
            <w:rFonts w:cs="Tahoma"/>
            <w:noProof/>
          </w:rPr>
          <w:t>2</w:t>
        </w:r>
        <w:r>
          <w:rPr>
            <w:rFonts w:asciiTheme="minorHAnsi" w:eastAsiaTheme="minorEastAsia" w:hAnsiTheme="minorHAnsi" w:cstheme="minorBidi"/>
            <w:b w:val="0"/>
            <w:bCs w:val="0"/>
            <w:noProof/>
            <w:sz w:val="22"/>
            <w:szCs w:val="22"/>
          </w:rPr>
          <w:tab/>
        </w:r>
        <w:r w:rsidRPr="0036035E">
          <w:rPr>
            <w:rFonts w:cs="Tahoma"/>
            <w:noProof/>
          </w:rPr>
          <w:t>Invoices</w:t>
        </w:r>
        <w:r>
          <w:rPr>
            <w:noProof/>
          </w:rPr>
          <w:tab/>
        </w:r>
        <w:r w:rsidR="004046D3">
          <w:rPr>
            <w:noProof/>
          </w:rPr>
          <w:fldChar w:fldCharType="begin"/>
        </w:r>
        <w:r>
          <w:rPr>
            <w:noProof/>
          </w:rPr>
          <w:instrText xml:space="preserve"> PAGEREF _Toc273607783 \h </w:instrText>
        </w:r>
      </w:ins>
      <w:r w:rsidR="004046D3">
        <w:rPr>
          <w:noProof/>
        </w:rPr>
      </w:r>
      <w:r w:rsidR="004046D3">
        <w:rPr>
          <w:noProof/>
        </w:rPr>
        <w:fldChar w:fldCharType="separate"/>
      </w:r>
      <w:ins w:id="73" w:author="prgupta" w:date="2010-09-30T11:00:00Z">
        <w:r>
          <w:rPr>
            <w:noProof/>
          </w:rPr>
          <w:t>6</w:t>
        </w:r>
        <w:r w:rsidR="004046D3">
          <w:rPr>
            <w:noProof/>
          </w:rPr>
          <w:fldChar w:fldCharType="end"/>
        </w:r>
      </w:ins>
    </w:p>
    <w:p w:rsidR="006F34C8" w:rsidRDefault="006F34C8">
      <w:pPr>
        <w:pStyle w:val="TOC2"/>
        <w:tabs>
          <w:tab w:val="left" w:pos="800"/>
          <w:tab w:val="right" w:leader="dot" w:pos="8630"/>
        </w:tabs>
        <w:rPr>
          <w:ins w:id="74" w:author="prgupta" w:date="2010-09-30T11:00:00Z"/>
          <w:rFonts w:asciiTheme="minorHAnsi" w:eastAsiaTheme="minorEastAsia" w:hAnsiTheme="minorHAnsi" w:cstheme="minorBidi"/>
          <w:noProof/>
          <w:sz w:val="22"/>
          <w:szCs w:val="22"/>
        </w:rPr>
      </w:pPr>
      <w:ins w:id="75" w:author="prgupta" w:date="2010-09-30T11:00:00Z">
        <w:r>
          <w:rPr>
            <w:noProof/>
          </w:rPr>
          <w:t>2.1</w:t>
        </w:r>
        <w:r>
          <w:rPr>
            <w:rFonts w:asciiTheme="minorHAnsi" w:eastAsiaTheme="minorEastAsia" w:hAnsiTheme="minorHAnsi" w:cstheme="minorBidi"/>
            <w:noProof/>
            <w:sz w:val="22"/>
            <w:szCs w:val="22"/>
          </w:rPr>
          <w:tab/>
        </w:r>
        <w:r>
          <w:rPr>
            <w:noProof/>
          </w:rPr>
          <w:t>Functions &amp; Solution</w:t>
        </w:r>
        <w:r>
          <w:rPr>
            <w:noProof/>
          </w:rPr>
          <w:tab/>
        </w:r>
        <w:r w:rsidR="004046D3">
          <w:rPr>
            <w:noProof/>
          </w:rPr>
          <w:fldChar w:fldCharType="begin"/>
        </w:r>
        <w:r>
          <w:rPr>
            <w:noProof/>
          </w:rPr>
          <w:instrText xml:space="preserve"> PAGEREF _Toc273607784 \h </w:instrText>
        </w:r>
      </w:ins>
      <w:r w:rsidR="004046D3">
        <w:rPr>
          <w:noProof/>
        </w:rPr>
      </w:r>
      <w:r w:rsidR="004046D3">
        <w:rPr>
          <w:noProof/>
        </w:rPr>
        <w:fldChar w:fldCharType="separate"/>
      </w:r>
      <w:ins w:id="76" w:author="prgupta" w:date="2010-09-30T11:00:00Z">
        <w:r>
          <w:rPr>
            <w:noProof/>
          </w:rPr>
          <w:t>6</w:t>
        </w:r>
        <w:r w:rsidR="004046D3">
          <w:rPr>
            <w:noProof/>
          </w:rPr>
          <w:fldChar w:fldCharType="end"/>
        </w:r>
      </w:ins>
    </w:p>
    <w:p w:rsidR="006F34C8" w:rsidRDefault="006F34C8">
      <w:pPr>
        <w:pStyle w:val="TOC2"/>
        <w:tabs>
          <w:tab w:val="left" w:pos="1000"/>
          <w:tab w:val="right" w:leader="dot" w:pos="8630"/>
        </w:tabs>
        <w:rPr>
          <w:ins w:id="77" w:author="prgupta" w:date="2010-09-30T11:00:00Z"/>
          <w:rFonts w:asciiTheme="minorHAnsi" w:eastAsiaTheme="minorEastAsia" w:hAnsiTheme="minorHAnsi" w:cstheme="minorBidi"/>
          <w:noProof/>
          <w:sz w:val="22"/>
          <w:szCs w:val="22"/>
        </w:rPr>
      </w:pPr>
      <w:ins w:id="78" w:author="prgupta" w:date="2010-09-30T11:00:00Z">
        <w:r w:rsidRPr="0036035E">
          <w:rPr>
            <w:i/>
            <w:noProof/>
          </w:rPr>
          <w:t>2.1.1</w:t>
        </w:r>
        <w:r>
          <w:rPr>
            <w:rFonts w:asciiTheme="minorHAnsi" w:eastAsiaTheme="minorEastAsia" w:hAnsiTheme="minorHAnsi" w:cstheme="minorBidi"/>
            <w:noProof/>
            <w:sz w:val="22"/>
            <w:szCs w:val="22"/>
          </w:rPr>
          <w:tab/>
        </w:r>
        <w:r w:rsidRPr="0036035E">
          <w:rPr>
            <w:i/>
            <w:noProof/>
          </w:rPr>
          <w:t>Legacy Invoice flow</w:t>
        </w:r>
        <w:r>
          <w:rPr>
            <w:noProof/>
          </w:rPr>
          <w:tab/>
        </w:r>
        <w:r w:rsidR="004046D3">
          <w:rPr>
            <w:noProof/>
          </w:rPr>
          <w:fldChar w:fldCharType="begin"/>
        </w:r>
        <w:r>
          <w:rPr>
            <w:noProof/>
          </w:rPr>
          <w:instrText xml:space="preserve"> PAGEREF _Toc273607785 \h </w:instrText>
        </w:r>
      </w:ins>
      <w:r w:rsidR="004046D3">
        <w:rPr>
          <w:noProof/>
        </w:rPr>
      </w:r>
      <w:r w:rsidR="004046D3">
        <w:rPr>
          <w:noProof/>
        </w:rPr>
        <w:fldChar w:fldCharType="separate"/>
      </w:r>
      <w:ins w:id="79" w:author="prgupta" w:date="2010-09-30T11:00:00Z">
        <w:r>
          <w:rPr>
            <w:noProof/>
          </w:rPr>
          <w:t>6</w:t>
        </w:r>
        <w:r w:rsidR="004046D3">
          <w:rPr>
            <w:noProof/>
          </w:rPr>
          <w:fldChar w:fldCharType="end"/>
        </w:r>
      </w:ins>
    </w:p>
    <w:p w:rsidR="006F34C8" w:rsidRDefault="006F34C8">
      <w:pPr>
        <w:pStyle w:val="TOC2"/>
        <w:tabs>
          <w:tab w:val="left" w:pos="1000"/>
          <w:tab w:val="right" w:leader="dot" w:pos="8630"/>
        </w:tabs>
        <w:rPr>
          <w:ins w:id="80" w:author="prgupta" w:date="2010-09-30T11:00:00Z"/>
          <w:rFonts w:asciiTheme="minorHAnsi" w:eastAsiaTheme="minorEastAsia" w:hAnsiTheme="minorHAnsi" w:cstheme="minorBidi"/>
          <w:noProof/>
          <w:sz w:val="22"/>
          <w:szCs w:val="22"/>
        </w:rPr>
      </w:pPr>
      <w:ins w:id="81" w:author="prgupta" w:date="2010-09-30T11:00:00Z">
        <w:r>
          <w:rPr>
            <w:noProof/>
          </w:rPr>
          <w:t>2.1.2</w:t>
        </w:r>
        <w:r>
          <w:rPr>
            <w:rFonts w:asciiTheme="minorHAnsi" w:eastAsiaTheme="minorEastAsia" w:hAnsiTheme="minorHAnsi" w:cstheme="minorBidi"/>
            <w:noProof/>
            <w:sz w:val="22"/>
            <w:szCs w:val="22"/>
          </w:rPr>
          <w:tab/>
        </w:r>
        <w:r>
          <w:rPr>
            <w:noProof/>
          </w:rPr>
          <w:t>Archival process for Invoices</w:t>
        </w:r>
        <w:r>
          <w:rPr>
            <w:noProof/>
          </w:rPr>
          <w:tab/>
        </w:r>
        <w:r w:rsidR="004046D3">
          <w:rPr>
            <w:noProof/>
          </w:rPr>
          <w:fldChar w:fldCharType="begin"/>
        </w:r>
        <w:r>
          <w:rPr>
            <w:noProof/>
          </w:rPr>
          <w:instrText xml:space="preserve"> PAGEREF _Toc273607786 \h </w:instrText>
        </w:r>
      </w:ins>
      <w:r w:rsidR="004046D3">
        <w:rPr>
          <w:noProof/>
        </w:rPr>
      </w:r>
      <w:r w:rsidR="004046D3">
        <w:rPr>
          <w:noProof/>
        </w:rPr>
        <w:fldChar w:fldCharType="separate"/>
      </w:r>
      <w:ins w:id="82" w:author="prgupta" w:date="2010-09-30T11:00:00Z">
        <w:r>
          <w:rPr>
            <w:noProof/>
          </w:rPr>
          <w:t>7</w:t>
        </w:r>
        <w:r w:rsidR="004046D3">
          <w:rPr>
            <w:noProof/>
          </w:rPr>
          <w:fldChar w:fldCharType="end"/>
        </w:r>
      </w:ins>
    </w:p>
    <w:p w:rsidR="006F34C8" w:rsidRDefault="006F34C8">
      <w:pPr>
        <w:pStyle w:val="TOC2"/>
        <w:tabs>
          <w:tab w:val="left" w:pos="1000"/>
          <w:tab w:val="right" w:leader="dot" w:pos="8630"/>
        </w:tabs>
        <w:rPr>
          <w:ins w:id="83" w:author="prgupta" w:date="2010-09-30T11:00:00Z"/>
          <w:rFonts w:asciiTheme="minorHAnsi" w:eastAsiaTheme="minorEastAsia" w:hAnsiTheme="minorHAnsi" w:cstheme="minorBidi"/>
          <w:noProof/>
          <w:sz w:val="22"/>
          <w:szCs w:val="22"/>
        </w:rPr>
      </w:pPr>
      <w:ins w:id="84" w:author="prgupta" w:date="2010-09-30T11:00:00Z">
        <w:r>
          <w:rPr>
            <w:noProof/>
          </w:rPr>
          <w:t>2.1.3</w:t>
        </w:r>
        <w:r>
          <w:rPr>
            <w:rFonts w:asciiTheme="minorHAnsi" w:eastAsiaTheme="minorEastAsia" w:hAnsiTheme="minorHAnsi" w:cstheme="minorBidi"/>
            <w:noProof/>
            <w:sz w:val="22"/>
            <w:szCs w:val="22"/>
          </w:rPr>
          <w:tab/>
        </w:r>
        <w:r>
          <w:rPr>
            <w:noProof/>
          </w:rPr>
          <w:t>Business Rules for processing Invoices</w:t>
        </w:r>
        <w:r>
          <w:rPr>
            <w:noProof/>
          </w:rPr>
          <w:tab/>
        </w:r>
        <w:r w:rsidR="004046D3">
          <w:rPr>
            <w:noProof/>
          </w:rPr>
          <w:fldChar w:fldCharType="begin"/>
        </w:r>
        <w:r>
          <w:rPr>
            <w:noProof/>
          </w:rPr>
          <w:instrText xml:space="preserve"> PAGEREF _Toc273607787 \h </w:instrText>
        </w:r>
      </w:ins>
      <w:r w:rsidR="004046D3">
        <w:rPr>
          <w:noProof/>
        </w:rPr>
      </w:r>
      <w:r w:rsidR="004046D3">
        <w:rPr>
          <w:noProof/>
        </w:rPr>
        <w:fldChar w:fldCharType="separate"/>
      </w:r>
      <w:ins w:id="85" w:author="prgupta" w:date="2010-09-30T11:00:00Z">
        <w:r>
          <w:rPr>
            <w:noProof/>
          </w:rPr>
          <w:t>7</w:t>
        </w:r>
        <w:r w:rsidR="004046D3">
          <w:rPr>
            <w:noProof/>
          </w:rPr>
          <w:fldChar w:fldCharType="end"/>
        </w:r>
      </w:ins>
    </w:p>
    <w:p w:rsidR="006F34C8" w:rsidRDefault="006F34C8">
      <w:pPr>
        <w:pStyle w:val="TOC2"/>
        <w:tabs>
          <w:tab w:val="left" w:pos="1000"/>
          <w:tab w:val="right" w:leader="dot" w:pos="8630"/>
        </w:tabs>
        <w:rPr>
          <w:ins w:id="86" w:author="prgupta" w:date="2010-09-30T11:00:00Z"/>
          <w:rFonts w:asciiTheme="minorHAnsi" w:eastAsiaTheme="minorEastAsia" w:hAnsiTheme="minorHAnsi" w:cstheme="minorBidi"/>
          <w:noProof/>
          <w:sz w:val="22"/>
          <w:szCs w:val="22"/>
        </w:rPr>
      </w:pPr>
      <w:ins w:id="87" w:author="prgupta" w:date="2010-09-30T11:00:00Z">
        <w:r>
          <w:rPr>
            <w:noProof/>
          </w:rPr>
          <w:t>2.1.4</w:t>
        </w:r>
        <w:r>
          <w:rPr>
            <w:rFonts w:asciiTheme="minorHAnsi" w:eastAsiaTheme="minorEastAsia" w:hAnsiTheme="minorHAnsi" w:cstheme="minorBidi"/>
            <w:noProof/>
            <w:sz w:val="22"/>
            <w:szCs w:val="22"/>
          </w:rPr>
          <w:tab/>
        </w:r>
        <w:r>
          <w:rPr>
            <w:noProof/>
          </w:rPr>
          <w:t>Interface to RR Donnelley</w:t>
        </w:r>
        <w:r>
          <w:rPr>
            <w:noProof/>
          </w:rPr>
          <w:tab/>
        </w:r>
        <w:r w:rsidR="004046D3">
          <w:rPr>
            <w:noProof/>
          </w:rPr>
          <w:fldChar w:fldCharType="begin"/>
        </w:r>
        <w:r>
          <w:rPr>
            <w:noProof/>
          </w:rPr>
          <w:instrText xml:space="preserve"> PAGEREF _Toc273607788 \h </w:instrText>
        </w:r>
      </w:ins>
      <w:r w:rsidR="004046D3">
        <w:rPr>
          <w:noProof/>
        </w:rPr>
      </w:r>
      <w:r w:rsidR="004046D3">
        <w:rPr>
          <w:noProof/>
        </w:rPr>
        <w:fldChar w:fldCharType="separate"/>
      </w:r>
      <w:ins w:id="88" w:author="prgupta" w:date="2010-09-30T11:00:00Z">
        <w:r>
          <w:rPr>
            <w:noProof/>
          </w:rPr>
          <w:t>7</w:t>
        </w:r>
        <w:r w:rsidR="004046D3">
          <w:rPr>
            <w:noProof/>
          </w:rPr>
          <w:fldChar w:fldCharType="end"/>
        </w:r>
      </w:ins>
    </w:p>
    <w:p w:rsidR="006F34C8" w:rsidRDefault="006F34C8">
      <w:pPr>
        <w:pStyle w:val="TOC2"/>
        <w:tabs>
          <w:tab w:val="left" w:pos="800"/>
          <w:tab w:val="right" w:leader="dot" w:pos="8630"/>
        </w:tabs>
        <w:rPr>
          <w:ins w:id="89" w:author="prgupta" w:date="2010-09-30T11:00:00Z"/>
          <w:rFonts w:asciiTheme="minorHAnsi" w:eastAsiaTheme="minorEastAsia" w:hAnsiTheme="minorHAnsi" w:cstheme="minorBidi"/>
          <w:noProof/>
          <w:sz w:val="22"/>
          <w:szCs w:val="22"/>
        </w:rPr>
      </w:pPr>
      <w:ins w:id="90" w:author="prgupta" w:date="2010-09-30T11:00:00Z">
        <w:r>
          <w:rPr>
            <w:noProof/>
          </w:rPr>
          <w:t>2.2</w:t>
        </w:r>
        <w:r>
          <w:rPr>
            <w:rFonts w:asciiTheme="minorHAnsi" w:eastAsiaTheme="minorEastAsia" w:hAnsiTheme="minorHAnsi" w:cstheme="minorBidi"/>
            <w:noProof/>
            <w:sz w:val="22"/>
            <w:szCs w:val="22"/>
          </w:rPr>
          <w:tab/>
        </w:r>
        <w:r>
          <w:rPr>
            <w:noProof/>
          </w:rPr>
          <w:t>Master System</w:t>
        </w:r>
        <w:r>
          <w:rPr>
            <w:noProof/>
          </w:rPr>
          <w:tab/>
        </w:r>
        <w:r w:rsidR="004046D3">
          <w:rPr>
            <w:noProof/>
          </w:rPr>
          <w:fldChar w:fldCharType="begin"/>
        </w:r>
        <w:r>
          <w:rPr>
            <w:noProof/>
          </w:rPr>
          <w:instrText xml:space="preserve"> PAGEREF _Toc273607789 \h </w:instrText>
        </w:r>
      </w:ins>
      <w:r w:rsidR="004046D3">
        <w:rPr>
          <w:noProof/>
        </w:rPr>
      </w:r>
      <w:r w:rsidR="004046D3">
        <w:rPr>
          <w:noProof/>
        </w:rPr>
        <w:fldChar w:fldCharType="separate"/>
      </w:r>
      <w:ins w:id="91" w:author="prgupta" w:date="2010-09-30T11:00:00Z">
        <w:r>
          <w:rPr>
            <w:noProof/>
          </w:rPr>
          <w:t>7</w:t>
        </w:r>
        <w:r w:rsidR="004046D3">
          <w:rPr>
            <w:noProof/>
          </w:rPr>
          <w:fldChar w:fldCharType="end"/>
        </w:r>
      </w:ins>
    </w:p>
    <w:p w:rsidR="006F34C8" w:rsidRDefault="006F34C8">
      <w:pPr>
        <w:pStyle w:val="TOC2"/>
        <w:tabs>
          <w:tab w:val="left" w:pos="800"/>
          <w:tab w:val="right" w:leader="dot" w:pos="8630"/>
        </w:tabs>
        <w:rPr>
          <w:ins w:id="92" w:author="prgupta" w:date="2010-09-30T11:00:00Z"/>
          <w:rFonts w:asciiTheme="minorHAnsi" w:eastAsiaTheme="minorEastAsia" w:hAnsiTheme="minorHAnsi" w:cstheme="minorBidi"/>
          <w:noProof/>
          <w:sz w:val="22"/>
          <w:szCs w:val="22"/>
        </w:rPr>
      </w:pPr>
      <w:ins w:id="93" w:author="prgupta" w:date="2010-09-30T11:00:00Z">
        <w:r>
          <w:rPr>
            <w:noProof/>
          </w:rPr>
          <w:t>2.3</w:t>
        </w:r>
        <w:r>
          <w:rPr>
            <w:rFonts w:asciiTheme="minorHAnsi" w:eastAsiaTheme="minorEastAsia" w:hAnsiTheme="minorHAnsi" w:cstheme="minorBidi"/>
            <w:noProof/>
            <w:sz w:val="22"/>
            <w:szCs w:val="22"/>
          </w:rPr>
          <w:tab/>
        </w:r>
        <w:r>
          <w:rPr>
            <w:noProof/>
          </w:rPr>
          <w:t>Implementation Details</w:t>
        </w:r>
        <w:r>
          <w:rPr>
            <w:noProof/>
          </w:rPr>
          <w:tab/>
        </w:r>
        <w:r w:rsidR="004046D3">
          <w:rPr>
            <w:noProof/>
          </w:rPr>
          <w:fldChar w:fldCharType="begin"/>
        </w:r>
        <w:r>
          <w:rPr>
            <w:noProof/>
          </w:rPr>
          <w:instrText xml:space="preserve"> PAGEREF _Toc273607790 \h </w:instrText>
        </w:r>
      </w:ins>
      <w:r w:rsidR="004046D3">
        <w:rPr>
          <w:noProof/>
        </w:rPr>
      </w:r>
      <w:r w:rsidR="004046D3">
        <w:rPr>
          <w:noProof/>
        </w:rPr>
        <w:fldChar w:fldCharType="separate"/>
      </w:r>
      <w:ins w:id="94" w:author="prgupta" w:date="2010-09-30T11:00:00Z">
        <w:r>
          <w:rPr>
            <w:noProof/>
          </w:rPr>
          <w:t>7</w:t>
        </w:r>
        <w:r w:rsidR="004046D3">
          <w:rPr>
            <w:noProof/>
          </w:rPr>
          <w:fldChar w:fldCharType="end"/>
        </w:r>
      </w:ins>
    </w:p>
    <w:p w:rsidR="006F34C8" w:rsidRDefault="006F34C8">
      <w:pPr>
        <w:pStyle w:val="TOC2"/>
        <w:tabs>
          <w:tab w:val="left" w:pos="1000"/>
          <w:tab w:val="right" w:leader="dot" w:pos="8630"/>
        </w:tabs>
        <w:rPr>
          <w:ins w:id="95" w:author="prgupta" w:date="2010-09-30T11:00:00Z"/>
          <w:rFonts w:asciiTheme="minorHAnsi" w:eastAsiaTheme="minorEastAsia" w:hAnsiTheme="minorHAnsi" w:cstheme="minorBidi"/>
          <w:noProof/>
          <w:sz w:val="22"/>
          <w:szCs w:val="22"/>
        </w:rPr>
      </w:pPr>
      <w:ins w:id="96" w:author="prgupta" w:date="2010-09-30T11:00:00Z">
        <w:r>
          <w:rPr>
            <w:noProof/>
          </w:rPr>
          <w:t>2.3.1</w:t>
        </w:r>
        <w:r>
          <w:rPr>
            <w:rFonts w:asciiTheme="minorHAnsi" w:eastAsiaTheme="minorEastAsia" w:hAnsiTheme="minorHAnsi" w:cstheme="minorBidi"/>
            <w:noProof/>
            <w:sz w:val="22"/>
            <w:szCs w:val="22"/>
          </w:rPr>
          <w:tab/>
        </w:r>
        <w:r>
          <w:rPr>
            <w:noProof/>
          </w:rPr>
          <w:t>Entity objects.</w:t>
        </w:r>
        <w:r>
          <w:rPr>
            <w:noProof/>
          </w:rPr>
          <w:tab/>
        </w:r>
        <w:r w:rsidR="004046D3">
          <w:rPr>
            <w:noProof/>
          </w:rPr>
          <w:fldChar w:fldCharType="begin"/>
        </w:r>
        <w:r>
          <w:rPr>
            <w:noProof/>
          </w:rPr>
          <w:instrText xml:space="preserve"> PAGEREF _Toc273607791 \h </w:instrText>
        </w:r>
      </w:ins>
      <w:r w:rsidR="004046D3">
        <w:rPr>
          <w:noProof/>
        </w:rPr>
      </w:r>
      <w:r w:rsidR="004046D3">
        <w:rPr>
          <w:noProof/>
        </w:rPr>
        <w:fldChar w:fldCharType="separate"/>
      </w:r>
      <w:ins w:id="97" w:author="prgupta" w:date="2010-09-30T11:00:00Z">
        <w:r>
          <w:rPr>
            <w:noProof/>
          </w:rPr>
          <w:t>7</w:t>
        </w:r>
        <w:r w:rsidR="004046D3">
          <w:rPr>
            <w:noProof/>
          </w:rPr>
          <w:fldChar w:fldCharType="end"/>
        </w:r>
      </w:ins>
    </w:p>
    <w:p w:rsidR="006F34C8" w:rsidRDefault="006F34C8">
      <w:pPr>
        <w:pStyle w:val="TOC2"/>
        <w:tabs>
          <w:tab w:val="left" w:pos="1000"/>
          <w:tab w:val="right" w:leader="dot" w:pos="8630"/>
        </w:tabs>
        <w:rPr>
          <w:ins w:id="98" w:author="prgupta" w:date="2010-09-30T11:00:00Z"/>
          <w:rFonts w:asciiTheme="minorHAnsi" w:eastAsiaTheme="minorEastAsia" w:hAnsiTheme="minorHAnsi" w:cstheme="minorBidi"/>
          <w:noProof/>
          <w:sz w:val="22"/>
          <w:szCs w:val="22"/>
        </w:rPr>
      </w:pPr>
      <w:ins w:id="99" w:author="prgupta" w:date="2010-09-30T11:00:00Z">
        <w:r>
          <w:rPr>
            <w:noProof/>
          </w:rPr>
          <w:t>2.3.2</w:t>
        </w:r>
        <w:r>
          <w:rPr>
            <w:rFonts w:asciiTheme="minorHAnsi" w:eastAsiaTheme="minorEastAsia" w:hAnsiTheme="minorHAnsi" w:cstheme="minorBidi"/>
            <w:noProof/>
            <w:sz w:val="22"/>
            <w:szCs w:val="22"/>
          </w:rPr>
          <w:tab/>
        </w:r>
        <w:r>
          <w:rPr>
            <w:noProof/>
          </w:rPr>
          <w:t>Actions involved and Functions</w:t>
        </w:r>
        <w:r>
          <w:rPr>
            <w:noProof/>
          </w:rPr>
          <w:tab/>
        </w:r>
        <w:r w:rsidR="004046D3">
          <w:rPr>
            <w:noProof/>
          </w:rPr>
          <w:fldChar w:fldCharType="begin"/>
        </w:r>
        <w:r>
          <w:rPr>
            <w:noProof/>
          </w:rPr>
          <w:instrText xml:space="preserve"> PAGEREF _Toc273607792 \h </w:instrText>
        </w:r>
      </w:ins>
      <w:r w:rsidR="004046D3">
        <w:rPr>
          <w:noProof/>
        </w:rPr>
      </w:r>
      <w:r w:rsidR="004046D3">
        <w:rPr>
          <w:noProof/>
        </w:rPr>
        <w:fldChar w:fldCharType="separate"/>
      </w:r>
      <w:ins w:id="100" w:author="prgupta" w:date="2010-09-30T11:00:00Z">
        <w:r>
          <w:rPr>
            <w:noProof/>
          </w:rPr>
          <w:t>7</w:t>
        </w:r>
        <w:r w:rsidR="004046D3">
          <w:rPr>
            <w:noProof/>
          </w:rPr>
          <w:fldChar w:fldCharType="end"/>
        </w:r>
      </w:ins>
    </w:p>
    <w:p w:rsidR="006F34C8" w:rsidRDefault="006F34C8">
      <w:pPr>
        <w:pStyle w:val="TOC2"/>
        <w:tabs>
          <w:tab w:val="left" w:pos="800"/>
          <w:tab w:val="right" w:leader="dot" w:pos="8630"/>
        </w:tabs>
        <w:rPr>
          <w:ins w:id="101" w:author="prgupta" w:date="2010-09-30T11:00:00Z"/>
          <w:rFonts w:asciiTheme="minorHAnsi" w:eastAsiaTheme="minorEastAsia" w:hAnsiTheme="minorHAnsi" w:cstheme="minorBidi"/>
          <w:noProof/>
          <w:sz w:val="22"/>
          <w:szCs w:val="22"/>
        </w:rPr>
      </w:pPr>
      <w:ins w:id="102" w:author="prgupta" w:date="2010-09-30T11:00:00Z">
        <w:r>
          <w:rPr>
            <w:noProof/>
          </w:rPr>
          <w:t>2.4</w:t>
        </w:r>
        <w:r>
          <w:rPr>
            <w:rFonts w:asciiTheme="minorHAnsi" w:eastAsiaTheme="minorEastAsia" w:hAnsiTheme="minorHAnsi" w:cstheme="minorBidi"/>
            <w:noProof/>
            <w:sz w:val="22"/>
            <w:szCs w:val="22"/>
          </w:rPr>
          <w:tab/>
        </w:r>
        <w:r>
          <w:rPr>
            <w:noProof/>
          </w:rPr>
          <w:t>Process Flow</w:t>
        </w:r>
        <w:r>
          <w:rPr>
            <w:noProof/>
          </w:rPr>
          <w:tab/>
        </w:r>
        <w:r w:rsidR="004046D3">
          <w:rPr>
            <w:noProof/>
          </w:rPr>
          <w:fldChar w:fldCharType="begin"/>
        </w:r>
        <w:r>
          <w:rPr>
            <w:noProof/>
          </w:rPr>
          <w:instrText xml:space="preserve"> PAGEREF _Toc273607793 \h </w:instrText>
        </w:r>
      </w:ins>
      <w:r w:rsidR="004046D3">
        <w:rPr>
          <w:noProof/>
        </w:rPr>
      </w:r>
      <w:r w:rsidR="004046D3">
        <w:rPr>
          <w:noProof/>
        </w:rPr>
        <w:fldChar w:fldCharType="separate"/>
      </w:r>
      <w:ins w:id="103" w:author="prgupta" w:date="2010-09-30T11:00:00Z">
        <w:r>
          <w:rPr>
            <w:noProof/>
          </w:rPr>
          <w:t>7</w:t>
        </w:r>
        <w:r w:rsidR="004046D3">
          <w:rPr>
            <w:noProof/>
          </w:rPr>
          <w:fldChar w:fldCharType="end"/>
        </w:r>
      </w:ins>
    </w:p>
    <w:p w:rsidR="006F34C8" w:rsidRDefault="006F34C8">
      <w:pPr>
        <w:pStyle w:val="TOC2"/>
        <w:tabs>
          <w:tab w:val="left" w:pos="800"/>
          <w:tab w:val="right" w:leader="dot" w:pos="8630"/>
        </w:tabs>
        <w:rPr>
          <w:ins w:id="104" w:author="prgupta" w:date="2010-09-30T11:00:00Z"/>
          <w:rFonts w:asciiTheme="minorHAnsi" w:eastAsiaTheme="minorEastAsia" w:hAnsiTheme="minorHAnsi" w:cstheme="minorBidi"/>
          <w:noProof/>
          <w:sz w:val="22"/>
          <w:szCs w:val="22"/>
        </w:rPr>
      </w:pPr>
      <w:ins w:id="105" w:author="prgupta" w:date="2010-09-30T11:00:00Z">
        <w:r>
          <w:rPr>
            <w:noProof/>
          </w:rPr>
          <w:t>2.5</w:t>
        </w:r>
        <w:r>
          <w:rPr>
            <w:rFonts w:asciiTheme="minorHAnsi" w:eastAsiaTheme="minorEastAsia" w:hAnsiTheme="minorHAnsi" w:cstheme="minorBidi"/>
            <w:noProof/>
            <w:sz w:val="22"/>
            <w:szCs w:val="22"/>
          </w:rPr>
          <w:tab/>
        </w:r>
        <w:r>
          <w:rPr>
            <w:noProof/>
          </w:rPr>
          <w:t>Field Mapping</w:t>
        </w:r>
        <w:r>
          <w:rPr>
            <w:noProof/>
          </w:rPr>
          <w:tab/>
        </w:r>
        <w:r w:rsidR="004046D3">
          <w:rPr>
            <w:noProof/>
          </w:rPr>
          <w:fldChar w:fldCharType="begin"/>
        </w:r>
        <w:r>
          <w:rPr>
            <w:noProof/>
          </w:rPr>
          <w:instrText xml:space="preserve"> PAGEREF _Toc273607794 \h </w:instrText>
        </w:r>
      </w:ins>
      <w:r w:rsidR="004046D3">
        <w:rPr>
          <w:noProof/>
        </w:rPr>
      </w:r>
      <w:r w:rsidR="004046D3">
        <w:rPr>
          <w:noProof/>
        </w:rPr>
        <w:fldChar w:fldCharType="separate"/>
      </w:r>
      <w:ins w:id="106" w:author="prgupta" w:date="2010-09-30T11:00:00Z">
        <w:r>
          <w:rPr>
            <w:noProof/>
          </w:rPr>
          <w:t>8</w:t>
        </w:r>
        <w:r w:rsidR="004046D3">
          <w:rPr>
            <w:noProof/>
          </w:rPr>
          <w:fldChar w:fldCharType="end"/>
        </w:r>
      </w:ins>
    </w:p>
    <w:p w:rsidR="006F34C8" w:rsidRDefault="006F34C8">
      <w:pPr>
        <w:pStyle w:val="TOC2"/>
        <w:tabs>
          <w:tab w:val="left" w:pos="800"/>
          <w:tab w:val="right" w:leader="dot" w:pos="8630"/>
        </w:tabs>
        <w:rPr>
          <w:ins w:id="107" w:author="prgupta" w:date="2010-09-30T11:00:00Z"/>
          <w:rFonts w:asciiTheme="minorHAnsi" w:eastAsiaTheme="minorEastAsia" w:hAnsiTheme="minorHAnsi" w:cstheme="minorBidi"/>
          <w:noProof/>
          <w:sz w:val="22"/>
          <w:szCs w:val="22"/>
        </w:rPr>
      </w:pPr>
      <w:ins w:id="108" w:author="prgupta" w:date="2010-09-30T11:00:00Z">
        <w:r>
          <w:rPr>
            <w:noProof/>
          </w:rPr>
          <w:t>2.6</w:t>
        </w:r>
        <w:r>
          <w:rPr>
            <w:rFonts w:asciiTheme="minorHAnsi" w:eastAsiaTheme="minorEastAsia" w:hAnsiTheme="minorHAnsi" w:cstheme="minorBidi"/>
            <w:noProof/>
            <w:sz w:val="22"/>
            <w:szCs w:val="22"/>
          </w:rPr>
          <w:tab/>
        </w:r>
        <w:r>
          <w:rPr>
            <w:noProof/>
          </w:rPr>
          <w:t>Schema</w:t>
        </w:r>
        <w:r>
          <w:rPr>
            <w:noProof/>
          </w:rPr>
          <w:tab/>
        </w:r>
        <w:r w:rsidR="004046D3">
          <w:rPr>
            <w:noProof/>
          </w:rPr>
          <w:fldChar w:fldCharType="begin"/>
        </w:r>
        <w:r>
          <w:rPr>
            <w:noProof/>
          </w:rPr>
          <w:instrText xml:space="preserve"> PAGEREF _Toc273607795 \h </w:instrText>
        </w:r>
      </w:ins>
      <w:r w:rsidR="004046D3">
        <w:rPr>
          <w:noProof/>
        </w:rPr>
      </w:r>
      <w:r w:rsidR="004046D3">
        <w:rPr>
          <w:noProof/>
        </w:rPr>
        <w:fldChar w:fldCharType="separate"/>
      </w:r>
      <w:ins w:id="109" w:author="prgupta" w:date="2010-09-30T11:00:00Z">
        <w:r>
          <w:rPr>
            <w:noProof/>
          </w:rPr>
          <w:t>8</w:t>
        </w:r>
        <w:r w:rsidR="004046D3">
          <w:rPr>
            <w:noProof/>
          </w:rPr>
          <w:fldChar w:fldCharType="end"/>
        </w:r>
      </w:ins>
    </w:p>
    <w:p w:rsidR="006F34C8" w:rsidRDefault="006F34C8">
      <w:pPr>
        <w:pStyle w:val="TOC2"/>
        <w:tabs>
          <w:tab w:val="left" w:pos="1000"/>
          <w:tab w:val="right" w:leader="dot" w:pos="8630"/>
        </w:tabs>
        <w:rPr>
          <w:ins w:id="110" w:author="prgupta" w:date="2010-09-30T11:00:00Z"/>
          <w:rFonts w:asciiTheme="minorHAnsi" w:eastAsiaTheme="minorEastAsia" w:hAnsiTheme="minorHAnsi" w:cstheme="minorBidi"/>
          <w:noProof/>
          <w:sz w:val="22"/>
          <w:szCs w:val="22"/>
        </w:rPr>
      </w:pPr>
      <w:ins w:id="111" w:author="prgupta" w:date="2010-09-30T11:00:00Z">
        <w:r>
          <w:rPr>
            <w:noProof/>
          </w:rPr>
          <w:t>2.6.1</w:t>
        </w:r>
        <w:r>
          <w:rPr>
            <w:rFonts w:asciiTheme="minorHAnsi" w:eastAsiaTheme="minorEastAsia" w:hAnsiTheme="minorHAnsi" w:cstheme="minorBidi"/>
            <w:noProof/>
            <w:sz w:val="22"/>
            <w:szCs w:val="22"/>
          </w:rPr>
          <w:tab/>
        </w:r>
        <w:r>
          <w:rPr>
            <w:noProof/>
          </w:rPr>
          <w:t>Input Xml (from webMethods to Sterling)</w:t>
        </w:r>
        <w:r>
          <w:rPr>
            <w:noProof/>
          </w:rPr>
          <w:tab/>
        </w:r>
        <w:r w:rsidR="004046D3">
          <w:rPr>
            <w:noProof/>
          </w:rPr>
          <w:fldChar w:fldCharType="begin"/>
        </w:r>
        <w:r>
          <w:rPr>
            <w:noProof/>
          </w:rPr>
          <w:instrText xml:space="preserve"> PAGEREF _Toc273607796 \h </w:instrText>
        </w:r>
      </w:ins>
      <w:r w:rsidR="004046D3">
        <w:rPr>
          <w:noProof/>
        </w:rPr>
      </w:r>
      <w:r w:rsidR="004046D3">
        <w:rPr>
          <w:noProof/>
        </w:rPr>
        <w:fldChar w:fldCharType="separate"/>
      </w:r>
      <w:ins w:id="112" w:author="prgupta" w:date="2010-09-30T11:00:00Z">
        <w:r>
          <w:rPr>
            <w:noProof/>
          </w:rPr>
          <w:t>8</w:t>
        </w:r>
        <w:r w:rsidR="004046D3">
          <w:rPr>
            <w:noProof/>
          </w:rPr>
          <w:fldChar w:fldCharType="end"/>
        </w:r>
      </w:ins>
    </w:p>
    <w:p w:rsidR="006F34C8" w:rsidRDefault="006F34C8">
      <w:pPr>
        <w:pStyle w:val="TOC2"/>
        <w:tabs>
          <w:tab w:val="left" w:pos="1000"/>
          <w:tab w:val="right" w:leader="dot" w:pos="8630"/>
        </w:tabs>
        <w:rPr>
          <w:ins w:id="113" w:author="prgupta" w:date="2010-09-30T11:00:00Z"/>
          <w:rFonts w:asciiTheme="minorHAnsi" w:eastAsiaTheme="minorEastAsia" w:hAnsiTheme="minorHAnsi" w:cstheme="minorBidi"/>
          <w:noProof/>
          <w:sz w:val="22"/>
          <w:szCs w:val="22"/>
        </w:rPr>
      </w:pPr>
      <w:ins w:id="114" w:author="prgupta" w:date="2010-09-30T11:00:00Z">
        <w:r>
          <w:rPr>
            <w:noProof/>
          </w:rPr>
          <w:t>2.6.2</w:t>
        </w:r>
        <w:r>
          <w:rPr>
            <w:rFonts w:asciiTheme="minorHAnsi" w:eastAsiaTheme="minorEastAsia" w:hAnsiTheme="minorHAnsi" w:cstheme="minorBidi"/>
            <w:noProof/>
            <w:sz w:val="22"/>
            <w:szCs w:val="22"/>
          </w:rPr>
          <w:tab/>
        </w:r>
        <w:r>
          <w:rPr>
            <w:noProof/>
          </w:rPr>
          <w:t>Output Xml (From Sterling to webMethods)</w:t>
        </w:r>
        <w:r>
          <w:rPr>
            <w:noProof/>
          </w:rPr>
          <w:tab/>
        </w:r>
        <w:r w:rsidR="004046D3">
          <w:rPr>
            <w:noProof/>
          </w:rPr>
          <w:fldChar w:fldCharType="begin"/>
        </w:r>
        <w:r>
          <w:rPr>
            <w:noProof/>
          </w:rPr>
          <w:instrText xml:space="preserve"> PAGEREF _Toc273607797 \h </w:instrText>
        </w:r>
      </w:ins>
      <w:r w:rsidR="004046D3">
        <w:rPr>
          <w:noProof/>
        </w:rPr>
      </w:r>
      <w:r w:rsidR="004046D3">
        <w:rPr>
          <w:noProof/>
        </w:rPr>
        <w:fldChar w:fldCharType="separate"/>
      </w:r>
      <w:ins w:id="115" w:author="prgupta" w:date="2010-09-30T11:00:00Z">
        <w:r>
          <w:rPr>
            <w:noProof/>
          </w:rPr>
          <w:t>10</w:t>
        </w:r>
        <w:r w:rsidR="004046D3">
          <w:rPr>
            <w:noProof/>
          </w:rPr>
          <w:fldChar w:fldCharType="end"/>
        </w:r>
      </w:ins>
    </w:p>
    <w:p w:rsidR="006F34C8" w:rsidRDefault="006F34C8">
      <w:pPr>
        <w:pStyle w:val="TOC2"/>
        <w:tabs>
          <w:tab w:val="left" w:pos="800"/>
          <w:tab w:val="right" w:leader="dot" w:pos="8630"/>
        </w:tabs>
        <w:rPr>
          <w:ins w:id="116" w:author="prgupta" w:date="2010-09-30T11:00:00Z"/>
          <w:rFonts w:asciiTheme="minorHAnsi" w:eastAsiaTheme="minorEastAsia" w:hAnsiTheme="minorHAnsi" w:cstheme="minorBidi"/>
          <w:noProof/>
          <w:sz w:val="22"/>
          <w:szCs w:val="22"/>
        </w:rPr>
      </w:pPr>
      <w:ins w:id="117" w:author="prgupta" w:date="2010-09-30T11:00:00Z">
        <w:r>
          <w:rPr>
            <w:noProof/>
          </w:rPr>
          <w:t>2.7</w:t>
        </w:r>
        <w:r>
          <w:rPr>
            <w:rFonts w:asciiTheme="minorHAnsi" w:eastAsiaTheme="minorEastAsia" w:hAnsiTheme="minorHAnsi" w:cstheme="minorBidi"/>
            <w:noProof/>
            <w:sz w:val="22"/>
            <w:szCs w:val="22"/>
          </w:rPr>
          <w:tab/>
        </w:r>
        <w:r>
          <w:rPr>
            <w:noProof/>
          </w:rPr>
          <w:t>Screen Shot</w:t>
        </w:r>
        <w:r>
          <w:rPr>
            <w:noProof/>
          </w:rPr>
          <w:tab/>
        </w:r>
        <w:r w:rsidR="004046D3">
          <w:rPr>
            <w:noProof/>
          </w:rPr>
          <w:fldChar w:fldCharType="begin"/>
        </w:r>
        <w:r>
          <w:rPr>
            <w:noProof/>
          </w:rPr>
          <w:instrText xml:space="preserve"> PAGEREF _Toc273607798 \h </w:instrText>
        </w:r>
      </w:ins>
      <w:r w:rsidR="004046D3">
        <w:rPr>
          <w:noProof/>
        </w:rPr>
      </w:r>
      <w:r w:rsidR="004046D3">
        <w:rPr>
          <w:noProof/>
        </w:rPr>
        <w:fldChar w:fldCharType="separate"/>
      </w:r>
      <w:ins w:id="118" w:author="prgupta" w:date="2010-09-30T11:00:00Z">
        <w:r>
          <w:rPr>
            <w:noProof/>
          </w:rPr>
          <w:t>11</w:t>
        </w:r>
        <w:r w:rsidR="004046D3">
          <w:rPr>
            <w:noProof/>
          </w:rPr>
          <w:fldChar w:fldCharType="end"/>
        </w:r>
      </w:ins>
    </w:p>
    <w:p w:rsidR="006F34C8" w:rsidRDefault="006F34C8">
      <w:pPr>
        <w:pStyle w:val="TOC2"/>
        <w:tabs>
          <w:tab w:val="left" w:pos="800"/>
          <w:tab w:val="right" w:leader="dot" w:pos="8630"/>
        </w:tabs>
        <w:rPr>
          <w:ins w:id="119" w:author="prgupta" w:date="2010-09-30T11:00:00Z"/>
          <w:rFonts w:asciiTheme="minorHAnsi" w:eastAsiaTheme="minorEastAsia" w:hAnsiTheme="minorHAnsi" w:cstheme="minorBidi"/>
          <w:noProof/>
          <w:sz w:val="22"/>
          <w:szCs w:val="22"/>
        </w:rPr>
      </w:pPr>
      <w:ins w:id="120" w:author="prgupta" w:date="2010-09-30T11:00:00Z">
        <w:r>
          <w:rPr>
            <w:noProof/>
          </w:rPr>
          <w:t>2.8</w:t>
        </w:r>
        <w:r>
          <w:rPr>
            <w:rFonts w:asciiTheme="minorHAnsi" w:eastAsiaTheme="minorEastAsia" w:hAnsiTheme="minorHAnsi" w:cstheme="minorBidi"/>
            <w:noProof/>
            <w:sz w:val="22"/>
            <w:szCs w:val="22"/>
          </w:rPr>
          <w:tab/>
        </w:r>
        <w:r>
          <w:rPr>
            <w:noProof/>
          </w:rPr>
          <w:t>Open Questions</w:t>
        </w:r>
        <w:r>
          <w:rPr>
            <w:noProof/>
          </w:rPr>
          <w:tab/>
        </w:r>
        <w:r w:rsidR="004046D3">
          <w:rPr>
            <w:noProof/>
          </w:rPr>
          <w:fldChar w:fldCharType="begin"/>
        </w:r>
        <w:r>
          <w:rPr>
            <w:noProof/>
          </w:rPr>
          <w:instrText xml:space="preserve"> PAGEREF _Toc273607799 \h </w:instrText>
        </w:r>
      </w:ins>
      <w:r w:rsidR="004046D3">
        <w:rPr>
          <w:noProof/>
        </w:rPr>
      </w:r>
      <w:r w:rsidR="004046D3">
        <w:rPr>
          <w:noProof/>
        </w:rPr>
        <w:fldChar w:fldCharType="separate"/>
      </w:r>
      <w:ins w:id="121" w:author="prgupta" w:date="2010-09-30T11:00:00Z">
        <w:r>
          <w:rPr>
            <w:noProof/>
          </w:rPr>
          <w:t>11</w:t>
        </w:r>
        <w:r w:rsidR="004046D3">
          <w:rPr>
            <w:noProof/>
          </w:rPr>
          <w:fldChar w:fldCharType="end"/>
        </w:r>
      </w:ins>
    </w:p>
    <w:p w:rsidR="006F34C8" w:rsidRDefault="006F34C8">
      <w:pPr>
        <w:pStyle w:val="TOC2"/>
        <w:tabs>
          <w:tab w:val="left" w:pos="800"/>
          <w:tab w:val="right" w:leader="dot" w:pos="8630"/>
        </w:tabs>
        <w:rPr>
          <w:ins w:id="122" w:author="prgupta" w:date="2010-09-30T11:00:00Z"/>
          <w:rFonts w:asciiTheme="minorHAnsi" w:eastAsiaTheme="minorEastAsia" w:hAnsiTheme="minorHAnsi" w:cstheme="minorBidi"/>
          <w:noProof/>
          <w:sz w:val="22"/>
          <w:szCs w:val="22"/>
        </w:rPr>
      </w:pPr>
      <w:ins w:id="123" w:author="prgupta" w:date="2010-09-30T11:00:00Z">
        <w:r>
          <w:rPr>
            <w:noProof/>
          </w:rPr>
          <w:t>2.9</w:t>
        </w:r>
        <w:r>
          <w:rPr>
            <w:rFonts w:asciiTheme="minorHAnsi" w:eastAsiaTheme="minorEastAsia" w:hAnsiTheme="minorHAnsi" w:cstheme="minorBidi"/>
            <w:noProof/>
            <w:sz w:val="22"/>
            <w:szCs w:val="22"/>
          </w:rPr>
          <w:tab/>
        </w:r>
        <w:r>
          <w:rPr>
            <w:noProof/>
          </w:rPr>
          <w:t>Assumptions</w:t>
        </w:r>
        <w:r>
          <w:rPr>
            <w:noProof/>
          </w:rPr>
          <w:tab/>
        </w:r>
        <w:r w:rsidR="004046D3">
          <w:rPr>
            <w:noProof/>
          </w:rPr>
          <w:fldChar w:fldCharType="begin"/>
        </w:r>
        <w:r>
          <w:rPr>
            <w:noProof/>
          </w:rPr>
          <w:instrText xml:space="preserve"> PAGEREF _Toc273607800 \h </w:instrText>
        </w:r>
      </w:ins>
      <w:r w:rsidR="004046D3">
        <w:rPr>
          <w:noProof/>
        </w:rPr>
      </w:r>
      <w:r w:rsidR="004046D3">
        <w:rPr>
          <w:noProof/>
        </w:rPr>
        <w:fldChar w:fldCharType="separate"/>
      </w:r>
      <w:ins w:id="124" w:author="prgupta" w:date="2010-09-30T11:00:00Z">
        <w:r>
          <w:rPr>
            <w:noProof/>
          </w:rPr>
          <w:t>11</w:t>
        </w:r>
        <w:r w:rsidR="004046D3">
          <w:rPr>
            <w:noProof/>
          </w:rPr>
          <w:fldChar w:fldCharType="end"/>
        </w:r>
      </w:ins>
    </w:p>
    <w:p w:rsidR="006F34C8" w:rsidRDefault="006F34C8">
      <w:pPr>
        <w:pStyle w:val="TOC1"/>
        <w:tabs>
          <w:tab w:val="left" w:pos="400"/>
          <w:tab w:val="right" w:leader="dot" w:pos="8630"/>
        </w:tabs>
        <w:rPr>
          <w:ins w:id="125" w:author="prgupta" w:date="2010-09-30T11:00:00Z"/>
          <w:rFonts w:asciiTheme="minorHAnsi" w:eastAsiaTheme="minorEastAsia" w:hAnsiTheme="minorHAnsi" w:cstheme="minorBidi"/>
          <w:b w:val="0"/>
          <w:bCs w:val="0"/>
          <w:noProof/>
          <w:sz w:val="22"/>
          <w:szCs w:val="22"/>
        </w:rPr>
      </w:pPr>
      <w:ins w:id="126" w:author="prgupta" w:date="2010-09-30T11:00:00Z">
        <w:r w:rsidRPr="0036035E">
          <w:rPr>
            <w:rFonts w:cs="Tahoma"/>
            <w:noProof/>
          </w:rPr>
          <w:t>3</w:t>
        </w:r>
        <w:r>
          <w:rPr>
            <w:rFonts w:asciiTheme="minorHAnsi" w:eastAsiaTheme="minorEastAsia" w:hAnsiTheme="minorHAnsi" w:cstheme="minorBidi"/>
            <w:b w:val="0"/>
            <w:bCs w:val="0"/>
            <w:noProof/>
            <w:sz w:val="22"/>
            <w:szCs w:val="22"/>
          </w:rPr>
          <w:tab/>
        </w:r>
        <w:r w:rsidRPr="0036035E">
          <w:rPr>
            <w:rFonts w:cs="Tahoma"/>
            <w:noProof/>
          </w:rPr>
          <w:t>Connectivity Diagram</w:t>
        </w:r>
        <w:r>
          <w:rPr>
            <w:noProof/>
          </w:rPr>
          <w:tab/>
        </w:r>
        <w:r w:rsidR="004046D3">
          <w:rPr>
            <w:noProof/>
          </w:rPr>
          <w:fldChar w:fldCharType="begin"/>
        </w:r>
        <w:r>
          <w:rPr>
            <w:noProof/>
          </w:rPr>
          <w:instrText xml:space="preserve"> PAGEREF _Toc273607801 \h </w:instrText>
        </w:r>
      </w:ins>
      <w:r w:rsidR="004046D3">
        <w:rPr>
          <w:noProof/>
        </w:rPr>
      </w:r>
      <w:r w:rsidR="004046D3">
        <w:rPr>
          <w:noProof/>
        </w:rPr>
        <w:fldChar w:fldCharType="separate"/>
      </w:r>
      <w:ins w:id="127" w:author="prgupta" w:date="2010-09-30T11:00:00Z">
        <w:r>
          <w:rPr>
            <w:noProof/>
          </w:rPr>
          <w:t>12</w:t>
        </w:r>
        <w:r w:rsidR="004046D3">
          <w:rPr>
            <w:noProof/>
          </w:rPr>
          <w:fldChar w:fldCharType="end"/>
        </w:r>
      </w:ins>
    </w:p>
    <w:p w:rsidR="006F34C8" w:rsidRDefault="006F34C8">
      <w:pPr>
        <w:pStyle w:val="TOC2"/>
        <w:tabs>
          <w:tab w:val="left" w:pos="800"/>
          <w:tab w:val="right" w:leader="dot" w:pos="8630"/>
        </w:tabs>
        <w:rPr>
          <w:ins w:id="128" w:author="prgupta" w:date="2010-09-30T11:00:00Z"/>
          <w:rFonts w:asciiTheme="minorHAnsi" w:eastAsiaTheme="minorEastAsia" w:hAnsiTheme="minorHAnsi" w:cstheme="minorBidi"/>
          <w:noProof/>
          <w:sz w:val="22"/>
          <w:szCs w:val="22"/>
        </w:rPr>
      </w:pPr>
      <w:ins w:id="129" w:author="prgupta" w:date="2010-09-30T11:00:00Z">
        <w:r>
          <w:rPr>
            <w:noProof/>
          </w:rPr>
          <w:t>3.1</w:t>
        </w:r>
        <w:r>
          <w:rPr>
            <w:rFonts w:asciiTheme="minorHAnsi" w:eastAsiaTheme="minorEastAsia" w:hAnsiTheme="minorHAnsi" w:cstheme="minorBidi"/>
            <w:noProof/>
            <w:sz w:val="22"/>
            <w:szCs w:val="22"/>
          </w:rPr>
          <w:tab/>
        </w:r>
        <w:r>
          <w:rPr>
            <w:noProof/>
          </w:rPr>
          <w:t>Invoice Connectivity Diagram</w:t>
        </w:r>
        <w:r>
          <w:rPr>
            <w:noProof/>
          </w:rPr>
          <w:tab/>
        </w:r>
        <w:r w:rsidR="004046D3">
          <w:rPr>
            <w:noProof/>
          </w:rPr>
          <w:fldChar w:fldCharType="begin"/>
        </w:r>
        <w:r>
          <w:rPr>
            <w:noProof/>
          </w:rPr>
          <w:instrText xml:space="preserve"> PAGEREF _Toc273607802 \h </w:instrText>
        </w:r>
      </w:ins>
      <w:r w:rsidR="004046D3">
        <w:rPr>
          <w:noProof/>
        </w:rPr>
      </w:r>
      <w:r w:rsidR="004046D3">
        <w:rPr>
          <w:noProof/>
        </w:rPr>
        <w:fldChar w:fldCharType="separate"/>
      </w:r>
      <w:ins w:id="130" w:author="prgupta" w:date="2010-09-30T11:00:00Z">
        <w:r>
          <w:rPr>
            <w:noProof/>
          </w:rPr>
          <w:t>12</w:t>
        </w:r>
        <w:r w:rsidR="004046D3">
          <w:rPr>
            <w:noProof/>
          </w:rPr>
          <w:fldChar w:fldCharType="end"/>
        </w:r>
      </w:ins>
    </w:p>
    <w:p w:rsidR="006F34C8" w:rsidRDefault="006F34C8">
      <w:pPr>
        <w:pStyle w:val="TOC2"/>
        <w:tabs>
          <w:tab w:val="left" w:pos="800"/>
          <w:tab w:val="right" w:leader="dot" w:pos="8630"/>
        </w:tabs>
        <w:rPr>
          <w:ins w:id="131" w:author="prgupta" w:date="2010-09-30T11:00:00Z"/>
          <w:rFonts w:asciiTheme="minorHAnsi" w:eastAsiaTheme="minorEastAsia" w:hAnsiTheme="minorHAnsi" w:cstheme="minorBidi"/>
          <w:noProof/>
          <w:sz w:val="22"/>
          <w:szCs w:val="22"/>
        </w:rPr>
      </w:pPr>
      <w:ins w:id="132" w:author="prgupta" w:date="2010-09-30T11:00:00Z">
        <w:r>
          <w:rPr>
            <w:noProof/>
          </w:rPr>
          <w:t>3.2</w:t>
        </w:r>
        <w:r>
          <w:rPr>
            <w:rFonts w:asciiTheme="minorHAnsi" w:eastAsiaTheme="minorEastAsia" w:hAnsiTheme="minorHAnsi" w:cstheme="minorBidi"/>
            <w:noProof/>
            <w:sz w:val="22"/>
            <w:szCs w:val="22"/>
          </w:rPr>
          <w:tab/>
        </w:r>
        <w:r>
          <w:rPr>
            <w:noProof/>
          </w:rPr>
          <w:t>Connectivity Process</w:t>
        </w:r>
        <w:r>
          <w:rPr>
            <w:noProof/>
          </w:rPr>
          <w:tab/>
        </w:r>
        <w:r w:rsidR="004046D3">
          <w:rPr>
            <w:noProof/>
          </w:rPr>
          <w:fldChar w:fldCharType="begin"/>
        </w:r>
        <w:r>
          <w:rPr>
            <w:noProof/>
          </w:rPr>
          <w:instrText xml:space="preserve"> PAGEREF _Toc273607803 \h </w:instrText>
        </w:r>
      </w:ins>
      <w:r w:rsidR="004046D3">
        <w:rPr>
          <w:noProof/>
        </w:rPr>
      </w:r>
      <w:r w:rsidR="004046D3">
        <w:rPr>
          <w:noProof/>
        </w:rPr>
        <w:fldChar w:fldCharType="separate"/>
      </w:r>
      <w:ins w:id="133" w:author="prgupta" w:date="2010-09-30T11:00:00Z">
        <w:r>
          <w:rPr>
            <w:noProof/>
          </w:rPr>
          <w:t>12</w:t>
        </w:r>
        <w:r w:rsidR="004046D3">
          <w:rPr>
            <w:noProof/>
          </w:rPr>
          <w:fldChar w:fldCharType="end"/>
        </w:r>
      </w:ins>
    </w:p>
    <w:p w:rsidR="006F34C8" w:rsidRDefault="006F34C8">
      <w:pPr>
        <w:pStyle w:val="TOC1"/>
        <w:tabs>
          <w:tab w:val="left" w:pos="400"/>
          <w:tab w:val="right" w:leader="dot" w:pos="8630"/>
        </w:tabs>
        <w:rPr>
          <w:ins w:id="134" w:author="prgupta" w:date="2010-09-30T11:00:00Z"/>
          <w:rFonts w:asciiTheme="minorHAnsi" w:eastAsiaTheme="minorEastAsia" w:hAnsiTheme="minorHAnsi" w:cstheme="minorBidi"/>
          <w:b w:val="0"/>
          <w:bCs w:val="0"/>
          <w:noProof/>
          <w:sz w:val="22"/>
          <w:szCs w:val="22"/>
        </w:rPr>
      </w:pPr>
      <w:ins w:id="135" w:author="prgupta" w:date="2010-09-30T11:00:00Z">
        <w:r w:rsidRPr="0036035E">
          <w:rPr>
            <w:rFonts w:cs="Tahoma"/>
            <w:noProof/>
          </w:rPr>
          <w:t>4</w:t>
        </w:r>
        <w:r>
          <w:rPr>
            <w:rFonts w:asciiTheme="minorHAnsi" w:eastAsiaTheme="minorEastAsia" w:hAnsiTheme="minorHAnsi" w:cstheme="minorBidi"/>
            <w:b w:val="0"/>
            <w:bCs w:val="0"/>
            <w:noProof/>
            <w:sz w:val="22"/>
            <w:szCs w:val="22"/>
          </w:rPr>
          <w:tab/>
        </w:r>
        <w:r w:rsidRPr="0036035E">
          <w:rPr>
            <w:rFonts w:cs="Tahoma"/>
            <w:noProof/>
          </w:rPr>
          <w:t>Glossary of Terms</w:t>
        </w:r>
        <w:r>
          <w:rPr>
            <w:noProof/>
          </w:rPr>
          <w:tab/>
        </w:r>
        <w:r w:rsidR="004046D3">
          <w:rPr>
            <w:noProof/>
          </w:rPr>
          <w:fldChar w:fldCharType="begin"/>
        </w:r>
        <w:r>
          <w:rPr>
            <w:noProof/>
          </w:rPr>
          <w:instrText xml:space="preserve"> PAGEREF _Toc273607804 \h </w:instrText>
        </w:r>
      </w:ins>
      <w:r w:rsidR="004046D3">
        <w:rPr>
          <w:noProof/>
        </w:rPr>
      </w:r>
      <w:r w:rsidR="004046D3">
        <w:rPr>
          <w:noProof/>
        </w:rPr>
        <w:fldChar w:fldCharType="separate"/>
      </w:r>
      <w:ins w:id="136" w:author="prgupta" w:date="2010-09-30T11:00:00Z">
        <w:r>
          <w:rPr>
            <w:noProof/>
          </w:rPr>
          <w:t>13</w:t>
        </w:r>
        <w:r w:rsidR="004046D3">
          <w:rPr>
            <w:noProof/>
          </w:rPr>
          <w:fldChar w:fldCharType="end"/>
        </w:r>
      </w:ins>
    </w:p>
    <w:p w:rsidR="00313CCE" w:rsidRDefault="004046D3" w:rsidP="00313CCE">
      <w:pPr>
        <w:rPr>
          <w:rFonts w:cs="Tahoma"/>
        </w:rPr>
      </w:pPr>
      <w:r w:rsidRPr="006D6E99">
        <w:rPr>
          <w:rFonts w:cs="Tahoma"/>
        </w:rPr>
        <w:fldChar w:fldCharType="end"/>
      </w:r>
    </w:p>
    <w:p w:rsidR="00313CCE" w:rsidRPr="006D6E99" w:rsidRDefault="00313CCE" w:rsidP="00313CCE">
      <w:pPr>
        <w:rPr>
          <w:rFonts w:cs="Tahoma"/>
        </w:rPr>
      </w:pPr>
    </w:p>
    <w:p w:rsidR="00313CCE" w:rsidRDefault="00313CCE">
      <w:pPr>
        <w:rPr>
          <w:rFonts w:cs="Tahoma"/>
          <w:bCs/>
        </w:rPr>
        <w:sectPr w:rsidR="00313CCE" w:rsidSect="00083555">
          <w:pgSz w:w="12240" w:h="15840" w:code="1"/>
          <w:pgMar w:top="1440" w:right="1800" w:bottom="1440" w:left="1800" w:header="720" w:footer="720" w:gutter="0"/>
          <w:cols w:space="720"/>
          <w:titlePg/>
        </w:sectPr>
      </w:pPr>
    </w:p>
    <w:p w:rsidR="00313CCE" w:rsidRDefault="00313CCE" w:rsidP="00313CCE"/>
    <w:p w:rsidR="00313CCE" w:rsidRDefault="00313CCE" w:rsidP="00313CCE"/>
    <w:p w:rsidR="00313CCE" w:rsidRPr="00BB66B8" w:rsidRDefault="00313CCE" w:rsidP="00313CCE"/>
    <w:p w:rsidR="00313CCE" w:rsidRPr="006D6E99" w:rsidRDefault="00313CCE" w:rsidP="00313CCE">
      <w:pPr>
        <w:pStyle w:val="Heading1"/>
        <w:numPr>
          <w:ilvl w:val="0"/>
          <w:numId w:val="2"/>
        </w:numPr>
        <w:rPr>
          <w:rFonts w:cs="Tahoma"/>
        </w:rPr>
      </w:pPr>
      <w:bookmarkStart w:id="137" w:name="_Toc273607780"/>
      <w:r>
        <w:rPr>
          <w:rFonts w:cs="Tahoma"/>
        </w:rPr>
        <w:t>Introduction</w:t>
      </w:r>
      <w:bookmarkEnd w:id="137"/>
    </w:p>
    <w:p w:rsidR="00313CCE" w:rsidRPr="006D6E99" w:rsidRDefault="00313CCE" w:rsidP="00313CCE">
      <w:pPr>
        <w:rPr>
          <w:rFonts w:cs="Tahoma"/>
        </w:rPr>
      </w:pPr>
    </w:p>
    <w:p w:rsidR="00313CCE" w:rsidRPr="006D6E99" w:rsidRDefault="00313CCE" w:rsidP="00313CCE">
      <w:pPr>
        <w:pStyle w:val="Heading2"/>
      </w:pPr>
      <w:bookmarkStart w:id="138" w:name="_Toc273607781"/>
      <w:r>
        <w:t>Document Purpose</w:t>
      </w:r>
      <w:bookmarkEnd w:id="138"/>
    </w:p>
    <w:p w:rsidR="00313CCE" w:rsidRDefault="00313CCE" w:rsidP="00177D6B">
      <w:pPr>
        <w:rPr>
          <w:rFonts w:cs="Tahoma"/>
          <w:color w:val="339966"/>
        </w:rPr>
      </w:pPr>
    </w:p>
    <w:p w:rsidR="00177D6B" w:rsidRDefault="00177D6B" w:rsidP="00177D6B">
      <w:pPr>
        <w:ind w:left="180"/>
      </w:pPr>
      <w:r>
        <w:t xml:space="preserve">This document is the governing </w:t>
      </w:r>
      <w:r w:rsidR="00DF7F31">
        <w:t>functional</w:t>
      </w:r>
      <w:r>
        <w:t xml:space="preserve"> design document for </w:t>
      </w:r>
      <w:r w:rsidR="0098664B">
        <w:t xml:space="preserve">the </w:t>
      </w:r>
      <w:r w:rsidR="005C2F88">
        <w:t>Invoice</w:t>
      </w:r>
      <w:r w:rsidR="007A4182">
        <w:t xml:space="preserve"> </w:t>
      </w:r>
      <w:r w:rsidR="001F615C">
        <w:t>functionality</w:t>
      </w:r>
      <w:r>
        <w:t xml:space="preserve">. It presents significant decisions and constructs used in developing the </w:t>
      </w:r>
      <w:r w:rsidR="001D100F">
        <w:t>functionality</w:t>
      </w:r>
      <w:r>
        <w:t xml:space="preserve">. Testing, builds, configuration management are not covered in this document. </w:t>
      </w:r>
    </w:p>
    <w:p w:rsidR="007D2DD0" w:rsidRDefault="007D2DD0" w:rsidP="001D100F"/>
    <w:p w:rsidR="007D2DD0" w:rsidRDefault="007D2DD0" w:rsidP="00177D6B">
      <w:pPr>
        <w:ind w:left="180"/>
      </w:pPr>
      <w:r>
        <w:t>The document will also serve the purpose of keeping a list of assumptions that were made during design discussions.</w:t>
      </w:r>
    </w:p>
    <w:p w:rsidR="00313CCE" w:rsidRDefault="00313CCE" w:rsidP="00313CCE">
      <w:pPr>
        <w:rPr>
          <w:rFonts w:cs="Tahoma"/>
          <w:color w:val="339966"/>
        </w:rPr>
      </w:pPr>
    </w:p>
    <w:p w:rsidR="00313CCE" w:rsidRPr="00461459" w:rsidRDefault="00313CCE" w:rsidP="00313CCE">
      <w:pPr>
        <w:rPr>
          <w:rFonts w:cs="Tahoma"/>
        </w:rPr>
      </w:pPr>
    </w:p>
    <w:p w:rsidR="00313CCE" w:rsidRDefault="00313CCE" w:rsidP="00313CCE">
      <w:pPr>
        <w:pStyle w:val="Heading2"/>
      </w:pPr>
      <w:bookmarkStart w:id="139" w:name="_Toc273607782"/>
      <w:r>
        <w:t>Document Audience</w:t>
      </w:r>
      <w:bookmarkEnd w:id="139"/>
    </w:p>
    <w:p w:rsidR="00313CCE" w:rsidRDefault="00313CCE" w:rsidP="00313CCE">
      <w:pPr>
        <w:ind w:left="180"/>
      </w:pPr>
    </w:p>
    <w:p w:rsidR="00313CCE" w:rsidRDefault="00313CCE" w:rsidP="00313CCE">
      <w:pPr>
        <w:ind w:left="180"/>
      </w:pPr>
      <w:r>
        <w:t>This document is intended for management and technical staff worki</w:t>
      </w:r>
      <w:r w:rsidR="00906715">
        <w:t>ng on this proj</w:t>
      </w:r>
      <w:r w:rsidR="00C07F73">
        <w:t>ect, xpedx IT and Business, webM</w:t>
      </w:r>
      <w:r w:rsidR="00906715">
        <w:t>ethods, Legacy(MAX and ACCESS), HP, IW, xpedx/IP Network Team.</w:t>
      </w:r>
      <w:r w:rsidR="007F5210">
        <w:t xml:space="preserve"> </w:t>
      </w:r>
      <w:smartTag w:uri="urn:schemas-microsoft-com:office:smarttags" w:element="place">
        <w:smartTag w:uri="urn:schemas-microsoft-com:office:smarttags" w:element="City">
          <w:r w:rsidR="007F5210">
            <w:t>Sterling</w:t>
          </w:r>
        </w:smartTag>
      </w:smartTag>
      <w:r w:rsidR="007F5210">
        <w:t xml:space="preserve"> will use the document during design and configuration for design consideration.</w:t>
      </w:r>
    </w:p>
    <w:p w:rsidR="00313CCE" w:rsidRDefault="00313CCE" w:rsidP="00313CCE">
      <w:pPr>
        <w:rPr>
          <w:rFonts w:cs="Tahoma"/>
        </w:rPr>
      </w:pPr>
    </w:p>
    <w:p w:rsidR="00313CCE" w:rsidRDefault="00313CCE" w:rsidP="00313CCE">
      <w:pPr>
        <w:rPr>
          <w:rFonts w:cs="Tahoma"/>
        </w:rPr>
      </w:pPr>
    </w:p>
    <w:p w:rsidR="00EA7020" w:rsidRDefault="00EA7020" w:rsidP="00313CCE">
      <w:pPr>
        <w:rPr>
          <w:rFonts w:cs="Tahoma"/>
        </w:rPr>
        <w:sectPr w:rsidR="00EA7020" w:rsidSect="00083555">
          <w:pgSz w:w="12240" w:h="15840" w:code="1"/>
          <w:pgMar w:top="1440" w:right="1800" w:bottom="1440" w:left="1800" w:header="720" w:footer="720" w:gutter="0"/>
          <w:cols w:space="720"/>
          <w:titlePg/>
        </w:sectPr>
      </w:pPr>
    </w:p>
    <w:p w:rsidR="00313CCE" w:rsidRDefault="00313CCE" w:rsidP="00313CCE">
      <w:pPr>
        <w:rPr>
          <w:rFonts w:cs="Tahoma"/>
        </w:rPr>
      </w:pPr>
    </w:p>
    <w:p w:rsidR="00CE58D3" w:rsidRDefault="00CE58D3" w:rsidP="00313CCE">
      <w:pPr>
        <w:rPr>
          <w:rFonts w:cs="Tahoma"/>
        </w:rPr>
      </w:pPr>
    </w:p>
    <w:p w:rsidR="00313CCE" w:rsidRPr="006D6E99" w:rsidRDefault="005C2F88" w:rsidP="00313CCE">
      <w:pPr>
        <w:pStyle w:val="Heading1"/>
        <w:numPr>
          <w:ilvl w:val="0"/>
          <w:numId w:val="3"/>
        </w:numPr>
        <w:rPr>
          <w:rFonts w:cs="Tahoma"/>
        </w:rPr>
      </w:pPr>
      <w:bookmarkStart w:id="140" w:name="_Toc273607783"/>
      <w:r>
        <w:rPr>
          <w:rFonts w:cs="Tahoma"/>
        </w:rPr>
        <w:t>Invoices</w:t>
      </w:r>
      <w:bookmarkEnd w:id="140"/>
    </w:p>
    <w:p w:rsidR="00313CCE" w:rsidRPr="006D6E99" w:rsidRDefault="00313CCE" w:rsidP="00313CCE">
      <w:pPr>
        <w:rPr>
          <w:rFonts w:cs="Tahoma"/>
        </w:rPr>
      </w:pPr>
    </w:p>
    <w:p w:rsidR="00313CCE" w:rsidRPr="006D6E99" w:rsidRDefault="00E56C1A" w:rsidP="00313CCE">
      <w:pPr>
        <w:pStyle w:val="Heading2"/>
      </w:pPr>
      <w:bookmarkStart w:id="141" w:name="_Toc273607784"/>
      <w:r>
        <w:t>Functions &amp; Solution</w:t>
      </w:r>
      <w:bookmarkEnd w:id="141"/>
    </w:p>
    <w:p w:rsidR="00975F17" w:rsidRDefault="00975F17" w:rsidP="00313CCE">
      <w:pPr>
        <w:rPr>
          <w:rFonts w:cs="Tahoma"/>
          <w:color w:val="000000"/>
        </w:rPr>
      </w:pPr>
    </w:p>
    <w:p w:rsidR="00975F17" w:rsidRDefault="00D81172" w:rsidP="00313CCE">
      <w:r>
        <w:t>Invoices at xpedx are generated in the Legacy system and then p</w:t>
      </w:r>
      <w:r w:rsidR="00DC6210">
        <w:t>ushed</w:t>
      </w:r>
      <w:r>
        <w:t xml:space="preserve"> to</w:t>
      </w:r>
      <w:r w:rsidR="00736C06">
        <w:t xml:space="preserve"> Sterling</w:t>
      </w:r>
      <w:r w:rsidR="00DC6210">
        <w:t>. RR Donnelley</w:t>
      </w:r>
      <w:r w:rsidR="002B53B7">
        <w:t xml:space="preserve"> is used to store and display online invoices to customers. B2B customers get their invoices electronically via</w:t>
      </w:r>
      <w:r w:rsidR="00DC6210">
        <w:t xml:space="preserve"> </w:t>
      </w:r>
      <w:r w:rsidR="00624860">
        <w:t>the b2b transaction interfaces.</w:t>
      </w:r>
      <w:ins w:id="142" w:author="prgupta" w:date="2010-06-08T11:11:00Z">
        <w:r w:rsidR="006F571F">
          <w:t xml:space="preserve"> B2B Customers may also view their invoices online using RR Donnelley.</w:t>
        </w:r>
      </w:ins>
    </w:p>
    <w:p w:rsidR="00975F17" w:rsidRDefault="00975F17" w:rsidP="00313CCE">
      <w:pPr>
        <w:rPr>
          <w:ins w:id="143" w:author="prgupta" w:date="2010-06-08T11:12:00Z"/>
          <w:rFonts w:cs="Tahoma"/>
          <w:color w:val="000000"/>
        </w:rPr>
      </w:pPr>
    </w:p>
    <w:p w:rsidR="006F571F" w:rsidRDefault="006F571F" w:rsidP="00313CCE">
      <w:pPr>
        <w:rPr>
          <w:ins w:id="144" w:author="prgupta" w:date="2010-06-08T11:13:00Z"/>
          <w:rFonts w:cs="Tahoma"/>
          <w:color w:val="000000"/>
        </w:rPr>
      </w:pPr>
      <w:ins w:id="145" w:author="prgupta" w:date="2010-06-08T11:12:00Z">
        <w:r>
          <w:rPr>
            <w:rFonts w:cs="Tahoma"/>
            <w:color w:val="000000"/>
          </w:rPr>
          <w:t>Legacy Invoices are stored in Sterling for 810 B2B Invoice customers only for the purpose of res</w:t>
        </w:r>
        <w:r w:rsidR="00B47366">
          <w:rPr>
            <w:rFonts w:cs="Tahoma"/>
            <w:color w:val="000000"/>
          </w:rPr>
          <w:t>ending electronic invoices if required.</w:t>
        </w:r>
      </w:ins>
    </w:p>
    <w:p w:rsidR="006F571F" w:rsidRDefault="006F571F" w:rsidP="00313CCE">
      <w:pPr>
        <w:rPr>
          <w:rFonts w:cs="Tahoma"/>
          <w:color w:val="000000"/>
        </w:rPr>
      </w:pPr>
    </w:p>
    <w:p w:rsidR="00736C06" w:rsidRDefault="00736C06" w:rsidP="00313CCE">
      <w:pPr>
        <w:rPr>
          <w:rFonts w:cs="Tahoma"/>
          <w:color w:val="000000"/>
        </w:rPr>
      </w:pPr>
      <w:r>
        <w:rPr>
          <w:rFonts w:cs="Tahoma"/>
          <w:color w:val="000000"/>
        </w:rPr>
        <w:t xml:space="preserve">This document covers the invoice flow between Legacy and Sterling. Interfaces between RR Donnelley/Legacy and </w:t>
      </w:r>
      <w:r w:rsidR="001E75F5">
        <w:rPr>
          <w:rFonts w:cs="Tahoma"/>
          <w:color w:val="000000"/>
        </w:rPr>
        <w:t>Sterling/B2B Customers are out of scope of this document.</w:t>
      </w:r>
    </w:p>
    <w:p w:rsidR="00702FAD" w:rsidRDefault="00702FAD" w:rsidP="00624860"/>
    <w:p w:rsidR="00702FAD" w:rsidRDefault="00702FAD" w:rsidP="00624860"/>
    <w:p w:rsidR="00CA3CB0" w:rsidRDefault="00624860" w:rsidP="00CA3CB0">
      <w:pPr>
        <w:pStyle w:val="Heading2"/>
        <w:numPr>
          <w:ilvl w:val="2"/>
          <w:numId w:val="3"/>
        </w:numPr>
        <w:rPr>
          <w:rStyle w:val="Emphasis"/>
          <w:iCs w:val="0"/>
        </w:rPr>
      </w:pPr>
      <w:bookmarkStart w:id="146" w:name="_Toc273607785"/>
      <w:r>
        <w:rPr>
          <w:rStyle w:val="Emphasis"/>
          <w:iCs w:val="0"/>
        </w:rPr>
        <w:t>Legacy Invoice</w:t>
      </w:r>
      <w:r w:rsidR="00CA3CB0">
        <w:rPr>
          <w:rStyle w:val="Emphasis"/>
          <w:iCs w:val="0"/>
        </w:rPr>
        <w:t xml:space="preserve"> flow</w:t>
      </w:r>
      <w:bookmarkEnd w:id="146"/>
    </w:p>
    <w:p w:rsidR="00B4165F" w:rsidRPr="00DB79C1" w:rsidRDefault="00B4165F" w:rsidP="00B4165F">
      <w:pPr>
        <w:pStyle w:val="NoSpacing"/>
      </w:pPr>
    </w:p>
    <w:p w:rsidR="008306D2" w:rsidRDefault="008306D2" w:rsidP="00B4165F">
      <w:pPr>
        <w:pStyle w:val="NoSpacing"/>
        <w:numPr>
          <w:ilvl w:val="0"/>
          <w:numId w:val="23"/>
        </w:numPr>
      </w:pPr>
      <w:r>
        <w:t>Legacy invoices an order . Two transactions are triggered.</w:t>
      </w:r>
      <w:ins w:id="147" w:author="prgupta" w:date="2010-06-02T20:40:00Z">
        <w:r w:rsidR="00C72F2B">
          <w:t xml:space="preserve"> Legacy sends one invoice file and webMethods in turn triggers the following </w:t>
        </w:r>
      </w:ins>
      <w:ins w:id="148" w:author="prgupta" w:date="2010-06-02T20:41:00Z">
        <w:r w:rsidR="00C72F2B">
          <w:t xml:space="preserve">two </w:t>
        </w:r>
      </w:ins>
      <w:ins w:id="149" w:author="prgupta" w:date="2010-06-02T20:40:00Z">
        <w:r w:rsidR="00C72F2B">
          <w:t>tran</w:t>
        </w:r>
      </w:ins>
      <w:ins w:id="150" w:author="prgupta" w:date="2010-06-02T20:41:00Z">
        <w:r w:rsidR="00C72F2B">
          <w:t>sactions.</w:t>
        </w:r>
      </w:ins>
    </w:p>
    <w:p w:rsidR="008306D2" w:rsidRDefault="008306D2" w:rsidP="008306D2">
      <w:pPr>
        <w:pStyle w:val="NoSpacing"/>
        <w:numPr>
          <w:ilvl w:val="1"/>
          <w:numId w:val="23"/>
        </w:numPr>
      </w:pPr>
      <w:r>
        <w:t>Order Update with order status changed to Invoiced</w:t>
      </w:r>
      <w:ins w:id="151" w:author="prgupta" w:date="2010-06-30T12:00:00Z">
        <w:r w:rsidR="00AF56FE">
          <w:t xml:space="preserve"> and invoice number and invoice date populated</w:t>
        </w:r>
      </w:ins>
      <w:r>
        <w:t>.</w:t>
      </w:r>
      <w:del w:id="152" w:author="prgupta" w:date="2010-06-30T12:01:00Z">
        <w:r w:rsidR="00DA71AC" w:rsidDel="00AF56FE">
          <w:delText xml:space="preserve"> This is a header only update.</w:delText>
        </w:r>
      </w:del>
      <w:ins w:id="153" w:author="prgupta" w:date="2010-06-02T20:39:00Z">
        <w:r w:rsidR="00C72F2B">
          <w:t xml:space="preserve"> </w:t>
        </w:r>
      </w:ins>
      <w:ins w:id="154" w:author="prgupta" w:date="2010-06-30T12:01:00Z">
        <w:r w:rsidR="00AF56FE">
          <w:t xml:space="preserve"> A new Header Process Code “I” (Invoice fields only) is introduced. When Sterling receives an Order Update with process code = “I”, Sterling will update the o</w:t>
        </w:r>
      </w:ins>
      <w:ins w:id="155" w:author="prgupta" w:date="2010-06-30T12:02:00Z">
        <w:r w:rsidR="00AF56FE">
          <w:t xml:space="preserve">rder only for the Order Status, Invoice Number and Invoice Date fields. If Sterling receives any other process code (A, C or D), it will follow the normal process, irrespective of </w:t>
        </w:r>
      </w:ins>
      <w:ins w:id="156" w:author="prgupta" w:date="2010-06-30T12:03:00Z">
        <w:r w:rsidR="00AF56FE">
          <w:t>whether the Order is invoiced or not.</w:t>
        </w:r>
      </w:ins>
    </w:p>
    <w:p w:rsidR="00B4165F" w:rsidRDefault="0063252E" w:rsidP="008306D2">
      <w:pPr>
        <w:pStyle w:val="NoSpacing"/>
        <w:numPr>
          <w:ilvl w:val="1"/>
          <w:numId w:val="23"/>
        </w:numPr>
      </w:pPr>
      <w:r>
        <w:t xml:space="preserve">An Invoice </w:t>
      </w:r>
      <w:r w:rsidR="00DA71AC">
        <w:t>Transaction that contains</w:t>
      </w:r>
      <w:r w:rsidR="002C5164">
        <w:t xml:space="preserve"> the invoice data </w:t>
      </w:r>
      <w:r w:rsidR="00992315">
        <w:t>is sent via webMethods to Sterling</w:t>
      </w:r>
      <w:r w:rsidR="008306D2">
        <w:t>.</w:t>
      </w:r>
    </w:p>
    <w:p w:rsidR="00B4165F" w:rsidRDefault="002C5164" w:rsidP="00B4165F">
      <w:pPr>
        <w:pStyle w:val="NoSpacing"/>
        <w:numPr>
          <w:ilvl w:val="0"/>
          <w:numId w:val="23"/>
        </w:numPr>
      </w:pPr>
      <w:r>
        <w:t>On receiving the Order Update Sterling updates the legacy order to invoiced.</w:t>
      </w:r>
    </w:p>
    <w:p w:rsidR="005D3BFA" w:rsidRDefault="005D3BFA" w:rsidP="00313CCE">
      <w:pPr>
        <w:pStyle w:val="NoSpacing"/>
        <w:numPr>
          <w:ilvl w:val="0"/>
          <w:numId w:val="23"/>
        </w:numPr>
      </w:pPr>
      <w:r>
        <w:t>On receiving the Invoice Transaction</w:t>
      </w:r>
    </w:p>
    <w:p w:rsidR="00640DEB" w:rsidRDefault="005D3BFA" w:rsidP="005D3BFA">
      <w:pPr>
        <w:pStyle w:val="NoSpacing"/>
        <w:numPr>
          <w:ilvl w:val="1"/>
          <w:numId w:val="23"/>
        </w:numPr>
      </w:pPr>
      <w:r>
        <w:t>Sterling stores the invoice data and links the invoice to the legacy order.</w:t>
      </w:r>
    </w:p>
    <w:p w:rsidR="005D3BFA" w:rsidRDefault="00630A86" w:rsidP="005D3BFA">
      <w:pPr>
        <w:pStyle w:val="NoSpacing"/>
        <w:numPr>
          <w:ilvl w:val="1"/>
          <w:numId w:val="23"/>
        </w:numPr>
        <w:rPr>
          <w:ins w:id="157" w:author="prgupta" w:date="2010-06-08T10:56:00Z"/>
        </w:rPr>
      </w:pPr>
      <w:r>
        <w:t>Additionally, based on the type of order/customer profile flags, a b2b invoice transaction is triggered to the customer.</w:t>
      </w:r>
    </w:p>
    <w:p w:rsidR="00C676C7" w:rsidRDefault="00C676C7" w:rsidP="005D3BFA">
      <w:pPr>
        <w:pStyle w:val="NoSpacing"/>
        <w:numPr>
          <w:ilvl w:val="1"/>
          <w:numId w:val="23"/>
        </w:numPr>
      </w:pPr>
      <w:ins w:id="158" w:author="prgupta" w:date="2010-06-08T10:56:00Z">
        <w:r>
          <w:t xml:space="preserve">If an invoice is received from webMethods and the </w:t>
        </w:r>
      </w:ins>
      <w:ins w:id="159" w:author="prgupta" w:date="2010-06-08T11:08:00Z">
        <w:r w:rsidR="0092453F">
          <w:t>C</w:t>
        </w:r>
      </w:ins>
      <w:ins w:id="160" w:author="prgupta" w:date="2010-06-08T10:58:00Z">
        <w:r>
          <w:t xml:space="preserve">ustomer </w:t>
        </w:r>
      </w:ins>
      <w:ins w:id="161" w:author="prgupta" w:date="2010-06-08T11:08:00Z">
        <w:r w:rsidR="0092453F">
          <w:t>Profile field for 810 B2B Invoices</w:t>
        </w:r>
      </w:ins>
      <w:ins w:id="162" w:author="prgupta" w:date="2010-06-08T10:58:00Z">
        <w:r>
          <w:t xml:space="preserve"> is set to </w:t>
        </w:r>
      </w:ins>
      <w:ins w:id="163" w:author="prgupta" w:date="2010-06-08T11:08:00Z">
        <w:r w:rsidR="0092453F">
          <w:t>“N”</w:t>
        </w:r>
      </w:ins>
      <w:ins w:id="164" w:author="prgupta" w:date="2010-06-08T11:09:00Z">
        <w:r w:rsidR="0092453F">
          <w:t xml:space="preserve"> it </w:t>
        </w:r>
      </w:ins>
      <w:ins w:id="165" w:author="prgupta" w:date="2010-06-08T11:00:00Z">
        <w:r>
          <w:t xml:space="preserve">is an error condition and </w:t>
        </w:r>
      </w:ins>
      <w:ins w:id="166" w:author="prgupta" w:date="2010-06-08T11:01:00Z">
        <w:r>
          <w:t>will be reported to the Common Error Notification Tool</w:t>
        </w:r>
      </w:ins>
      <w:ins w:id="167" w:author="prgupta" w:date="2010-06-08T11:00:00Z">
        <w:r>
          <w:t>.</w:t>
        </w:r>
      </w:ins>
    </w:p>
    <w:p w:rsidR="00CF547D" w:rsidRDefault="00CF547D" w:rsidP="00313CCE"/>
    <w:p w:rsidR="00CF0589" w:rsidRDefault="00CF0589">
      <w:r>
        <w:br w:type="page"/>
      </w:r>
    </w:p>
    <w:p w:rsidR="006D672A" w:rsidRDefault="006D672A" w:rsidP="00B717B4"/>
    <w:p w:rsidR="001B0D13" w:rsidRDefault="001B0D13" w:rsidP="001B0D13"/>
    <w:p w:rsidR="0024502E" w:rsidRDefault="00135F0B" w:rsidP="0024502E">
      <w:pPr>
        <w:pStyle w:val="Heading2"/>
        <w:numPr>
          <w:ilvl w:val="2"/>
          <w:numId w:val="3"/>
        </w:numPr>
      </w:pPr>
      <w:bookmarkStart w:id="168" w:name="_Toc273607786"/>
      <w:r>
        <w:t>Archival process for Invoices</w:t>
      </w:r>
      <w:bookmarkEnd w:id="168"/>
    </w:p>
    <w:p w:rsidR="00135F0B" w:rsidRPr="00135F0B" w:rsidRDefault="00135F0B" w:rsidP="00135F0B"/>
    <w:p w:rsidR="008A3372" w:rsidRDefault="00135F0B" w:rsidP="001B0D13">
      <w:del w:id="169" w:author="prgupta" w:date="2010-06-07T13:36:00Z">
        <w:r w:rsidDel="007907F8">
          <w:delText>[TBD]</w:delText>
        </w:r>
      </w:del>
      <w:ins w:id="170" w:author="prgupta" w:date="2010-06-07T13:36:00Z">
        <w:r w:rsidR="007907F8">
          <w:t>Invoices will be archived after six months. A technical solution needs to be devised to resend archived invoices.</w:t>
        </w:r>
      </w:ins>
    </w:p>
    <w:p w:rsidR="00135F0B" w:rsidRDefault="00135F0B" w:rsidP="001B0D13"/>
    <w:p w:rsidR="00510A64" w:rsidRDefault="00510A64" w:rsidP="00313CCE">
      <w:pPr>
        <w:rPr>
          <w:rFonts w:cs="Tahoma"/>
          <w:color w:val="339966"/>
        </w:rPr>
      </w:pPr>
    </w:p>
    <w:p w:rsidR="00FD335C" w:rsidRDefault="00755763" w:rsidP="00F34696">
      <w:pPr>
        <w:pStyle w:val="Heading2"/>
        <w:numPr>
          <w:ilvl w:val="2"/>
          <w:numId w:val="3"/>
        </w:numPr>
      </w:pPr>
      <w:bookmarkStart w:id="171" w:name="_Toc273607787"/>
      <w:r>
        <w:t>Business Rules for processing Invoices</w:t>
      </w:r>
      <w:bookmarkEnd w:id="171"/>
    </w:p>
    <w:p w:rsidR="00755763" w:rsidRDefault="00755763" w:rsidP="00755763"/>
    <w:p w:rsidR="00B91922" w:rsidRDefault="00755763" w:rsidP="00755763">
      <w:del w:id="172" w:author="prgupta" w:date="2010-06-02T20:45:00Z">
        <w:r w:rsidDel="00837390">
          <w:delText xml:space="preserve">[TBD] Define </w:delText>
        </w:r>
        <w:r w:rsidR="00B91922" w:rsidDel="00837390">
          <w:delText>what flags in the customer profile/order drive invoice interface processing.</w:delText>
        </w:r>
      </w:del>
      <w:ins w:id="173" w:author="prgupta" w:date="2010-06-08T11:09:00Z">
        <w:r w:rsidR="001C74CD">
          <w:t xml:space="preserve"> On the </w:t>
        </w:r>
        <w:r w:rsidR="00243F5D">
          <w:t>customer profile the</w:t>
        </w:r>
      </w:ins>
      <w:ins w:id="174" w:author="prgupta" w:date="2010-06-08T14:45:00Z">
        <w:r w:rsidR="00243F5D">
          <w:t xml:space="preserve"> flag</w:t>
        </w:r>
      </w:ins>
      <w:ins w:id="175" w:author="prgupta" w:date="2010-06-08T11:09:00Z">
        <w:r w:rsidR="00243F5D">
          <w:t xml:space="preserve"> for 810 B2B Invoices</w:t>
        </w:r>
        <w:r w:rsidR="001C74CD">
          <w:t xml:space="preserve"> is set to Y or N. If it is a  </w:t>
        </w:r>
      </w:ins>
      <w:ins w:id="176" w:author="prgupta" w:date="2010-06-08T11:10:00Z">
        <w:r w:rsidR="001C74CD">
          <w:t>“Y”, then the B2B Invoice transaction is triggered when invoices are received from Legacy.</w:t>
        </w:r>
      </w:ins>
    </w:p>
    <w:p w:rsidR="00B91922" w:rsidRDefault="00B91922" w:rsidP="00755763"/>
    <w:p w:rsidR="00B91922" w:rsidRPr="00755763" w:rsidRDefault="00B91922" w:rsidP="00755763"/>
    <w:p w:rsidR="00F34696" w:rsidRDefault="00FD335C" w:rsidP="00F34696">
      <w:pPr>
        <w:pStyle w:val="Heading2"/>
        <w:numPr>
          <w:ilvl w:val="2"/>
          <w:numId w:val="3"/>
        </w:numPr>
      </w:pPr>
      <w:bookmarkStart w:id="177" w:name="_Toc273607788"/>
      <w:r>
        <w:t>Interface to RR Donnelley</w:t>
      </w:r>
      <w:bookmarkEnd w:id="177"/>
      <w:r>
        <w:t xml:space="preserve"> </w:t>
      </w:r>
    </w:p>
    <w:p w:rsidR="00F34696" w:rsidRPr="00135F0B" w:rsidRDefault="00F34696" w:rsidP="00F34696"/>
    <w:p w:rsidR="00F34696" w:rsidDel="00D93CF8" w:rsidRDefault="00F34696" w:rsidP="00F34696">
      <w:pPr>
        <w:rPr>
          <w:del w:id="178" w:author="prgupta" w:date="2010-06-08T11:10:00Z"/>
        </w:rPr>
      </w:pPr>
      <w:del w:id="179" w:author="prgupta" w:date="2010-06-08T11:10:00Z">
        <w:r w:rsidDel="00D93CF8">
          <w:delText>[TBD]</w:delText>
        </w:r>
      </w:del>
    </w:p>
    <w:p w:rsidR="00F34696" w:rsidRDefault="00F34696" w:rsidP="00F34696"/>
    <w:p w:rsidR="00F34696" w:rsidRDefault="002A1EE7" w:rsidP="00313CCE">
      <w:pPr>
        <w:rPr>
          <w:ins w:id="180" w:author="prgupta" w:date="2010-06-08T11:13:00Z"/>
          <w:rFonts w:cs="Tahoma"/>
          <w:color w:val="339966"/>
        </w:rPr>
      </w:pPr>
      <w:ins w:id="181" w:author="prgupta" w:date="2010-06-08T11:13:00Z">
        <w:r>
          <w:rPr>
            <w:rFonts w:cs="Tahoma"/>
            <w:color w:val="339966"/>
          </w:rPr>
          <w:t>The current interface to RR Donnelley is a hyper link that lands the user onto their account page. Here they can search/view their invoices.</w:t>
        </w:r>
      </w:ins>
    </w:p>
    <w:p w:rsidR="002A1EE7" w:rsidRDefault="002A1EE7" w:rsidP="00313CCE">
      <w:pPr>
        <w:rPr>
          <w:ins w:id="182" w:author="prgupta" w:date="2010-06-08T12:57:00Z"/>
          <w:rFonts w:cs="Tahoma"/>
          <w:color w:val="339966"/>
        </w:rPr>
      </w:pPr>
    </w:p>
    <w:p w:rsidR="004555D3" w:rsidRDefault="004555D3" w:rsidP="00313CCE">
      <w:pPr>
        <w:rPr>
          <w:ins w:id="183" w:author="prgupta" w:date="2010-06-08T12:57:00Z"/>
          <w:rFonts w:cs="Tahoma"/>
          <w:color w:val="339966"/>
        </w:rPr>
      </w:pPr>
      <w:ins w:id="184" w:author="prgupta" w:date="2010-06-08T12:57:00Z">
        <w:r>
          <w:rPr>
            <w:rFonts w:cs="Tahoma"/>
            <w:color w:val="339966"/>
          </w:rPr>
          <w:t>To setup a customer and its users to be able to view Invoices online at RRD, the following steps are required -</w:t>
        </w:r>
      </w:ins>
    </w:p>
    <w:p w:rsidR="000F0DAF" w:rsidRDefault="004555D3" w:rsidP="004555D3">
      <w:pPr>
        <w:pStyle w:val="ListParagraph"/>
        <w:numPr>
          <w:ilvl w:val="0"/>
          <w:numId w:val="26"/>
        </w:numPr>
        <w:rPr>
          <w:ins w:id="185" w:author="prgupta" w:date="2010-06-08T14:24:00Z"/>
          <w:rFonts w:cs="Tahoma"/>
          <w:color w:val="339966"/>
        </w:rPr>
      </w:pPr>
      <w:ins w:id="186" w:author="prgupta" w:date="2010-06-08T12:57:00Z">
        <w:r w:rsidRPr="004555D3">
          <w:rPr>
            <w:rFonts w:cs="Tahoma"/>
            <w:color w:val="339966"/>
          </w:rPr>
          <w:t>The legacies setup the customers for RRD/online invoicing and notifies Sterling of the changes in the customer record via Customer Batch.</w:t>
        </w:r>
      </w:ins>
      <w:ins w:id="187" w:author="prgupta" w:date="2010-06-08T14:08:00Z">
        <w:r w:rsidR="00852FB3">
          <w:rPr>
            <w:rFonts w:cs="Tahoma"/>
            <w:color w:val="339966"/>
          </w:rPr>
          <w:t xml:space="preserve"> The relevant fl</w:t>
        </w:r>
        <w:r w:rsidR="000F0DAF">
          <w:rPr>
            <w:rFonts w:cs="Tahoma"/>
            <w:color w:val="339966"/>
          </w:rPr>
          <w:t xml:space="preserve">ags </w:t>
        </w:r>
      </w:ins>
      <w:ins w:id="188" w:author="prgupta" w:date="2010-06-08T14:23:00Z">
        <w:r w:rsidR="000F0DAF">
          <w:rPr>
            <w:rFonts w:cs="Tahoma"/>
            <w:color w:val="339966"/>
          </w:rPr>
          <w:t xml:space="preserve">are </w:t>
        </w:r>
      </w:ins>
      <w:ins w:id="189" w:author="prgupta" w:date="2010-06-08T14:24:00Z">
        <w:r w:rsidR="000F0DAF">
          <w:rPr>
            <w:rFonts w:cs="Tahoma"/>
            <w:color w:val="339966"/>
          </w:rPr>
          <w:t>–</w:t>
        </w:r>
      </w:ins>
      <w:ins w:id="190" w:author="prgupta" w:date="2010-06-08T14:23:00Z">
        <w:r w:rsidR="000F0DAF">
          <w:rPr>
            <w:rFonts w:cs="Tahoma"/>
            <w:color w:val="339966"/>
          </w:rPr>
          <w:t xml:space="preserve"> </w:t>
        </w:r>
      </w:ins>
    </w:p>
    <w:p w:rsidR="004046D3" w:rsidRDefault="000F0DAF" w:rsidP="004046D3">
      <w:pPr>
        <w:pStyle w:val="ListParagraph"/>
        <w:numPr>
          <w:ilvl w:val="1"/>
          <w:numId w:val="26"/>
        </w:numPr>
        <w:rPr>
          <w:ins w:id="191" w:author="prgupta" w:date="2010-06-08T14:24:00Z"/>
          <w:rFonts w:cs="Tahoma"/>
          <w:color w:val="339966"/>
        </w:rPr>
        <w:pPrChange w:id="192" w:author="prgupta" w:date="2010-06-08T14:24:00Z">
          <w:pPr>
            <w:pStyle w:val="ListParagraph"/>
            <w:numPr>
              <w:numId w:val="26"/>
            </w:numPr>
            <w:ind w:hanging="360"/>
          </w:pPr>
        </w:pPrChange>
      </w:pPr>
      <w:ins w:id="193" w:author="prgupta" w:date="2010-06-08T14:24:00Z">
        <w:r>
          <w:rPr>
            <w:rFonts w:cs="Tahoma"/>
            <w:color w:val="339966"/>
          </w:rPr>
          <w:t>O</w:t>
        </w:r>
      </w:ins>
      <w:ins w:id="194" w:author="prgupta" w:date="2010-06-08T14:08:00Z">
        <w:r>
          <w:rPr>
            <w:rFonts w:cs="Tahoma"/>
            <w:color w:val="339966"/>
          </w:rPr>
          <w:t>n the Customer</w:t>
        </w:r>
      </w:ins>
      <w:ins w:id="195" w:author="prgupta" w:date="2010-06-08T14:24:00Z">
        <w:r>
          <w:rPr>
            <w:rFonts w:cs="Tahoma"/>
            <w:color w:val="339966"/>
          </w:rPr>
          <w:t xml:space="preserve"> -</w:t>
        </w:r>
      </w:ins>
      <w:ins w:id="196" w:author="prgupta" w:date="2010-06-08T14:23:00Z">
        <w:r>
          <w:rPr>
            <w:rFonts w:cs="Tahoma"/>
            <w:color w:val="339966"/>
          </w:rPr>
          <w:t xml:space="preserve"> “Email Invoices” flag</w:t>
        </w:r>
      </w:ins>
      <w:ins w:id="197" w:author="prgupta" w:date="2010-06-08T14:24:00Z">
        <w:r>
          <w:rPr>
            <w:rFonts w:cs="Tahoma"/>
            <w:color w:val="339966"/>
          </w:rPr>
          <w:t xml:space="preserve"> on the profile</w:t>
        </w:r>
      </w:ins>
    </w:p>
    <w:p w:rsidR="004555D3" w:rsidRDefault="004555D3" w:rsidP="004555D3">
      <w:pPr>
        <w:pStyle w:val="ListParagraph"/>
        <w:numPr>
          <w:ilvl w:val="0"/>
          <w:numId w:val="26"/>
        </w:numPr>
        <w:rPr>
          <w:ins w:id="198" w:author="prgupta" w:date="2010-06-08T14:26:00Z"/>
          <w:rFonts w:cs="Tahoma"/>
          <w:color w:val="339966"/>
        </w:rPr>
      </w:pPr>
      <w:ins w:id="199" w:author="prgupta" w:date="2010-06-08T12:57:00Z">
        <w:r w:rsidRPr="004555D3">
          <w:rPr>
            <w:rFonts w:cs="Tahoma"/>
            <w:color w:val="339966"/>
          </w:rPr>
          <w:t>Once a customer is flagged for RRD invoicing, customer users can then be maintained/setup on Sterling</w:t>
        </w:r>
        <w:r w:rsidR="00684EDC">
          <w:rPr>
            <w:rFonts w:cs="Tahoma"/>
            <w:color w:val="339966"/>
          </w:rPr>
          <w:t xml:space="preserve"> to allow them to view invoices</w:t>
        </w:r>
      </w:ins>
      <w:ins w:id="200" w:author="prgupta" w:date="2010-06-08T14:26:00Z">
        <w:r w:rsidR="00684EDC">
          <w:rPr>
            <w:rFonts w:cs="Tahoma"/>
            <w:color w:val="339966"/>
          </w:rPr>
          <w:t>.</w:t>
        </w:r>
      </w:ins>
    </w:p>
    <w:p w:rsidR="004046D3" w:rsidRDefault="00684EDC" w:rsidP="004046D3">
      <w:pPr>
        <w:pStyle w:val="ListParagraph"/>
        <w:numPr>
          <w:ilvl w:val="1"/>
          <w:numId w:val="26"/>
        </w:numPr>
        <w:rPr>
          <w:ins w:id="201" w:author="prgupta" w:date="2010-06-08T12:57:00Z"/>
          <w:rFonts w:cs="Tahoma"/>
          <w:color w:val="339966"/>
        </w:rPr>
        <w:pPrChange w:id="202" w:author="prgupta" w:date="2010-06-08T14:26:00Z">
          <w:pPr>
            <w:pStyle w:val="ListParagraph"/>
            <w:numPr>
              <w:numId w:val="26"/>
            </w:numPr>
            <w:ind w:hanging="360"/>
          </w:pPr>
        </w:pPrChange>
      </w:pPr>
      <w:ins w:id="203" w:author="prgupta" w:date="2010-06-08T14:26:00Z">
        <w:r>
          <w:rPr>
            <w:rFonts w:cs="Tahoma"/>
            <w:color w:val="339966"/>
          </w:rPr>
          <w:t xml:space="preserve">On the User  – “View Invoices” Role </w:t>
        </w:r>
        <w:r w:rsidR="00803545">
          <w:rPr>
            <w:rFonts w:cs="Tahoma"/>
            <w:color w:val="339966"/>
          </w:rPr>
          <w:t>needs to be assigned</w:t>
        </w:r>
        <w:r>
          <w:rPr>
            <w:rFonts w:cs="Tahoma"/>
            <w:color w:val="339966"/>
          </w:rPr>
          <w:t>.</w:t>
        </w:r>
      </w:ins>
    </w:p>
    <w:p w:rsidR="004555D3" w:rsidRPr="004555D3" w:rsidRDefault="004555D3" w:rsidP="004555D3">
      <w:pPr>
        <w:pStyle w:val="ListParagraph"/>
        <w:numPr>
          <w:ilvl w:val="0"/>
          <w:numId w:val="26"/>
        </w:numPr>
        <w:rPr>
          <w:ins w:id="204" w:author="prgupta" w:date="2010-06-08T12:57:00Z"/>
          <w:rFonts w:cs="Tahoma"/>
          <w:color w:val="339966"/>
        </w:rPr>
      </w:pPr>
      <w:ins w:id="205" w:author="prgupta" w:date="2010-06-08T12:57:00Z">
        <w:r w:rsidRPr="004555D3">
          <w:rPr>
            <w:rFonts w:cs="Tahoma"/>
            <w:color w:val="339966"/>
          </w:rPr>
          <w:t>The legacies send invoice data nightly to the RRD system. RRD loads the invoices to their systems.</w:t>
        </w:r>
      </w:ins>
    </w:p>
    <w:p w:rsidR="004555D3" w:rsidRPr="004555D3" w:rsidRDefault="004555D3" w:rsidP="004555D3">
      <w:pPr>
        <w:pStyle w:val="ListParagraph"/>
        <w:numPr>
          <w:ilvl w:val="0"/>
          <w:numId w:val="26"/>
        </w:numPr>
        <w:rPr>
          <w:ins w:id="206" w:author="prgupta" w:date="2010-06-08T12:57:00Z"/>
          <w:rFonts w:cs="Tahoma"/>
          <w:color w:val="339966"/>
        </w:rPr>
      </w:pPr>
      <w:ins w:id="207" w:author="prgupta" w:date="2010-06-08T12:57:00Z">
        <w:r w:rsidRPr="004555D3">
          <w:rPr>
            <w:rFonts w:cs="Tahoma"/>
            <w:color w:val="339966"/>
          </w:rPr>
          <w:t>Sterling sends a security file listing each user along with the Shiptos they have access to</w:t>
        </w:r>
      </w:ins>
      <w:ins w:id="208" w:author="prgupta" w:date="2010-06-08T14:28:00Z">
        <w:r w:rsidR="00673823">
          <w:rPr>
            <w:rFonts w:cs="Tahoma"/>
            <w:color w:val="339966"/>
          </w:rPr>
          <w:t>. In addition</w:t>
        </w:r>
      </w:ins>
      <w:ins w:id="209" w:author="prgupta" w:date="2010-06-08T12:57:00Z">
        <w:r w:rsidRPr="004555D3">
          <w:rPr>
            <w:rFonts w:cs="Tahoma"/>
            <w:color w:val="339966"/>
          </w:rPr>
          <w:t xml:space="preserve"> </w:t>
        </w:r>
      </w:ins>
      <w:ins w:id="210" w:author="prgupta" w:date="2010-06-08T14:28:00Z">
        <w:r w:rsidR="00673823">
          <w:rPr>
            <w:rFonts w:cs="Tahoma"/>
            <w:color w:val="339966"/>
          </w:rPr>
          <w:t>it specifies</w:t>
        </w:r>
      </w:ins>
      <w:ins w:id="211" w:author="prgupta" w:date="2010-06-08T12:57:00Z">
        <w:r w:rsidRPr="004555D3">
          <w:rPr>
            <w:rFonts w:cs="Tahoma"/>
            <w:color w:val="339966"/>
          </w:rPr>
          <w:t xml:space="preserve"> what type of user the</w:t>
        </w:r>
        <w:r w:rsidR="00673823">
          <w:rPr>
            <w:rFonts w:cs="Tahoma"/>
            <w:color w:val="339966"/>
          </w:rPr>
          <w:t>y are</w:t>
        </w:r>
      </w:ins>
      <w:ins w:id="212" w:author="prgupta" w:date="2010-06-08T14:29:00Z">
        <w:r w:rsidR="00673823">
          <w:rPr>
            <w:rFonts w:cs="Tahoma"/>
            <w:color w:val="339966"/>
          </w:rPr>
          <w:t>.</w:t>
        </w:r>
      </w:ins>
    </w:p>
    <w:p w:rsidR="004046D3" w:rsidRDefault="004555D3" w:rsidP="004046D3">
      <w:pPr>
        <w:pStyle w:val="ListParagraph"/>
        <w:numPr>
          <w:ilvl w:val="0"/>
          <w:numId w:val="26"/>
        </w:numPr>
        <w:rPr>
          <w:ins w:id="213" w:author="prgupta" w:date="2010-06-08T12:58:00Z"/>
          <w:rFonts w:cs="Tahoma"/>
          <w:color w:val="339966"/>
        </w:rPr>
        <w:pPrChange w:id="214" w:author="prgupta" w:date="2010-06-08T12:58:00Z">
          <w:pPr/>
        </w:pPrChange>
      </w:pPr>
      <w:ins w:id="215" w:author="prgupta" w:date="2010-06-08T12:57:00Z">
        <w:r w:rsidRPr="004555D3">
          <w:rPr>
            <w:rFonts w:cs="Tahoma"/>
            <w:color w:val="339966"/>
          </w:rPr>
          <w:t>B2B presents a link "View Invoices" based on the user security</w:t>
        </w:r>
      </w:ins>
    </w:p>
    <w:p w:rsidR="004046D3" w:rsidRDefault="004046D3" w:rsidP="004046D3">
      <w:pPr>
        <w:pStyle w:val="ListParagraph"/>
        <w:numPr>
          <w:ilvl w:val="0"/>
          <w:numId w:val="26"/>
        </w:numPr>
        <w:rPr>
          <w:ins w:id="216" w:author="prgupta" w:date="2010-06-08T12:59:00Z"/>
          <w:rFonts w:cs="Tahoma"/>
          <w:color w:val="339966"/>
        </w:rPr>
        <w:pPrChange w:id="217" w:author="prgupta" w:date="2010-06-08T12:59:00Z">
          <w:pPr/>
        </w:pPrChange>
      </w:pPr>
      <w:ins w:id="218" w:author="prgupta" w:date="2010-06-08T12:57:00Z">
        <w:r w:rsidRPr="004046D3">
          <w:rPr>
            <w:rFonts w:cs="Tahoma"/>
            <w:color w:val="339966"/>
            <w:rPrChange w:id="219" w:author="prgupta" w:date="2010-06-08T12:58:00Z">
              <w:rPr/>
            </w:rPrChange>
          </w:rPr>
          <w:t>When the link is clicked, a new window is opened up to the RRD</w:t>
        </w:r>
      </w:ins>
    </w:p>
    <w:p w:rsidR="004046D3" w:rsidRDefault="004046D3" w:rsidP="004046D3">
      <w:pPr>
        <w:pStyle w:val="ListParagraph"/>
        <w:numPr>
          <w:ilvl w:val="1"/>
          <w:numId w:val="26"/>
        </w:numPr>
        <w:rPr>
          <w:ins w:id="220" w:author="prgupta" w:date="2010-06-08T12:59:00Z"/>
          <w:rFonts w:cs="Tahoma"/>
          <w:color w:val="339966"/>
        </w:rPr>
        <w:pPrChange w:id="221" w:author="prgupta" w:date="2010-06-08T12:59:00Z">
          <w:pPr/>
        </w:pPrChange>
      </w:pPr>
      <w:ins w:id="222" w:author="prgupta" w:date="2010-06-08T12:57:00Z">
        <w:r w:rsidRPr="004046D3">
          <w:rPr>
            <w:rFonts w:cs="Tahoma"/>
            <w:color w:val="339966"/>
            <w:rPrChange w:id="223" w:author="prgupta" w:date="2010-06-08T12:59:00Z">
              <w:rPr/>
            </w:rPrChange>
          </w:rPr>
          <w:t>T</w:t>
        </w:r>
      </w:ins>
      <w:ins w:id="224" w:author="prgupta" w:date="2010-06-08T12:59:00Z">
        <w:r w:rsidRPr="004046D3">
          <w:rPr>
            <w:rFonts w:cs="Tahoma"/>
            <w:color w:val="339966"/>
            <w:rPrChange w:id="225" w:author="prgupta" w:date="2010-06-08T12:59:00Z">
              <w:rPr/>
            </w:rPrChange>
          </w:rPr>
          <w:t>wo</w:t>
        </w:r>
      </w:ins>
      <w:ins w:id="226" w:author="prgupta" w:date="2010-06-08T12:57:00Z">
        <w:r w:rsidRPr="004046D3">
          <w:rPr>
            <w:rFonts w:cs="Tahoma"/>
            <w:color w:val="339966"/>
            <w:rPrChange w:id="227" w:author="prgupta" w:date="2010-06-08T12:59:00Z">
              <w:rPr/>
            </w:rPrChange>
          </w:rPr>
          <w:t xml:space="preserve"> query string parameters are sent to RRD in the request (UserId and ShipTo)</w:t>
        </w:r>
      </w:ins>
    </w:p>
    <w:p w:rsidR="004046D3" w:rsidRPr="004046D3" w:rsidRDefault="004046D3" w:rsidP="004046D3">
      <w:pPr>
        <w:pStyle w:val="ListParagraph"/>
        <w:numPr>
          <w:ilvl w:val="1"/>
          <w:numId w:val="26"/>
        </w:numPr>
        <w:rPr>
          <w:ins w:id="228" w:author="prgupta" w:date="2010-06-08T11:24:00Z"/>
          <w:rFonts w:cs="Tahoma"/>
          <w:color w:val="339966"/>
          <w:rPrChange w:id="229" w:author="prgupta" w:date="2010-06-08T12:59:00Z">
            <w:rPr>
              <w:ins w:id="230" w:author="prgupta" w:date="2010-06-08T11:24:00Z"/>
            </w:rPr>
          </w:rPrChange>
        </w:rPr>
        <w:pPrChange w:id="231" w:author="prgupta" w:date="2010-06-08T12:59:00Z">
          <w:pPr/>
        </w:pPrChange>
      </w:pPr>
      <w:ins w:id="232" w:author="prgupta" w:date="2010-06-08T12:57:00Z">
        <w:r w:rsidRPr="004046D3">
          <w:rPr>
            <w:rFonts w:cs="Tahoma"/>
            <w:color w:val="339966"/>
            <w:rPrChange w:id="233" w:author="prgupta" w:date="2010-06-08T12:59:00Z">
              <w:rPr/>
            </w:rPrChange>
          </w:rPr>
          <w:t>Customer Users not associated with specific ship tos, such as top level admins have the ShipTo parameter set to blank.</w:t>
        </w:r>
      </w:ins>
    </w:p>
    <w:p w:rsidR="00EA230B" w:rsidRDefault="00EA230B" w:rsidP="00313CCE">
      <w:pPr>
        <w:rPr>
          <w:ins w:id="234" w:author="prgupta" w:date="2010-06-08T12:59:00Z"/>
          <w:rFonts w:cs="Tahoma"/>
          <w:color w:val="339966"/>
        </w:rPr>
      </w:pPr>
      <w:ins w:id="235" w:author="prgupta" w:date="2010-06-08T12:59:00Z">
        <w:r>
          <w:rPr>
            <w:rFonts w:cs="Tahoma"/>
            <w:color w:val="339966"/>
          </w:rPr>
          <w:t>The format of the View invoices link</w:t>
        </w:r>
      </w:ins>
      <w:ins w:id="236" w:author="prgupta" w:date="2010-06-08T13:00:00Z">
        <w:r>
          <w:rPr>
            <w:rFonts w:cs="Tahoma"/>
            <w:color w:val="339966"/>
          </w:rPr>
          <w:t xml:space="preserve"> is as follows - </w:t>
        </w:r>
      </w:ins>
    </w:p>
    <w:p w:rsidR="00EA230B" w:rsidRDefault="00EA230B" w:rsidP="00313CCE">
      <w:pPr>
        <w:rPr>
          <w:ins w:id="237" w:author="prgupta" w:date="2010-06-08T13:00:00Z"/>
          <w:rFonts w:cs="Tahoma"/>
          <w:color w:val="339966"/>
        </w:rPr>
      </w:pPr>
    </w:p>
    <w:p w:rsidR="00CF7019" w:rsidRDefault="00CF7019" w:rsidP="00313CCE">
      <w:pPr>
        <w:rPr>
          <w:rFonts w:cs="Tahoma"/>
          <w:color w:val="339966"/>
        </w:rPr>
      </w:pPr>
      <w:ins w:id="238" w:author="prgupta" w:date="2010-06-08T11:24:00Z">
        <w:r w:rsidRPr="00CF7019">
          <w:rPr>
            <w:rFonts w:cs="Tahoma"/>
            <w:color w:val="339966"/>
          </w:rPr>
          <w:t>https://stage.distributioninvoicing.com/xpx1000_requestinterception.aspx?UserID=</w:t>
        </w:r>
      </w:ins>
      <w:ins w:id="239" w:author="prgupta" w:date="2010-06-08T13:00:00Z">
        <w:r w:rsidR="00EA230B">
          <w:rPr>
            <w:rFonts w:cs="Tahoma"/>
            <w:color w:val="339966"/>
          </w:rPr>
          <w:t>&lt;&gt;</w:t>
        </w:r>
      </w:ins>
      <w:ins w:id="240" w:author="prgupta" w:date="2010-06-08T11:24:00Z">
        <w:r w:rsidRPr="00CF7019">
          <w:rPr>
            <w:rFonts w:cs="Tahoma"/>
            <w:color w:val="339966"/>
          </w:rPr>
          <w:t>&amp;shipTo=</w:t>
        </w:r>
      </w:ins>
      <w:ins w:id="241" w:author="prgupta" w:date="2010-06-08T13:00:00Z">
        <w:r w:rsidR="00EA230B">
          <w:rPr>
            <w:rFonts w:cs="Tahoma"/>
            <w:color w:val="339966"/>
          </w:rPr>
          <w:t>&lt;&gt;</w:t>
        </w:r>
      </w:ins>
    </w:p>
    <w:p w:rsidR="00CF0589" w:rsidRDefault="00CF0589" w:rsidP="00313CCE">
      <w:pPr>
        <w:rPr>
          <w:rFonts w:cs="Tahoma"/>
          <w:color w:val="339966"/>
        </w:rPr>
      </w:pPr>
    </w:p>
    <w:p w:rsidR="00313CCE" w:rsidRDefault="00313CCE" w:rsidP="00313CCE">
      <w:pPr>
        <w:pStyle w:val="Heading2"/>
      </w:pPr>
      <w:bookmarkStart w:id="242" w:name="_Toc273607789"/>
      <w:r>
        <w:t>Master System</w:t>
      </w:r>
      <w:bookmarkEnd w:id="242"/>
    </w:p>
    <w:p w:rsidR="008B50F5" w:rsidRDefault="008B50F5" w:rsidP="00313CCE"/>
    <w:p w:rsidR="00313CCE" w:rsidRDefault="00E62234" w:rsidP="00313CCE">
      <w:r>
        <w:t>N/A</w:t>
      </w:r>
    </w:p>
    <w:p w:rsidR="00A6664E" w:rsidRDefault="00A6664E" w:rsidP="00313CCE"/>
    <w:p w:rsidR="000F501A" w:rsidRPr="000F501A" w:rsidRDefault="006F4E98" w:rsidP="000F501A">
      <w:pPr>
        <w:pStyle w:val="Heading2"/>
      </w:pPr>
      <w:bookmarkStart w:id="243" w:name="_Toc273607790"/>
      <w:r>
        <w:t>Implementation Details</w:t>
      </w:r>
      <w:bookmarkEnd w:id="243"/>
    </w:p>
    <w:p w:rsidR="006F4E98" w:rsidRDefault="00EA50BD" w:rsidP="006F4E98">
      <w:pPr>
        <w:pStyle w:val="Heading2"/>
        <w:numPr>
          <w:ilvl w:val="2"/>
          <w:numId w:val="3"/>
        </w:numPr>
      </w:pPr>
      <w:bookmarkStart w:id="244" w:name="_Toc273607791"/>
      <w:r>
        <w:t>Entity objects</w:t>
      </w:r>
      <w:r w:rsidR="006F4E98">
        <w:t>.</w:t>
      </w:r>
      <w:bookmarkEnd w:id="244"/>
    </w:p>
    <w:p w:rsidR="00996509" w:rsidRDefault="004B07AA" w:rsidP="003B73C0">
      <w:pPr>
        <w:pStyle w:val="Heading2"/>
        <w:numPr>
          <w:ilvl w:val="2"/>
          <w:numId w:val="3"/>
        </w:numPr>
      </w:pPr>
      <w:bookmarkStart w:id="245" w:name="_Toc273607792"/>
      <w:r>
        <w:t>Actions involved a</w:t>
      </w:r>
      <w:r w:rsidR="003B73C0">
        <w:t xml:space="preserve">nd </w:t>
      </w:r>
      <w:r w:rsidR="00996509">
        <w:t>Functions</w:t>
      </w:r>
      <w:bookmarkEnd w:id="245"/>
      <w:r w:rsidR="00996509">
        <w:t xml:space="preserve"> </w:t>
      </w:r>
    </w:p>
    <w:p w:rsidR="003177BD" w:rsidRDefault="003177BD" w:rsidP="00313CCE">
      <w:pPr>
        <w:rPr>
          <w:rFonts w:cs="Tahoma"/>
        </w:rPr>
      </w:pPr>
    </w:p>
    <w:p w:rsidR="000F501A" w:rsidRDefault="000F501A" w:rsidP="00313CCE">
      <w:pPr>
        <w:rPr>
          <w:rFonts w:cs="Tahoma"/>
        </w:rPr>
      </w:pPr>
    </w:p>
    <w:p w:rsidR="000F501A" w:rsidRDefault="000F501A" w:rsidP="000F501A">
      <w:pPr>
        <w:pStyle w:val="Heading2"/>
        <w:sectPr w:rsidR="000F501A" w:rsidSect="00083555">
          <w:pgSz w:w="12240" w:h="15840" w:code="1"/>
          <w:pgMar w:top="1440" w:right="1800" w:bottom="1440" w:left="1800" w:header="720" w:footer="720" w:gutter="0"/>
          <w:cols w:space="720"/>
          <w:titlePg/>
        </w:sectPr>
      </w:pPr>
      <w:bookmarkStart w:id="246" w:name="_Toc273607793"/>
      <w:r>
        <w:t>Process Flow</w:t>
      </w:r>
      <w:bookmarkEnd w:id="246"/>
    </w:p>
    <w:p w:rsidR="00FE21E4" w:rsidRDefault="00FE21E4" w:rsidP="00FE21E4"/>
    <w:p w:rsidR="000513AD" w:rsidRPr="00D008E6" w:rsidRDefault="000513AD" w:rsidP="00FE21E4"/>
    <w:p w:rsidR="00D70E29" w:rsidRDefault="00D70E29" w:rsidP="00313CCE">
      <w:pPr>
        <w:pStyle w:val="Heading2"/>
      </w:pPr>
      <w:bookmarkStart w:id="247" w:name="_Toc273607794"/>
      <w:r>
        <w:t>Field Mapping</w:t>
      </w:r>
      <w:bookmarkEnd w:id="247"/>
    </w:p>
    <w:p w:rsidR="00D70E29" w:rsidRDefault="00D70E29" w:rsidP="00D70E29"/>
    <w:p w:rsidR="00D70E29" w:rsidRDefault="00D70E29" w:rsidP="00D70E29"/>
    <w:p w:rsidR="00BD7210" w:rsidRDefault="00BD7210" w:rsidP="00D70E29">
      <w:r>
        <w:t xml:space="preserve">The following mapping contains the fields that are sent </w:t>
      </w:r>
      <w:r w:rsidR="00624860">
        <w:t xml:space="preserve">from Legacy from the invoice file. </w:t>
      </w:r>
    </w:p>
    <w:p w:rsidR="002257C7" w:rsidRDefault="002257C7" w:rsidP="00D70E29"/>
    <w:p w:rsidR="00555ACE" w:rsidRDefault="004046D3" w:rsidP="00D70E29">
      <w:del w:id="248" w:author="prgupta" w:date="2010-06-08T11:23:00Z">
        <w:r w:rsidDel="008A26B4">
          <w:fldChar w:fldCharType="begin"/>
        </w:r>
        <w:r w:rsidDel="008A26B4">
          <w:fldChar w:fldCharType="end"/>
        </w:r>
      </w:del>
      <w:del w:id="249" w:author="prgupta" w:date="2010-09-30T10:49:00Z">
        <w:r w:rsidDel="00FD55AB">
          <w:fldChar w:fldCharType="begin"/>
        </w:r>
        <w:r w:rsidDel="00FD55AB">
          <w:fldChar w:fldCharType="end"/>
        </w:r>
      </w:del>
      <w:del w:id="250" w:author="prgupta" w:date="2010-10-05T14:51:00Z">
        <w:r w:rsidDel="00785EA6">
          <w:fldChar w:fldCharType="begin"/>
        </w:r>
        <w:r w:rsidDel="00785EA6">
          <w:fldChar w:fldCharType="end"/>
        </w:r>
      </w:del>
      <w:del w:id="251" w:author="prgupta" w:date="2010-10-05T15:25:00Z">
        <w:r w:rsidR="00F03ADD" w:rsidDel="00877643">
          <w:fldChar w:fldCharType="begin"/>
        </w:r>
        <w:r w:rsidR="00F03ADD" w:rsidDel="00877643">
          <w:fldChar w:fldCharType="separate"/>
        </w:r>
        <w:r w:rsidR="00F03ADD" w:rsidDel="00877643">
          <w:fldChar w:fldCharType="end"/>
        </w:r>
      </w:del>
      <w:ins w:id="252" w:author="prgupta" w:date="2010-10-05T15:25:00Z">
        <w:r w:rsidR="00877643">
          <w:object w:dxaOrig="1531" w:dyaOrig="1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10" o:title=""/>
            </v:shape>
            <o:OLEObject Type="Embed" ProgID="Excel.Sheet.12" ShapeID="_x0000_i1025" DrawAspect="Icon" ObjectID="_1347797848" r:id="rId11"/>
          </w:object>
        </w:r>
      </w:ins>
    </w:p>
    <w:p w:rsidR="00D70E29" w:rsidRPr="00D70E29" w:rsidRDefault="00D70E29" w:rsidP="00D70E29"/>
    <w:p w:rsidR="00FF0F91" w:rsidRDefault="00FF0F91" w:rsidP="00313CCE">
      <w:pPr>
        <w:pStyle w:val="Heading2"/>
      </w:pPr>
      <w:bookmarkStart w:id="253" w:name="_Toc273607795"/>
      <w:r>
        <w:t>Schema</w:t>
      </w:r>
      <w:bookmarkEnd w:id="253"/>
    </w:p>
    <w:p w:rsidR="00FF0F91" w:rsidRDefault="00FF0F91" w:rsidP="00FF0F91"/>
    <w:p w:rsidR="00836B27" w:rsidRDefault="00836B27" w:rsidP="00FF0F91">
      <w:r>
        <w:t>For samples of the following transactions, see the Appendix section.</w:t>
      </w:r>
    </w:p>
    <w:p w:rsidR="00836B27" w:rsidRDefault="00836B27" w:rsidP="00FF0F91"/>
    <w:p w:rsidR="003F7EAD" w:rsidRDefault="003F7EAD" w:rsidP="003F7EAD">
      <w:pPr>
        <w:pStyle w:val="Heading2"/>
        <w:numPr>
          <w:ilvl w:val="2"/>
          <w:numId w:val="3"/>
        </w:numPr>
      </w:pPr>
      <w:bookmarkStart w:id="254" w:name="_Toc256013788"/>
      <w:bookmarkStart w:id="255" w:name="_Toc273607796"/>
      <w:r>
        <w:t>Input Xml (from webMethods to Sterling)</w:t>
      </w:r>
      <w:bookmarkEnd w:id="254"/>
      <w:bookmarkEnd w:id="255"/>
    </w:p>
    <w:p w:rsidR="003F7EAD" w:rsidRDefault="003F7EAD" w:rsidP="003F7EAD">
      <w:r>
        <w:t>&lt;?xml version="1.0" encoding="utf-8"?&gt;</w:t>
      </w:r>
    </w:p>
    <w:p w:rsidR="003F7EAD" w:rsidRDefault="003F7EAD" w:rsidP="003F7EAD">
      <w:r>
        <w:t>&lt;</w:t>
      </w:r>
      <w:r w:rsidR="00DF28A6">
        <w:t>Invoice</w:t>
      </w:r>
      <w:r>
        <w:t>&gt;</w:t>
      </w:r>
    </w:p>
    <w:p w:rsidR="003F7EAD" w:rsidRDefault="003F7EAD" w:rsidP="003F7EAD">
      <w:r>
        <w:tab/>
        <w:t>&lt;EnvironmentId/&gt;</w:t>
      </w:r>
    </w:p>
    <w:p w:rsidR="003F7EAD" w:rsidRDefault="003F7EAD" w:rsidP="003F7EAD">
      <w:r>
        <w:tab/>
        <w:t>&lt;Company/&gt;</w:t>
      </w:r>
    </w:p>
    <w:p w:rsidR="003F7EAD" w:rsidRDefault="003F7EAD" w:rsidP="003F7EAD">
      <w:r>
        <w:tab/>
        <w:t>&lt;WebConfirmationNumber/&gt;</w:t>
      </w:r>
    </w:p>
    <w:p w:rsidR="003F7EAD" w:rsidRDefault="003F7EAD" w:rsidP="003F7EAD">
      <w:pPr>
        <w:rPr>
          <w:ins w:id="256" w:author="prgupta" w:date="2010-06-02T21:17:00Z"/>
        </w:rPr>
      </w:pPr>
      <w:r>
        <w:tab/>
        <w:t>&lt;OrderingDivision/&gt;</w:t>
      </w:r>
    </w:p>
    <w:p w:rsidR="004B6718" w:rsidRDefault="004B6718" w:rsidP="003F7EAD">
      <w:r>
        <w:tab/>
        <w:t>&lt;GenerationNumber/&gt;</w:t>
      </w:r>
    </w:p>
    <w:p w:rsidR="004B6718" w:rsidRDefault="004B6718" w:rsidP="003F7EAD">
      <w:r>
        <w:tab/>
        <w:t>&lt;LegacyOrderType/&gt;</w:t>
      </w:r>
    </w:p>
    <w:p w:rsidR="003F7EAD" w:rsidRDefault="003F7EAD" w:rsidP="003F7EAD">
      <w:pPr>
        <w:rPr>
          <w:ins w:id="257" w:author="prgupta" w:date="2010-09-30T10:51:00Z"/>
        </w:rPr>
      </w:pPr>
      <w:r>
        <w:tab/>
        <w:t>&lt;LegacyOrderNumber/&gt;</w:t>
      </w:r>
    </w:p>
    <w:p w:rsidR="00FD55AB" w:rsidRDefault="00FD55AB" w:rsidP="003F7EAD">
      <w:ins w:id="258" w:author="prgupta" w:date="2010-09-30T10:51:00Z">
        <w:r>
          <w:tab/>
          <w:t>&lt;InvoiceDistributionFlag/&gt;</w:t>
        </w:r>
      </w:ins>
    </w:p>
    <w:p w:rsidR="003F7EAD" w:rsidRDefault="003F7EAD" w:rsidP="003F7EAD">
      <w:pPr>
        <w:rPr>
          <w:ins w:id="259" w:author="prgupta" w:date="2010-09-30T10:51:00Z"/>
        </w:rPr>
      </w:pPr>
      <w:r>
        <w:tab/>
        <w:t>&lt;ShipFromDivision/&gt;</w:t>
      </w:r>
    </w:p>
    <w:p w:rsidR="00FA6EA3" w:rsidRDefault="00FA6EA3" w:rsidP="003F7EAD">
      <w:ins w:id="260" w:author="prgupta" w:date="2010-09-30T10:51:00Z">
        <w:r>
          <w:tab/>
        </w:r>
        <w:r w:rsidR="002940B4">
          <w:t>&lt;CustomerEnvironmentID</w:t>
        </w:r>
        <w:r>
          <w:t>/&gt;</w:t>
        </w:r>
      </w:ins>
    </w:p>
    <w:p w:rsidR="003F7EAD" w:rsidRDefault="003F7EAD" w:rsidP="003F7EAD">
      <w:r>
        <w:tab/>
        <w:t>&lt;CustomerDivision/&gt;</w:t>
      </w:r>
    </w:p>
    <w:p w:rsidR="003F7EAD" w:rsidRDefault="003F7EAD" w:rsidP="003F7EAD">
      <w:r>
        <w:tab/>
        <w:t>&lt;CustomerNumber/&gt;</w:t>
      </w:r>
    </w:p>
    <w:p w:rsidR="003F7EAD" w:rsidRDefault="003F7EAD" w:rsidP="003F7EAD">
      <w:r>
        <w:tab/>
        <w:t>&lt;ShipToSuffix/&gt;</w:t>
      </w:r>
    </w:p>
    <w:p w:rsidR="003F7EAD" w:rsidRDefault="003F7EAD" w:rsidP="003F7EAD">
      <w:r>
        <w:tab/>
        <w:t>&lt;ShipToName/&gt;</w:t>
      </w:r>
    </w:p>
    <w:p w:rsidR="003F7EAD" w:rsidRDefault="003F7EAD" w:rsidP="003F7EAD">
      <w:r>
        <w:tab/>
        <w:t>&lt;AttentionName/&gt;</w:t>
      </w:r>
    </w:p>
    <w:p w:rsidR="003F7EAD" w:rsidRDefault="003F7EAD" w:rsidP="003F7EAD">
      <w:r>
        <w:tab/>
        <w:t>&lt;ShipToAddress1/&gt;</w:t>
      </w:r>
    </w:p>
    <w:p w:rsidR="003F7EAD" w:rsidRDefault="003F7EAD" w:rsidP="003F7EAD">
      <w:r>
        <w:tab/>
        <w:t>&lt;ShipToAddress2/&gt;</w:t>
      </w:r>
    </w:p>
    <w:p w:rsidR="003F7EAD" w:rsidRDefault="003F7EAD" w:rsidP="003F7EAD">
      <w:r>
        <w:tab/>
        <w:t>&lt;ShipToAddress3/&gt;</w:t>
      </w:r>
    </w:p>
    <w:p w:rsidR="003F7EAD" w:rsidRDefault="003F7EAD" w:rsidP="003F7EAD">
      <w:r>
        <w:tab/>
        <w:t>&lt;ShipToCity/&gt;</w:t>
      </w:r>
    </w:p>
    <w:p w:rsidR="003F7EAD" w:rsidRDefault="003F7EAD" w:rsidP="003F7EAD">
      <w:r>
        <w:tab/>
        <w:t>&lt;ShipToState/&gt;</w:t>
      </w:r>
    </w:p>
    <w:p w:rsidR="003F7EAD" w:rsidRDefault="003F7EAD" w:rsidP="003F7EAD">
      <w:r>
        <w:tab/>
        <w:t>&lt;ShipToZIP/&gt;</w:t>
      </w:r>
    </w:p>
    <w:p w:rsidR="003F7EAD" w:rsidRDefault="003F7EAD" w:rsidP="003F7EAD">
      <w:r>
        <w:tab/>
        <w:t>&lt;ShipToCountryCode/&gt;</w:t>
      </w:r>
    </w:p>
    <w:p w:rsidR="003F7EAD" w:rsidRDefault="003F7EAD" w:rsidP="003F7EAD">
      <w:r>
        <w:tab/>
        <w:t>&lt;BillToSuffix/&gt;</w:t>
      </w:r>
    </w:p>
    <w:p w:rsidR="00C80D9C" w:rsidRDefault="00C80D9C" w:rsidP="003F7EAD">
      <w:r>
        <w:tab/>
        <w:t>&lt;BillToName/&gt;</w:t>
      </w:r>
    </w:p>
    <w:p w:rsidR="003F7EAD" w:rsidRDefault="003F7EAD" w:rsidP="003F7EAD">
      <w:r>
        <w:tab/>
        <w:t>&lt;BillToAddress1/&gt;</w:t>
      </w:r>
    </w:p>
    <w:p w:rsidR="003F7EAD" w:rsidRDefault="003F7EAD" w:rsidP="003F7EAD">
      <w:r>
        <w:tab/>
        <w:t>&lt;BillToAddress2/&gt;</w:t>
      </w:r>
    </w:p>
    <w:p w:rsidR="003F7EAD" w:rsidRDefault="003F7EAD" w:rsidP="003F7EAD">
      <w:r>
        <w:tab/>
        <w:t>&lt;BillToAddress3/&gt;</w:t>
      </w:r>
    </w:p>
    <w:p w:rsidR="003F7EAD" w:rsidRDefault="003F7EAD" w:rsidP="003F7EAD">
      <w:r>
        <w:tab/>
        <w:t>&lt;BillToCity/&gt;</w:t>
      </w:r>
    </w:p>
    <w:p w:rsidR="003F7EAD" w:rsidRDefault="003F7EAD" w:rsidP="003F7EAD">
      <w:r>
        <w:tab/>
        <w:t>&lt;BillToState/&gt;</w:t>
      </w:r>
    </w:p>
    <w:p w:rsidR="003F7EAD" w:rsidRDefault="003F7EAD" w:rsidP="003F7EAD">
      <w:r>
        <w:tab/>
        <w:t>&lt;BillToZIP/&gt;</w:t>
      </w:r>
    </w:p>
    <w:p w:rsidR="003F7EAD" w:rsidRDefault="003F7EAD" w:rsidP="003F7EAD">
      <w:r>
        <w:tab/>
        <w:t>&lt;BillToCountryCode/&gt;</w:t>
      </w:r>
    </w:p>
    <w:p w:rsidR="003F7EAD" w:rsidRDefault="003F7EAD" w:rsidP="003F7EAD">
      <w:r>
        <w:tab/>
        <w:t>&lt;Customer</w:t>
      </w:r>
      <w:r w:rsidR="00134767">
        <w:t>Header</w:t>
      </w:r>
      <w:r>
        <w:t>PO</w:t>
      </w:r>
      <w:r w:rsidR="00134767">
        <w:t>Number</w:t>
      </w:r>
      <w:r>
        <w:t>/&gt;</w:t>
      </w:r>
    </w:p>
    <w:p w:rsidR="003F7EAD" w:rsidRDefault="003F7EAD" w:rsidP="003F7EAD">
      <w:r>
        <w:tab/>
        <w:t>&lt;ShipDate/&gt;</w:t>
      </w:r>
    </w:p>
    <w:p w:rsidR="003F7EAD" w:rsidRDefault="003F7EAD" w:rsidP="003F7EAD">
      <w:r>
        <w:lastRenderedPageBreak/>
        <w:tab/>
        <w:t>&lt;HeaderComments/&gt;</w:t>
      </w:r>
    </w:p>
    <w:p w:rsidR="003F7EAD" w:rsidRDefault="003F7EAD" w:rsidP="003F7EAD">
      <w:r>
        <w:tab/>
        <w:t>&lt;OrderedByName/&gt;</w:t>
      </w:r>
    </w:p>
    <w:p w:rsidR="003F7EAD" w:rsidRDefault="003F7EAD" w:rsidP="003F7EAD">
      <w:r>
        <w:tab/>
        <w:t>&lt;OrderCreateDate/&gt;</w:t>
      </w:r>
    </w:p>
    <w:p w:rsidR="003F7EAD" w:rsidRDefault="003F7EAD" w:rsidP="003F7EAD">
      <w:r>
        <w:tab/>
        <w:t>&lt;CurrencyCode/&gt;</w:t>
      </w:r>
    </w:p>
    <w:p w:rsidR="003F7EAD" w:rsidRDefault="003F7EAD" w:rsidP="003F7EAD">
      <w:r>
        <w:tab/>
        <w:t>&lt;TotalShippableValue/&gt;</w:t>
      </w:r>
    </w:p>
    <w:p w:rsidR="003F7EAD" w:rsidRDefault="003F7EAD" w:rsidP="003F7EAD">
      <w:r>
        <w:tab/>
        <w:t>&lt;TotalOrderValue/&gt;</w:t>
      </w:r>
    </w:p>
    <w:p w:rsidR="003F7EAD" w:rsidRDefault="003F7EAD" w:rsidP="003F7EAD">
      <w:r>
        <w:tab/>
        <w:t>&lt;OrderSpecialCharges/&gt;</w:t>
      </w:r>
    </w:p>
    <w:p w:rsidR="003F7EAD" w:rsidRDefault="003F7EAD" w:rsidP="003F7EAD">
      <w:r>
        <w:tab/>
        <w:t>&lt;</w:t>
      </w:r>
      <w:r w:rsidR="00134767">
        <w:t>Total</w:t>
      </w:r>
      <w:r>
        <w:t>OrderFreight/&gt;</w:t>
      </w:r>
    </w:p>
    <w:p w:rsidR="003F7EAD" w:rsidRDefault="003F7EAD" w:rsidP="003F7EAD">
      <w:r>
        <w:tab/>
        <w:t>&lt;</w:t>
      </w:r>
      <w:r w:rsidR="00134767">
        <w:t>Total</w:t>
      </w:r>
      <w:r>
        <w:t>OrderTax/&gt;</w:t>
      </w:r>
    </w:p>
    <w:p w:rsidR="00F41212" w:rsidRDefault="00F41212" w:rsidP="00F41212">
      <w:pPr>
        <w:ind w:left="720"/>
      </w:pPr>
      <w:r>
        <w:t>&lt;InvoicedDate/&gt;</w:t>
      </w:r>
    </w:p>
    <w:p w:rsidR="00F41212" w:rsidRDefault="00F41212" w:rsidP="00F41212">
      <w:pPr>
        <w:ind w:left="720"/>
      </w:pPr>
      <w:r>
        <w:t>&lt;LDInvoiceNumber/&gt;</w:t>
      </w:r>
    </w:p>
    <w:p w:rsidR="00F41212" w:rsidRDefault="00F41212" w:rsidP="00F41212">
      <w:pPr>
        <w:ind w:left="720"/>
      </w:pPr>
      <w:r>
        <w:t>&lt;ShipVia/&gt;</w:t>
      </w:r>
    </w:p>
    <w:p w:rsidR="00F41212" w:rsidRDefault="00F41212" w:rsidP="00F41212">
      <w:pPr>
        <w:ind w:left="720"/>
      </w:pPr>
      <w:r>
        <w:t>&lt;CreditTerms/&gt;</w:t>
      </w:r>
    </w:p>
    <w:p w:rsidR="00F41212" w:rsidRDefault="00F41212" w:rsidP="00F41212">
      <w:pPr>
        <w:ind w:left="720"/>
      </w:pPr>
      <w:r>
        <w:t>&lt;SalesTaxPercentage/&gt;</w:t>
      </w:r>
    </w:p>
    <w:p w:rsidR="00F41212" w:rsidRDefault="00F41212" w:rsidP="00F41212">
      <w:pPr>
        <w:ind w:left="720"/>
      </w:pPr>
      <w:r>
        <w:t>&lt;SalesTaxAmount/&gt;</w:t>
      </w:r>
    </w:p>
    <w:p w:rsidR="00F41212" w:rsidRDefault="00F41212" w:rsidP="00F41212">
      <w:pPr>
        <w:ind w:left="720"/>
      </w:pPr>
      <w:r>
        <w:t>&lt;InvoiceTotal/&gt;</w:t>
      </w:r>
    </w:p>
    <w:p w:rsidR="00F41212" w:rsidRDefault="00F41212" w:rsidP="00F41212">
      <w:pPr>
        <w:ind w:left="720"/>
      </w:pPr>
      <w:r>
        <w:t>&lt;TotalDiscountAllowed/&gt;</w:t>
      </w:r>
    </w:p>
    <w:p w:rsidR="00F41212" w:rsidRDefault="00F41212" w:rsidP="00F41212">
      <w:pPr>
        <w:ind w:left="720"/>
      </w:pPr>
      <w:r>
        <w:t>&lt;SCACNumber/&gt;</w:t>
      </w:r>
    </w:p>
    <w:p w:rsidR="00F41212" w:rsidRDefault="00F41212" w:rsidP="00F41212">
      <w:pPr>
        <w:ind w:left="720"/>
      </w:pPr>
      <w:r>
        <w:t>&lt;CarrierNameDescription/&gt;</w:t>
      </w:r>
    </w:p>
    <w:p w:rsidR="00F41212" w:rsidRDefault="00F41212" w:rsidP="00F41212">
      <w:pPr>
        <w:ind w:left="720"/>
      </w:pPr>
      <w:r>
        <w:t>&lt;TermsNetDays/&gt;</w:t>
      </w:r>
    </w:p>
    <w:p w:rsidR="00F41212" w:rsidRDefault="00F41212" w:rsidP="00F41212">
      <w:pPr>
        <w:ind w:left="720"/>
      </w:pPr>
      <w:r>
        <w:t>&lt;TermsPercent/&gt;</w:t>
      </w:r>
    </w:p>
    <w:p w:rsidR="00F41212" w:rsidRDefault="00F41212" w:rsidP="00F41212">
      <w:pPr>
        <w:ind w:left="720"/>
      </w:pPr>
      <w:r>
        <w:t>&lt;CashDiscountDays/&gt;</w:t>
      </w:r>
    </w:p>
    <w:p w:rsidR="00F41212" w:rsidRDefault="00F41212" w:rsidP="00F41212">
      <w:pPr>
        <w:ind w:left="720"/>
      </w:pPr>
      <w:r>
        <w:t>&lt;DueDate/&gt;</w:t>
      </w:r>
    </w:p>
    <w:p w:rsidR="00F41212" w:rsidRDefault="00F41212" w:rsidP="00F41212">
      <w:pPr>
        <w:ind w:left="720"/>
      </w:pPr>
      <w:r>
        <w:t>&lt;RemitToDUNSNumber/&gt;</w:t>
      </w:r>
    </w:p>
    <w:p w:rsidR="00F41212" w:rsidRDefault="00F41212" w:rsidP="00F41212">
      <w:pPr>
        <w:ind w:left="720"/>
      </w:pPr>
      <w:r>
        <w:t>&lt;RemitToName/&gt;</w:t>
      </w:r>
    </w:p>
    <w:p w:rsidR="00F41212" w:rsidRDefault="00F41212" w:rsidP="00F41212">
      <w:pPr>
        <w:ind w:left="720"/>
      </w:pPr>
      <w:r>
        <w:t>&lt;RemitAddress1/&gt;</w:t>
      </w:r>
    </w:p>
    <w:p w:rsidR="00F41212" w:rsidRDefault="00F41212" w:rsidP="00F41212">
      <w:pPr>
        <w:ind w:left="720"/>
      </w:pPr>
      <w:r>
        <w:t>&lt;RemitAddress2/&gt;</w:t>
      </w:r>
    </w:p>
    <w:p w:rsidR="00F41212" w:rsidRDefault="00F41212" w:rsidP="00F41212">
      <w:pPr>
        <w:ind w:left="720"/>
      </w:pPr>
      <w:r>
        <w:t>&lt;RemitCity/&gt;</w:t>
      </w:r>
    </w:p>
    <w:p w:rsidR="00F41212" w:rsidRDefault="00F41212" w:rsidP="00F41212">
      <w:pPr>
        <w:ind w:left="720"/>
      </w:pPr>
      <w:r>
        <w:t>&lt;RemitState/&gt;</w:t>
      </w:r>
    </w:p>
    <w:p w:rsidR="00F41212" w:rsidRDefault="00F41212" w:rsidP="00F41212">
      <w:pPr>
        <w:ind w:left="720"/>
      </w:pPr>
      <w:r>
        <w:t>&lt;RemitZip/&gt;</w:t>
      </w:r>
    </w:p>
    <w:p w:rsidR="00F41212" w:rsidDel="00D23060" w:rsidRDefault="00F41212" w:rsidP="00F41212">
      <w:pPr>
        <w:ind w:left="720"/>
        <w:rPr>
          <w:del w:id="261" w:author="prgupta" w:date="2010-10-05T14:56:00Z"/>
        </w:rPr>
      </w:pPr>
      <w:del w:id="262" w:author="prgupta" w:date="2010-10-05T14:56:00Z">
        <w:r w:rsidDel="00D23060">
          <w:delText>&lt;EmailAddress/&gt;</w:delText>
        </w:r>
      </w:del>
    </w:p>
    <w:p w:rsidR="003F7EAD" w:rsidRDefault="003F7EAD" w:rsidP="003F7EAD">
      <w:r>
        <w:tab/>
        <w:t>&lt;LineItems&gt;</w:t>
      </w:r>
    </w:p>
    <w:p w:rsidR="003F7EAD" w:rsidRDefault="003F7EAD" w:rsidP="003F7EAD">
      <w:r>
        <w:tab/>
      </w:r>
      <w:r>
        <w:tab/>
        <w:t>&lt;LineItem&gt;</w:t>
      </w:r>
    </w:p>
    <w:p w:rsidR="003F7EAD" w:rsidRDefault="003F7EAD" w:rsidP="003F7EAD">
      <w:r>
        <w:tab/>
      </w:r>
      <w:r>
        <w:tab/>
      </w:r>
      <w:r>
        <w:tab/>
        <w:t>&lt;WebLineNumber/&gt;</w:t>
      </w:r>
    </w:p>
    <w:p w:rsidR="003F7EAD" w:rsidRDefault="003F7EAD" w:rsidP="003F7EAD">
      <w:r>
        <w:tab/>
      </w:r>
      <w:r>
        <w:tab/>
      </w:r>
      <w:r>
        <w:tab/>
        <w:t>&lt;LegacyLineNumber/&gt;</w:t>
      </w:r>
    </w:p>
    <w:p w:rsidR="003F7EAD" w:rsidRDefault="003F7EAD" w:rsidP="003F7EAD">
      <w:r>
        <w:tab/>
      </w:r>
      <w:r>
        <w:tab/>
      </w:r>
      <w:r>
        <w:tab/>
        <w:t>&lt;LineDistributionNumber/&gt;</w:t>
      </w:r>
    </w:p>
    <w:p w:rsidR="003F7EAD" w:rsidDel="002940B4" w:rsidRDefault="003F7EAD" w:rsidP="003F7EAD">
      <w:pPr>
        <w:rPr>
          <w:del w:id="263" w:author="prgupta" w:date="2010-09-30T10:54:00Z"/>
        </w:rPr>
      </w:pPr>
      <w:del w:id="264" w:author="prgupta" w:date="2010-09-30T10:54:00Z">
        <w:r w:rsidDel="002940B4">
          <w:tab/>
        </w:r>
        <w:r w:rsidDel="002940B4">
          <w:tab/>
        </w:r>
        <w:r w:rsidDel="002940B4">
          <w:tab/>
          <w:delText>&lt;LineProcessCode/&gt;</w:delText>
        </w:r>
      </w:del>
    </w:p>
    <w:p w:rsidR="003F7EAD" w:rsidDel="002940B4" w:rsidRDefault="003F7EAD" w:rsidP="003F7EAD">
      <w:pPr>
        <w:rPr>
          <w:del w:id="265" w:author="prgupta" w:date="2010-09-30T10:54:00Z"/>
        </w:rPr>
      </w:pPr>
      <w:del w:id="266" w:author="prgupta" w:date="2010-09-30T10:54:00Z">
        <w:r w:rsidDel="002940B4">
          <w:tab/>
        </w:r>
        <w:r w:rsidDel="002940B4">
          <w:tab/>
        </w:r>
        <w:r w:rsidDel="002940B4">
          <w:tab/>
          <w:delText>&lt;LineType/&gt;</w:delText>
        </w:r>
      </w:del>
    </w:p>
    <w:p w:rsidR="003F7EAD" w:rsidRDefault="003F7EAD" w:rsidP="003F7EAD">
      <w:r>
        <w:tab/>
      </w:r>
      <w:r>
        <w:tab/>
      </w:r>
      <w:r>
        <w:tab/>
        <w:t>&lt;LegacyProductCode/&gt;</w:t>
      </w:r>
    </w:p>
    <w:p w:rsidR="003F7EAD" w:rsidRDefault="003F7EAD" w:rsidP="003F7EAD">
      <w:r>
        <w:tab/>
      </w:r>
      <w:r>
        <w:tab/>
      </w:r>
      <w:r>
        <w:tab/>
        <w:t>&lt;CustomerProductCode/&gt;</w:t>
      </w:r>
    </w:p>
    <w:p w:rsidR="003F7EAD" w:rsidRDefault="003F7EAD" w:rsidP="003F7EAD">
      <w:r>
        <w:tab/>
      </w:r>
      <w:r>
        <w:tab/>
      </w:r>
      <w:r>
        <w:tab/>
        <w:t>&lt;BaseUnitOfMeasure/&gt;</w:t>
      </w:r>
    </w:p>
    <w:p w:rsidR="003F7EAD" w:rsidRDefault="003F7EAD" w:rsidP="003F7EAD">
      <w:r>
        <w:tab/>
      </w:r>
      <w:r>
        <w:tab/>
      </w:r>
      <w:r>
        <w:tab/>
        <w:t>&lt;OrderedQtyInBase/&gt;</w:t>
      </w:r>
    </w:p>
    <w:p w:rsidR="00CF405A" w:rsidRDefault="002940B4" w:rsidP="00CF405A">
      <w:pPr>
        <w:rPr>
          <w:ins w:id="267" w:author="prgupta" w:date="2010-06-02T21:52:00Z"/>
        </w:rPr>
      </w:pPr>
      <w:ins w:id="268" w:author="prgupta" w:date="2010-06-02T21:52:00Z">
        <w:r>
          <w:tab/>
        </w:r>
        <w:r>
          <w:tab/>
        </w:r>
        <w:r>
          <w:tab/>
          <w:t>&lt;Shipp</w:t>
        </w:r>
      </w:ins>
      <w:ins w:id="269" w:author="prgupta" w:date="2010-09-30T10:54:00Z">
        <w:r>
          <w:t>able</w:t>
        </w:r>
      </w:ins>
      <w:ins w:id="270" w:author="prgupta" w:date="2010-06-02T21:52:00Z">
        <w:r w:rsidR="00CF405A">
          <w:t>QtyInBase/&gt;</w:t>
        </w:r>
      </w:ins>
    </w:p>
    <w:p w:rsidR="00CF405A" w:rsidRDefault="00CF405A" w:rsidP="00CF405A">
      <w:pPr>
        <w:rPr>
          <w:ins w:id="271" w:author="prgupta" w:date="2010-06-02T21:52:00Z"/>
        </w:rPr>
      </w:pPr>
      <w:ins w:id="272" w:author="prgupta" w:date="2010-06-02T21:52:00Z">
        <w:r>
          <w:tab/>
        </w:r>
        <w:r>
          <w:tab/>
        </w:r>
        <w:r>
          <w:tab/>
          <w:t>&lt;BackOrderQty</w:t>
        </w:r>
      </w:ins>
      <w:ins w:id="273" w:author="prgupta" w:date="2010-06-02T21:53:00Z">
        <w:r>
          <w:t>InBase</w:t>
        </w:r>
      </w:ins>
      <w:ins w:id="274" w:author="prgupta" w:date="2010-06-02T21:52:00Z">
        <w:r>
          <w:t>/&gt;</w:t>
        </w:r>
      </w:ins>
    </w:p>
    <w:p w:rsidR="003F7EAD" w:rsidRDefault="003F7EAD" w:rsidP="003F7EAD">
      <w:r>
        <w:tab/>
      </w:r>
      <w:r>
        <w:tab/>
      </w:r>
      <w:r>
        <w:tab/>
        <w:t>&lt;PriceUnitOfMeasure/&gt;</w:t>
      </w:r>
    </w:p>
    <w:p w:rsidR="003F7EAD" w:rsidRDefault="003F7EAD" w:rsidP="003F7EAD">
      <w:r>
        <w:tab/>
      </w:r>
      <w:r>
        <w:tab/>
      </w:r>
      <w:r>
        <w:tab/>
        <w:t>&lt;UnitPrice/&gt;</w:t>
      </w:r>
    </w:p>
    <w:p w:rsidR="003F7EAD" w:rsidRDefault="003F7EAD" w:rsidP="003F7EAD">
      <w:r>
        <w:tab/>
      </w:r>
      <w:r>
        <w:tab/>
      </w:r>
      <w:r>
        <w:tab/>
        <w:t>&lt;LineDescription/&gt;</w:t>
      </w:r>
    </w:p>
    <w:p w:rsidR="003F7EAD" w:rsidRDefault="003F7EAD" w:rsidP="003F7EAD">
      <w:r>
        <w:tab/>
      </w:r>
      <w:r>
        <w:tab/>
      </w:r>
      <w:r>
        <w:tab/>
        <w:t>&lt;PriceOverrideFlag/&gt;</w:t>
      </w:r>
    </w:p>
    <w:p w:rsidR="003F7EAD" w:rsidRDefault="003F7EAD" w:rsidP="003F7EAD">
      <w:r>
        <w:tab/>
      </w:r>
      <w:r>
        <w:tab/>
      </w:r>
      <w:r>
        <w:tab/>
        <w:t>&lt;RequestedUnitOfMeasure/&gt;</w:t>
      </w:r>
    </w:p>
    <w:p w:rsidR="003F7EAD" w:rsidRDefault="003F7EAD" w:rsidP="003F7EAD">
      <w:r>
        <w:tab/>
      </w:r>
      <w:r>
        <w:tab/>
      </w:r>
      <w:r>
        <w:tab/>
        <w:t>&lt;</w:t>
      </w:r>
      <w:del w:id="275" w:author="prgupta" w:date="2010-09-30T10:55:00Z">
        <w:r w:rsidDel="002940B4">
          <w:delText>RequestedOrderQuantity</w:delText>
        </w:r>
      </w:del>
      <w:ins w:id="276" w:author="prgupta" w:date="2010-09-30T10:55:00Z">
        <w:r w:rsidR="002940B4">
          <w:t>OrderedQtyInRequestedUoM</w:t>
        </w:r>
      </w:ins>
      <w:r>
        <w:t>/&gt;</w:t>
      </w:r>
    </w:p>
    <w:p w:rsidR="003F7EAD" w:rsidRDefault="003F7EAD" w:rsidP="003F7EAD">
      <w:r>
        <w:tab/>
      </w:r>
      <w:r>
        <w:tab/>
      </w:r>
      <w:r>
        <w:tab/>
        <w:t>&lt;</w:t>
      </w:r>
      <w:del w:id="277" w:author="prgupta" w:date="2010-09-30T10:56:00Z">
        <w:r w:rsidDel="002940B4">
          <w:delText>ShippedQty</w:delText>
        </w:r>
      </w:del>
      <w:ins w:id="278" w:author="prgupta" w:date="2010-09-30T10:56:00Z">
        <w:r w:rsidR="002940B4">
          <w:t>ShippableQtyInRequestedUoM</w:t>
        </w:r>
      </w:ins>
      <w:r>
        <w:t>/&gt;</w:t>
      </w:r>
    </w:p>
    <w:p w:rsidR="003F7EAD" w:rsidRDefault="003F7EAD" w:rsidP="003F7EAD">
      <w:r>
        <w:tab/>
      </w:r>
      <w:r>
        <w:tab/>
      </w:r>
      <w:r>
        <w:tab/>
        <w:t>&lt;BackOrderQty</w:t>
      </w:r>
      <w:ins w:id="279" w:author="prgupta" w:date="2010-09-30T10:56:00Z">
        <w:r w:rsidR="002940B4">
          <w:t>InRequestedUoM</w:t>
        </w:r>
      </w:ins>
      <w:r>
        <w:t>/&gt;</w:t>
      </w:r>
    </w:p>
    <w:p w:rsidR="003F7EAD" w:rsidRDefault="003F7EAD" w:rsidP="003F7EAD">
      <w:r>
        <w:tab/>
      </w:r>
      <w:r>
        <w:tab/>
      </w:r>
      <w:r>
        <w:tab/>
        <w:t>&lt;CustomerLine</w:t>
      </w:r>
      <w:ins w:id="280" w:author="prgupta" w:date="2010-09-30T10:56:00Z">
        <w:r w:rsidR="002940B4">
          <w:t>Sequence</w:t>
        </w:r>
      </w:ins>
      <w:r>
        <w:t>Number/&gt;</w:t>
      </w:r>
    </w:p>
    <w:p w:rsidR="003F7EAD" w:rsidRDefault="003F7EAD" w:rsidP="003F7EAD">
      <w:pPr>
        <w:rPr>
          <w:ins w:id="281" w:author="prgupta" w:date="2010-09-30T10:56:00Z"/>
        </w:rPr>
      </w:pPr>
      <w:r>
        <w:tab/>
      </w:r>
      <w:r>
        <w:tab/>
      </w:r>
      <w:r>
        <w:tab/>
        <w:t>&lt;CustomerLinePONumber/&gt;</w:t>
      </w:r>
    </w:p>
    <w:p w:rsidR="002940B4" w:rsidRDefault="002940B4" w:rsidP="003F7EAD">
      <w:ins w:id="282" w:author="prgupta" w:date="2010-09-30T10:56:00Z">
        <w:r>
          <w:tab/>
        </w:r>
        <w:r>
          <w:tab/>
        </w:r>
        <w:r>
          <w:tab/>
          <w:t>&lt;CustomerLineAccountNumber/&gt;</w:t>
        </w:r>
      </w:ins>
    </w:p>
    <w:p w:rsidR="003F7EAD" w:rsidRDefault="003F7EAD" w:rsidP="003F7EAD">
      <w:r>
        <w:tab/>
      </w:r>
      <w:r>
        <w:tab/>
      </w:r>
      <w:r>
        <w:tab/>
        <w:t>&lt;</w:t>
      </w:r>
      <w:del w:id="283" w:author="prgupta" w:date="2010-09-30T10:57:00Z">
        <w:r w:rsidDel="002940B4">
          <w:delText>CustomerUserField1</w:delText>
        </w:r>
      </w:del>
      <w:ins w:id="284" w:author="prgupta" w:date="2010-09-30T10:57:00Z">
        <w:r w:rsidR="002940B4">
          <w:t>CustomerLineField1</w:t>
        </w:r>
      </w:ins>
      <w:r>
        <w:t>/&gt;</w:t>
      </w:r>
    </w:p>
    <w:p w:rsidR="003F7EAD" w:rsidRDefault="003F7EAD" w:rsidP="003F7EAD">
      <w:r>
        <w:tab/>
      </w:r>
      <w:r>
        <w:tab/>
      </w:r>
      <w:r>
        <w:tab/>
        <w:t>&lt;</w:t>
      </w:r>
      <w:del w:id="285" w:author="prgupta" w:date="2010-09-30T10:57:00Z">
        <w:r w:rsidDel="002940B4">
          <w:delText>CustomerUserField2</w:delText>
        </w:r>
      </w:del>
      <w:ins w:id="286" w:author="prgupta" w:date="2010-09-30T10:57:00Z">
        <w:r w:rsidR="002940B4">
          <w:t>CustomerLineField2</w:t>
        </w:r>
      </w:ins>
      <w:r>
        <w:t>/&gt;</w:t>
      </w:r>
    </w:p>
    <w:p w:rsidR="003F7EAD" w:rsidRDefault="003F7EAD" w:rsidP="003F7EAD">
      <w:r>
        <w:tab/>
      </w:r>
      <w:r>
        <w:tab/>
      </w:r>
      <w:r>
        <w:tab/>
        <w:t>&lt;</w:t>
      </w:r>
      <w:del w:id="287" w:author="prgupta" w:date="2010-09-30T10:57:00Z">
        <w:r w:rsidDel="002940B4">
          <w:delText>CustomerUserField3</w:delText>
        </w:r>
      </w:del>
      <w:ins w:id="288" w:author="prgupta" w:date="2010-09-30T10:57:00Z">
        <w:r w:rsidR="002940B4">
          <w:t>CustomerLineField3</w:t>
        </w:r>
      </w:ins>
      <w:r>
        <w:t>/&gt;</w:t>
      </w:r>
    </w:p>
    <w:p w:rsidR="003F7EAD" w:rsidRDefault="003F7EAD" w:rsidP="003F7EAD">
      <w:r>
        <w:tab/>
      </w:r>
      <w:r>
        <w:tab/>
      </w:r>
      <w:r>
        <w:tab/>
        <w:t>&lt;ShipFromBranch/&gt;</w:t>
      </w:r>
    </w:p>
    <w:p w:rsidR="003F7EAD" w:rsidRDefault="003F7EAD" w:rsidP="003F7EAD">
      <w:r>
        <w:lastRenderedPageBreak/>
        <w:tab/>
      </w:r>
      <w:r>
        <w:tab/>
      </w:r>
      <w:r>
        <w:tab/>
        <w:t>&lt;LineNotes/&gt;</w:t>
      </w:r>
    </w:p>
    <w:p w:rsidR="003F7EAD" w:rsidDel="002940B4" w:rsidRDefault="003F7EAD" w:rsidP="003F7EAD">
      <w:pPr>
        <w:rPr>
          <w:del w:id="289" w:author="prgupta" w:date="2010-09-30T10:58:00Z"/>
        </w:rPr>
      </w:pPr>
      <w:del w:id="290" w:author="prgupta" w:date="2010-09-30T10:58:00Z">
        <w:r w:rsidDel="002940B4">
          <w:tab/>
        </w:r>
        <w:r w:rsidDel="002940B4">
          <w:tab/>
        </w:r>
        <w:r w:rsidDel="002940B4">
          <w:tab/>
          <w:delText>&lt;LineSpecialCharges/&gt;</w:delText>
        </w:r>
      </w:del>
    </w:p>
    <w:p w:rsidR="003F7EAD" w:rsidRDefault="003F7EAD" w:rsidP="003F7EAD">
      <w:r>
        <w:tab/>
      </w:r>
      <w:r>
        <w:tab/>
      </w:r>
      <w:r>
        <w:tab/>
        <w:t>&lt;</w:t>
      </w:r>
      <w:r w:rsidR="00F20F1D">
        <w:t>LineTax</w:t>
      </w:r>
      <w:r>
        <w:t>/&gt;</w:t>
      </w:r>
    </w:p>
    <w:p w:rsidR="002940B4" w:rsidRDefault="002940B4" w:rsidP="003F7EAD">
      <w:pPr>
        <w:rPr>
          <w:ins w:id="291" w:author="prgupta" w:date="2010-09-30T10:58:00Z"/>
        </w:rPr>
      </w:pPr>
      <w:ins w:id="292" w:author="prgupta" w:date="2010-09-30T10:58:00Z">
        <w:r>
          <w:tab/>
        </w:r>
        <w:r>
          <w:tab/>
        </w:r>
        <w:r>
          <w:tab/>
          <w:t>&lt;LineTotal/&gt;</w:t>
        </w:r>
      </w:ins>
    </w:p>
    <w:p w:rsidR="003F7EAD" w:rsidRDefault="003F7EAD" w:rsidP="003F7EAD">
      <w:r>
        <w:tab/>
      </w:r>
      <w:r>
        <w:tab/>
      </w:r>
      <w:r>
        <w:tab/>
        <w:t>&lt;</w:t>
      </w:r>
      <w:r w:rsidR="00867EB1">
        <w:t>ShippableQty</w:t>
      </w:r>
      <w:r>
        <w:t>LineTotal/&gt;</w:t>
      </w:r>
    </w:p>
    <w:p w:rsidR="003F7EAD" w:rsidDel="00DC72C5" w:rsidRDefault="003F7EAD" w:rsidP="003F7EAD">
      <w:pPr>
        <w:rPr>
          <w:del w:id="293" w:author="prgupta" w:date="2010-09-30T10:59:00Z"/>
        </w:rPr>
      </w:pPr>
      <w:del w:id="294" w:author="prgupta" w:date="2010-09-30T10:59:00Z">
        <w:r w:rsidDel="00DC72C5">
          <w:tab/>
        </w:r>
        <w:r w:rsidDel="00DC72C5">
          <w:tab/>
        </w:r>
        <w:r w:rsidDel="00DC72C5">
          <w:tab/>
          <w:delText>&lt;LineStatusCode/&gt;</w:delText>
        </w:r>
      </w:del>
    </w:p>
    <w:p w:rsidR="00867EB1" w:rsidRDefault="00867EB1" w:rsidP="00867EB1">
      <w:pPr>
        <w:ind w:left="2160"/>
      </w:pPr>
      <w:r>
        <w:t>&lt;LDOrderNumber/&gt;</w:t>
      </w:r>
    </w:p>
    <w:p w:rsidR="00867EB1" w:rsidRDefault="00867EB1" w:rsidP="00867EB1">
      <w:pPr>
        <w:ind w:left="2160"/>
      </w:pPr>
      <w:r>
        <w:t>&lt;ManufacturerItemNumber/&gt;</w:t>
      </w:r>
    </w:p>
    <w:p w:rsidR="00867EB1" w:rsidRDefault="00867EB1" w:rsidP="00867EB1">
      <w:pPr>
        <w:ind w:left="2160"/>
      </w:pPr>
      <w:r>
        <w:t>&lt;UnitWeight/&gt;</w:t>
      </w:r>
    </w:p>
    <w:p w:rsidR="00867EB1" w:rsidRDefault="00867EB1" w:rsidP="00867EB1">
      <w:pPr>
        <w:ind w:left="2160"/>
      </w:pPr>
      <w:r>
        <w:t>&lt;WeightPerCode/&gt;</w:t>
      </w:r>
    </w:p>
    <w:p w:rsidR="00867EB1" w:rsidRDefault="00867EB1" w:rsidP="00867EB1">
      <w:pPr>
        <w:ind w:left="2160"/>
      </w:pPr>
      <w:r>
        <w:t>&lt;ExtendedWeight/&gt;</w:t>
      </w:r>
    </w:p>
    <w:p w:rsidR="00867EB1" w:rsidRDefault="00867EB1" w:rsidP="00867EB1">
      <w:pPr>
        <w:ind w:left="2160"/>
        <w:rPr>
          <w:ins w:id="295" w:author="prgupta" w:date="2010-10-05T14:53:00Z"/>
        </w:rPr>
      </w:pPr>
      <w:r>
        <w:t>&lt;LineShipDate/&gt;</w:t>
      </w:r>
    </w:p>
    <w:p w:rsidR="008E7D49" w:rsidRDefault="008E7D49" w:rsidP="008E7D49">
      <w:pPr>
        <w:ind w:left="2160"/>
        <w:rPr>
          <w:ins w:id="296" w:author="prgupta" w:date="2010-10-05T14:53:00Z"/>
        </w:rPr>
      </w:pPr>
      <w:ins w:id="297" w:author="prgupta" w:date="2010-10-05T14:53:00Z">
        <w:r>
          <w:t>&lt;FSCCertificationCode/&gt;</w:t>
        </w:r>
      </w:ins>
    </w:p>
    <w:p w:rsidR="008E7D49" w:rsidRDefault="008E7D49" w:rsidP="008E7D49">
      <w:pPr>
        <w:ind w:left="2160"/>
        <w:rPr>
          <w:ins w:id="298" w:author="prgupta" w:date="2010-10-05T14:53:00Z"/>
        </w:rPr>
      </w:pPr>
      <w:ins w:id="299" w:author="prgupta" w:date="2010-10-05T14:53:00Z">
        <w:r>
          <w:t>&lt;SFICertificationCode/&gt;</w:t>
        </w:r>
      </w:ins>
    </w:p>
    <w:p w:rsidR="008E7D49" w:rsidRDefault="008E7D49" w:rsidP="008E7D49">
      <w:pPr>
        <w:ind w:left="2160"/>
        <w:rPr>
          <w:ins w:id="300" w:author="prgupta" w:date="2010-10-05T14:53:00Z"/>
        </w:rPr>
      </w:pPr>
      <w:ins w:id="301" w:author="prgupta" w:date="2010-10-05T14:53:00Z">
        <w:r>
          <w:t>&lt;PEFCCertificationCode/&gt;</w:t>
        </w:r>
      </w:ins>
    </w:p>
    <w:p w:rsidR="00867EB1" w:rsidRDefault="00867EB1" w:rsidP="00867EB1">
      <w:pPr>
        <w:ind w:left="2160"/>
      </w:pPr>
      <w:r>
        <w:t>&lt;LineSalesTaxPercentage/&gt;</w:t>
      </w:r>
    </w:p>
    <w:p w:rsidR="00DC72C5" w:rsidRDefault="00DC72C5" w:rsidP="00DC72C5">
      <w:r>
        <w:tab/>
      </w:r>
      <w:r>
        <w:tab/>
      </w:r>
      <w:r>
        <w:tab/>
        <w:t>&lt;PromotionCode/&gt;</w:t>
      </w:r>
    </w:p>
    <w:p w:rsidR="00DC72C5" w:rsidRDefault="00DC72C5" w:rsidP="00DC72C5">
      <w:r>
        <w:tab/>
      </w:r>
      <w:r>
        <w:tab/>
      </w:r>
      <w:r>
        <w:tab/>
        <w:t>&lt;AdjustedAmount/&gt;</w:t>
      </w:r>
    </w:p>
    <w:p w:rsidR="00DC72C5" w:rsidRDefault="00DC72C5" w:rsidP="00867EB1">
      <w:pPr>
        <w:ind w:left="2160"/>
        <w:rPr>
          <w:ins w:id="302" w:author="prgupta" w:date="2010-09-30T10:59:00Z"/>
        </w:rPr>
      </w:pPr>
    </w:p>
    <w:p w:rsidR="003F7EAD" w:rsidRDefault="003F7EAD" w:rsidP="003F7EAD">
      <w:r>
        <w:tab/>
      </w:r>
      <w:r>
        <w:tab/>
        <w:t>&lt;/LineItem&gt;</w:t>
      </w:r>
    </w:p>
    <w:p w:rsidR="003F7EAD" w:rsidRDefault="003F7EAD" w:rsidP="003F7EAD">
      <w:r>
        <w:tab/>
        <w:t>&lt;/LineItems&gt;</w:t>
      </w:r>
    </w:p>
    <w:p w:rsidR="003F7EAD" w:rsidRDefault="00DF28A6" w:rsidP="003F7EAD">
      <w:r>
        <w:t>&lt;/Invoice</w:t>
      </w:r>
      <w:r w:rsidR="003F7EAD">
        <w:t>&gt;</w:t>
      </w:r>
    </w:p>
    <w:p w:rsidR="003F7EAD" w:rsidRDefault="003F7EAD" w:rsidP="003F7EAD"/>
    <w:p w:rsidR="003F7EAD" w:rsidRPr="00D008E6" w:rsidRDefault="003F7EAD" w:rsidP="003F7EAD"/>
    <w:p w:rsidR="003F7EAD" w:rsidRDefault="003F7EAD" w:rsidP="003F7EAD">
      <w:pPr>
        <w:pStyle w:val="Heading2"/>
        <w:numPr>
          <w:ilvl w:val="2"/>
          <w:numId w:val="3"/>
        </w:numPr>
      </w:pPr>
      <w:bookmarkStart w:id="303" w:name="_Toc256013789"/>
      <w:bookmarkStart w:id="304" w:name="_Toc273607797"/>
      <w:r>
        <w:t>Output Xml (From Sterling to webMethods)</w:t>
      </w:r>
      <w:bookmarkEnd w:id="303"/>
      <w:bookmarkEnd w:id="304"/>
    </w:p>
    <w:p w:rsidR="003F7EAD" w:rsidRDefault="003F7EAD" w:rsidP="003F7EAD">
      <w:r>
        <w:t>&lt;</w:t>
      </w:r>
      <w:r w:rsidR="00DF28A6">
        <w:t>Invoice</w:t>
      </w:r>
      <w:r>
        <w:t>&gt;</w:t>
      </w:r>
    </w:p>
    <w:p w:rsidR="003F7EAD" w:rsidRDefault="003F7EAD" w:rsidP="003F7EAD">
      <w:r>
        <w:tab/>
        <w:t>&lt;TransactionStatus/&gt;</w:t>
      </w:r>
    </w:p>
    <w:p w:rsidR="003F7EAD" w:rsidRDefault="003F7EAD" w:rsidP="003F7EAD">
      <w:pPr>
        <w:ind w:firstLine="720"/>
      </w:pPr>
      <w:r>
        <w:t>&lt;TransactionMessage/&gt; - In case of Error this will be populated with error message.</w:t>
      </w:r>
    </w:p>
    <w:p w:rsidR="003F7EAD" w:rsidRDefault="00DF28A6" w:rsidP="003F7EAD">
      <w:r>
        <w:t>&lt;/Invoice</w:t>
      </w:r>
      <w:r w:rsidR="003F7EAD">
        <w:t>&gt;</w:t>
      </w:r>
    </w:p>
    <w:p w:rsidR="003F7EAD" w:rsidRDefault="003F7EAD" w:rsidP="003F7EAD"/>
    <w:p w:rsidR="0075727E" w:rsidRDefault="0075727E">
      <w:r>
        <w:br w:type="page"/>
      </w:r>
    </w:p>
    <w:p w:rsidR="00FF0F91" w:rsidRPr="00FF0F91" w:rsidRDefault="00FF0F91" w:rsidP="00FF0F91"/>
    <w:p w:rsidR="00313CCE" w:rsidRDefault="00313CCE" w:rsidP="00313CCE">
      <w:pPr>
        <w:pStyle w:val="Heading2"/>
      </w:pPr>
      <w:bookmarkStart w:id="305" w:name="_Toc273607798"/>
      <w:r>
        <w:t>Screen Shot</w:t>
      </w:r>
      <w:bookmarkEnd w:id="305"/>
    </w:p>
    <w:p w:rsidR="00285DC0" w:rsidRDefault="00285DC0" w:rsidP="00285DC0"/>
    <w:p w:rsidR="00DA03D9" w:rsidRDefault="00DA03D9" w:rsidP="00285DC0"/>
    <w:p w:rsidR="00DA03D9" w:rsidRDefault="00092B90" w:rsidP="00285DC0">
      <w:r>
        <w:t xml:space="preserve">[TBD] </w:t>
      </w:r>
      <w:r w:rsidR="001C1901">
        <w:t>Insert final screenshots from xpedx</w:t>
      </w:r>
      <w:r w:rsidR="00555ACE">
        <w:t xml:space="preserve"> showing link to RR Donnelley from the order list/detail page.</w:t>
      </w:r>
    </w:p>
    <w:p w:rsidR="00092B90" w:rsidRDefault="00092B90" w:rsidP="00285DC0"/>
    <w:p w:rsidR="002F09E7" w:rsidRDefault="001C1901" w:rsidP="00285DC0">
      <w:pPr>
        <w:rPr>
          <w:b/>
          <w:i/>
        </w:rPr>
      </w:pPr>
      <w:r>
        <w:rPr>
          <w:b/>
          <w:i/>
        </w:rPr>
        <w:t xml:space="preserve">Customer </w:t>
      </w:r>
      <w:r w:rsidR="004D158F">
        <w:rPr>
          <w:b/>
          <w:i/>
        </w:rPr>
        <w:t>Order List</w:t>
      </w:r>
      <w:r w:rsidR="00AF574A">
        <w:rPr>
          <w:b/>
          <w:i/>
        </w:rPr>
        <w:t xml:space="preserve"> Page</w:t>
      </w:r>
    </w:p>
    <w:p w:rsidR="00B53ABE" w:rsidRDefault="00B53ABE" w:rsidP="00285DC0"/>
    <w:p w:rsidR="00B53ABE" w:rsidRDefault="00B53ABE" w:rsidP="00285DC0"/>
    <w:p w:rsidR="009148FA" w:rsidRDefault="009148FA">
      <w:pPr>
        <w:rPr>
          <w:rFonts w:cs="Tahoma"/>
          <w:b/>
          <w:sz w:val="20"/>
        </w:rPr>
      </w:pPr>
    </w:p>
    <w:p w:rsidR="00313CCE" w:rsidRDefault="00313CCE" w:rsidP="00313CCE">
      <w:pPr>
        <w:pStyle w:val="Heading2"/>
      </w:pPr>
      <w:bookmarkStart w:id="306" w:name="_Toc273607799"/>
      <w:r>
        <w:t>Open Questions</w:t>
      </w:r>
      <w:bookmarkEnd w:id="306"/>
    </w:p>
    <w:p w:rsidR="00B717B4" w:rsidRPr="00B717B4" w:rsidRDefault="00B717B4" w:rsidP="00B717B4"/>
    <w:p w:rsidR="00065AC4" w:rsidRDefault="00741640" w:rsidP="00930287">
      <w:pPr>
        <w:numPr>
          <w:ilvl w:val="0"/>
          <w:numId w:val="5"/>
        </w:numPr>
      </w:pPr>
      <w:r>
        <w:t>Need to understand the mapping. It</w:t>
      </w:r>
      <w:r w:rsidR="00A95B16">
        <w:t xml:space="preserve"> is</w:t>
      </w:r>
      <w:r>
        <w:t xml:space="preserve"> missing fields like web line #, line type, etc.</w:t>
      </w:r>
    </w:p>
    <w:p w:rsidR="000D4C39" w:rsidRDefault="00741640" w:rsidP="00930287">
      <w:pPr>
        <w:numPr>
          <w:ilvl w:val="0"/>
          <w:numId w:val="5"/>
        </w:numPr>
      </w:pPr>
      <w:r>
        <w:t>Does legacy send the entire invoice even for invoices stored in RR Donnelley ? If only the header, would we need an indicator for that ?</w:t>
      </w:r>
      <w:ins w:id="307" w:author="prgupta" w:date="2010-06-02T21:58:00Z">
        <w:r w:rsidR="001A4E34">
          <w:t xml:space="preserve"> [Cheryl – 5/27/2010 - Will receive order update with header only for Invoice status  update] [Prashant </w:t>
        </w:r>
      </w:ins>
      <w:ins w:id="308" w:author="prgupta" w:date="2010-06-02T21:59:00Z">
        <w:r w:rsidR="001A4E34">
          <w:t>–</w:t>
        </w:r>
      </w:ins>
      <w:ins w:id="309" w:author="prgupta" w:date="2010-06-02T21:58:00Z">
        <w:r w:rsidR="001A4E34">
          <w:t xml:space="preserve"> 6/</w:t>
        </w:r>
      </w:ins>
      <w:ins w:id="310" w:author="prgupta" w:date="2010-06-02T21:59:00Z">
        <w:r w:rsidR="001A4E34">
          <w:t>02/2010 – How do we link to the RRD Invoice without the invoice number ?]</w:t>
        </w:r>
      </w:ins>
    </w:p>
    <w:p w:rsidR="00F075A6" w:rsidRDefault="00741640" w:rsidP="00930287">
      <w:pPr>
        <w:numPr>
          <w:ilvl w:val="0"/>
          <w:numId w:val="5"/>
        </w:numPr>
      </w:pPr>
      <w:r>
        <w:t xml:space="preserve">What is the order archiving </w:t>
      </w:r>
      <w:r w:rsidR="00B160E0">
        <w:t xml:space="preserve">process </w:t>
      </w:r>
      <w:r>
        <w:t>for when an order is invoiced?</w:t>
      </w:r>
      <w:ins w:id="311" w:author="prgupta" w:date="2010-06-02T21:59:00Z">
        <w:r w:rsidR="006D63CC">
          <w:t xml:space="preserve"> [Cheryl –</w:t>
        </w:r>
        <w:r w:rsidR="0070381C">
          <w:t xml:space="preserve"> 20100</w:t>
        </w:r>
      </w:ins>
      <w:ins w:id="312" w:author="prgupta" w:date="2010-06-02T22:01:00Z">
        <w:r w:rsidR="0070381C">
          <w:t>527</w:t>
        </w:r>
      </w:ins>
      <w:ins w:id="313" w:author="prgupta" w:date="2010-06-02T21:59:00Z">
        <w:r w:rsidR="006D63CC">
          <w:t xml:space="preserve"> - Order kept for 6 months after invoiced]</w:t>
        </w:r>
      </w:ins>
    </w:p>
    <w:p w:rsidR="00B160E0" w:rsidRDefault="00B160E0" w:rsidP="00930287">
      <w:pPr>
        <w:numPr>
          <w:ilvl w:val="0"/>
          <w:numId w:val="5"/>
        </w:numPr>
      </w:pPr>
      <w:r>
        <w:t>How are invoices archived ?</w:t>
      </w:r>
      <w:ins w:id="314" w:author="prgupta" w:date="2010-06-02T21:59:00Z">
        <w:r w:rsidR="006D63CC">
          <w:t xml:space="preserve"> [ Cheryl –</w:t>
        </w:r>
        <w:r w:rsidR="0070381C">
          <w:t xml:space="preserve"> 20100</w:t>
        </w:r>
      </w:ins>
      <w:ins w:id="315" w:author="prgupta" w:date="2010-06-02T22:01:00Z">
        <w:r w:rsidR="0070381C">
          <w:t>527</w:t>
        </w:r>
      </w:ins>
      <w:ins w:id="316" w:author="prgupta" w:date="2010-06-02T21:59:00Z">
        <w:r w:rsidR="006D63CC">
          <w:t xml:space="preserve"> - </w:t>
        </w:r>
      </w:ins>
      <w:ins w:id="317" w:author="prgupta" w:date="2010-06-02T22:00:00Z">
        <w:r w:rsidR="006D63CC">
          <w:t>Invoices archived after 6 months</w:t>
        </w:r>
      </w:ins>
      <w:ins w:id="318" w:author="prgupta" w:date="2010-06-02T21:59:00Z">
        <w:r w:rsidR="006D63CC">
          <w:t>]</w:t>
        </w:r>
      </w:ins>
    </w:p>
    <w:p w:rsidR="00741640" w:rsidRDefault="00741640" w:rsidP="00930287">
      <w:pPr>
        <w:numPr>
          <w:ilvl w:val="0"/>
          <w:numId w:val="5"/>
        </w:numPr>
      </w:pPr>
      <w:r>
        <w:t>How do we link to RR Donnelley for invoices that are to be viewed online ?</w:t>
      </w:r>
    </w:p>
    <w:p w:rsidR="00741640" w:rsidRDefault="00A95B16" w:rsidP="00930287">
      <w:pPr>
        <w:numPr>
          <w:ilvl w:val="0"/>
          <w:numId w:val="5"/>
        </w:numPr>
      </w:pPr>
      <w:r>
        <w:t>Current understanding is that Sterling receives two transactions – one order update with status changed to invoice and possibly an invoice number and another that sends the invoice data. If this is incorrect, need to understand and agree upon the process.</w:t>
      </w:r>
      <w:ins w:id="319" w:author="prgupta" w:date="2010-06-02T22:00:00Z">
        <w:r w:rsidR="00C52538">
          <w:t xml:space="preserve"> [ Cheryl –</w:t>
        </w:r>
        <w:r w:rsidR="0070381C">
          <w:t xml:space="preserve"> 20100</w:t>
        </w:r>
      </w:ins>
      <w:ins w:id="320" w:author="prgupta" w:date="2010-06-02T22:01:00Z">
        <w:r w:rsidR="0070381C">
          <w:t>527</w:t>
        </w:r>
      </w:ins>
      <w:ins w:id="321" w:author="prgupta" w:date="2010-06-02T22:00:00Z">
        <w:r w:rsidR="00C52538">
          <w:t xml:space="preserve"> – This is correct]</w:t>
        </w:r>
      </w:ins>
    </w:p>
    <w:p w:rsidR="007C6DC3" w:rsidRDefault="007C6DC3" w:rsidP="00930287">
      <w:pPr>
        <w:numPr>
          <w:ilvl w:val="0"/>
          <w:numId w:val="5"/>
        </w:numPr>
      </w:pPr>
      <w:r>
        <w:t>Define the connectivity for invoice transactions from Legacy to Sterling.</w:t>
      </w:r>
    </w:p>
    <w:p w:rsidR="00992315" w:rsidRDefault="00992315" w:rsidP="00930287">
      <w:pPr>
        <w:numPr>
          <w:ilvl w:val="0"/>
          <w:numId w:val="5"/>
        </w:numPr>
      </w:pPr>
      <w:r>
        <w:t>Define the process to associate an order with the invoice. The generation number is not present in the mapping.</w:t>
      </w:r>
      <w:ins w:id="322" w:author="prgupta" w:date="2010-06-02T22:00:00Z">
        <w:r w:rsidR="0070381C">
          <w:t xml:space="preserve"> [Cherl –</w:t>
        </w:r>
        <w:r w:rsidR="008F5502">
          <w:t xml:space="preserve"> 20100</w:t>
        </w:r>
      </w:ins>
      <w:ins w:id="323" w:author="prgupta" w:date="2010-06-02T22:01:00Z">
        <w:r w:rsidR="008F5502">
          <w:t>527</w:t>
        </w:r>
      </w:ins>
      <w:ins w:id="324" w:author="prgupta" w:date="2010-06-02T22:00:00Z">
        <w:r w:rsidR="0070381C">
          <w:t xml:space="preserve"> </w:t>
        </w:r>
      </w:ins>
      <w:ins w:id="325" w:author="prgupta" w:date="2010-06-02T22:01:00Z">
        <w:r w:rsidR="008F5502">
          <w:t>–</w:t>
        </w:r>
      </w:ins>
      <w:ins w:id="326" w:author="prgupta" w:date="2010-06-02T22:00:00Z">
        <w:r w:rsidR="0070381C">
          <w:t xml:space="preserve"> </w:t>
        </w:r>
      </w:ins>
      <w:ins w:id="327" w:author="prgupta" w:date="2010-06-02T22:01:00Z">
        <w:r w:rsidR="008F5502">
          <w:t>Generation number needs to be added.]</w:t>
        </w:r>
      </w:ins>
    </w:p>
    <w:p w:rsidR="00EA49DE" w:rsidRDefault="00EA49DE" w:rsidP="00930287">
      <w:pPr>
        <w:numPr>
          <w:ilvl w:val="0"/>
          <w:numId w:val="5"/>
        </w:numPr>
        <w:rPr>
          <w:ins w:id="328" w:author="prgupta" w:date="2010-06-08T14:29:00Z"/>
        </w:rPr>
      </w:pPr>
      <w:r>
        <w:t>Are there any email requirements on the invoice transaction?</w:t>
      </w:r>
    </w:p>
    <w:p w:rsidR="00736B63" w:rsidRDefault="00736B63" w:rsidP="00930287">
      <w:pPr>
        <w:numPr>
          <w:ilvl w:val="0"/>
          <w:numId w:val="5"/>
        </w:numPr>
        <w:rPr>
          <w:ins w:id="329" w:author="prgupta" w:date="2010-06-08T14:29:00Z"/>
        </w:rPr>
      </w:pPr>
      <w:ins w:id="330" w:author="prgupta" w:date="2010-06-08T14:29:00Z">
        <w:r>
          <w:t>RRD User types. Values I got from Mahmoud are as follows. How are these captured on the  User profile ?</w:t>
        </w:r>
      </w:ins>
      <w:ins w:id="331" w:author="prgupta" w:date="2010-06-08T14:30:00Z">
        <w:r w:rsidR="009276F2">
          <w:t xml:space="preserve"> In sterling we have only </w:t>
        </w:r>
        <w:r w:rsidR="00975A83">
          <w:t xml:space="preserve">customer </w:t>
        </w:r>
        <w:r w:rsidR="009276F2">
          <w:t>admins and regular users.</w:t>
        </w:r>
      </w:ins>
    </w:p>
    <w:p w:rsidR="00736B63" w:rsidRDefault="00736B63" w:rsidP="00736B63">
      <w:pPr>
        <w:numPr>
          <w:ilvl w:val="1"/>
          <w:numId w:val="5"/>
        </w:numPr>
        <w:rPr>
          <w:ins w:id="332" w:author="prgupta" w:date="2010-06-08T14:29:00Z"/>
        </w:rPr>
      </w:pPr>
      <w:ins w:id="333" w:author="prgupta" w:date="2010-06-08T14:29:00Z">
        <w:r>
          <w:t>0 for basic user</w:t>
        </w:r>
      </w:ins>
    </w:p>
    <w:p w:rsidR="00736B63" w:rsidRDefault="00736B63" w:rsidP="00736B63">
      <w:pPr>
        <w:numPr>
          <w:ilvl w:val="1"/>
          <w:numId w:val="5"/>
        </w:numPr>
        <w:rPr>
          <w:ins w:id="334" w:author="prgupta" w:date="2010-06-08T14:29:00Z"/>
        </w:rPr>
      </w:pPr>
      <w:ins w:id="335" w:author="prgupta" w:date="2010-06-08T14:29:00Z">
        <w:r>
          <w:t xml:space="preserve">1 for internal admin and </w:t>
        </w:r>
      </w:ins>
    </w:p>
    <w:p w:rsidR="004046D3" w:rsidRDefault="00736B63" w:rsidP="004046D3">
      <w:pPr>
        <w:numPr>
          <w:ilvl w:val="1"/>
          <w:numId w:val="5"/>
        </w:numPr>
        <w:rPr>
          <w:ins w:id="336" w:author="prgupta" w:date="2010-06-08T14:35:00Z"/>
        </w:rPr>
        <w:pPrChange w:id="337" w:author="prgupta" w:date="2010-06-08T14:29:00Z">
          <w:pPr>
            <w:numPr>
              <w:numId w:val="5"/>
            </w:numPr>
            <w:tabs>
              <w:tab w:val="num" w:pos="720"/>
            </w:tabs>
            <w:ind w:left="720" w:hanging="360"/>
          </w:pPr>
        </w:pPrChange>
      </w:pPr>
      <w:ins w:id="338" w:author="prgupta" w:date="2010-06-08T14:29:00Z">
        <w:r>
          <w:t>2 for master customer admins</w:t>
        </w:r>
      </w:ins>
    </w:p>
    <w:p w:rsidR="00BE7B1C" w:rsidRDefault="00BE7B1C" w:rsidP="00BE7B1C">
      <w:pPr>
        <w:numPr>
          <w:ilvl w:val="0"/>
          <w:numId w:val="5"/>
        </w:numPr>
        <w:rPr>
          <w:ins w:id="339" w:author="prgupta" w:date="2010-09-30T10:47:00Z"/>
        </w:rPr>
      </w:pPr>
      <w:ins w:id="340" w:author="prgupta" w:date="2010-06-08T14:35:00Z">
        <w:r>
          <w:t xml:space="preserve">Encryption of user name/ship </w:t>
        </w:r>
        <w:r w:rsidR="003D7068">
          <w:t>tos was not discussed</w:t>
        </w:r>
        <w:r>
          <w:t xml:space="preserve"> until Mahmouds email </w:t>
        </w:r>
      </w:ins>
      <w:ins w:id="341" w:author="prgupta" w:date="2010-06-08T14:36:00Z">
        <w:r>
          <w:t>5/27. Need to understand if this is a hard re</w:t>
        </w:r>
      </w:ins>
      <w:ins w:id="342" w:author="prgupta" w:date="2010-06-08T14:44:00Z">
        <w:r w:rsidR="00243F5D">
          <w:t>q</w:t>
        </w:r>
      </w:ins>
      <w:ins w:id="343" w:author="prgupta" w:date="2010-06-08T14:36:00Z">
        <w:r>
          <w:t>uirement and put it into a change request.</w:t>
        </w:r>
      </w:ins>
    </w:p>
    <w:p w:rsidR="00BF5655" w:rsidRDefault="00BF5655" w:rsidP="00BE7B1C">
      <w:pPr>
        <w:numPr>
          <w:ilvl w:val="0"/>
          <w:numId w:val="5"/>
        </w:numPr>
      </w:pPr>
      <w:ins w:id="344" w:author="prgupta" w:date="2010-09-30T10:48:00Z">
        <w:r>
          <w:t>Prashant – 9/30 – Invoice fields based on RSD v1.7 – Need to define in legacy interfaces - ShipToStore# , Email address field (not in latest RSD), LineTax – (new comment in RSD that says its mandatory on EDI), Item Level – Certification Codes (new RSD says they are on Legacy interface), ExternalComments (delete from mapping?), NoOfLines (Not in latest RSD – Deleted ?), Customer PO Date (New field ? Who populates this and from where?)</w:t>
        </w:r>
      </w:ins>
      <w:ins w:id="345" w:author="prgupta" w:date="2010-09-30T10:49:00Z">
        <w:r>
          <w:t xml:space="preserve"> – handle via Change request(s) process.</w:t>
        </w:r>
      </w:ins>
    </w:p>
    <w:p w:rsidR="00C22FFE" w:rsidRPr="00652E46" w:rsidRDefault="00C22FFE" w:rsidP="00313CCE"/>
    <w:p w:rsidR="00313CCE" w:rsidRDefault="00313CCE" w:rsidP="00313CCE">
      <w:pPr>
        <w:pStyle w:val="Heading2"/>
      </w:pPr>
      <w:bookmarkStart w:id="346" w:name="_Toc273607800"/>
      <w:r>
        <w:t>Assumptions</w:t>
      </w:r>
      <w:bookmarkEnd w:id="346"/>
    </w:p>
    <w:p w:rsidR="00B717B4" w:rsidRPr="00B717B4" w:rsidRDefault="00B717B4" w:rsidP="00B717B4"/>
    <w:p w:rsidR="004F3F07" w:rsidRDefault="00741640" w:rsidP="00B717B4">
      <w:pPr>
        <w:numPr>
          <w:ilvl w:val="0"/>
          <w:numId w:val="4"/>
        </w:numPr>
      </w:pPr>
      <w:r>
        <w:t xml:space="preserve">Invoices will be stored separately from orders in Sterling. </w:t>
      </w:r>
    </w:p>
    <w:p w:rsidR="00C2438A" w:rsidRDefault="008306D2" w:rsidP="00C2438A">
      <w:pPr>
        <w:pStyle w:val="ListParagraph"/>
        <w:numPr>
          <w:ilvl w:val="0"/>
          <w:numId w:val="4"/>
        </w:numPr>
        <w:rPr>
          <w:rFonts w:ascii="Tahoma" w:hAnsi="Tahoma" w:cs="Tahoma"/>
          <w:sz w:val="18"/>
          <w:szCs w:val="18"/>
        </w:rPr>
      </w:pPr>
      <w:r>
        <w:rPr>
          <w:rFonts w:ascii="Tahoma" w:hAnsi="Tahoma" w:cs="Tahoma"/>
          <w:sz w:val="18"/>
          <w:szCs w:val="18"/>
        </w:rPr>
        <w:t xml:space="preserve">There is one invoice per legacy order. </w:t>
      </w:r>
    </w:p>
    <w:p w:rsidR="00C2438A" w:rsidRPr="00C2438A" w:rsidRDefault="00C2438A" w:rsidP="00C2438A">
      <w:pPr>
        <w:pStyle w:val="ListParagraph"/>
        <w:numPr>
          <w:ilvl w:val="0"/>
          <w:numId w:val="4"/>
        </w:numPr>
        <w:rPr>
          <w:rFonts w:ascii="Tahoma" w:hAnsi="Tahoma" w:cs="Tahoma"/>
          <w:sz w:val="18"/>
          <w:szCs w:val="18"/>
        </w:rPr>
      </w:pPr>
      <w:r>
        <w:t>The Invoice Transaction is a webservice exposed by Sterling.</w:t>
      </w:r>
    </w:p>
    <w:p w:rsidR="0038570B" w:rsidRPr="001E74F1" w:rsidRDefault="0038570B" w:rsidP="0038570B">
      <w:pPr>
        <w:ind w:left="720"/>
      </w:pPr>
    </w:p>
    <w:p w:rsidR="00313CCE" w:rsidRPr="00CA2422" w:rsidRDefault="00313CCE" w:rsidP="00313CCE">
      <w:pPr>
        <w:pStyle w:val="Footer"/>
        <w:tabs>
          <w:tab w:val="clear" w:pos="4320"/>
          <w:tab w:val="clear" w:pos="8640"/>
        </w:tabs>
      </w:pPr>
    </w:p>
    <w:p w:rsidR="00313CCE" w:rsidRDefault="00313CCE" w:rsidP="00313CCE">
      <w:pPr>
        <w:rPr>
          <w:rFonts w:cs="Tahoma"/>
        </w:rPr>
        <w:sectPr w:rsidR="00313CCE" w:rsidSect="00083555">
          <w:pgSz w:w="12240" w:h="15840" w:code="1"/>
          <w:pgMar w:top="1440" w:right="1800" w:bottom="1440" w:left="1800" w:header="720" w:footer="720" w:gutter="0"/>
          <w:cols w:space="720"/>
          <w:titlePg/>
        </w:sectPr>
      </w:pPr>
    </w:p>
    <w:p w:rsidR="005F17C8" w:rsidRDefault="005F17C8" w:rsidP="005F17C8"/>
    <w:p w:rsidR="005F17C8" w:rsidRDefault="005F17C8" w:rsidP="005F17C8"/>
    <w:p w:rsidR="005F17C8" w:rsidRDefault="005F17C8" w:rsidP="005F17C8"/>
    <w:p w:rsidR="00146D89" w:rsidRDefault="00146D89" w:rsidP="005F17C8">
      <w:pPr>
        <w:pStyle w:val="Heading1"/>
        <w:numPr>
          <w:ilvl w:val="0"/>
          <w:numId w:val="3"/>
        </w:numPr>
        <w:rPr>
          <w:rFonts w:cs="Tahoma"/>
        </w:rPr>
      </w:pPr>
      <w:bookmarkStart w:id="347" w:name="_Toc273607801"/>
      <w:r>
        <w:rPr>
          <w:rFonts w:cs="Tahoma"/>
        </w:rPr>
        <w:t>Connectivity Diagram</w:t>
      </w:r>
      <w:bookmarkEnd w:id="347"/>
    </w:p>
    <w:p w:rsidR="00146D89" w:rsidRDefault="00146D89" w:rsidP="00146D89"/>
    <w:p w:rsidR="00B216AD" w:rsidRDefault="00596590" w:rsidP="00B216AD">
      <w:pPr>
        <w:pStyle w:val="Heading2"/>
      </w:pPr>
      <w:bookmarkStart w:id="348" w:name="_Toc255810714"/>
      <w:bookmarkStart w:id="349" w:name="_Toc273607802"/>
      <w:r>
        <w:rPr>
          <w:szCs w:val="18"/>
        </w:rPr>
        <w:t>Invoice</w:t>
      </w:r>
      <w:r w:rsidR="00B216AD">
        <w:rPr>
          <w:szCs w:val="18"/>
        </w:rPr>
        <w:t xml:space="preserve"> Connectivity Diagram</w:t>
      </w:r>
      <w:bookmarkEnd w:id="348"/>
      <w:bookmarkEnd w:id="349"/>
    </w:p>
    <w:p w:rsidR="00B216AD" w:rsidRDefault="00B216AD" w:rsidP="00B216AD"/>
    <w:p w:rsidR="00B216AD" w:rsidRDefault="00B216AD" w:rsidP="00B216AD"/>
    <w:p w:rsidR="00B216AD" w:rsidRDefault="00B216AD" w:rsidP="00B216AD">
      <w:r>
        <w:rPr>
          <w:noProof/>
        </w:rPr>
        <w:t>[TBD – Insert Connectivity Diagram from Tim]</w:t>
      </w:r>
    </w:p>
    <w:p w:rsidR="00B216AD" w:rsidRDefault="00B216AD" w:rsidP="00B216AD"/>
    <w:p w:rsidR="00B216AD" w:rsidRDefault="00B216AD" w:rsidP="00B216AD"/>
    <w:p w:rsidR="00B216AD" w:rsidRDefault="00B216AD" w:rsidP="00B216AD">
      <w:pPr>
        <w:rPr>
          <w:rFonts w:cs="Tahoma"/>
        </w:rPr>
      </w:pPr>
    </w:p>
    <w:p w:rsidR="00B216AD" w:rsidRDefault="00B216AD" w:rsidP="00B216AD">
      <w:pPr>
        <w:pStyle w:val="Heading2"/>
      </w:pPr>
      <w:bookmarkStart w:id="350" w:name="_Toc255810715"/>
      <w:bookmarkStart w:id="351" w:name="_Toc273607803"/>
      <w:r>
        <w:t>Connectivity Process</w:t>
      </w:r>
      <w:bookmarkEnd w:id="350"/>
      <w:bookmarkEnd w:id="351"/>
    </w:p>
    <w:p w:rsidR="00415ACB" w:rsidRDefault="00415ACB" w:rsidP="00596590"/>
    <w:p w:rsidR="00596590" w:rsidRDefault="00596590" w:rsidP="00596590">
      <w:r>
        <w:t>[TBD –</w:t>
      </w:r>
      <w:r w:rsidR="00486E04">
        <w:t xml:space="preserve"> once connectivity is finalized]</w:t>
      </w:r>
    </w:p>
    <w:p w:rsidR="00B216AD" w:rsidRDefault="00B216AD" w:rsidP="00B216AD"/>
    <w:p w:rsidR="00B216AD" w:rsidRDefault="00B216AD" w:rsidP="00146D89"/>
    <w:p w:rsidR="00146D89" w:rsidRDefault="00146D89">
      <w:r>
        <w:br w:type="page"/>
      </w:r>
    </w:p>
    <w:p w:rsidR="00146D89" w:rsidRPr="00146D89" w:rsidRDefault="00146D89" w:rsidP="00146D89"/>
    <w:p w:rsidR="005F17C8" w:rsidRDefault="005F17C8" w:rsidP="005F17C8">
      <w:pPr>
        <w:pStyle w:val="Heading1"/>
        <w:numPr>
          <w:ilvl w:val="0"/>
          <w:numId w:val="3"/>
        </w:numPr>
        <w:rPr>
          <w:rFonts w:cs="Tahoma"/>
        </w:rPr>
      </w:pPr>
      <w:bookmarkStart w:id="352" w:name="_Toc273607804"/>
      <w:r>
        <w:rPr>
          <w:rFonts w:cs="Tahoma"/>
        </w:rPr>
        <w:t>Glossary</w:t>
      </w:r>
      <w:r w:rsidR="004B0CC3">
        <w:rPr>
          <w:rFonts w:cs="Tahoma"/>
        </w:rPr>
        <w:t xml:space="preserve"> of Terms</w:t>
      </w:r>
      <w:bookmarkEnd w:id="352"/>
    </w:p>
    <w:p w:rsidR="005F17C8" w:rsidRDefault="005F17C8" w:rsidP="005F17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3330"/>
        <w:gridCol w:w="4788"/>
      </w:tblGrid>
      <w:tr w:rsidR="00E020E1" w:rsidTr="00627ED1">
        <w:tc>
          <w:tcPr>
            <w:tcW w:w="738" w:type="dxa"/>
            <w:shd w:val="clear" w:color="auto" w:fill="00B0F0"/>
          </w:tcPr>
          <w:p w:rsidR="00E020E1" w:rsidRPr="00627ED1" w:rsidRDefault="00E020E1" w:rsidP="00627ED1">
            <w:pPr>
              <w:pStyle w:val="NoSpacing"/>
              <w:tabs>
                <w:tab w:val="center" w:pos="4320"/>
                <w:tab w:val="right" w:pos="8640"/>
              </w:tabs>
              <w:jc w:val="center"/>
              <w:rPr>
                <w:rFonts w:ascii="Arial" w:hAnsi="Arial" w:cs="Arial"/>
                <w:sz w:val="18"/>
                <w:szCs w:val="18"/>
              </w:rPr>
            </w:pPr>
            <w:bookmarkStart w:id="353" w:name="OLE_LINK2"/>
            <w:r w:rsidRPr="00627ED1">
              <w:rPr>
                <w:rFonts w:ascii="Arial" w:hAnsi="Arial" w:cs="Arial"/>
                <w:sz w:val="18"/>
                <w:szCs w:val="18"/>
              </w:rPr>
              <w:t>S. No.</w:t>
            </w:r>
          </w:p>
        </w:tc>
        <w:tc>
          <w:tcPr>
            <w:tcW w:w="3330" w:type="dxa"/>
            <w:shd w:val="clear" w:color="auto" w:fill="00B0F0"/>
          </w:tcPr>
          <w:p w:rsidR="00E020E1" w:rsidRPr="00627ED1" w:rsidRDefault="00E020E1" w:rsidP="00627ED1">
            <w:pPr>
              <w:pStyle w:val="NoSpacing"/>
              <w:tabs>
                <w:tab w:val="center" w:pos="4320"/>
                <w:tab w:val="right" w:pos="8640"/>
              </w:tabs>
              <w:jc w:val="center"/>
              <w:rPr>
                <w:rFonts w:ascii="Arial" w:hAnsi="Arial" w:cs="Arial"/>
                <w:sz w:val="18"/>
                <w:szCs w:val="18"/>
              </w:rPr>
            </w:pPr>
            <w:r w:rsidRPr="00627ED1">
              <w:rPr>
                <w:rFonts w:ascii="Arial" w:hAnsi="Arial" w:cs="Arial"/>
                <w:sz w:val="18"/>
                <w:szCs w:val="18"/>
              </w:rPr>
              <w:t>Term</w:t>
            </w:r>
          </w:p>
        </w:tc>
        <w:tc>
          <w:tcPr>
            <w:tcW w:w="4788" w:type="dxa"/>
            <w:shd w:val="clear" w:color="auto" w:fill="00B0F0"/>
          </w:tcPr>
          <w:p w:rsidR="00E020E1" w:rsidRPr="00627ED1" w:rsidRDefault="00E020E1" w:rsidP="00627ED1">
            <w:pPr>
              <w:pStyle w:val="NoSpacing"/>
              <w:tabs>
                <w:tab w:val="center" w:pos="4320"/>
                <w:tab w:val="right" w:pos="8640"/>
              </w:tabs>
              <w:jc w:val="center"/>
            </w:pPr>
            <w:r w:rsidRPr="00627ED1">
              <w:rPr>
                <w:rFonts w:ascii="Arial" w:hAnsi="Arial" w:cs="Arial"/>
                <w:sz w:val="18"/>
                <w:szCs w:val="18"/>
              </w:rPr>
              <w:t>Definition</w:t>
            </w:r>
          </w:p>
        </w:tc>
      </w:tr>
      <w:tr w:rsidR="00E020E1" w:rsidTr="00627ED1">
        <w:tc>
          <w:tcPr>
            <w:tcW w:w="738" w:type="dxa"/>
          </w:tcPr>
          <w:p w:rsidR="00E020E1" w:rsidRDefault="00D016DB" w:rsidP="005F17C8">
            <w:r>
              <w:t>1.</w:t>
            </w:r>
          </w:p>
        </w:tc>
        <w:tc>
          <w:tcPr>
            <w:tcW w:w="3330" w:type="dxa"/>
          </w:tcPr>
          <w:p w:rsidR="00E020E1" w:rsidRDefault="00D016DB" w:rsidP="005F17C8">
            <w:r>
              <w:t>WSDL</w:t>
            </w:r>
          </w:p>
        </w:tc>
        <w:tc>
          <w:tcPr>
            <w:tcW w:w="4788" w:type="dxa"/>
          </w:tcPr>
          <w:p w:rsidR="00E020E1" w:rsidRDefault="00D016DB" w:rsidP="005F17C8">
            <w:r>
              <w:t>Web Services Definition Language</w:t>
            </w:r>
          </w:p>
        </w:tc>
      </w:tr>
      <w:tr w:rsidR="00E020E1" w:rsidTr="00627ED1">
        <w:tc>
          <w:tcPr>
            <w:tcW w:w="738" w:type="dxa"/>
          </w:tcPr>
          <w:p w:rsidR="00E020E1" w:rsidRDefault="00D016DB" w:rsidP="005F17C8">
            <w:r>
              <w:t>2.</w:t>
            </w:r>
          </w:p>
        </w:tc>
        <w:tc>
          <w:tcPr>
            <w:tcW w:w="3330" w:type="dxa"/>
          </w:tcPr>
          <w:p w:rsidR="00E020E1" w:rsidRDefault="00D016DB" w:rsidP="005F17C8">
            <w:r>
              <w:t>UE (User Exit)</w:t>
            </w:r>
          </w:p>
        </w:tc>
        <w:tc>
          <w:tcPr>
            <w:tcW w:w="4788" w:type="dxa"/>
          </w:tcPr>
          <w:p w:rsidR="00E020E1" w:rsidRDefault="00D016DB" w:rsidP="005F17C8">
            <w:r>
              <w:t>Hooks to write custom code in Sterling</w:t>
            </w:r>
          </w:p>
        </w:tc>
      </w:tr>
      <w:tr w:rsidR="00E020E1" w:rsidTr="00627ED1">
        <w:tc>
          <w:tcPr>
            <w:tcW w:w="738" w:type="dxa"/>
          </w:tcPr>
          <w:p w:rsidR="00E020E1" w:rsidRDefault="00D016DB" w:rsidP="005F17C8">
            <w:r>
              <w:t>3.</w:t>
            </w:r>
          </w:p>
        </w:tc>
        <w:tc>
          <w:tcPr>
            <w:tcW w:w="3330" w:type="dxa"/>
          </w:tcPr>
          <w:p w:rsidR="00E020E1" w:rsidRDefault="00DC572D" w:rsidP="005F17C8">
            <w:r>
              <w:t>MQ</w:t>
            </w:r>
          </w:p>
        </w:tc>
        <w:tc>
          <w:tcPr>
            <w:tcW w:w="4788" w:type="dxa"/>
          </w:tcPr>
          <w:p w:rsidR="00E020E1" w:rsidRDefault="00DC572D" w:rsidP="005F17C8">
            <w:r>
              <w:t>Message Queue</w:t>
            </w:r>
          </w:p>
        </w:tc>
      </w:tr>
      <w:tr w:rsidR="00E020E1" w:rsidTr="00627ED1">
        <w:tc>
          <w:tcPr>
            <w:tcW w:w="738" w:type="dxa"/>
          </w:tcPr>
          <w:p w:rsidR="00E020E1" w:rsidRDefault="00DC572D" w:rsidP="005F17C8">
            <w:r>
              <w:t>4.</w:t>
            </w:r>
          </w:p>
        </w:tc>
        <w:tc>
          <w:tcPr>
            <w:tcW w:w="3330" w:type="dxa"/>
          </w:tcPr>
          <w:p w:rsidR="00E020E1" w:rsidRDefault="00DC572D" w:rsidP="005F17C8">
            <w:r>
              <w:t>BR1</w:t>
            </w:r>
          </w:p>
        </w:tc>
        <w:tc>
          <w:tcPr>
            <w:tcW w:w="4788" w:type="dxa"/>
          </w:tcPr>
          <w:p w:rsidR="00E020E1" w:rsidRDefault="00DC572D" w:rsidP="005F17C8">
            <w:r>
              <w:t>Business Release 1</w:t>
            </w:r>
          </w:p>
        </w:tc>
      </w:tr>
      <w:tr w:rsidR="00E020E1" w:rsidTr="00627ED1">
        <w:tc>
          <w:tcPr>
            <w:tcW w:w="738" w:type="dxa"/>
          </w:tcPr>
          <w:p w:rsidR="00E020E1" w:rsidRDefault="00AE0237" w:rsidP="005F17C8">
            <w:r>
              <w:t>5.</w:t>
            </w:r>
          </w:p>
        </w:tc>
        <w:tc>
          <w:tcPr>
            <w:tcW w:w="3330" w:type="dxa"/>
          </w:tcPr>
          <w:p w:rsidR="00E020E1" w:rsidRDefault="00AE0237" w:rsidP="005F17C8">
            <w:r>
              <w:t>IW</w:t>
            </w:r>
          </w:p>
        </w:tc>
        <w:tc>
          <w:tcPr>
            <w:tcW w:w="4788" w:type="dxa"/>
          </w:tcPr>
          <w:p w:rsidR="00E020E1" w:rsidRDefault="00AE0237" w:rsidP="005F17C8">
            <w:r>
              <w:t>Industrial Wisdom – UI firm engaged on the project.</w:t>
            </w:r>
          </w:p>
        </w:tc>
      </w:tr>
      <w:tr w:rsidR="00E020E1" w:rsidTr="00627ED1">
        <w:tc>
          <w:tcPr>
            <w:tcW w:w="738" w:type="dxa"/>
          </w:tcPr>
          <w:p w:rsidR="00E020E1" w:rsidRDefault="000A5040" w:rsidP="005F17C8">
            <w:r>
              <w:t>6.</w:t>
            </w:r>
          </w:p>
        </w:tc>
        <w:tc>
          <w:tcPr>
            <w:tcW w:w="3330" w:type="dxa"/>
          </w:tcPr>
          <w:p w:rsidR="00E020E1" w:rsidRDefault="000A5040" w:rsidP="005F17C8">
            <w:r>
              <w:t>UoM</w:t>
            </w:r>
          </w:p>
        </w:tc>
        <w:tc>
          <w:tcPr>
            <w:tcW w:w="4788" w:type="dxa"/>
          </w:tcPr>
          <w:p w:rsidR="00E020E1" w:rsidRDefault="000A5040" w:rsidP="005F17C8">
            <w:r>
              <w:t>Unit of Measure</w:t>
            </w:r>
          </w:p>
        </w:tc>
      </w:tr>
      <w:tr w:rsidR="00E020E1" w:rsidTr="00627ED1">
        <w:tc>
          <w:tcPr>
            <w:tcW w:w="738" w:type="dxa"/>
          </w:tcPr>
          <w:p w:rsidR="00E020E1" w:rsidRDefault="00E020E1" w:rsidP="005F17C8"/>
        </w:tc>
        <w:tc>
          <w:tcPr>
            <w:tcW w:w="3330" w:type="dxa"/>
          </w:tcPr>
          <w:p w:rsidR="00E020E1" w:rsidRDefault="00E020E1" w:rsidP="005F17C8"/>
        </w:tc>
        <w:tc>
          <w:tcPr>
            <w:tcW w:w="4788" w:type="dxa"/>
          </w:tcPr>
          <w:p w:rsidR="00E020E1" w:rsidRDefault="00E020E1" w:rsidP="005F17C8"/>
        </w:tc>
      </w:tr>
      <w:bookmarkEnd w:id="353"/>
    </w:tbl>
    <w:p w:rsidR="009A16B9" w:rsidRPr="003A16BF" w:rsidRDefault="009A16B9" w:rsidP="003A16BF">
      <w:pPr>
        <w:rPr>
          <w:rFonts w:cs="Tahoma"/>
        </w:rPr>
      </w:pPr>
    </w:p>
    <w:sectPr w:rsidR="009A16B9" w:rsidRPr="003A16BF" w:rsidSect="00083555">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7604" w:rsidRDefault="001C7604">
      <w:r>
        <w:separator/>
      </w:r>
    </w:p>
  </w:endnote>
  <w:endnote w:type="continuationSeparator" w:id="0">
    <w:p w:rsidR="001C7604" w:rsidRDefault="001C760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068" w:rsidRDefault="003D7068" w:rsidP="00E40B69">
    <w:pPr>
      <w:ind w:right="378"/>
      <w:rPr>
        <w:rFonts w:cs="Tahoma"/>
        <w:color w:val="000000"/>
        <w:sz w:val="16"/>
        <w:szCs w:val="16"/>
      </w:rPr>
    </w:pPr>
    <w:r w:rsidRPr="00615DB7">
      <w:rPr>
        <w:rFonts w:cs="Tahoma"/>
        <w:sz w:val="20"/>
      </w:rPr>
      <w:tab/>
    </w:r>
    <w:r w:rsidR="004046D3" w:rsidRPr="00977851">
      <w:rPr>
        <w:rFonts w:cs="Tahoma"/>
        <w:sz w:val="16"/>
        <w:szCs w:val="16"/>
      </w:rPr>
      <w:fldChar w:fldCharType="begin"/>
    </w:r>
    <w:r w:rsidRPr="00977851">
      <w:rPr>
        <w:rFonts w:cs="Tahoma"/>
        <w:sz w:val="16"/>
        <w:szCs w:val="16"/>
      </w:rPr>
      <w:instrText xml:space="preserve"> SAVEDATE  \@ "M/d/yyyy h:mm am/pm"  \* MERGEFORMAT </w:instrText>
    </w:r>
    <w:r w:rsidR="004046D3" w:rsidRPr="00977851">
      <w:rPr>
        <w:rFonts w:cs="Tahoma"/>
        <w:sz w:val="16"/>
        <w:szCs w:val="16"/>
      </w:rPr>
      <w:fldChar w:fldCharType="separate"/>
    </w:r>
    <w:ins w:id="9" w:author="prgupta" w:date="2010-10-05T15:25:00Z">
      <w:r w:rsidR="00877643">
        <w:rPr>
          <w:rFonts w:cs="Tahoma"/>
          <w:noProof/>
          <w:sz w:val="16"/>
          <w:szCs w:val="16"/>
        </w:rPr>
        <w:t>10/5/2010 2:59 PM</w:t>
      </w:r>
    </w:ins>
    <w:del w:id="10" w:author="prgupta" w:date="2010-06-02T22:08:00Z">
      <w:r w:rsidDel="00E154B2">
        <w:rPr>
          <w:rFonts w:cs="Tahoma"/>
          <w:noProof/>
          <w:sz w:val="16"/>
          <w:szCs w:val="16"/>
        </w:rPr>
        <w:delText>5/15/2010 7:17 PM</w:delText>
      </w:r>
    </w:del>
    <w:r w:rsidR="004046D3" w:rsidRPr="00977851">
      <w:rPr>
        <w:rFonts w:cs="Tahoma"/>
        <w:sz w:val="16"/>
        <w:szCs w:val="16"/>
      </w:rPr>
      <w:fldChar w:fldCharType="end"/>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sidRPr="00DC6F42">
      <w:rPr>
        <w:rFonts w:cs="Tahoma"/>
        <w:color w:val="7F7F7F"/>
        <w:spacing w:val="60"/>
        <w:sz w:val="16"/>
        <w:szCs w:val="16"/>
      </w:rPr>
      <w:t>Page</w:t>
    </w:r>
    <w:r w:rsidRPr="00DC6F42">
      <w:rPr>
        <w:rFonts w:cs="Tahoma"/>
        <w:color w:val="000000"/>
        <w:sz w:val="16"/>
        <w:szCs w:val="16"/>
      </w:rPr>
      <w:t xml:space="preserve"> | </w:t>
    </w:r>
    <w:r w:rsidR="004046D3" w:rsidRPr="00DC6F42">
      <w:rPr>
        <w:rFonts w:cs="Tahoma"/>
        <w:color w:val="000000"/>
        <w:sz w:val="16"/>
        <w:szCs w:val="16"/>
      </w:rPr>
      <w:fldChar w:fldCharType="begin"/>
    </w:r>
    <w:r w:rsidRPr="00DC6F42">
      <w:rPr>
        <w:rFonts w:cs="Tahoma"/>
        <w:color w:val="000000"/>
        <w:sz w:val="16"/>
        <w:szCs w:val="16"/>
      </w:rPr>
      <w:instrText xml:space="preserve"> PAGE   \* MERGEFORMAT </w:instrText>
    </w:r>
    <w:r w:rsidR="004046D3" w:rsidRPr="00DC6F42">
      <w:rPr>
        <w:rFonts w:cs="Tahoma"/>
        <w:color w:val="000000"/>
        <w:sz w:val="16"/>
        <w:szCs w:val="16"/>
      </w:rPr>
      <w:fldChar w:fldCharType="separate"/>
    </w:r>
    <w:r w:rsidR="00877643" w:rsidRPr="00877643">
      <w:rPr>
        <w:rFonts w:cs="Tahoma"/>
        <w:b/>
        <w:noProof/>
        <w:color w:val="000000"/>
        <w:sz w:val="16"/>
        <w:szCs w:val="16"/>
      </w:rPr>
      <w:t>9</w:t>
    </w:r>
    <w:r w:rsidR="004046D3" w:rsidRPr="00DC6F42">
      <w:rPr>
        <w:rFonts w:cs="Tahoma"/>
        <w:color w:val="000000"/>
        <w:sz w:val="16"/>
        <w:szCs w:val="16"/>
      </w:rPr>
      <w:fldChar w:fldCharType="end"/>
    </w:r>
    <w:r>
      <w:rPr>
        <w:rFonts w:cs="Tahoma"/>
        <w:color w:val="000000"/>
        <w:sz w:val="16"/>
        <w:szCs w:val="16"/>
      </w:rPr>
      <w:t xml:space="preserve">            </w:t>
    </w:r>
    <w:fldSimple w:instr=" FILENAME  \* MERGEFORMAT ">
      <w:ins w:id="11" w:author="prgupta" w:date="2010-10-05T14:59:00Z">
        <w:r w:rsidR="004046D3" w:rsidRPr="004046D3">
          <w:rPr>
            <w:rFonts w:cs="Tahoma"/>
            <w:noProof/>
            <w:sz w:val="16"/>
            <w:szCs w:val="16"/>
            <w:rPrChange w:id="12" w:author="prgupta" w:date="2010-10-05T14:59:00Z">
              <w:rPr/>
            </w:rPrChange>
          </w:rPr>
          <w:t>xpedx Invoices Detail Design Doc V1.5.docx</w:t>
        </w:r>
      </w:ins>
      <w:del w:id="13" w:author="prgupta" w:date="2010-06-02T22:08:00Z">
        <w:r w:rsidRPr="00816046" w:rsidDel="00E154B2">
          <w:rPr>
            <w:rFonts w:cs="Tahoma"/>
            <w:noProof/>
            <w:sz w:val="16"/>
            <w:szCs w:val="16"/>
          </w:rPr>
          <w:delText>xpedx B2B Punchout Detail Design Doc</w:delText>
        </w:r>
        <w:r w:rsidDel="00E154B2">
          <w:rPr>
            <w:noProof/>
          </w:rPr>
          <w:delText xml:space="preserve"> V1.0.docx</w:delText>
        </w:r>
      </w:del>
    </w:fldSimple>
    <w:r>
      <w:rPr>
        <w:rFonts w:cs="Tahoma"/>
        <w:color w:val="000000"/>
        <w:sz w:val="16"/>
        <w:szCs w:val="16"/>
      </w:rPr>
      <w:tab/>
    </w:r>
    <w:r>
      <w:rPr>
        <w:rFonts w:cs="Tahoma"/>
        <w:color w:val="000000"/>
        <w:sz w:val="16"/>
        <w:szCs w:val="16"/>
      </w:rPr>
      <w:tab/>
    </w:r>
  </w:p>
  <w:p w:rsidR="003D7068" w:rsidRDefault="003D7068" w:rsidP="00E40B69">
    <w:pPr>
      <w:ind w:right="378"/>
      <w:rPr>
        <w:rFonts w:cs="Tahoma"/>
        <w:color w:val="000000"/>
        <w:sz w:val="16"/>
        <w:szCs w:val="16"/>
      </w:rPr>
    </w:pPr>
  </w:p>
  <w:p w:rsidR="003D7068" w:rsidRDefault="003D7068" w:rsidP="00E40B69">
    <w:pPr>
      <w:ind w:right="378"/>
      <w:rPr>
        <w:rFonts w:cs="Tahoma"/>
        <w:color w:val="000000"/>
        <w:sz w:val="16"/>
        <w:szCs w:val="16"/>
      </w:rPr>
    </w:pPr>
    <w:r>
      <w:rPr>
        <w:rFonts w:cs="Tahoma"/>
        <w:color w:val="000000"/>
        <w:sz w:val="16"/>
        <w:szCs w:val="16"/>
      </w:rPr>
      <w:t>PRIVATE/PROPRIETARY/SECURE</w:t>
    </w:r>
  </w:p>
  <w:p w:rsidR="003D7068" w:rsidRPr="00E40B69" w:rsidRDefault="003D7068" w:rsidP="00E40B69">
    <w:pPr>
      <w:pStyle w:val="Footer"/>
    </w:pPr>
    <w:r>
      <w:rPr>
        <w:rFonts w:cs="Tahoma"/>
        <w:sz w:val="16"/>
        <w:szCs w:val="16"/>
      </w:rPr>
      <w:t>Contains Private and/or Proprietary Information.  May Not Be Used Or Disclosed Outside The xpedx / International Paper Companies Or Sterling Commerce, Inc Except Pursuant To A Written Agreement.  Must Be Securely Stored When Not In Use.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7604" w:rsidRDefault="001C7604">
      <w:r>
        <w:separator/>
      </w:r>
    </w:p>
  </w:footnote>
  <w:footnote w:type="continuationSeparator" w:id="0">
    <w:p w:rsidR="001C7604" w:rsidRDefault="001C76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068" w:rsidRPr="00641FBE" w:rsidRDefault="003D7068" w:rsidP="00641FBE">
    <w:pPr>
      <w:pStyle w:val="Header"/>
    </w:pPr>
    <w:r w:rsidRPr="00641FBE">
      <w:drawing>
        <wp:anchor distT="0" distB="0" distL="114300" distR="114300" simplePos="0" relativeHeight="2" behindDoc="0" locked="0" layoutInCell="1" allowOverlap="1">
          <wp:simplePos x="0" y="0"/>
          <wp:positionH relativeFrom="column">
            <wp:posOffset>4394835</wp:posOffset>
          </wp:positionH>
          <wp:positionV relativeFrom="paragraph">
            <wp:posOffset>-111760</wp:posOffset>
          </wp:positionV>
          <wp:extent cx="1828800" cy="561975"/>
          <wp:effectExtent l="19050" t="0" r="0" b="0"/>
          <wp:wrapNone/>
          <wp:docPr id="14" name="Picture 14" descr="SCATTLogo_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ATTLogo_2c"/>
                  <pic:cNvPicPr>
                    <a:picLocks noChangeAspect="1" noChangeArrowheads="1"/>
                  </pic:cNvPicPr>
                </pic:nvPicPr>
                <pic:blipFill>
                  <a:blip r:embed="rId1"/>
                  <a:srcRect/>
                  <a:stretch>
                    <a:fillRect/>
                  </a:stretch>
                </pic:blipFill>
                <pic:spPr bwMode="auto">
                  <a:xfrm>
                    <a:off x="0" y="0"/>
                    <a:ext cx="1828800" cy="561975"/>
                  </a:xfrm>
                  <a:prstGeom prst="rect">
                    <a:avLst/>
                  </a:prstGeom>
                  <a:noFill/>
                </pic:spPr>
              </pic:pic>
            </a:graphicData>
          </a:graphic>
        </wp:anchor>
      </w:drawing>
    </w:r>
    <w:r w:rsidRPr="00641FBE">
      <w:drawing>
        <wp:inline distT="0" distB="0" distL="0" distR="0">
          <wp:extent cx="2514600" cy="819150"/>
          <wp:effectExtent l="19050" t="0" r="0" b="0"/>
          <wp:docPr id="1" name="Picture 1" descr="xped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pedxLogo"/>
                  <pic:cNvPicPr>
                    <a:picLocks noChangeAspect="1" noChangeArrowheads="1"/>
                  </pic:cNvPicPr>
                </pic:nvPicPr>
                <pic:blipFill>
                  <a:blip r:embed="rId2"/>
                  <a:srcRect/>
                  <a:stretch>
                    <a:fillRect/>
                  </a:stretch>
                </pic:blipFill>
                <pic:spPr bwMode="auto">
                  <a:xfrm>
                    <a:off x="0" y="0"/>
                    <a:ext cx="2514600" cy="8191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B038D0E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A6FCA54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88D3ED3"/>
    <w:multiLevelType w:val="hybridMultilevel"/>
    <w:tmpl w:val="0312438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4B6CDE"/>
    <w:multiLevelType w:val="hybridMultilevel"/>
    <w:tmpl w:val="78689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6B135F"/>
    <w:multiLevelType w:val="hybridMultilevel"/>
    <w:tmpl w:val="D03C2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663F8E"/>
    <w:multiLevelType w:val="hybridMultilevel"/>
    <w:tmpl w:val="0AF0D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BC1F9A"/>
    <w:multiLevelType w:val="hybridMultilevel"/>
    <w:tmpl w:val="408A7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BD1462"/>
    <w:multiLevelType w:val="hybridMultilevel"/>
    <w:tmpl w:val="33C43110"/>
    <w:lvl w:ilvl="0" w:tplc="18AAB0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0F60FB3"/>
    <w:multiLevelType w:val="hybridMultilevel"/>
    <w:tmpl w:val="D3D63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7C028A"/>
    <w:multiLevelType w:val="hybridMultilevel"/>
    <w:tmpl w:val="05EA2238"/>
    <w:lvl w:ilvl="0" w:tplc="54DE53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F30CFF"/>
    <w:multiLevelType w:val="hybridMultilevel"/>
    <w:tmpl w:val="5F524A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807DD7"/>
    <w:multiLevelType w:val="hybridMultilevel"/>
    <w:tmpl w:val="FF4229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471611"/>
    <w:multiLevelType w:val="multilevel"/>
    <w:tmpl w:val="2B80211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792" w:hanging="432"/>
      </w:pPr>
      <w:rPr>
        <w:rFonts w:hint="default"/>
        <w:color w:val="auto"/>
      </w:rPr>
    </w:lvl>
    <w:lvl w:ilvl="2">
      <w:start w:val="1"/>
      <w:numFmt w:val="decimal"/>
      <w:lvlText w:val="%1.%2.%3."/>
      <w:lvlJc w:val="left"/>
      <w:pPr>
        <w:tabs>
          <w:tab w:val="num" w:pos="1440"/>
        </w:tabs>
        <w:ind w:left="1224" w:hanging="504"/>
      </w:pPr>
      <w:rPr>
        <w:rFonts w:ascii="Tahoma" w:hAnsi="Tahoma" w:hint="default"/>
        <w:b w:val="0"/>
        <w:bCs w:val="0"/>
        <w:i w:val="0"/>
        <w:iCs w:val="0"/>
        <w:caps w:val="0"/>
        <w:smallCaps w:val="0"/>
        <w:strike w:val="0"/>
        <w:dstrike w:val="0"/>
        <w:outline w:val="0"/>
        <w:shadow w:val="0"/>
        <w:emboss w:val="0"/>
        <w:imprint w:val="0"/>
        <w:color w:val="auto"/>
        <w:spacing w:val="0"/>
        <w:w w:val="100"/>
        <w:kern w:val="0"/>
        <w:position w:val="0"/>
        <w:sz w:val="18"/>
        <w:u w:val="none"/>
        <w:effect w:val="none"/>
        <w:bdr w:val="none" w:sz="0" w:space="0" w:color="auto"/>
        <w:shd w:val="clear" w:color="auto" w:fill="auto"/>
        <w:em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4399770F"/>
    <w:multiLevelType w:val="hybridMultilevel"/>
    <w:tmpl w:val="18A24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127971"/>
    <w:multiLevelType w:val="hybridMultilevel"/>
    <w:tmpl w:val="6C149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0C6AB7"/>
    <w:multiLevelType w:val="hybridMultilevel"/>
    <w:tmpl w:val="22E63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D449B6"/>
    <w:multiLevelType w:val="multilevel"/>
    <w:tmpl w:val="F4B0914C"/>
    <w:lvl w:ilvl="0">
      <w:start w:val="1"/>
      <w:numFmt w:val="decimal"/>
      <w:lvlText w:val="%1"/>
      <w:lvlJc w:val="left"/>
      <w:pPr>
        <w:tabs>
          <w:tab w:val="num" w:pos="360"/>
        </w:tabs>
        <w:ind w:left="360" w:hanging="360"/>
      </w:pPr>
      <w:rPr>
        <w:rFonts w:hint="default"/>
      </w:rPr>
    </w:lvl>
    <w:lvl w:ilvl="1">
      <w:start w:val="1"/>
      <w:numFmt w:val="decimal"/>
      <w:pStyle w:val="Heading2"/>
      <w:lvlText w:val="%1.%2"/>
      <w:lvlJc w:val="left"/>
      <w:pPr>
        <w:tabs>
          <w:tab w:val="num" w:pos="360"/>
        </w:tabs>
        <w:ind w:left="360" w:hanging="360"/>
      </w:pPr>
      <w:rPr>
        <w:rFonts w:hint="default"/>
        <w:color w:val="auto"/>
        <w:szCs w:val="18"/>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53443060"/>
    <w:multiLevelType w:val="hybridMultilevel"/>
    <w:tmpl w:val="05EA2238"/>
    <w:lvl w:ilvl="0" w:tplc="54DE53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425F76"/>
    <w:multiLevelType w:val="hybridMultilevel"/>
    <w:tmpl w:val="FC085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F118CE"/>
    <w:multiLevelType w:val="hybridMultilevel"/>
    <w:tmpl w:val="9BFCA9EE"/>
    <w:lvl w:ilvl="0" w:tplc="18AAB0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F4818AE"/>
    <w:multiLevelType w:val="singleLevel"/>
    <w:tmpl w:val="C19E640C"/>
    <w:lvl w:ilvl="0">
      <w:start w:val="1"/>
      <w:numFmt w:val="bullet"/>
      <w:pStyle w:val="BulletText1"/>
      <w:lvlText w:val=""/>
      <w:lvlJc w:val="left"/>
      <w:pPr>
        <w:tabs>
          <w:tab w:val="num" w:pos="360"/>
        </w:tabs>
        <w:ind w:left="360" w:hanging="360"/>
      </w:pPr>
      <w:rPr>
        <w:rFonts w:ascii="Symbol" w:hAnsi="Symbol" w:hint="default"/>
      </w:rPr>
    </w:lvl>
  </w:abstractNum>
  <w:abstractNum w:abstractNumId="21">
    <w:nsid w:val="5F754E2E"/>
    <w:multiLevelType w:val="hybridMultilevel"/>
    <w:tmpl w:val="5F524A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9512F1"/>
    <w:multiLevelType w:val="hybridMultilevel"/>
    <w:tmpl w:val="33C43110"/>
    <w:lvl w:ilvl="0" w:tplc="18AAB0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6020247"/>
    <w:multiLevelType w:val="hybridMultilevel"/>
    <w:tmpl w:val="96EECBB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90E5A6D"/>
    <w:multiLevelType w:val="hybridMultilevel"/>
    <w:tmpl w:val="3AC04246"/>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CCF5CCB"/>
    <w:multiLevelType w:val="hybridMultilevel"/>
    <w:tmpl w:val="47307D4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2"/>
  </w:num>
  <w:num w:numId="3">
    <w:abstractNumId w:val="16"/>
  </w:num>
  <w:num w:numId="4">
    <w:abstractNumId w:val="2"/>
  </w:num>
  <w:num w:numId="5">
    <w:abstractNumId w:val="24"/>
  </w:num>
  <w:num w:numId="6">
    <w:abstractNumId w:val="20"/>
  </w:num>
  <w:num w:numId="7">
    <w:abstractNumId w:val="0"/>
  </w:num>
  <w:num w:numId="8">
    <w:abstractNumId w:val="14"/>
  </w:num>
  <w:num w:numId="9">
    <w:abstractNumId w:val="4"/>
  </w:num>
  <w:num w:numId="10">
    <w:abstractNumId w:val="25"/>
  </w:num>
  <w:num w:numId="11">
    <w:abstractNumId w:val="15"/>
  </w:num>
  <w:num w:numId="12">
    <w:abstractNumId w:val="18"/>
  </w:num>
  <w:num w:numId="13">
    <w:abstractNumId w:val="8"/>
  </w:num>
  <w:num w:numId="14">
    <w:abstractNumId w:val="10"/>
  </w:num>
  <w:num w:numId="15">
    <w:abstractNumId w:val="13"/>
  </w:num>
  <w:num w:numId="16">
    <w:abstractNumId w:val="5"/>
  </w:num>
  <w:num w:numId="17">
    <w:abstractNumId w:val="3"/>
  </w:num>
  <w:num w:numId="18">
    <w:abstractNumId w:val="23"/>
  </w:num>
  <w:num w:numId="19">
    <w:abstractNumId w:val="21"/>
  </w:num>
  <w:num w:numId="20">
    <w:abstractNumId w:val="17"/>
  </w:num>
  <w:num w:numId="21">
    <w:abstractNumId w:val="7"/>
  </w:num>
  <w:num w:numId="22">
    <w:abstractNumId w:val="22"/>
  </w:num>
  <w:num w:numId="23">
    <w:abstractNumId w:val="19"/>
  </w:num>
  <w:num w:numId="24">
    <w:abstractNumId w:val="6"/>
  </w:num>
  <w:num w:numId="25">
    <w:abstractNumId w:val="9"/>
  </w:num>
  <w:num w:numId="26">
    <w:abstractNumId w:val="11"/>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trackRevisions/>
  <w:defaultTabStop w:val="720"/>
  <w:drawingGridHorizontalSpacing w:val="90"/>
  <w:displayHorizontalDrawingGridEvery w:val="0"/>
  <w:displayVerticalDrawingGridEvery w:val="0"/>
  <w:noPunctuationKerning/>
  <w:characterSpacingControl w:val="doNotCompress"/>
  <w:hdrShapeDefaults>
    <o:shapedefaults v:ext="edit" spidmax="81922"/>
  </w:hdrShapeDefaults>
  <w:footnotePr>
    <w:footnote w:id="-1"/>
    <w:footnote w:id="0"/>
  </w:footnotePr>
  <w:endnotePr>
    <w:endnote w:id="-1"/>
    <w:endnote w:id="0"/>
  </w:endnotePr>
  <w:compat/>
  <w:rsids>
    <w:rsidRoot w:val="009E6E9C"/>
    <w:rsid w:val="00000484"/>
    <w:rsid w:val="00001D9D"/>
    <w:rsid w:val="000024FA"/>
    <w:rsid w:val="00002B26"/>
    <w:rsid w:val="00004858"/>
    <w:rsid w:val="0000492F"/>
    <w:rsid w:val="00004B32"/>
    <w:rsid w:val="000052CC"/>
    <w:rsid w:val="0000548A"/>
    <w:rsid w:val="000075E0"/>
    <w:rsid w:val="00007D6A"/>
    <w:rsid w:val="00007E96"/>
    <w:rsid w:val="0001017C"/>
    <w:rsid w:val="00011065"/>
    <w:rsid w:val="000111BE"/>
    <w:rsid w:val="00011401"/>
    <w:rsid w:val="00012BE5"/>
    <w:rsid w:val="00012ED5"/>
    <w:rsid w:val="00013751"/>
    <w:rsid w:val="00015205"/>
    <w:rsid w:val="00015BF8"/>
    <w:rsid w:val="00015DE1"/>
    <w:rsid w:val="000168B4"/>
    <w:rsid w:val="0001795A"/>
    <w:rsid w:val="0002034F"/>
    <w:rsid w:val="00020663"/>
    <w:rsid w:val="0002172D"/>
    <w:rsid w:val="00022186"/>
    <w:rsid w:val="000221EF"/>
    <w:rsid w:val="0002401F"/>
    <w:rsid w:val="00025804"/>
    <w:rsid w:val="00025BD1"/>
    <w:rsid w:val="0002681A"/>
    <w:rsid w:val="00027CD9"/>
    <w:rsid w:val="00027ED2"/>
    <w:rsid w:val="000313CF"/>
    <w:rsid w:val="0003152B"/>
    <w:rsid w:val="0003256E"/>
    <w:rsid w:val="000325D1"/>
    <w:rsid w:val="000337C5"/>
    <w:rsid w:val="00033C46"/>
    <w:rsid w:val="00036417"/>
    <w:rsid w:val="000404CE"/>
    <w:rsid w:val="000405D3"/>
    <w:rsid w:val="00040930"/>
    <w:rsid w:val="00040EAA"/>
    <w:rsid w:val="00040F8C"/>
    <w:rsid w:val="00041AD1"/>
    <w:rsid w:val="000458F9"/>
    <w:rsid w:val="00046149"/>
    <w:rsid w:val="0004793C"/>
    <w:rsid w:val="00050477"/>
    <w:rsid w:val="000513AD"/>
    <w:rsid w:val="0005253C"/>
    <w:rsid w:val="00053149"/>
    <w:rsid w:val="000548BD"/>
    <w:rsid w:val="0005539A"/>
    <w:rsid w:val="00056200"/>
    <w:rsid w:val="0005663F"/>
    <w:rsid w:val="00056B41"/>
    <w:rsid w:val="00061160"/>
    <w:rsid w:val="00061DB2"/>
    <w:rsid w:val="00061EAD"/>
    <w:rsid w:val="00061F11"/>
    <w:rsid w:val="000628A8"/>
    <w:rsid w:val="000643F7"/>
    <w:rsid w:val="00064CF2"/>
    <w:rsid w:val="0006525C"/>
    <w:rsid w:val="00065AC4"/>
    <w:rsid w:val="0006610D"/>
    <w:rsid w:val="000666E0"/>
    <w:rsid w:val="00066913"/>
    <w:rsid w:val="00066D02"/>
    <w:rsid w:val="0007133D"/>
    <w:rsid w:val="00071DB4"/>
    <w:rsid w:val="00072200"/>
    <w:rsid w:val="000727DF"/>
    <w:rsid w:val="00076154"/>
    <w:rsid w:val="00076CC4"/>
    <w:rsid w:val="00077004"/>
    <w:rsid w:val="0007796F"/>
    <w:rsid w:val="00081083"/>
    <w:rsid w:val="0008257D"/>
    <w:rsid w:val="00082AFA"/>
    <w:rsid w:val="00083555"/>
    <w:rsid w:val="000839F8"/>
    <w:rsid w:val="000845CD"/>
    <w:rsid w:val="00084863"/>
    <w:rsid w:val="0008545D"/>
    <w:rsid w:val="000858E0"/>
    <w:rsid w:val="00085F32"/>
    <w:rsid w:val="00085F79"/>
    <w:rsid w:val="000870B0"/>
    <w:rsid w:val="00087980"/>
    <w:rsid w:val="000917A0"/>
    <w:rsid w:val="00092B90"/>
    <w:rsid w:val="00092C07"/>
    <w:rsid w:val="00094378"/>
    <w:rsid w:val="000946F7"/>
    <w:rsid w:val="000952E7"/>
    <w:rsid w:val="0009534C"/>
    <w:rsid w:val="00097049"/>
    <w:rsid w:val="0009728A"/>
    <w:rsid w:val="000A19E9"/>
    <w:rsid w:val="000A1E42"/>
    <w:rsid w:val="000A2B6F"/>
    <w:rsid w:val="000A2C73"/>
    <w:rsid w:val="000A35F3"/>
    <w:rsid w:val="000A3F94"/>
    <w:rsid w:val="000A4DC6"/>
    <w:rsid w:val="000A5040"/>
    <w:rsid w:val="000A5FE7"/>
    <w:rsid w:val="000A637E"/>
    <w:rsid w:val="000B0ABD"/>
    <w:rsid w:val="000B0C35"/>
    <w:rsid w:val="000B0D21"/>
    <w:rsid w:val="000B1669"/>
    <w:rsid w:val="000B1A81"/>
    <w:rsid w:val="000B2A51"/>
    <w:rsid w:val="000B32E2"/>
    <w:rsid w:val="000B41AD"/>
    <w:rsid w:val="000B4BB3"/>
    <w:rsid w:val="000B6A63"/>
    <w:rsid w:val="000B6DF6"/>
    <w:rsid w:val="000B7A3B"/>
    <w:rsid w:val="000B7DDD"/>
    <w:rsid w:val="000C0266"/>
    <w:rsid w:val="000C057E"/>
    <w:rsid w:val="000C1A38"/>
    <w:rsid w:val="000C2D47"/>
    <w:rsid w:val="000C3B2C"/>
    <w:rsid w:val="000C407D"/>
    <w:rsid w:val="000C41DF"/>
    <w:rsid w:val="000C4CE7"/>
    <w:rsid w:val="000C5942"/>
    <w:rsid w:val="000C5AFD"/>
    <w:rsid w:val="000C64AF"/>
    <w:rsid w:val="000C6D72"/>
    <w:rsid w:val="000D00A7"/>
    <w:rsid w:val="000D027E"/>
    <w:rsid w:val="000D0801"/>
    <w:rsid w:val="000D0ADD"/>
    <w:rsid w:val="000D1187"/>
    <w:rsid w:val="000D2206"/>
    <w:rsid w:val="000D3158"/>
    <w:rsid w:val="000D366B"/>
    <w:rsid w:val="000D3DA9"/>
    <w:rsid w:val="000D4064"/>
    <w:rsid w:val="000D418D"/>
    <w:rsid w:val="000D489C"/>
    <w:rsid w:val="000D4C39"/>
    <w:rsid w:val="000D57C5"/>
    <w:rsid w:val="000D6A71"/>
    <w:rsid w:val="000D6DDD"/>
    <w:rsid w:val="000D7CB9"/>
    <w:rsid w:val="000E2277"/>
    <w:rsid w:val="000E3D2F"/>
    <w:rsid w:val="000E3D4F"/>
    <w:rsid w:val="000E4066"/>
    <w:rsid w:val="000E4443"/>
    <w:rsid w:val="000E4D39"/>
    <w:rsid w:val="000E4F01"/>
    <w:rsid w:val="000E5709"/>
    <w:rsid w:val="000E6892"/>
    <w:rsid w:val="000E6D2D"/>
    <w:rsid w:val="000F01E9"/>
    <w:rsid w:val="000F0ABF"/>
    <w:rsid w:val="000F0DAF"/>
    <w:rsid w:val="000F1744"/>
    <w:rsid w:val="000F1D10"/>
    <w:rsid w:val="000F36E9"/>
    <w:rsid w:val="000F3D8D"/>
    <w:rsid w:val="000F4D4B"/>
    <w:rsid w:val="000F501A"/>
    <w:rsid w:val="000F502C"/>
    <w:rsid w:val="000F60DA"/>
    <w:rsid w:val="000F6B60"/>
    <w:rsid w:val="000F7BED"/>
    <w:rsid w:val="00100845"/>
    <w:rsid w:val="00100BFC"/>
    <w:rsid w:val="00101443"/>
    <w:rsid w:val="0010177F"/>
    <w:rsid w:val="00101850"/>
    <w:rsid w:val="00103008"/>
    <w:rsid w:val="00103149"/>
    <w:rsid w:val="001048FE"/>
    <w:rsid w:val="00104B7E"/>
    <w:rsid w:val="00105F40"/>
    <w:rsid w:val="0010717D"/>
    <w:rsid w:val="00110AA6"/>
    <w:rsid w:val="001126BC"/>
    <w:rsid w:val="00113A95"/>
    <w:rsid w:val="00114EEC"/>
    <w:rsid w:val="00115105"/>
    <w:rsid w:val="00115339"/>
    <w:rsid w:val="0011537B"/>
    <w:rsid w:val="0011558C"/>
    <w:rsid w:val="00116117"/>
    <w:rsid w:val="00116E5D"/>
    <w:rsid w:val="00120487"/>
    <w:rsid w:val="00120680"/>
    <w:rsid w:val="001206B2"/>
    <w:rsid w:val="00120816"/>
    <w:rsid w:val="00120CA3"/>
    <w:rsid w:val="00120D58"/>
    <w:rsid w:val="00121024"/>
    <w:rsid w:val="001216E4"/>
    <w:rsid w:val="00121C4D"/>
    <w:rsid w:val="00121C71"/>
    <w:rsid w:val="00124471"/>
    <w:rsid w:val="001258AC"/>
    <w:rsid w:val="00126EE7"/>
    <w:rsid w:val="00127D1F"/>
    <w:rsid w:val="00130809"/>
    <w:rsid w:val="0013085B"/>
    <w:rsid w:val="00130A21"/>
    <w:rsid w:val="0013186E"/>
    <w:rsid w:val="001318AB"/>
    <w:rsid w:val="00131EC7"/>
    <w:rsid w:val="001335A9"/>
    <w:rsid w:val="00133FCE"/>
    <w:rsid w:val="00134767"/>
    <w:rsid w:val="001351F1"/>
    <w:rsid w:val="00135F0B"/>
    <w:rsid w:val="00136CD2"/>
    <w:rsid w:val="0013762D"/>
    <w:rsid w:val="001378B6"/>
    <w:rsid w:val="0014013E"/>
    <w:rsid w:val="00141E25"/>
    <w:rsid w:val="00142EAF"/>
    <w:rsid w:val="001448DB"/>
    <w:rsid w:val="001453CC"/>
    <w:rsid w:val="0014592E"/>
    <w:rsid w:val="00146D89"/>
    <w:rsid w:val="00147BB0"/>
    <w:rsid w:val="00150496"/>
    <w:rsid w:val="00151155"/>
    <w:rsid w:val="0015225E"/>
    <w:rsid w:val="00152473"/>
    <w:rsid w:val="00152DB1"/>
    <w:rsid w:val="00153D89"/>
    <w:rsid w:val="001550F1"/>
    <w:rsid w:val="00156FFF"/>
    <w:rsid w:val="0015770A"/>
    <w:rsid w:val="0015799A"/>
    <w:rsid w:val="00157E4B"/>
    <w:rsid w:val="00160275"/>
    <w:rsid w:val="00160F4D"/>
    <w:rsid w:val="001616B8"/>
    <w:rsid w:val="00161AC7"/>
    <w:rsid w:val="00162549"/>
    <w:rsid w:val="00162879"/>
    <w:rsid w:val="00163454"/>
    <w:rsid w:val="00163BBC"/>
    <w:rsid w:val="00163D74"/>
    <w:rsid w:val="00164A1B"/>
    <w:rsid w:val="00164FD4"/>
    <w:rsid w:val="00165352"/>
    <w:rsid w:val="00165E55"/>
    <w:rsid w:val="001666E6"/>
    <w:rsid w:val="0016704B"/>
    <w:rsid w:val="00171937"/>
    <w:rsid w:val="00172030"/>
    <w:rsid w:val="0017299A"/>
    <w:rsid w:val="00173245"/>
    <w:rsid w:val="00173EA6"/>
    <w:rsid w:val="001748F7"/>
    <w:rsid w:val="00175892"/>
    <w:rsid w:val="0017781B"/>
    <w:rsid w:val="00177D6B"/>
    <w:rsid w:val="001817FA"/>
    <w:rsid w:val="00181DE2"/>
    <w:rsid w:val="00182771"/>
    <w:rsid w:val="00183233"/>
    <w:rsid w:val="00183FBD"/>
    <w:rsid w:val="0018530A"/>
    <w:rsid w:val="0018599F"/>
    <w:rsid w:val="00185ECB"/>
    <w:rsid w:val="00185EFA"/>
    <w:rsid w:val="00186A99"/>
    <w:rsid w:val="00186C2C"/>
    <w:rsid w:val="00186DA6"/>
    <w:rsid w:val="00186EC6"/>
    <w:rsid w:val="001870F1"/>
    <w:rsid w:val="001872B1"/>
    <w:rsid w:val="001906A0"/>
    <w:rsid w:val="00190F56"/>
    <w:rsid w:val="001911C7"/>
    <w:rsid w:val="00193F55"/>
    <w:rsid w:val="00194C58"/>
    <w:rsid w:val="00194D51"/>
    <w:rsid w:val="0019580B"/>
    <w:rsid w:val="001962AE"/>
    <w:rsid w:val="00196F9A"/>
    <w:rsid w:val="001A0CA1"/>
    <w:rsid w:val="001A203A"/>
    <w:rsid w:val="001A2BED"/>
    <w:rsid w:val="001A35AB"/>
    <w:rsid w:val="001A3C9C"/>
    <w:rsid w:val="001A3D27"/>
    <w:rsid w:val="001A4DF4"/>
    <w:rsid w:val="001A4E34"/>
    <w:rsid w:val="001A5569"/>
    <w:rsid w:val="001A5C8B"/>
    <w:rsid w:val="001B0D13"/>
    <w:rsid w:val="001B115C"/>
    <w:rsid w:val="001B1BB1"/>
    <w:rsid w:val="001B2523"/>
    <w:rsid w:val="001B291E"/>
    <w:rsid w:val="001B2ED2"/>
    <w:rsid w:val="001B55BC"/>
    <w:rsid w:val="001B65FF"/>
    <w:rsid w:val="001B6602"/>
    <w:rsid w:val="001B7A56"/>
    <w:rsid w:val="001B7E92"/>
    <w:rsid w:val="001B7F7A"/>
    <w:rsid w:val="001C0216"/>
    <w:rsid w:val="001C120D"/>
    <w:rsid w:val="001C1761"/>
    <w:rsid w:val="001C1901"/>
    <w:rsid w:val="001C1D1B"/>
    <w:rsid w:val="001C21FA"/>
    <w:rsid w:val="001C487D"/>
    <w:rsid w:val="001C5EE8"/>
    <w:rsid w:val="001C5EFE"/>
    <w:rsid w:val="001C5F12"/>
    <w:rsid w:val="001C612A"/>
    <w:rsid w:val="001C6F51"/>
    <w:rsid w:val="001C74CD"/>
    <w:rsid w:val="001C7604"/>
    <w:rsid w:val="001D100F"/>
    <w:rsid w:val="001D1326"/>
    <w:rsid w:val="001D1CAB"/>
    <w:rsid w:val="001D2354"/>
    <w:rsid w:val="001D5FA0"/>
    <w:rsid w:val="001D6678"/>
    <w:rsid w:val="001D69E7"/>
    <w:rsid w:val="001D6EF3"/>
    <w:rsid w:val="001D7C10"/>
    <w:rsid w:val="001E02E6"/>
    <w:rsid w:val="001E093C"/>
    <w:rsid w:val="001E0AA6"/>
    <w:rsid w:val="001E0B44"/>
    <w:rsid w:val="001E1B98"/>
    <w:rsid w:val="001E2337"/>
    <w:rsid w:val="001E3769"/>
    <w:rsid w:val="001E3FD6"/>
    <w:rsid w:val="001E4433"/>
    <w:rsid w:val="001E488B"/>
    <w:rsid w:val="001E5FCF"/>
    <w:rsid w:val="001E74F1"/>
    <w:rsid w:val="001E75F5"/>
    <w:rsid w:val="001E7D4D"/>
    <w:rsid w:val="001E7F30"/>
    <w:rsid w:val="001F1BD4"/>
    <w:rsid w:val="001F1FA3"/>
    <w:rsid w:val="001F4B39"/>
    <w:rsid w:val="001F59D9"/>
    <w:rsid w:val="001F615C"/>
    <w:rsid w:val="001F7255"/>
    <w:rsid w:val="00200380"/>
    <w:rsid w:val="00200E82"/>
    <w:rsid w:val="002025C2"/>
    <w:rsid w:val="002030F9"/>
    <w:rsid w:val="00203350"/>
    <w:rsid w:val="002043D6"/>
    <w:rsid w:val="002043E8"/>
    <w:rsid w:val="00206515"/>
    <w:rsid w:val="00207BD5"/>
    <w:rsid w:val="0021252C"/>
    <w:rsid w:val="00212999"/>
    <w:rsid w:val="002136FD"/>
    <w:rsid w:val="00213E38"/>
    <w:rsid w:val="00215665"/>
    <w:rsid w:val="002159CD"/>
    <w:rsid w:val="00216CC1"/>
    <w:rsid w:val="00217BFA"/>
    <w:rsid w:val="00217FB1"/>
    <w:rsid w:val="00220ADC"/>
    <w:rsid w:val="00220AFB"/>
    <w:rsid w:val="00220CC3"/>
    <w:rsid w:val="00222664"/>
    <w:rsid w:val="0022270F"/>
    <w:rsid w:val="00222BE3"/>
    <w:rsid w:val="00222F8A"/>
    <w:rsid w:val="00223461"/>
    <w:rsid w:val="00223BCC"/>
    <w:rsid w:val="00223FD3"/>
    <w:rsid w:val="0022401A"/>
    <w:rsid w:val="00224287"/>
    <w:rsid w:val="00225585"/>
    <w:rsid w:val="002255FF"/>
    <w:rsid w:val="002257C7"/>
    <w:rsid w:val="00226979"/>
    <w:rsid w:val="002275FC"/>
    <w:rsid w:val="0022777D"/>
    <w:rsid w:val="0023043B"/>
    <w:rsid w:val="00230A32"/>
    <w:rsid w:val="00230B6D"/>
    <w:rsid w:val="00230FE1"/>
    <w:rsid w:val="0023136E"/>
    <w:rsid w:val="00231972"/>
    <w:rsid w:val="00231D1C"/>
    <w:rsid w:val="00232504"/>
    <w:rsid w:val="002325A9"/>
    <w:rsid w:val="002349BC"/>
    <w:rsid w:val="002369FD"/>
    <w:rsid w:val="00236A5A"/>
    <w:rsid w:val="002401EF"/>
    <w:rsid w:val="00241A29"/>
    <w:rsid w:val="002423DD"/>
    <w:rsid w:val="00243F5D"/>
    <w:rsid w:val="0024502E"/>
    <w:rsid w:val="0024503E"/>
    <w:rsid w:val="002456DC"/>
    <w:rsid w:val="002466B2"/>
    <w:rsid w:val="00247933"/>
    <w:rsid w:val="002512B0"/>
    <w:rsid w:val="002513DA"/>
    <w:rsid w:val="00252281"/>
    <w:rsid w:val="00252642"/>
    <w:rsid w:val="0025330F"/>
    <w:rsid w:val="002536CA"/>
    <w:rsid w:val="00254E04"/>
    <w:rsid w:val="00256792"/>
    <w:rsid w:val="002572F7"/>
    <w:rsid w:val="0026029C"/>
    <w:rsid w:val="00260DBB"/>
    <w:rsid w:val="0026387D"/>
    <w:rsid w:val="00263EC2"/>
    <w:rsid w:val="00265688"/>
    <w:rsid w:val="002666BD"/>
    <w:rsid w:val="00267B50"/>
    <w:rsid w:val="00272726"/>
    <w:rsid w:val="002729A0"/>
    <w:rsid w:val="00275A67"/>
    <w:rsid w:val="00277030"/>
    <w:rsid w:val="00277DCB"/>
    <w:rsid w:val="0028071F"/>
    <w:rsid w:val="0028167F"/>
    <w:rsid w:val="00282151"/>
    <w:rsid w:val="00283D80"/>
    <w:rsid w:val="002845EF"/>
    <w:rsid w:val="00284BFE"/>
    <w:rsid w:val="00285DC0"/>
    <w:rsid w:val="0028693E"/>
    <w:rsid w:val="002869AB"/>
    <w:rsid w:val="00287B73"/>
    <w:rsid w:val="002905F3"/>
    <w:rsid w:val="0029064E"/>
    <w:rsid w:val="0029086D"/>
    <w:rsid w:val="00291E3D"/>
    <w:rsid w:val="0029218A"/>
    <w:rsid w:val="00292C4E"/>
    <w:rsid w:val="00292EF0"/>
    <w:rsid w:val="00293638"/>
    <w:rsid w:val="00293B0A"/>
    <w:rsid w:val="002940B4"/>
    <w:rsid w:val="00294BB0"/>
    <w:rsid w:val="00294F3D"/>
    <w:rsid w:val="002A0731"/>
    <w:rsid w:val="002A0E1C"/>
    <w:rsid w:val="002A1C3A"/>
    <w:rsid w:val="002A1D9D"/>
    <w:rsid w:val="002A1EE7"/>
    <w:rsid w:val="002A2670"/>
    <w:rsid w:val="002A2AC0"/>
    <w:rsid w:val="002A31B8"/>
    <w:rsid w:val="002A3711"/>
    <w:rsid w:val="002A4A88"/>
    <w:rsid w:val="002A4C7D"/>
    <w:rsid w:val="002A4CF8"/>
    <w:rsid w:val="002A524B"/>
    <w:rsid w:val="002A6AB8"/>
    <w:rsid w:val="002A7C07"/>
    <w:rsid w:val="002B14FF"/>
    <w:rsid w:val="002B242B"/>
    <w:rsid w:val="002B3664"/>
    <w:rsid w:val="002B53B7"/>
    <w:rsid w:val="002B53D2"/>
    <w:rsid w:val="002B5B16"/>
    <w:rsid w:val="002B7257"/>
    <w:rsid w:val="002B7C57"/>
    <w:rsid w:val="002C1067"/>
    <w:rsid w:val="002C13C9"/>
    <w:rsid w:val="002C26FC"/>
    <w:rsid w:val="002C2E88"/>
    <w:rsid w:val="002C397D"/>
    <w:rsid w:val="002C3B54"/>
    <w:rsid w:val="002C5164"/>
    <w:rsid w:val="002C54A6"/>
    <w:rsid w:val="002C5F94"/>
    <w:rsid w:val="002C609C"/>
    <w:rsid w:val="002C75DC"/>
    <w:rsid w:val="002C7892"/>
    <w:rsid w:val="002C7989"/>
    <w:rsid w:val="002D07E2"/>
    <w:rsid w:val="002D0ABF"/>
    <w:rsid w:val="002D20C6"/>
    <w:rsid w:val="002D2452"/>
    <w:rsid w:val="002D2B7A"/>
    <w:rsid w:val="002D325D"/>
    <w:rsid w:val="002D3675"/>
    <w:rsid w:val="002D3F83"/>
    <w:rsid w:val="002D5368"/>
    <w:rsid w:val="002D54EF"/>
    <w:rsid w:val="002D5E61"/>
    <w:rsid w:val="002D742D"/>
    <w:rsid w:val="002D7501"/>
    <w:rsid w:val="002D7B04"/>
    <w:rsid w:val="002E0635"/>
    <w:rsid w:val="002E0701"/>
    <w:rsid w:val="002E0730"/>
    <w:rsid w:val="002E11B7"/>
    <w:rsid w:val="002E1C01"/>
    <w:rsid w:val="002E29B7"/>
    <w:rsid w:val="002E2E70"/>
    <w:rsid w:val="002E4001"/>
    <w:rsid w:val="002E4C08"/>
    <w:rsid w:val="002E5016"/>
    <w:rsid w:val="002E7526"/>
    <w:rsid w:val="002F09E7"/>
    <w:rsid w:val="002F1966"/>
    <w:rsid w:val="002F2564"/>
    <w:rsid w:val="002F482F"/>
    <w:rsid w:val="002F5154"/>
    <w:rsid w:val="002F6638"/>
    <w:rsid w:val="002F7434"/>
    <w:rsid w:val="00302959"/>
    <w:rsid w:val="00303982"/>
    <w:rsid w:val="00303B1F"/>
    <w:rsid w:val="0030422C"/>
    <w:rsid w:val="003048BC"/>
    <w:rsid w:val="00304DA1"/>
    <w:rsid w:val="00305BA6"/>
    <w:rsid w:val="003064E7"/>
    <w:rsid w:val="00310B9B"/>
    <w:rsid w:val="00310BB8"/>
    <w:rsid w:val="00313CCE"/>
    <w:rsid w:val="00313D10"/>
    <w:rsid w:val="00314BDD"/>
    <w:rsid w:val="00314CF6"/>
    <w:rsid w:val="00314E2F"/>
    <w:rsid w:val="003152CD"/>
    <w:rsid w:val="00315793"/>
    <w:rsid w:val="00315B0F"/>
    <w:rsid w:val="00315C54"/>
    <w:rsid w:val="00316632"/>
    <w:rsid w:val="0031677A"/>
    <w:rsid w:val="00316940"/>
    <w:rsid w:val="00317590"/>
    <w:rsid w:val="003177BD"/>
    <w:rsid w:val="00317CFA"/>
    <w:rsid w:val="00317F3C"/>
    <w:rsid w:val="00320247"/>
    <w:rsid w:val="00321077"/>
    <w:rsid w:val="003215FB"/>
    <w:rsid w:val="0032243E"/>
    <w:rsid w:val="00322734"/>
    <w:rsid w:val="00322A5A"/>
    <w:rsid w:val="00322EC5"/>
    <w:rsid w:val="00323C02"/>
    <w:rsid w:val="00323C27"/>
    <w:rsid w:val="00326537"/>
    <w:rsid w:val="00326997"/>
    <w:rsid w:val="00326B8B"/>
    <w:rsid w:val="003272BE"/>
    <w:rsid w:val="0032747A"/>
    <w:rsid w:val="00330023"/>
    <w:rsid w:val="0033080F"/>
    <w:rsid w:val="003308D1"/>
    <w:rsid w:val="003316AF"/>
    <w:rsid w:val="0033198C"/>
    <w:rsid w:val="00331B5C"/>
    <w:rsid w:val="0033236B"/>
    <w:rsid w:val="0033304E"/>
    <w:rsid w:val="00334729"/>
    <w:rsid w:val="003349C1"/>
    <w:rsid w:val="00335273"/>
    <w:rsid w:val="00336CE8"/>
    <w:rsid w:val="003372F5"/>
    <w:rsid w:val="003376B5"/>
    <w:rsid w:val="00337F54"/>
    <w:rsid w:val="003405C6"/>
    <w:rsid w:val="00340F26"/>
    <w:rsid w:val="00341C63"/>
    <w:rsid w:val="00342284"/>
    <w:rsid w:val="00342C07"/>
    <w:rsid w:val="00342FB6"/>
    <w:rsid w:val="003448BA"/>
    <w:rsid w:val="00344FD2"/>
    <w:rsid w:val="00345ED8"/>
    <w:rsid w:val="00345F93"/>
    <w:rsid w:val="0034631F"/>
    <w:rsid w:val="0034656D"/>
    <w:rsid w:val="00347361"/>
    <w:rsid w:val="0034786F"/>
    <w:rsid w:val="003510E7"/>
    <w:rsid w:val="00351141"/>
    <w:rsid w:val="00351741"/>
    <w:rsid w:val="00351B6B"/>
    <w:rsid w:val="0035417D"/>
    <w:rsid w:val="0035444A"/>
    <w:rsid w:val="00355D7C"/>
    <w:rsid w:val="00357B0F"/>
    <w:rsid w:val="00357DBE"/>
    <w:rsid w:val="00360253"/>
    <w:rsid w:val="0036045E"/>
    <w:rsid w:val="0036123B"/>
    <w:rsid w:val="003623C1"/>
    <w:rsid w:val="00362F60"/>
    <w:rsid w:val="00363783"/>
    <w:rsid w:val="00363D32"/>
    <w:rsid w:val="00364D7C"/>
    <w:rsid w:val="00364E1B"/>
    <w:rsid w:val="00366D4E"/>
    <w:rsid w:val="00367081"/>
    <w:rsid w:val="00367E1A"/>
    <w:rsid w:val="00370C6C"/>
    <w:rsid w:val="00371A34"/>
    <w:rsid w:val="00372158"/>
    <w:rsid w:val="00372697"/>
    <w:rsid w:val="00372A5E"/>
    <w:rsid w:val="0037318E"/>
    <w:rsid w:val="00373549"/>
    <w:rsid w:val="00373B5B"/>
    <w:rsid w:val="00373C8A"/>
    <w:rsid w:val="00373F50"/>
    <w:rsid w:val="00374046"/>
    <w:rsid w:val="003751D1"/>
    <w:rsid w:val="00375D37"/>
    <w:rsid w:val="00376851"/>
    <w:rsid w:val="00376F1F"/>
    <w:rsid w:val="00377243"/>
    <w:rsid w:val="0038042F"/>
    <w:rsid w:val="00380890"/>
    <w:rsid w:val="00380E62"/>
    <w:rsid w:val="00381BC2"/>
    <w:rsid w:val="00381F81"/>
    <w:rsid w:val="003820FD"/>
    <w:rsid w:val="00382FDA"/>
    <w:rsid w:val="0038345A"/>
    <w:rsid w:val="00383CD0"/>
    <w:rsid w:val="00383EA2"/>
    <w:rsid w:val="00383EB0"/>
    <w:rsid w:val="00384388"/>
    <w:rsid w:val="00385409"/>
    <w:rsid w:val="0038570B"/>
    <w:rsid w:val="003862C2"/>
    <w:rsid w:val="003864E5"/>
    <w:rsid w:val="003868F1"/>
    <w:rsid w:val="00390426"/>
    <w:rsid w:val="003914E8"/>
    <w:rsid w:val="003922D5"/>
    <w:rsid w:val="003929C3"/>
    <w:rsid w:val="00393A63"/>
    <w:rsid w:val="00393F74"/>
    <w:rsid w:val="00393FD2"/>
    <w:rsid w:val="00394ACA"/>
    <w:rsid w:val="00395693"/>
    <w:rsid w:val="003977BC"/>
    <w:rsid w:val="003A16BF"/>
    <w:rsid w:val="003A2179"/>
    <w:rsid w:val="003A423F"/>
    <w:rsid w:val="003A4590"/>
    <w:rsid w:val="003A4771"/>
    <w:rsid w:val="003A495F"/>
    <w:rsid w:val="003A4EF9"/>
    <w:rsid w:val="003A6859"/>
    <w:rsid w:val="003B14A4"/>
    <w:rsid w:val="003B2101"/>
    <w:rsid w:val="003B39BE"/>
    <w:rsid w:val="003B4092"/>
    <w:rsid w:val="003B44AE"/>
    <w:rsid w:val="003B4CC4"/>
    <w:rsid w:val="003B537A"/>
    <w:rsid w:val="003B6A4E"/>
    <w:rsid w:val="003B73C0"/>
    <w:rsid w:val="003B7A70"/>
    <w:rsid w:val="003C014C"/>
    <w:rsid w:val="003C0628"/>
    <w:rsid w:val="003C06BF"/>
    <w:rsid w:val="003C1E33"/>
    <w:rsid w:val="003C1F41"/>
    <w:rsid w:val="003C26F2"/>
    <w:rsid w:val="003C2E55"/>
    <w:rsid w:val="003C3D38"/>
    <w:rsid w:val="003C6497"/>
    <w:rsid w:val="003C6C89"/>
    <w:rsid w:val="003D01C4"/>
    <w:rsid w:val="003D05D5"/>
    <w:rsid w:val="003D1476"/>
    <w:rsid w:val="003D239F"/>
    <w:rsid w:val="003D298C"/>
    <w:rsid w:val="003D3534"/>
    <w:rsid w:val="003D3864"/>
    <w:rsid w:val="003D3B83"/>
    <w:rsid w:val="003D557E"/>
    <w:rsid w:val="003D59BC"/>
    <w:rsid w:val="003D5ECA"/>
    <w:rsid w:val="003D6DD8"/>
    <w:rsid w:val="003D6E1C"/>
    <w:rsid w:val="003D7068"/>
    <w:rsid w:val="003D7251"/>
    <w:rsid w:val="003E2080"/>
    <w:rsid w:val="003E2288"/>
    <w:rsid w:val="003E27AF"/>
    <w:rsid w:val="003E2C1D"/>
    <w:rsid w:val="003E3E1E"/>
    <w:rsid w:val="003E4005"/>
    <w:rsid w:val="003E5E99"/>
    <w:rsid w:val="003F0C7E"/>
    <w:rsid w:val="003F1786"/>
    <w:rsid w:val="003F18EA"/>
    <w:rsid w:val="003F1FD7"/>
    <w:rsid w:val="003F3649"/>
    <w:rsid w:val="003F3F6E"/>
    <w:rsid w:val="003F42BA"/>
    <w:rsid w:val="003F4578"/>
    <w:rsid w:val="003F4774"/>
    <w:rsid w:val="003F588D"/>
    <w:rsid w:val="003F5966"/>
    <w:rsid w:val="003F5B8F"/>
    <w:rsid w:val="003F637E"/>
    <w:rsid w:val="003F6E85"/>
    <w:rsid w:val="003F6F18"/>
    <w:rsid w:val="003F7EAD"/>
    <w:rsid w:val="004008B3"/>
    <w:rsid w:val="00400BD1"/>
    <w:rsid w:val="00400C06"/>
    <w:rsid w:val="004013BB"/>
    <w:rsid w:val="0040180F"/>
    <w:rsid w:val="004020F6"/>
    <w:rsid w:val="004041FB"/>
    <w:rsid w:val="004046D3"/>
    <w:rsid w:val="00404C73"/>
    <w:rsid w:val="00405102"/>
    <w:rsid w:val="00405660"/>
    <w:rsid w:val="00405F9B"/>
    <w:rsid w:val="00406213"/>
    <w:rsid w:val="004062A9"/>
    <w:rsid w:val="00406B12"/>
    <w:rsid w:val="00407C2D"/>
    <w:rsid w:val="00407C7D"/>
    <w:rsid w:val="00410711"/>
    <w:rsid w:val="0041153A"/>
    <w:rsid w:val="00413FF1"/>
    <w:rsid w:val="0041566D"/>
    <w:rsid w:val="00415ACB"/>
    <w:rsid w:val="0042038F"/>
    <w:rsid w:val="00420C31"/>
    <w:rsid w:val="00420F19"/>
    <w:rsid w:val="004219ED"/>
    <w:rsid w:val="00421FC1"/>
    <w:rsid w:val="00422659"/>
    <w:rsid w:val="004238EB"/>
    <w:rsid w:val="00424AB8"/>
    <w:rsid w:val="00425ED2"/>
    <w:rsid w:val="00426DE6"/>
    <w:rsid w:val="0042779E"/>
    <w:rsid w:val="004308E2"/>
    <w:rsid w:val="00431282"/>
    <w:rsid w:val="0043172B"/>
    <w:rsid w:val="00433385"/>
    <w:rsid w:val="004336AE"/>
    <w:rsid w:val="004337CF"/>
    <w:rsid w:val="00433A34"/>
    <w:rsid w:val="004342F0"/>
    <w:rsid w:val="00435D86"/>
    <w:rsid w:val="00435F7F"/>
    <w:rsid w:val="00436AB3"/>
    <w:rsid w:val="00437F04"/>
    <w:rsid w:val="004401C1"/>
    <w:rsid w:val="00440447"/>
    <w:rsid w:val="004427A5"/>
    <w:rsid w:val="004430EE"/>
    <w:rsid w:val="00443153"/>
    <w:rsid w:val="004453C4"/>
    <w:rsid w:val="00445443"/>
    <w:rsid w:val="00445921"/>
    <w:rsid w:val="00445961"/>
    <w:rsid w:val="00445BE9"/>
    <w:rsid w:val="00447D41"/>
    <w:rsid w:val="004502DB"/>
    <w:rsid w:val="004511A3"/>
    <w:rsid w:val="0045121B"/>
    <w:rsid w:val="00453EE8"/>
    <w:rsid w:val="0045455F"/>
    <w:rsid w:val="004546F3"/>
    <w:rsid w:val="004555D3"/>
    <w:rsid w:val="00457762"/>
    <w:rsid w:val="00460FB5"/>
    <w:rsid w:val="00461042"/>
    <w:rsid w:val="004611AB"/>
    <w:rsid w:val="00461459"/>
    <w:rsid w:val="004624E5"/>
    <w:rsid w:val="00463109"/>
    <w:rsid w:val="004637F4"/>
    <w:rsid w:val="0046404A"/>
    <w:rsid w:val="004647DF"/>
    <w:rsid w:val="004666D0"/>
    <w:rsid w:val="00466804"/>
    <w:rsid w:val="00466DAB"/>
    <w:rsid w:val="0047043B"/>
    <w:rsid w:val="00471EB3"/>
    <w:rsid w:val="00472DF5"/>
    <w:rsid w:val="00474ADF"/>
    <w:rsid w:val="00475148"/>
    <w:rsid w:val="00475AD0"/>
    <w:rsid w:val="00475ADF"/>
    <w:rsid w:val="00476100"/>
    <w:rsid w:val="00476662"/>
    <w:rsid w:val="004817B3"/>
    <w:rsid w:val="00481CCD"/>
    <w:rsid w:val="004822C7"/>
    <w:rsid w:val="00482440"/>
    <w:rsid w:val="00482934"/>
    <w:rsid w:val="00482D33"/>
    <w:rsid w:val="00482E60"/>
    <w:rsid w:val="0048474B"/>
    <w:rsid w:val="0048525F"/>
    <w:rsid w:val="00486B30"/>
    <w:rsid w:val="00486E04"/>
    <w:rsid w:val="0048759C"/>
    <w:rsid w:val="00487BE6"/>
    <w:rsid w:val="00487C37"/>
    <w:rsid w:val="00490843"/>
    <w:rsid w:val="00490BCF"/>
    <w:rsid w:val="00492438"/>
    <w:rsid w:val="0049283B"/>
    <w:rsid w:val="004928DD"/>
    <w:rsid w:val="00493134"/>
    <w:rsid w:val="0049387A"/>
    <w:rsid w:val="00493AE2"/>
    <w:rsid w:val="00493EB3"/>
    <w:rsid w:val="004952BC"/>
    <w:rsid w:val="004956CE"/>
    <w:rsid w:val="0049622D"/>
    <w:rsid w:val="004967D3"/>
    <w:rsid w:val="00497C37"/>
    <w:rsid w:val="00497F1F"/>
    <w:rsid w:val="004A07A1"/>
    <w:rsid w:val="004A0BC8"/>
    <w:rsid w:val="004A0F24"/>
    <w:rsid w:val="004A148F"/>
    <w:rsid w:val="004A1AB0"/>
    <w:rsid w:val="004A1D38"/>
    <w:rsid w:val="004A3A4A"/>
    <w:rsid w:val="004A3E7D"/>
    <w:rsid w:val="004A3ED2"/>
    <w:rsid w:val="004A490C"/>
    <w:rsid w:val="004A4FD5"/>
    <w:rsid w:val="004A52CA"/>
    <w:rsid w:val="004A684C"/>
    <w:rsid w:val="004A7561"/>
    <w:rsid w:val="004A7938"/>
    <w:rsid w:val="004B0499"/>
    <w:rsid w:val="004B07AA"/>
    <w:rsid w:val="004B0C19"/>
    <w:rsid w:val="004B0C30"/>
    <w:rsid w:val="004B0CC3"/>
    <w:rsid w:val="004B1F6F"/>
    <w:rsid w:val="004B3C0B"/>
    <w:rsid w:val="004B4439"/>
    <w:rsid w:val="004B4B9D"/>
    <w:rsid w:val="004B619A"/>
    <w:rsid w:val="004B6718"/>
    <w:rsid w:val="004B6CE3"/>
    <w:rsid w:val="004B6CF1"/>
    <w:rsid w:val="004B707B"/>
    <w:rsid w:val="004B70E9"/>
    <w:rsid w:val="004B7365"/>
    <w:rsid w:val="004B778B"/>
    <w:rsid w:val="004C0123"/>
    <w:rsid w:val="004C096F"/>
    <w:rsid w:val="004C1489"/>
    <w:rsid w:val="004C1B64"/>
    <w:rsid w:val="004C2772"/>
    <w:rsid w:val="004C29A7"/>
    <w:rsid w:val="004C3432"/>
    <w:rsid w:val="004C3722"/>
    <w:rsid w:val="004C3C9B"/>
    <w:rsid w:val="004C4D43"/>
    <w:rsid w:val="004C4DD2"/>
    <w:rsid w:val="004C5A10"/>
    <w:rsid w:val="004C5DBB"/>
    <w:rsid w:val="004C689A"/>
    <w:rsid w:val="004C6AE1"/>
    <w:rsid w:val="004C7067"/>
    <w:rsid w:val="004D024C"/>
    <w:rsid w:val="004D02B8"/>
    <w:rsid w:val="004D0488"/>
    <w:rsid w:val="004D158F"/>
    <w:rsid w:val="004D26AA"/>
    <w:rsid w:val="004D2FFB"/>
    <w:rsid w:val="004D33F8"/>
    <w:rsid w:val="004D4DA8"/>
    <w:rsid w:val="004D6119"/>
    <w:rsid w:val="004D7241"/>
    <w:rsid w:val="004D7493"/>
    <w:rsid w:val="004D7911"/>
    <w:rsid w:val="004E0F6E"/>
    <w:rsid w:val="004E1323"/>
    <w:rsid w:val="004E4EC8"/>
    <w:rsid w:val="004E5009"/>
    <w:rsid w:val="004E6A8F"/>
    <w:rsid w:val="004E72C4"/>
    <w:rsid w:val="004F0C68"/>
    <w:rsid w:val="004F1BEC"/>
    <w:rsid w:val="004F1E92"/>
    <w:rsid w:val="004F274C"/>
    <w:rsid w:val="004F2BA1"/>
    <w:rsid w:val="004F3856"/>
    <w:rsid w:val="004F3943"/>
    <w:rsid w:val="004F3F07"/>
    <w:rsid w:val="004F411D"/>
    <w:rsid w:val="004F43D8"/>
    <w:rsid w:val="004F4DE3"/>
    <w:rsid w:val="004F50C7"/>
    <w:rsid w:val="004F6BB0"/>
    <w:rsid w:val="004F6C64"/>
    <w:rsid w:val="004F6E45"/>
    <w:rsid w:val="004F7F5A"/>
    <w:rsid w:val="004F7FFE"/>
    <w:rsid w:val="005013DC"/>
    <w:rsid w:val="005015AD"/>
    <w:rsid w:val="00501A13"/>
    <w:rsid w:val="00501E43"/>
    <w:rsid w:val="005020E3"/>
    <w:rsid w:val="00502A0A"/>
    <w:rsid w:val="005037FC"/>
    <w:rsid w:val="00503A8E"/>
    <w:rsid w:val="00503C7B"/>
    <w:rsid w:val="005042DE"/>
    <w:rsid w:val="005058F4"/>
    <w:rsid w:val="00507708"/>
    <w:rsid w:val="00507834"/>
    <w:rsid w:val="00507A62"/>
    <w:rsid w:val="0051039D"/>
    <w:rsid w:val="0051054B"/>
    <w:rsid w:val="00510A64"/>
    <w:rsid w:val="0051161D"/>
    <w:rsid w:val="005132F6"/>
    <w:rsid w:val="0051348D"/>
    <w:rsid w:val="005139CE"/>
    <w:rsid w:val="005142C1"/>
    <w:rsid w:val="00515018"/>
    <w:rsid w:val="00515151"/>
    <w:rsid w:val="00515264"/>
    <w:rsid w:val="00517005"/>
    <w:rsid w:val="00517D8C"/>
    <w:rsid w:val="005201FA"/>
    <w:rsid w:val="005202D6"/>
    <w:rsid w:val="00520322"/>
    <w:rsid w:val="00520F97"/>
    <w:rsid w:val="0052162F"/>
    <w:rsid w:val="00522B6C"/>
    <w:rsid w:val="00523B05"/>
    <w:rsid w:val="00523E69"/>
    <w:rsid w:val="00524EC0"/>
    <w:rsid w:val="005250D1"/>
    <w:rsid w:val="005253D1"/>
    <w:rsid w:val="00526C84"/>
    <w:rsid w:val="00530AAC"/>
    <w:rsid w:val="005314FF"/>
    <w:rsid w:val="005317DE"/>
    <w:rsid w:val="00532036"/>
    <w:rsid w:val="005406D8"/>
    <w:rsid w:val="005407E6"/>
    <w:rsid w:val="00540F6E"/>
    <w:rsid w:val="00543B88"/>
    <w:rsid w:val="005443E1"/>
    <w:rsid w:val="005468A2"/>
    <w:rsid w:val="005501D7"/>
    <w:rsid w:val="0055038E"/>
    <w:rsid w:val="005508C6"/>
    <w:rsid w:val="00550DFB"/>
    <w:rsid w:val="005511DF"/>
    <w:rsid w:val="00551B35"/>
    <w:rsid w:val="005521CB"/>
    <w:rsid w:val="005535A4"/>
    <w:rsid w:val="00553F7D"/>
    <w:rsid w:val="00555008"/>
    <w:rsid w:val="005552AA"/>
    <w:rsid w:val="00555ACE"/>
    <w:rsid w:val="005570A3"/>
    <w:rsid w:val="00557334"/>
    <w:rsid w:val="00560167"/>
    <w:rsid w:val="00560895"/>
    <w:rsid w:val="00560E7E"/>
    <w:rsid w:val="00561066"/>
    <w:rsid w:val="00561DBB"/>
    <w:rsid w:val="0056372D"/>
    <w:rsid w:val="0056373C"/>
    <w:rsid w:val="00563A94"/>
    <w:rsid w:val="00564A17"/>
    <w:rsid w:val="00564B63"/>
    <w:rsid w:val="00565A1E"/>
    <w:rsid w:val="00565C48"/>
    <w:rsid w:val="0056605E"/>
    <w:rsid w:val="00566C09"/>
    <w:rsid w:val="00567FE2"/>
    <w:rsid w:val="00570708"/>
    <w:rsid w:val="00570AF3"/>
    <w:rsid w:val="00570E95"/>
    <w:rsid w:val="00570E9E"/>
    <w:rsid w:val="00571404"/>
    <w:rsid w:val="0057176F"/>
    <w:rsid w:val="0057363D"/>
    <w:rsid w:val="00573B32"/>
    <w:rsid w:val="00574052"/>
    <w:rsid w:val="0057462C"/>
    <w:rsid w:val="00576926"/>
    <w:rsid w:val="005772D7"/>
    <w:rsid w:val="00580BA0"/>
    <w:rsid w:val="005819BB"/>
    <w:rsid w:val="00581E80"/>
    <w:rsid w:val="00582C77"/>
    <w:rsid w:val="00583B55"/>
    <w:rsid w:val="00583D65"/>
    <w:rsid w:val="00583FFC"/>
    <w:rsid w:val="005845FE"/>
    <w:rsid w:val="00586CA2"/>
    <w:rsid w:val="00587E23"/>
    <w:rsid w:val="00590C34"/>
    <w:rsid w:val="00590C7E"/>
    <w:rsid w:val="00590D16"/>
    <w:rsid w:val="0059115C"/>
    <w:rsid w:val="005922FA"/>
    <w:rsid w:val="00592496"/>
    <w:rsid w:val="00592D4C"/>
    <w:rsid w:val="005936F3"/>
    <w:rsid w:val="00593F7A"/>
    <w:rsid w:val="005942DA"/>
    <w:rsid w:val="005946E7"/>
    <w:rsid w:val="0059485D"/>
    <w:rsid w:val="00595370"/>
    <w:rsid w:val="005964FE"/>
    <w:rsid w:val="00596590"/>
    <w:rsid w:val="0059674E"/>
    <w:rsid w:val="005968EB"/>
    <w:rsid w:val="00597005"/>
    <w:rsid w:val="005A05DB"/>
    <w:rsid w:val="005A16BC"/>
    <w:rsid w:val="005A1EFF"/>
    <w:rsid w:val="005A2097"/>
    <w:rsid w:val="005A27B2"/>
    <w:rsid w:val="005A35D2"/>
    <w:rsid w:val="005A3C17"/>
    <w:rsid w:val="005A54ED"/>
    <w:rsid w:val="005A5A74"/>
    <w:rsid w:val="005A5A9A"/>
    <w:rsid w:val="005A5BCE"/>
    <w:rsid w:val="005A6067"/>
    <w:rsid w:val="005A61C9"/>
    <w:rsid w:val="005A757E"/>
    <w:rsid w:val="005A75C0"/>
    <w:rsid w:val="005A7E69"/>
    <w:rsid w:val="005B064D"/>
    <w:rsid w:val="005B1604"/>
    <w:rsid w:val="005B1665"/>
    <w:rsid w:val="005B1DDB"/>
    <w:rsid w:val="005B462A"/>
    <w:rsid w:val="005B52CC"/>
    <w:rsid w:val="005B5C02"/>
    <w:rsid w:val="005B61D4"/>
    <w:rsid w:val="005B6FE0"/>
    <w:rsid w:val="005C07B8"/>
    <w:rsid w:val="005C148A"/>
    <w:rsid w:val="005C16D9"/>
    <w:rsid w:val="005C2BE3"/>
    <w:rsid w:val="005C2C10"/>
    <w:rsid w:val="005C2F88"/>
    <w:rsid w:val="005C36A0"/>
    <w:rsid w:val="005C4FB4"/>
    <w:rsid w:val="005C50C8"/>
    <w:rsid w:val="005C5244"/>
    <w:rsid w:val="005C56D5"/>
    <w:rsid w:val="005C5F61"/>
    <w:rsid w:val="005C67C4"/>
    <w:rsid w:val="005C6A6C"/>
    <w:rsid w:val="005C7015"/>
    <w:rsid w:val="005C76CE"/>
    <w:rsid w:val="005C78E6"/>
    <w:rsid w:val="005D02D1"/>
    <w:rsid w:val="005D0434"/>
    <w:rsid w:val="005D13A4"/>
    <w:rsid w:val="005D2423"/>
    <w:rsid w:val="005D3BFA"/>
    <w:rsid w:val="005D3DD2"/>
    <w:rsid w:val="005D525B"/>
    <w:rsid w:val="005D57A3"/>
    <w:rsid w:val="005D5C6B"/>
    <w:rsid w:val="005D5EB4"/>
    <w:rsid w:val="005D796C"/>
    <w:rsid w:val="005D7AC2"/>
    <w:rsid w:val="005D7C19"/>
    <w:rsid w:val="005D7D21"/>
    <w:rsid w:val="005E10C0"/>
    <w:rsid w:val="005E1B0A"/>
    <w:rsid w:val="005E1D0B"/>
    <w:rsid w:val="005E2D73"/>
    <w:rsid w:val="005E31D1"/>
    <w:rsid w:val="005E33CE"/>
    <w:rsid w:val="005E4464"/>
    <w:rsid w:val="005E4519"/>
    <w:rsid w:val="005E50A6"/>
    <w:rsid w:val="005E5104"/>
    <w:rsid w:val="005E5248"/>
    <w:rsid w:val="005E5733"/>
    <w:rsid w:val="005E6530"/>
    <w:rsid w:val="005E692E"/>
    <w:rsid w:val="005E6A7E"/>
    <w:rsid w:val="005E7596"/>
    <w:rsid w:val="005E7AA5"/>
    <w:rsid w:val="005F0511"/>
    <w:rsid w:val="005F17C8"/>
    <w:rsid w:val="005F20E6"/>
    <w:rsid w:val="005F290E"/>
    <w:rsid w:val="005F3968"/>
    <w:rsid w:val="005F4C90"/>
    <w:rsid w:val="005F526E"/>
    <w:rsid w:val="005F53A3"/>
    <w:rsid w:val="005F5BE9"/>
    <w:rsid w:val="005F666D"/>
    <w:rsid w:val="005F6D8A"/>
    <w:rsid w:val="005F7328"/>
    <w:rsid w:val="005F7A4C"/>
    <w:rsid w:val="005F7CED"/>
    <w:rsid w:val="006002EE"/>
    <w:rsid w:val="00600B6C"/>
    <w:rsid w:val="00601594"/>
    <w:rsid w:val="00601678"/>
    <w:rsid w:val="00601BBC"/>
    <w:rsid w:val="00601BF7"/>
    <w:rsid w:val="0060273B"/>
    <w:rsid w:val="00602B61"/>
    <w:rsid w:val="00605065"/>
    <w:rsid w:val="00606CCD"/>
    <w:rsid w:val="006076E6"/>
    <w:rsid w:val="0061072E"/>
    <w:rsid w:val="00610AFA"/>
    <w:rsid w:val="00610F01"/>
    <w:rsid w:val="00611CAB"/>
    <w:rsid w:val="006125CC"/>
    <w:rsid w:val="00612786"/>
    <w:rsid w:val="00612F57"/>
    <w:rsid w:val="006135A2"/>
    <w:rsid w:val="006151E9"/>
    <w:rsid w:val="00615DB7"/>
    <w:rsid w:val="00616AD9"/>
    <w:rsid w:val="00616C00"/>
    <w:rsid w:val="00616E5E"/>
    <w:rsid w:val="0061717E"/>
    <w:rsid w:val="00620A9D"/>
    <w:rsid w:val="00622229"/>
    <w:rsid w:val="00622835"/>
    <w:rsid w:val="00622B5C"/>
    <w:rsid w:val="0062300B"/>
    <w:rsid w:val="00623F98"/>
    <w:rsid w:val="00624860"/>
    <w:rsid w:val="00624BBF"/>
    <w:rsid w:val="00624D65"/>
    <w:rsid w:val="0062550D"/>
    <w:rsid w:val="00625823"/>
    <w:rsid w:val="00625E98"/>
    <w:rsid w:val="0062717F"/>
    <w:rsid w:val="00627E44"/>
    <w:rsid w:val="00627ED1"/>
    <w:rsid w:val="00630A86"/>
    <w:rsid w:val="0063252E"/>
    <w:rsid w:val="00632AE8"/>
    <w:rsid w:val="00632C3B"/>
    <w:rsid w:val="0063393D"/>
    <w:rsid w:val="0063468D"/>
    <w:rsid w:val="00634EAB"/>
    <w:rsid w:val="00635237"/>
    <w:rsid w:val="00635EB2"/>
    <w:rsid w:val="00637ED6"/>
    <w:rsid w:val="00640DEB"/>
    <w:rsid w:val="006413B3"/>
    <w:rsid w:val="00641EE7"/>
    <w:rsid w:val="00641FBE"/>
    <w:rsid w:val="006427C8"/>
    <w:rsid w:val="00643DE7"/>
    <w:rsid w:val="00644FAB"/>
    <w:rsid w:val="0064530F"/>
    <w:rsid w:val="00645DDA"/>
    <w:rsid w:val="00646001"/>
    <w:rsid w:val="00646A35"/>
    <w:rsid w:val="00646C07"/>
    <w:rsid w:val="00646F0F"/>
    <w:rsid w:val="00647686"/>
    <w:rsid w:val="00647E6D"/>
    <w:rsid w:val="00650A04"/>
    <w:rsid w:val="00650AB9"/>
    <w:rsid w:val="00651511"/>
    <w:rsid w:val="00652BFD"/>
    <w:rsid w:val="00652E46"/>
    <w:rsid w:val="006532CD"/>
    <w:rsid w:val="00653352"/>
    <w:rsid w:val="00653948"/>
    <w:rsid w:val="00653DF0"/>
    <w:rsid w:val="0065407B"/>
    <w:rsid w:val="00655E34"/>
    <w:rsid w:val="00656082"/>
    <w:rsid w:val="00656C92"/>
    <w:rsid w:val="00657CB3"/>
    <w:rsid w:val="0066195A"/>
    <w:rsid w:val="00661E6B"/>
    <w:rsid w:val="006627E6"/>
    <w:rsid w:val="006631B3"/>
    <w:rsid w:val="00664110"/>
    <w:rsid w:val="0066427E"/>
    <w:rsid w:val="00664970"/>
    <w:rsid w:val="006670D1"/>
    <w:rsid w:val="006672E9"/>
    <w:rsid w:val="00667626"/>
    <w:rsid w:val="00671800"/>
    <w:rsid w:val="00671C98"/>
    <w:rsid w:val="00673823"/>
    <w:rsid w:val="00674350"/>
    <w:rsid w:val="00674427"/>
    <w:rsid w:val="006748D6"/>
    <w:rsid w:val="0067618C"/>
    <w:rsid w:val="00680074"/>
    <w:rsid w:val="00680750"/>
    <w:rsid w:val="00681E3F"/>
    <w:rsid w:val="006822A1"/>
    <w:rsid w:val="00682E8A"/>
    <w:rsid w:val="0068363B"/>
    <w:rsid w:val="006836C3"/>
    <w:rsid w:val="006837E0"/>
    <w:rsid w:val="00683F43"/>
    <w:rsid w:val="00683FDB"/>
    <w:rsid w:val="00684EDC"/>
    <w:rsid w:val="00684F18"/>
    <w:rsid w:val="006850EC"/>
    <w:rsid w:val="00686C55"/>
    <w:rsid w:val="00686FFA"/>
    <w:rsid w:val="00687C84"/>
    <w:rsid w:val="00690F95"/>
    <w:rsid w:val="00691853"/>
    <w:rsid w:val="00691935"/>
    <w:rsid w:val="00691EC6"/>
    <w:rsid w:val="006928BC"/>
    <w:rsid w:val="00692D47"/>
    <w:rsid w:val="0069331C"/>
    <w:rsid w:val="006934FB"/>
    <w:rsid w:val="00693E8E"/>
    <w:rsid w:val="00695AD5"/>
    <w:rsid w:val="00695E54"/>
    <w:rsid w:val="00696F83"/>
    <w:rsid w:val="00697333"/>
    <w:rsid w:val="00697418"/>
    <w:rsid w:val="0069750E"/>
    <w:rsid w:val="00697743"/>
    <w:rsid w:val="00697FC2"/>
    <w:rsid w:val="006A0E0D"/>
    <w:rsid w:val="006A1315"/>
    <w:rsid w:val="006A201B"/>
    <w:rsid w:val="006A206F"/>
    <w:rsid w:val="006A3414"/>
    <w:rsid w:val="006A363C"/>
    <w:rsid w:val="006A47A8"/>
    <w:rsid w:val="006A47B6"/>
    <w:rsid w:val="006A4AE7"/>
    <w:rsid w:val="006A53CE"/>
    <w:rsid w:val="006A560D"/>
    <w:rsid w:val="006A5904"/>
    <w:rsid w:val="006A5A21"/>
    <w:rsid w:val="006A6105"/>
    <w:rsid w:val="006A6106"/>
    <w:rsid w:val="006A6BEF"/>
    <w:rsid w:val="006A7C70"/>
    <w:rsid w:val="006B07B8"/>
    <w:rsid w:val="006B0858"/>
    <w:rsid w:val="006B099D"/>
    <w:rsid w:val="006B0D7E"/>
    <w:rsid w:val="006B1193"/>
    <w:rsid w:val="006B15A9"/>
    <w:rsid w:val="006B28E9"/>
    <w:rsid w:val="006B3048"/>
    <w:rsid w:val="006B35DB"/>
    <w:rsid w:val="006B37C1"/>
    <w:rsid w:val="006B4B31"/>
    <w:rsid w:val="006B5387"/>
    <w:rsid w:val="006B6F91"/>
    <w:rsid w:val="006B74E1"/>
    <w:rsid w:val="006C02EE"/>
    <w:rsid w:val="006C0980"/>
    <w:rsid w:val="006C1781"/>
    <w:rsid w:val="006C2906"/>
    <w:rsid w:val="006C2C48"/>
    <w:rsid w:val="006C3A9C"/>
    <w:rsid w:val="006C5965"/>
    <w:rsid w:val="006C5B07"/>
    <w:rsid w:val="006C6CCB"/>
    <w:rsid w:val="006D06A6"/>
    <w:rsid w:val="006D172B"/>
    <w:rsid w:val="006D1D1F"/>
    <w:rsid w:val="006D24D1"/>
    <w:rsid w:val="006D5063"/>
    <w:rsid w:val="006D552E"/>
    <w:rsid w:val="006D5A71"/>
    <w:rsid w:val="006D63CC"/>
    <w:rsid w:val="006D672A"/>
    <w:rsid w:val="006D6864"/>
    <w:rsid w:val="006D6A05"/>
    <w:rsid w:val="006D6E99"/>
    <w:rsid w:val="006D70A4"/>
    <w:rsid w:val="006E2206"/>
    <w:rsid w:val="006E27B8"/>
    <w:rsid w:val="006E2CB7"/>
    <w:rsid w:val="006E3259"/>
    <w:rsid w:val="006E3919"/>
    <w:rsid w:val="006E3F4D"/>
    <w:rsid w:val="006E634F"/>
    <w:rsid w:val="006E69DE"/>
    <w:rsid w:val="006E7DEB"/>
    <w:rsid w:val="006E7EBA"/>
    <w:rsid w:val="006F140A"/>
    <w:rsid w:val="006F153D"/>
    <w:rsid w:val="006F349D"/>
    <w:rsid w:val="006F34C8"/>
    <w:rsid w:val="006F4E98"/>
    <w:rsid w:val="006F517A"/>
    <w:rsid w:val="006F571F"/>
    <w:rsid w:val="006F76FA"/>
    <w:rsid w:val="006F7C2B"/>
    <w:rsid w:val="006F7DA4"/>
    <w:rsid w:val="007003F3"/>
    <w:rsid w:val="00700585"/>
    <w:rsid w:val="00700D56"/>
    <w:rsid w:val="007027FD"/>
    <w:rsid w:val="00702FAD"/>
    <w:rsid w:val="0070381C"/>
    <w:rsid w:val="00704DF0"/>
    <w:rsid w:val="00705FC3"/>
    <w:rsid w:val="00707264"/>
    <w:rsid w:val="00707B17"/>
    <w:rsid w:val="00712323"/>
    <w:rsid w:val="00712FAF"/>
    <w:rsid w:val="0071310E"/>
    <w:rsid w:val="00714620"/>
    <w:rsid w:val="00714E83"/>
    <w:rsid w:val="00715BD2"/>
    <w:rsid w:val="00717B37"/>
    <w:rsid w:val="007203D2"/>
    <w:rsid w:val="00720505"/>
    <w:rsid w:val="007214B1"/>
    <w:rsid w:val="00721509"/>
    <w:rsid w:val="00721A85"/>
    <w:rsid w:val="00721E3A"/>
    <w:rsid w:val="007221BF"/>
    <w:rsid w:val="00722329"/>
    <w:rsid w:val="00722C64"/>
    <w:rsid w:val="0072329B"/>
    <w:rsid w:val="00723735"/>
    <w:rsid w:val="007255D5"/>
    <w:rsid w:val="00725CBF"/>
    <w:rsid w:val="00725E57"/>
    <w:rsid w:val="00727D37"/>
    <w:rsid w:val="00731719"/>
    <w:rsid w:val="00731F5A"/>
    <w:rsid w:val="00731FFB"/>
    <w:rsid w:val="00732F0F"/>
    <w:rsid w:val="00735DB8"/>
    <w:rsid w:val="00736741"/>
    <w:rsid w:val="00736B63"/>
    <w:rsid w:val="00736C06"/>
    <w:rsid w:val="00736FBB"/>
    <w:rsid w:val="0073769E"/>
    <w:rsid w:val="00740769"/>
    <w:rsid w:val="007408AC"/>
    <w:rsid w:val="007411CE"/>
    <w:rsid w:val="00741640"/>
    <w:rsid w:val="007416A5"/>
    <w:rsid w:val="00741DB3"/>
    <w:rsid w:val="00742201"/>
    <w:rsid w:val="00742A37"/>
    <w:rsid w:val="00742E92"/>
    <w:rsid w:val="00743DDB"/>
    <w:rsid w:val="00745045"/>
    <w:rsid w:val="0074559A"/>
    <w:rsid w:val="00745C37"/>
    <w:rsid w:val="00746EA0"/>
    <w:rsid w:val="0074789D"/>
    <w:rsid w:val="00747FBC"/>
    <w:rsid w:val="007502DC"/>
    <w:rsid w:val="00750C68"/>
    <w:rsid w:val="00752CB3"/>
    <w:rsid w:val="00752D5F"/>
    <w:rsid w:val="00752E2C"/>
    <w:rsid w:val="0075306A"/>
    <w:rsid w:val="00753932"/>
    <w:rsid w:val="0075465D"/>
    <w:rsid w:val="00754A41"/>
    <w:rsid w:val="00755763"/>
    <w:rsid w:val="00756EEC"/>
    <w:rsid w:val="0075727E"/>
    <w:rsid w:val="0075752D"/>
    <w:rsid w:val="00760961"/>
    <w:rsid w:val="007610F4"/>
    <w:rsid w:val="007611E3"/>
    <w:rsid w:val="00762FBB"/>
    <w:rsid w:val="0076306F"/>
    <w:rsid w:val="0076309A"/>
    <w:rsid w:val="00763371"/>
    <w:rsid w:val="007633C0"/>
    <w:rsid w:val="00763C99"/>
    <w:rsid w:val="00764327"/>
    <w:rsid w:val="00764BFC"/>
    <w:rsid w:val="00764D56"/>
    <w:rsid w:val="0076594B"/>
    <w:rsid w:val="0077056F"/>
    <w:rsid w:val="0077126E"/>
    <w:rsid w:val="007714EC"/>
    <w:rsid w:val="00773050"/>
    <w:rsid w:val="0077452C"/>
    <w:rsid w:val="00775390"/>
    <w:rsid w:val="00776705"/>
    <w:rsid w:val="007778CC"/>
    <w:rsid w:val="0078095F"/>
    <w:rsid w:val="00780C2B"/>
    <w:rsid w:val="00781452"/>
    <w:rsid w:val="00782ACF"/>
    <w:rsid w:val="00783306"/>
    <w:rsid w:val="00783839"/>
    <w:rsid w:val="00783FA7"/>
    <w:rsid w:val="007841B2"/>
    <w:rsid w:val="00785EA6"/>
    <w:rsid w:val="00786E58"/>
    <w:rsid w:val="00786F0E"/>
    <w:rsid w:val="0078736C"/>
    <w:rsid w:val="007907F8"/>
    <w:rsid w:val="00790C4F"/>
    <w:rsid w:val="00790E70"/>
    <w:rsid w:val="007916C6"/>
    <w:rsid w:val="0079226A"/>
    <w:rsid w:val="00793431"/>
    <w:rsid w:val="00793A13"/>
    <w:rsid w:val="00795F60"/>
    <w:rsid w:val="007962DF"/>
    <w:rsid w:val="007964C2"/>
    <w:rsid w:val="0079727C"/>
    <w:rsid w:val="0079737B"/>
    <w:rsid w:val="007A002D"/>
    <w:rsid w:val="007A03EC"/>
    <w:rsid w:val="007A12A0"/>
    <w:rsid w:val="007A1EA8"/>
    <w:rsid w:val="007A24AF"/>
    <w:rsid w:val="007A2A1D"/>
    <w:rsid w:val="007A34EE"/>
    <w:rsid w:val="007A3949"/>
    <w:rsid w:val="007A3BF5"/>
    <w:rsid w:val="007A3C39"/>
    <w:rsid w:val="007A4182"/>
    <w:rsid w:val="007A4BF6"/>
    <w:rsid w:val="007A5613"/>
    <w:rsid w:val="007A7671"/>
    <w:rsid w:val="007A773B"/>
    <w:rsid w:val="007A79C3"/>
    <w:rsid w:val="007A7D81"/>
    <w:rsid w:val="007B03D5"/>
    <w:rsid w:val="007B068F"/>
    <w:rsid w:val="007B1C38"/>
    <w:rsid w:val="007B22BC"/>
    <w:rsid w:val="007B2400"/>
    <w:rsid w:val="007B45CB"/>
    <w:rsid w:val="007B4C22"/>
    <w:rsid w:val="007B6007"/>
    <w:rsid w:val="007B6D09"/>
    <w:rsid w:val="007B6DE4"/>
    <w:rsid w:val="007C030F"/>
    <w:rsid w:val="007C0EBA"/>
    <w:rsid w:val="007C1245"/>
    <w:rsid w:val="007C1D2A"/>
    <w:rsid w:val="007C295E"/>
    <w:rsid w:val="007C4031"/>
    <w:rsid w:val="007C4129"/>
    <w:rsid w:val="007C4B15"/>
    <w:rsid w:val="007C665B"/>
    <w:rsid w:val="007C678C"/>
    <w:rsid w:val="007C6D82"/>
    <w:rsid w:val="007C6DC3"/>
    <w:rsid w:val="007D09DF"/>
    <w:rsid w:val="007D1149"/>
    <w:rsid w:val="007D1F7A"/>
    <w:rsid w:val="007D2806"/>
    <w:rsid w:val="007D2957"/>
    <w:rsid w:val="007D2DD0"/>
    <w:rsid w:val="007D2DEB"/>
    <w:rsid w:val="007D3973"/>
    <w:rsid w:val="007D4268"/>
    <w:rsid w:val="007D5398"/>
    <w:rsid w:val="007D71B8"/>
    <w:rsid w:val="007D7A32"/>
    <w:rsid w:val="007E1182"/>
    <w:rsid w:val="007E1995"/>
    <w:rsid w:val="007E1D6D"/>
    <w:rsid w:val="007E3908"/>
    <w:rsid w:val="007E55DF"/>
    <w:rsid w:val="007E6B9E"/>
    <w:rsid w:val="007F0E88"/>
    <w:rsid w:val="007F1363"/>
    <w:rsid w:val="007F16B0"/>
    <w:rsid w:val="007F22D1"/>
    <w:rsid w:val="007F459F"/>
    <w:rsid w:val="007F5210"/>
    <w:rsid w:val="007F571B"/>
    <w:rsid w:val="007F74EB"/>
    <w:rsid w:val="007F7945"/>
    <w:rsid w:val="00800849"/>
    <w:rsid w:val="0080115A"/>
    <w:rsid w:val="00802919"/>
    <w:rsid w:val="00802FC8"/>
    <w:rsid w:val="00803545"/>
    <w:rsid w:val="0080454B"/>
    <w:rsid w:val="00804BB8"/>
    <w:rsid w:val="00804CD3"/>
    <w:rsid w:val="00805644"/>
    <w:rsid w:val="008069EF"/>
    <w:rsid w:val="00806D04"/>
    <w:rsid w:val="00807272"/>
    <w:rsid w:val="0081016C"/>
    <w:rsid w:val="00810C4D"/>
    <w:rsid w:val="0081243D"/>
    <w:rsid w:val="008135EA"/>
    <w:rsid w:val="00815815"/>
    <w:rsid w:val="00815E38"/>
    <w:rsid w:val="00816046"/>
    <w:rsid w:val="008164B3"/>
    <w:rsid w:val="008166AC"/>
    <w:rsid w:val="008166B2"/>
    <w:rsid w:val="008206E7"/>
    <w:rsid w:val="00820D65"/>
    <w:rsid w:val="00820FB7"/>
    <w:rsid w:val="008237A3"/>
    <w:rsid w:val="008238E4"/>
    <w:rsid w:val="00823B31"/>
    <w:rsid w:val="008244AD"/>
    <w:rsid w:val="008252A6"/>
    <w:rsid w:val="008257AC"/>
    <w:rsid w:val="00826438"/>
    <w:rsid w:val="0082677B"/>
    <w:rsid w:val="008272DF"/>
    <w:rsid w:val="00827A6B"/>
    <w:rsid w:val="00827B76"/>
    <w:rsid w:val="0083002A"/>
    <w:rsid w:val="008306D2"/>
    <w:rsid w:val="0083153C"/>
    <w:rsid w:val="00832631"/>
    <w:rsid w:val="008329EA"/>
    <w:rsid w:val="0083382C"/>
    <w:rsid w:val="00833FBF"/>
    <w:rsid w:val="00834215"/>
    <w:rsid w:val="00835926"/>
    <w:rsid w:val="00836B27"/>
    <w:rsid w:val="00837390"/>
    <w:rsid w:val="008411C1"/>
    <w:rsid w:val="008414E2"/>
    <w:rsid w:val="00841C55"/>
    <w:rsid w:val="00842E9B"/>
    <w:rsid w:val="0084311D"/>
    <w:rsid w:val="00843B20"/>
    <w:rsid w:val="008443C3"/>
    <w:rsid w:val="008443CD"/>
    <w:rsid w:val="00844571"/>
    <w:rsid w:val="00844735"/>
    <w:rsid w:val="00844BFA"/>
    <w:rsid w:val="00845512"/>
    <w:rsid w:val="00845623"/>
    <w:rsid w:val="00846C6E"/>
    <w:rsid w:val="00846FDC"/>
    <w:rsid w:val="008472C6"/>
    <w:rsid w:val="008478DB"/>
    <w:rsid w:val="00850EEC"/>
    <w:rsid w:val="00851306"/>
    <w:rsid w:val="0085249B"/>
    <w:rsid w:val="00852FB3"/>
    <w:rsid w:val="008537CB"/>
    <w:rsid w:val="00853C34"/>
    <w:rsid w:val="00853D62"/>
    <w:rsid w:val="00853EC8"/>
    <w:rsid w:val="0085569E"/>
    <w:rsid w:val="00855AC3"/>
    <w:rsid w:val="00855F3E"/>
    <w:rsid w:val="008565B4"/>
    <w:rsid w:val="00856CCF"/>
    <w:rsid w:val="008571FC"/>
    <w:rsid w:val="008579EE"/>
    <w:rsid w:val="00860232"/>
    <w:rsid w:val="00860293"/>
    <w:rsid w:val="0086185B"/>
    <w:rsid w:val="0086207E"/>
    <w:rsid w:val="008627D0"/>
    <w:rsid w:val="00865179"/>
    <w:rsid w:val="00865609"/>
    <w:rsid w:val="0086754A"/>
    <w:rsid w:val="00867CB3"/>
    <w:rsid w:val="00867CBB"/>
    <w:rsid w:val="00867EB1"/>
    <w:rsid w:val="00867FE2"/>
    <w:rsid w:val="00870013"/>
    <w:rsid w:val="00870936"/>
    <w:rsid w:val="0087148D"/>
    <w:rsid w:val="00871638"/>
    <w:rsid w:val="00871AB6"/>
    <w:rsid w:val="00871BCD"/>
    <w:rsid w:val="00872CBF"/>
    <w:rsid w:val="00873A9D"/>
    <w:rsid w:val="00873C14"/>
    <w:rsid w:val="00873F06"/>
    <w:rsid w:val="00875937"/>
    <w:rsid w:val="00875B93"/>
    <w:rsid w:val="00876399"/>
    <w:rsid w:val="00876AEA"/>
    <w:rsid w:val="00877047"/>
    <w:rsid w:val="00877643"/>
    <w:rsid w:val="008805C6"/>
    <w:rsid w:val="00880C28"/>
    <w:rsid w:val="0088169E"/>
    <w:rsid w:val="00881DE2"/>
    <w:rsid w:val="00881E3D"/>
    <w:rsid w:val="00882783"/>
    <w:rsid w:val="00884264"/>
    <w:rsid w:val="00884514"/>
    <w:rsid w:val="0088468B"/>
    <w:rsid w:val="00890537"/>
    <w:rsid w:val="00890CB5"/>
    <w:rsid w:val="00891151"/>
    <w:rsid w:val="0089230B"/>
    <w:rsid w:val="00892434"/>
    <w:rsid w:val="0089396A"/>
    <w:rsid w:val="008955F5"/>
    <w:rsid w:val="008972CE"/>
    <w:rsid w:val="008972E6"/>
    <w:rsid w:val="008974F9"/>
    <w:rsid w:val="008A0667"/>
    <w:rsid w:val="008A10DE"/>
    <w:rsid w:val="008A18A4"/>
    <w:rsid w:val="008A2237"/>
    <w:rsid w:val="008A224B"/>
    <w:rsid w:val="008A2286"/>
    <w:rsid w:val="008A2523"/>
    <w:rsid w:val="008A26B4"/>
    <w:rsid w:val="008A2A9E"/>
    <w:rsid w:val="008A2CD2"/>
    <w:rsid w:val="008A3372"/>
    <w:rsid w:val="008A36DD"/>
    <w:rsid w:val="008A3815"/>
    <w:rsid w:val="008A3B22"/>
    <w:rsid w:val="008A58BD"/>
    <w:rsid w:val="008A5ECA"/>
    <w:rsid w:val="008A6276"/>
    <w:rsid w:val="008A6C7F"/>
    <w:rsid w:val="008A6F8A"/>
    <w:rsid w:val="008A7639"/>
    <w:rsid w:val="008A7BC2"/>
    <w:rsid w:val="008B14C8"/>
    <w:rsid w:val="008B3086"/>
    <w:rsid w:val="008B3B2A"/>
    <w:rsid w:val="008B435A"/>
    <w:rsid w:val="008B45F5"/>
    <w:rsid w:val="008B49E0"/>
    <w:rsid w:val="008B50F5"/>
    <w:rsid w:val="008B52D6"/>
    <w:rsid w:val="008B55E9"/>
    <w:rsid w:val="008B5FED"/>
    <w:rsid w:val="008B78BC"/>
    <w:rsid w:val="008B7D09"/>
    <w:rsid w:val="008C01B7"/>
    <w:rsid w:val="008C069C"/>
    <w:rsid w:val="008C0B9A"/>
    <w:rsid w:val="008C14DE"/>
    <w:rsid w:val="008C2263"/>
    <w:rsid w:val="008C2614"/>
    <w:rsid w:val="008C2BDB"/>
    <w:rsid w:val="008C2EB1"/>
    <w:rsid w:val="008C3649"/>
    <w:rsid w:val="008C4D41"/>
    <w:rsid w:val="008C63A3"/>
    <w:rsid w:val="008C7416"/>
    <w:rsid w:val="008C7BB6"/>
    <w:rsid w:val="008C7C10"/>
    <w:rsid w:val="008C7F57"/>
    <w:rsid w:val="008D01AA"/>
    <w:rsid w:val="008D08BE"/>
    <w:rsid w:val="008D17C2"/>
    <w:rsid w:val="008D1F2C"/>
    <w:rsid w:val="008D308E"/>
    <w:rsid w:val="008D3620"/>
    <w:rsid w:val="008D5FFF"/>
    <w:rsid w:val="008D62B7"/>
    <w:rsid w:val="008D6C6B"/>
    <w:rsid w:val="008D7204"/>
    <w:rsid w:val="008D7FF8"/>
    <w:rsid w:val="008E07A0"/>
    <w:rsid w:val="008E08ED"/>
    <w:rsid w:val="008E219E"/>
    <w:rsid w:val="008E317A"/>
    <w:rsid w:val="008E3317"/>
    <w:rsid w:val="008E523C"/>
    <w:rsid w:val="008E5443"/>
    <w:rsid w:val="008E595E"/>
    <w:rsid w:val="008E6E64"/>
    <w:rsid w:val="008E7D49"/>
    <w:rsid w:val="008F1182"/>
    <w:rsid w:val="008F2248"/>
    <w:rsid w:val="008F2257"/>
    <w:rsid w:val="008F28CC"/>
    <w:rsid w:val="008F2B26"/>
    <w:rsid w:val="008F2E86"/>
    <w:rsid w:val="008F4F44"/>
    <w:rsid w:val="008F5502"/>
    <w:rsid w:val="008F74ED"/>
    <w:rsid w:val="008F7D77"/>
    <w:rsid w:val="009001A7"/>
    <w:rsid w:val="00900490"/>
    <w:rsid w:val="00901B60"/>
    <w:rsid w:val="00902839"/>
    <w:rsid w:val="00903FFA"/>
    <w:rsid w:val="00904C4E"/>
    <w:rsid w:val="00905636"/>
    <w:rsid w:val="00906715"/>
    <w:rsid w:val="00907085"/>
    <w:rsid w:val="00911A8E"/>
    <w:rsid w:val="00911C27"/>
    <w:rsid w:val="00911CCF"/>
    <w:rsid w:val="00911FF8"/>
    <w:rsid w:val="009125CC"/>
    <w:rsid w:val="00912BD8"/>
    <w:rsid w:val="00913D5B"/>
    <w:rsid w:val="009148FA"/>
    <w:rsid w:val="00915474"/>
    <w:rsid w:val="00915BEA"/>
    <w:rsid w:val="00920191"/>
    <w:rsid w:val="00920233"/>
    <w:rsid w:val="00920630"/>
    <w:rsid w:val="00920922"/>
    <w:rsid w:val="00920DE0"/>
    <w:rsid w:val="00921204"/>
    <w:rsid w:val="00921C0B"/>
    <w:rsid w:val="00923F04"/>
    <w:rsid w:val="00924306"/>
    <w:rsid w:val="0092453F"/>
    <w:rsid w:val="00924E40"/>
    <w:rsid w:val="009250CC"/>
    <w:rsid w:val="00925C57"/>
    <w:rsid w:val="00925DF0"/>
    <w:rsid w:val="0092607D"/>
    <w:rsid w:val="009262EE"/>
    <w:rsid w:val="00926DAD"/>
    <w:rsid w:val="009276F2"/>
    <w:rsid w:val="00927708"/>
    <w:rsid w:val="009300A4"/>
    <w:rsid w:val="009301D5"/>
    <w:rsid w:val="00930287"/>
    <w:rsid w:val="00930612"/>
    <w:rsid w:val="00930EF9"/>
    <w:rsid w:val="00931241"/>
    <w:rsid w:val="00935390"/>
    <w:rsid w:val="009363F3"/>
    <w:rsid w:val="00936E25"/>
    <w:rsid w:val="0093704B"/>
    <w:rsid w:val="00937309"/>
    <w:rsid w:val="0093736E"/>
    <w:rsid w:val="0093739F"/>
    <w:rsid w:val="009377CE"/>
    <w:rsid w:val="0094095A"/>
    <w:rsid w:val="00941D8D"/>
    <w:rsid w:val="009427FA"/>
    <w:rsid w:val="0094284F"/>
    <w:rsid w:val="0094389B"/>
    <w:rsid w:val="00944DDE"/>
    <w:rsid w:val="00945888"/>
    <w:rsid w:val="0094664A"/>
    <w:rsid w:val="00947646"/>
    <w:rsid w:val="00950AE5"/>
    <w:rsid w:val="00951F6E"/>
    <w:rsid w:val="00952D15"/>
    <w:rsid w:val="009533D2"/>
    <w:rsid w:val="00953677"/>
    <w:rsid w:val="0095376B"/>
    <w:rsid w:val="009543A4"/>
    <w:rsid w:val="00954FB5"/>
    <w:rsid w:val="00955549"/>
    <w:rsid w:val="0095681B"/>
    <w:rsid w:val="009568E8"/>
    <w:rsid w:val="009605AB"/>
    <w:rsid w:val="0096070B"/>
    <w:rsid w:val="00961595"/>
    <w:rsid w:val="00961706"/>
    <w:rsid w:val="00961E20"/>
    <w:rsid w:val="0096282C"/>
    <w:rsid w:val="00962B68"/>
    <w:rsid w:val="00962CD5"/>
    <w:rsid w:val="00962E09"/>
    <w:rsid w:val="0096322E"/>
    <w:rsid w:val="00964667"/>
    <w:rsid w:val="00965C08"/>
    <w:rsid w:val="00966776"/>
    <w:rsid w:val="00966AAB"/>
    <w:rsid w:val="0096755F"/>
    <w:rsid w:val="00967908"/>
    <w:rsid w:val="00967A3F"/>
    <w:rsid w:val="0097046C"/>
    <w:rsid w:val="00971A37"/>
    <w:rsid w:val="00972AE6"/>
    <w:rsid w:val="00975596"/>
    <w:rsid w:val="00975A83"/>
    <w:rsid w:val="00975F17"/>
    <w:rsid w:val="0097727C"/>
    <w:rsid w:val="009776E5"/>
    <w:rsid w:val="00977851"/>
    <w:rsid w:val="00977B32"/>
    <w:rsid w:val="00980541"/>
    <w:rsid w:val="009812F5"/>
    <w:rsid w:val="009815F2"/>
    <w:rsid w:val="009821BB"/>
    <w:rsid w:val="009830F9"/>
    <w:rsid w:val="009834FF"/>
    <w:rsid w:val="009844A3"/>
    <w:rsid w:val="00984F2A"/>
    <w:rsid w:val="00985259"/>
    <w:rsid w:val="0098664B"/>
    <w:rsid w:val="00986B92"/>
    <w:rsid w:val="009873C3"/>
    <w:rsid w:val="009915CC"/>
    <w:rsid w:val="00991A5E"/>
    <w:rsid w:val="00991A9B"/>
    <w:rsid w:val="00992180"/>
    <w:rsid w:val="00992315"/>
    <w:rsid w:val="00992884"/>
    <w:rsid w:val="00992DDF"/>
    <w:rsid w:val="00993098"/>
    <w:rsid w:val="009933EE"/>
    <w:rsid w:val="0099355A"/>
    <w:rsid w:val="009939B2"/>
    <w:rsid w:val="00994AB7"/>
    <w:rsid w:val="00995766"/>
    <w:rsid w:val="009958B3"/>
    <w:rsid w:val="00995DAD"/>
    <w:rsid w:val="00996509"/>
    <w:rsid w:val="00996FF0"/>
    <w:rsid w:val="009A00DB"/>
    <w:rsid w:val="009A0CEB"/>
    <w:rsid w:val="009A0FA0"/>
    <w:rsid w:val="009A16B9"/>
    <w:rsid w:val="009A186C"/>
    <w:rsid w:val="009A3313"/>
    <w:rsid w:val="009A36D6"/>
    <w:rsid w:val="009A41ED"/>
    <w:rsid w:val="009A5042"/>
    <w:rsid w:val="009A5F66"/>
    <w:rsid w:val="009A633B"/>
    <w:rsid w:val="009A63D1"/>
    <w:rsid w:val="009A7B55"/>
    <w:rsid w:val="009B0E65"/>
    <w:rsid w:val="009B17CB"/>
    <w:rsid w:val="009B2A1C"/>
    <w:rsid w:val="009B31DD"/>
    <w:rsid w:val="009B4210"/>
    <w:rsid w:val="009B5A00"/>
    <w:rsid w:val="009B6942"/>
    <w:rsid w:val="009B6C9B"/>
    <w:rsid w:val="009B6E22"/>
    <w:rsid w:val="009B6F6C"/>
    <w:rsid w:val="009C0501"/>
    <w:rsid w:val="009C07FE"/>
    <w:rsid w:val="009C138F"/>
    <w:rsid w:val="009C1896"/>
    <w:rsid w:val="009C1EA5"/>
    <w:rsid w:val="009C2E37"/>
    <w:rsid w:val="009C3733"/>
    <w:rsid w:val="009C4328"/>
    <w:rsid w:val="009C4A98"/>
    <w:rsid w:val="009C4FA5"/>
    <w:rsid w:val="009C535F"/>
    <w:rsid w:val="009C58A1"/>
    <w:rsid w:val="009C744E"/>
    <w:rsid w:val="009C7C7B"/>
    <w:rsid w:val="009D01BC"/>
    <w:rsid w:val="009D0C17"/>
    <w:rsid w:val="009D17A4"/>
    <w:rsid w:val="009D4682"/>
    <w:rsid w:val="009D46D4"/>
    <w:rsid w:val="009D4970"/>
    <w:rsid w:val="009D5985"/>
    <w:rsid w:val="009D5AA1"/>
    <w:rsid w:val="009D5B9A"/>
    <w:rsid w:val="009D6847"/>
    <w:rsid w:val="009D6D11"/>
    <w:rsid w:val="009E043C"/>
    <w:rsid w:val="009E0E44"/>
    <w:rsid w:val="009E10B5"/>
    <w:rsid w:val="009E175A"/>
    <w:rsid w:val="009E2FAF"/>
    <w:rsid w:val="009E3CFA"/>
    <w:rsid w:val="009E4488"/>
    <w:rsid w:val="009E479F"/>
    <w:rsid w:val="009E6486"/>
    <w:rsid w:val="009E6E9C"/>
    <w:rsid w:val="009F101A"/>
    <w:rsid w:val="009F15A0"/>
    <w:rsid w:val="009F1B7F"/>
    <w:rsid w:val="009F25F3"/>
    <w:rsid w:val="009F2B6C"/>
    <w:rsid w:val="009F346C"/>
    <w:rsid w:val="009F54F6"/>
    <w:rsid w:val="009F5DEB"/>
    <w:rsid w:val="009F6193"/>
    <w:rsid w:val="009F61EA"/>
    <w:rsid w:val="009F683E"/>
    <w:rsid w:val="009F6FED"/>
    <w:rsid w:val="009F71F1"/>
    <w:rsid w:val="00A00AD7"/>
    <w:rsid w:val="00A00BE2"/>
    <w:rsid w:val="00A00E05"/>
    <w:rsid w:val="00A01F94"/>
    <w:rsid w:val="00A0208C"/>
    <w:rsid w:val="00A02E51"/>
    <w:rsid w:val="00A02F6A"/>
    <w:rsid w:val="00A03F8B"/>
    <w:rsid w:val="00A06F16"/>
    <w:rsid w:val="00A114ED"/>
    <w:rsid w:val="00A116DD"/>
    <w:rsid w:val="00A1373A"/>
    <w:rsid w:val="00A13A5B"/>
    <w:rsid w:val="00A13D53"/>
    <w:rsid w:val="00A15E13"/>
    <w:rsid w:val="00A16E48"/>
    <w:rsid w:val="00A20BC0"/>
    <w:rsid w:val="00A2237F"/>
    <w:rsid w:val="00A2268C"/>
    <w:rsid w:val="00A2279B"/>
    <w:rsid w:val="00A23B1D"/>
    <w:rsid w:val="00A25198"/>
    <w:rsid w:val="00A25368"/>
    <w:rsid w:val="00A25B31"/>
    <w:rsid w:val="00A25BEE"/>
    <w:rsid w:val="00A265FB"/>
    <w:rsid w:val="00A30437"/>
    <w:rsid w:val="00A30873"/>
    <w:rsid w:val="00A316A7"/>
    <w:rsid w:val="00A32862"/>
    <w:rsid w:val="00A32C1F"/>
    <w:rsid w:val="00A342BF"/>
    <w:rsid w:val="00A342FF"/>
    <w:rsid w:val="00A3457C"/>
    <w:rsid w:val="00A3522B"/>
    <w:rsid w:val="00A35BC2"/>
    <w:rsid w:val="00A3711F"/>
    <w:rsid w:val="00A41A12"/>
    <w:rsid w:val="00A42122"/>
    <w:rsid w:val="00A4340F"/>
    <w:rsid w:val="00A435E4"/>
    <w:rsid w:val="00A43D75"/>
    <w:rsid w:val="00A441FE"/>
    <w:rsid w:val="00A447B4"/>
    <w:rsid w:val="00A477BA"/>
    <w:rsid w:val="00A47FDB"/>
    <w:rsid w:val="00A50830"/>
    <w:rsid w:val="00A50931"/>
    <w:rsid w:val="00A50D13"/>
    <w:rsid w:val="00A515C9"/>
    <w:rsid w:val="00A51884"/>
    <w:rsid w:val="00A51EA1"/>
    <w:rsid w:val="00A54548"/>
    <w:rsid w:val="00A54C14"/>
    <w:rsid w:val="00A552B3"/>
    <w:rsid w:val="00A553D8"/>
    <w:rsid w:val="00A555EF"/>
    <w:rsid w:val="00A566A4"/>
    <w:rsid w:val="00A5706B"/>
    <w:rsid w:val="00A6079F"/>
    <w:rsid w:val="00A60E51"/>
    <w:rsid w:val="00A60F6C"/>
    <w:rsid w:val="00A619A5"/>
    <w:rsid w:val="00A62C67"/>
    <w:rsid w:val="00A62E0D"/>
    <w:rsid w:val="00A64624"/>
    <w:rsid w:val="00A653B2"/>
    <w:rsid w:val="00A65DD2"/>
    <w:rsid w:val="00A66446"/>
    <w:rsid w:val="00A6664E"/>
    <w:rsid w:val="00A66E3F"/>
    <w:rsid w:val="00A71652"/>
    <w:rsid w:val="00A7352A"/>
    <w:rsid w:val="00A76615"/>
    <w:rsid w:val="00A77667"/>
    <w:rsid w:val="00A80D17"/>
    <w:rsid w:val="00A81BEC"/>
    <w:rsid w:val="00A81F74"/>
    <w:rsid w:val="00A832CB"/>
    <w:rsid w:val="00A83D71"/>
    <w:rsid w:val="00A84B46"/>
    <w:rsid w:val="00A85684"/>
    <w:rsid w:val="00A858D8"/>
    <w:rsid w:val="00A86AE0"/>
    <w:rsid w:val="00A872F4"/>
    <w:rsid w:val="00A87430"/>
    <w:rsid w:val="00A904CE"/>
    <w:rsid w:val="00A915BF"/>
    <w:rsid w:val="00A91D54"/>
    <w:rsid w:val="00A934D7"/>
    <w:rsid w:val="00A93DF9"/>
    <w:rsid w:val="00A93FED"/>
    <w:rsid w:val="00A9436F"/>
    <w:rsid w:val="00A94B56"/>
    <w:rsid w:val="00A94B85"/>
    <w:rsid w:val="00A95AAD"/>
    <w:rsid w:val="00A95B16"/>
    <w:rsid w:val="00A96B90"/>
    <w:rsid w:val="00AA0FC4"/>
    <w:rsid w:val="00AA1CA2"/>
    <w:rsid w:val="00AA30AB"/>
    <w:rsid w:val="00AA3299"/>
    <w:rsid w:val="00AA5B95"/>
    <w:rsid w:val="00AA5CE2"/>
    <w:rsid w:val="00AA645C"/>
    <w:rsid w:val="00AA78FD"/>
    <w:rsid w:val="00AA7C34"/>
    <w:rsid w:val="00AA7D24"/>
    <w:rsid w:val="00AB0B37"/>
    <w:rsid w:val="00AB1377"/>
    <w:rsid w:val="00AB203C"/>
    <w:rsid w:val="00AB2859"/>
    <w:rsid w:val="00AB2C8C"/>
    <w:rsid w:val="00AB2F55"/>
    <w:rsid w:val="00AB34E7"/>
    <w:rsid w:val="00AB3866"/>
    <w:rsid w:val="00AB389C"/>
    <w:rsid w:val="00AB3E37"/>
    <w:rsid w:val="00AB52B9"/>
    <w:rsid w:val="00AB694E"/>
    <w:rsid w:val="00AB6E18"/>
    <w:rsid w:val="00AB7085"/>
    <w:rsid w:val="00AC05A6"/>
    <w:rsid w:val="00AC1C1D"/>
    <w:rsid w:val="00AC24FA"/>
    <w:rsid w:val="00AC3242"/>
    <w:rsid w:val="00AC32CE"/>
    <w:rsid w:val="00AC3B05"/>
    <w:rsid w:val="00AC3FB4"/>
    <w:rsid w:val="00AC484C"/>
    <w:rsid w:val="00AC58B1"/>
    <w:rsid w:val="00AC6BEC"/>
    <w:rsid w:val="00AD2134"/>
    <w:rsid w:val="00AD45D6"/>
    <w:rsid w:val="00AD482A"/>
    <w:rsid w:val="00AD491F"/>
    <w:rsid w:val="00AD4BD2"/>
    <w:rsid w:val="00AD510C"/>
    <w:rsid w:val="00AD55FB"/>
    <w:rsid w:val="00AD5609"/>
    <w:rsid w:val="00AD56A1"/>
    <w:rsid w:val="00AD5C27"/>
    <w:rsid w:val="00AD66AC"/>
    <w:rsid w:val="00AD6CFB"/>
    <w:rsid w:val="00AD7231"/>
    <w:rsid w:val="00AD7BFB"/>
    <w:rsid w:val="00AD7FF0"/>
    <w:rsid w:val="00AE01D7"/>
    <w:rsid w:val="00AE01F9"/>
    <w:rsid w:val="00AE0237"/>
    <w:rsid w:val="00AE11A7"/>
    <w:rsid w:val="00AE2350"/>
    <w:rsid w:val="00AE2739"/>
    <w:rsid w:val="00AE288E"/>
    <w:rsid w:val="00AE352A"/>
    <w:rsid w:val="00AE35AD"/>
    <w:rsid w:val="00AE3AE9"/>
    <w:rsid w:val="00AE43BD"/>
    <w:rsid w:val="00AE5D90"/>
    <w:rsid w:val="00AE707A"/>
    <w:rsid w:val="00AE778D"/>
    <w:rsid w:val="00AE7A55"/>
    <w:rsid w:val="00AF3A04"/>
    <w:rsid w:val="00AF4928"/>
    <w:rsid w:val="00AF5487"/>
    <w:rsid w:val="00AF56FE"/>
    <w:rsid w:val="00AF574A"/>
    <w:rsid w:val="00AF6EBF"/>
    <w:rsid w:val="00AF7E91"/>
    <w:rsid w:val="00B01221"/>
    <w:rsid w:val="00B0158E"/>
    <w:rsid w:val="00B0442F"/>
    <w:rsid w:val="00B044FA"/>
    <w:rsid w:val="00B0454D"/>
    <w:rsid w:val="00B05890"/>
    <w:rsid w:val="00B06076"/>
    <w:rsid w:val="00B06665"/>
    <w:rsid w:val="00B06EB9"/>
    <w:rsid w:val="00B07A67"/>
    <w:rsid w:val="00B1096E"/>
    <w:rsid w:val="00B10C16"/>
    <w:rsid w:val="00B11F86"/>
    <w:rsid w:val="00B13588"/>
    <w:rsid w:val="00B15338"/>
    <w:rsid w:val="00B160E0"/>
    <w:rsid w:val="00B16DE6"/>
    <w:rsid w:val="00B203D5"/>
    <w:rsid w:val="00B211D3"/>
    <w:rsid w:val="00B21583"/>
    <w:rsid w:val="00B216AD"/>
    <w:rsid w:val="00B22FE9"/>
    <w:rsid w:val="00B23B68"/>
    <w:rsid w:val="00B23B92"/>
    <w:rsid w:val="00B25F77"/>
    <w:rsid w:val="00B26136"/>
    <w:rsid w:val="00B2616D"/>
    <w:rsid w:val="00B26A18"/>
    <w:rsid w:val="00B27122"/>
    <w:rsid w:val="00B2766C"/>
    <w:rsid w:val="00B27DF1"/>
    <w:rsid w:val="00B31813"/>
    <w:rsid w:val="00B31D4B"/>
    <w:rsid w:val="00B31FDA"/>
    <w:rsid w:val="00B324E3"/>
    <w:rsid w:val="00B32608"/>
    <w:rsid w:val="00B32F8A"/>
    <w:rsid w:val="00B33253"/>
    <w:rsid w:val="00B33B6E"/>
    <w:rsid w:val="00B3595B"/>
    <w:rsid w:val="00B35A15"/>
    <w:rsid w:val="00B376E4"/>
    <w:rsid w:val="00B37BC5"/>
    <w:rsid w:val="00B4165F"/>
    <w:rsid w:val="00B416A7"/>
    <w:rsid w:val="00B43CEB"/>
    <w:rsid w:val="00B44583"/>
    <w:rsid w:val="00B4490C"/>
    <w:rsid w:val="00B44BDA"/>
    <w:rsid w:val="00B45DE6"/>
    <w:rsid w:val="00B469E3"/>
    <w:rsid w:val="00B47366"/>
    <w:rsid w:val="00B47809"/>
    <w:rsid w:val="00B500E8"/>
    <w:rsid w:val="00B51090"/>
    <w:rsid w:val="00B51138"/>
    <w:rsid w:val="00B5279C"/>
    <w:rsid w:val="00B53A26"/>
    <w:rsid w:val="00B53ABE"/>
    <w:rsid w:val="00B54E82"/>
    <w:rsid w:val="00B54F94"/>
    <w:rsid w:val="00B55B72"/>
    <w:rsid w:val="00B568F7"/>
    <w:rsid w:val="00B6049A"/>
    <w:rsid w:val="00B606D4"/>
    <w:rsid w:val="00B610DF"/>
    <w:rsid w:val="00B611D8"/>
    <w:rsid w:val="00B614D9"/>
    <w:rsid w:val="00B61B26"/>
    <w:rsid w:val="00B62DD3"/>
    <w:rsid w:val="00B63C38"/>
    <w:rsid w:val="00B645B7"/>
    <w:rsid w:val="00B64765"/>
    <w:rsid w:val="00B671F4"/>
    <w:rsid w:val="00B6798E"/>
    <w:rsid w:val="00B67D96"/>
    <w:rsid w:val="00B67EDA"/>
    <w:rsid w:val="00B701E0"/>
    <w:rsid w:val="00B70520"/>
    <w:rsid w:val="00B70A64"/>
    <w:rsid w:val="00B717B4"/>
    <w:rsid w:val="00B727CD"/>
    <w:rsid w:val="00B741F5"/>
    <w:rsid w:val="00B74CBC"/>
    <w:rsid w:val="00B76379"/>
    <w:rsid w:val="00B7741B"/>
    <w:rsid w:val="00B776CD"/>
    <w:rsid w:val="00B818BE"/>
    <w:rsid w:val="00B835F9"/>
    <w:rsid w:val="00B840A2"/>
    <w:rsid w:val="00B8417D"/>
    <w:rsid w:val="00B85461"/>
    <w:rsid w:val="00B857DC"/>
    <w:rsid w:val="00B85EB3"/>
    <w:rsid w:val="00B86340"/>
    <w:rsid w:val="00B868BC"/>
    <w:rsid w:val="00B86F6E"/>
    <w:rsid w:val="00B87543"/>
    <w:rsid w:val="00B875B5"/>
    <w:rsid w:val="00B904A0"/>
    <w:rsid w:val="00B907B7"/>
    <w:rsid w:val="00B914F4"/>
    <w:rsid w:val="00B918ED"/>
    <w:rsid w:val="00B91922"/>
    <w:rsid w:val="00B91D65"/>
    <w:rsid w:val="00B92E23"/>
    <w:rsid w:val="00B93728"/>
    <w:rsid w:val="00B94E9A"/>
    <w:rsid w:val="00B9529A"/>
    <w:rsid w:val="00B959DB"/>
    <w:rsid w:val="00B95BB5"/>
    <w:rsid w:val="00B9657C"/>
    <w:rsid w:val="00B96A7D"/>
    <w:rsid w:val="00B96C4A"/>
    <w:rsid w:val="00B97D74"/>
    <w:rsid w:val="00BA0597"/>
    <w:rsid w:val="00BA19F5"/>
    <w:rsid w:val="00BA2811"/>
    <w:rsid w:val="00BA3D2E"/>
    <w:rsid w:val="00BA4E0B"/>
    <w:rsid w:val="00BA7696"/>
    <w:rsid w:val="00BA7D6E"/>
    <w:rsid w:val="00BB0D01"/>
    <w:rsid w:val="00BB143C"/>
    <w:rsid w:val="00BB2287"/>
    <w:rsid w:val="00BB23B2"/>
    <w:rsid w:val="00BB24AE"/>
    <w:rsid w:val="00BB2623"/>
    <w:rsid w:val="00BB2E68"/>
    <w:rsid w:val="00BB315D"/>
    <w:rsid w:val="00BB3164"/>
    <w:rsid w:val="00BB3298"/>
    <w:rsid w:val="00BB5CD3"/>
    <w:rsid w:val="00BB66B8"/>
    <w:rsid w:val="00BB698F"/>
    <w:rsid w:val="00BB6CC8"/>
    <w:rsid w:val="00BB7088"/>
    <w:rsid w:val="00BC07BD"/>
    <w:rsid w:val="00BC1552"/>
    <w:rsid w:val="00BC2CEA"/>
    <w:rsid w:val="00BC2EFB"/>
    <w:rsid w:val="00BC6584"/>
    <w:rsid w:val="00BC71BC"/>
    <w:rsid w:val="00BC7A41"/>
    <w:rsid w:val="00BD0CE6"/>
    <w:rsid w:val="00BD20C5"/>
    <w:rsid w:val="00BD35FF"/>
    <w:rsid w:val="00BD382C"/>
    <w:rsid w:val="00BD3C29"/>
    <w:rsid w:val="00BD3FD1"/>
    <w:rsid w:val="00BD4A28"/>
    <w:rsid w:val="00BD5B30"/>
    <w:rsid w:val="00BD5B79"/>
    <w:rsid w:val="00BD7210"/>
    <w:rsid w:val="00BD74D8"/>
    <w:rsid w:val="00BE16D1"/>
    <w:rsid w:val="00BE180F"/>
    <w:rsid w:val="00BE214D"/>
    <w:rsid w:val="00BE22D6"/>
    <w:rsid w:val="00BE5A15"/>
    <w:rsid w:val="00BE5FE9"/>
    <w:rsid w:val="00BE6D66"/>
    <w:rsid w:val="00BE7A1A"/>
    <w:rsid w:val="00BE7B1C"/>
    <w:rsid w:val="00BF018C"/>
    <w:rsid w:val="00BF08B6"/>
    <w:rsid w:val="00BF08EE"/>
    <w:rsid w:val="00BF186A"/>
    <w:rsid w:val="00BF1E3B"/>
    <w:rsid w:val="00BF33A4"/>
    <w:rsid w:val="00BF37B6"/>
    <w:rsid w:val="00BF3888"/>
    <w:rsid w:val="00BF436F"/>
    <w:rsid w:val="00BF508D"/>
    <w:rsid w:val="00BF5377"/>
    <w:rsid w:val="00BF5655"/>
    <w:rsid w:val="00BF597F"/>
    <w:rsid w:val="00BF6409"/>
    <w:rsid w:val="00BF7956"/>
    <w:rsid w:val="00C01955"/>
    <w:rsid w:val="00C0297F"/>
    <w:rsid w:val="00C02C4A"/>
    <w:rsid w:val="00C02ED2"/>
    <w:rsid w:val="00C04374"/>
    <w:rsid w:val="00C04569"/>
    <w:rsid w:val="00C0480D"/>
    <w:rsid w:val="00C04B2C"/>
    <w:rsid w:val="00C0584D"/>
    <w:rsid w:val="00C07196"/>
    <w:rsid w:val="00C07F73"/>
    <w:rsid w:val="00C11F76"/>
    <w:rsid w:val="00C1655F"/>
    <w:rsid w:val="00C17895"/>
    <w:rsid w:val="00C20C72"/>
    <w:rsid w:val="00C22D89"/>
    <w:rsid w:val="00C22FFE"/>
    <w:rsid w:val="00C23764"/>
    <w:rsid w:val="00C2394E"/>
    <w:rsid w:val="00C24127"/>
    <w:rsid w:val="00C2438A"/>
    <w:rsid w:val="00C253E1"/>
    <w:rsid w:val="00C25869"/>
    <w:rsid w:val="00C25E26"/>
    <w:rsid w:val="00C25FE6"/>
    <w:rsid w:val="00C26BED"/>
    <w:rsid w:val="00C27CE6"/>
    <w:rsid w:val="00C325FB"/>
    <w:rsid w:val="00C32B53"/>
    <w:rsid w:val="00C33C1D"/>
    <w:rsid w:val="00C34A60"/>
    <w:rsid w:val="00C352C0"/>
    <w:rsid w:val="00C35923"/>
    <w:rsid w:val="00C35B52"/>
    <w:rsid w:val="00C35D93"/>
    <w:rsid w:val="00C36191"/>
    <w:rsid w:val="00C36387"/>
    <w:rsid w:val="00C36C2B"/>
    <w:rsid w:val="00C371BF"/>
    <w:rsid w:val="00C37B96"/>
    <w:rsid w:val="00C407C7"/>
    <w:rsid w:val="00C407EA"/>
    <w:rsid w:val="00C40BDB"/>
    <w:rsid w:val="00C41468"/>
    <w:rsid w:val="00C420B9"/>
    <w:rsid w:val="00C42B90"/>
    <w:rsid w:val="00C43ABA"/>
    <w:rsid w:val="00C4450C"/>
    <w:rsid w:val="00C449A7"/>
    <w:rsid w:val="00C44B01"/>
    <w:rsid w:val="00C454DC"/>
    <w:rsid w:val="00C50E10"/>
    <w:rsid w:val="00C52538"/>
    <w:rsid w:val="00C529B1"/>
    <w:rsid w:val="00C5452D"/>
    <w:rsid w:val="00C54F3F"/>
    <w:rsid w:val="00C55349"/>
    <w:rsid w:val="00C5657E"/>
    <w:rsid w:val="00C568E4"/>
    <w:rsid w:val="00C56BF2"/>
    <w:rsid w:val="00C56DF7"/>
    <w:rsid w:val="00C57213"/>
    <w:rsid w:val="00C57AAE"/>
    <w:rsid w:val="00C60CF7"/>
    <w:rsid w:val="00C62170"/>
    <w:rsid w:val="00C62A6F"/>
    <w:rsid w:val="00C62E91"/>
    <w:rsid w:val="00C6346C"/>
    <w:rsid w:val="00C634A7"/>
    <w:rsid w:val="00C6482B"/>
    <w:rsid w:val="00C64C64"/>
    <w:rsid w:val="00C6555E"/>
    <w:rsid w:val="00C66C26"/>
    <w:rsid w:val="00C676C7"/>
    <w:rsid w:val="00C67773"/>
    <w:rsid w:val="00C7007D"/>
    <w:rsid w:val="00C7058B"/>
    <w:rsid w:val="00C70612"/>
    <w:rsid w:val="00C7128E"/>
    <w:rsid w:val="00C71BA9"/>
    <w:rsid w:val="00C720EF"/>
    <w:rsid w:val="00C72BAD"/>
    <w:rsid w:val="00C72F2B"/>
    <w:rsid w:val="00C72FB9"/>
    <w:rsid w:val="00C73064"/>
    <w:rsid w:val="00C7335E"/>
    <w:rsid w:val="00C733D6"/>
    <w:rsid w:val="00C73B83"/>
    <w:rsid w:val="00C75058"/>
    <w:rsid w:val="00C756F0"/>
    <w:rsid w:val="00C760A6"/>
    <w:rsid w:val="00C762C9"/>
    <w:rsid w:val="00C7675C"/>
    <w:rsid w:val="00C76FD8"/>
    <w:rsid w:val="00C80027"/>
    <w:rsid w:val="00C80097"/>
    <w:rsid w:val="00C80708"/>
    <w:rsid w:val="00C80D9C"/>
    <w:rsid w:val="00C8147A"/>
    <w:rsid w:val="00C8165B"/>
    <w:rsid w:val="00C829D7"/>
    <w:rsid w:val="00C842DA"/>
    <w:rsid w:val="00C85C14"/>
    <w:rsid w:val="00C85E50"/>
    <w:rsid w:val="00C8755A"/>
    <w:rsid w:val="00C879DE"/>
    <w:rsid w:val="00C90539"/>
    <w:rsid w:val="00C91906"/>
    <w:rsid w:val="00C91C3F"/>
    <w:rsid w:val="00C92884"/>
    <w:rsid w:val="00C92E27"/>
    <w:rsid w:val="00C932F7"/>
    <w:rsid w:val="00C9337A"/>
    <w:rsid w:val="00C93786"/>
    <w:rsid w:val="00C94442"/>
    <w:rsid w:val="00C94A3C"/>
    <w:rsid w:val="00C953B0"/>
    <w:rsid w:val="00C95FE1"/>
    <w:rsid w:val="00C967CB"/>
    <w:rsid w:val="00C9726F"/>
    <w:rsid w:val="00C97310"/>
    <w:rsid w:val="00C976A4"/>
    <w:rsid w:val="00CA0E3F"/>
    <w:rsid w:val="00CA0ECB"/>
    <w:rsid w:val="00CA11CA"/>
    <w:rsid w:val="00CA2422"/>
    <w:rsid w:val="00CA278E"/>
    <w:rsid w:val="00CA3CB0"/>
    <w:rsid w:val="00CA4924"/>
    <w:rsid w:val="00CA4C99"/>
    <w:rsid w:val="00CA50F4"/>
    <w:rsid w:val="00CA5774"/>
    <w:rsid w:val="00CA5F3E"/>
    <w:rsid w:val="00CA61D3"/>
    <w:rsid w:val="00CA64F3"/>
    <w:rsid w:val="00CA6548"/>
    <w:rsid w:val="00CA6F57"/>
    <w:rsid w:val="00CB038C"/>
    <w:rsid w:val="00CB0E6F"/>
    <w:rsid w:val="00CB2A97"/>
    <w:rsid w:val="00CB33C9"/>
    <w:rsid w:val="00CB39E6"/>
    <w:rsid w:val="00CB43E5"/>
    <w:rsid w:val="00CB4760"/>
    <w:rsid w:val="00CB4811"/>
    <w:rsid w:val="00CB4ACE"/>
    <w:rsid w:val="00CB4FA5"/>
    <w:rsid w:val="00CB56B1"/>
    <w:rsid w:val="00CB5915"/>
    <w:rsid w:val="00CB6A33"/>
    <w:rsid w:val="00CB7F19"/>
    <w:rsid w:val="00CC1079"/>
    <w:rsid w:val="00CC12F3"/>
    <w:rsid w:val="00CC143C"/>
    <w:rsid w:val="00CC1585"/>
    <w:rsid w:val="00CC30F7"/>
    <w:rsid w:val="00CC39A8"/>
    <w:rsid w:val="00CC4454"/>
    <w:rsid w:val="00CC5AF1"/>
    <w:rsid w:val="00CC650C"/>
    <w:rsid w:val="00CD0400"/>
    <w:rsid w:val="00CD054C"/>
    <w:rsid w:val="00CD12B5"/>
    <w:rsid w:val="00CD1818"/>
    <w:rsid w:val="00CD1DA3"/>
    <w:rsid w:val="00CD274A"/>
    <w:rsid w:val="00CD3287"/>
    <w:rsid w:val="00CD3777"/>
    <w:rsid w:val="00CD3AC3"/>
    <w:rsid w:val="00CD4B35"/>
    <w:rsid w:val="00CD4C4D"/>
    <w:rsid w:val="00CD7B3B"/>
    <w:rsid w:val="00CD7D6E"/>
    <w:rsid w:val="00CD7F01"/>
    <w:rsid w:val="00CE0A83"/>
    <w:rsid w:val="00CE0F99"/>
    <w:rsid w:val="00CE1040"/>
    <w:rsid w:val="00CE13E7"/>
    <w:rsid w:val="00CE1E04"/>
    <w:rsid w:val="00CE2235"/>
    <w:rsid w:val="00CE3AC0"/>
    <w:rsid w:val="00CE46E1"/>
    <w:rsid w:val="00CE53FD"/>
    <w:rsid w:val="00CE5658"/>
    <w:rsid w:val="00CE58D3"/>
    <w:rsid w:val="00CE59BE"/>
    <w:rsid w:val="00CE66A7"/>
    <w:rsid w:val="00CE6876"/>
    <w:rsid w:val="00CE6E41"/>
    <w:rsid w:val="00CE757F"/>
    <w:rsid w:val="00CE764D"/>
    <w:rsid w:val="00CF0589"/>
    <w:rsid w:val="00CF1222"/>
    <w:rsid w:val="00CF1227"/>
    <w:rsid w:val="00CF21C0"/>
    <w:rsid w:val="00CF27DB"/>
    <w:rsid w:val="00CF2A0B"/>
    <w:rsid w:val="00CF30D5"/>
    <w:rsid w:val="00CF398D"/>
    <w:rsid w:val="00CF39F7"/>
    <w:rsid w:val="00CF405A"/>
    <w:rsid w:val="00CF42AF"/>
    <w:rsid w:val="00CF547D"/>
    <w:rsid w:val="00CF6DA5"/>
    <w:rsid w:val="00CF6F5E"/>
    <w:rsid w:val="00CF7019"/>
    <w:rsid w:val="00CF7D23"/>
    <w:rsid w:val="00D008E6"/>
    <w:rsid w:val="00D016DB"/>
    <w:rsid w:val="00D01F9D"/>
    <w:rsid w:val="00D02666"/>
    <w:rsid w:val="00D0274D"/>
    <w:rsid w:val="00D02E5E"/>
    <w:rsid w:val="00D03151"/>
    <w:rsid w:val="00D03D2F"/>
    <w:rsid w:val="00D04971"/>
    <w:rsid w:val="00D073C6"/>
    <w:rsid w:val="00D074F4"/>
    <w:rsid w:val="00D07D0C"/>
    <w:rsid w:val="00D11AAB"/>
    <w:rsid w:val="00D122A7"/>
    <w:rsid w:val="00D125E7"/>
    <w:rsid w:val="00D12761"/>
    <w:rsid w:val="00D13350"/>
    <w:rsid w:val="00D137E5"/>
    <w:rsid w:val="00D13838"/>
    <w:rsid w:val="00D14D2D"/>
    <w:rsid w:val="00D159AC"/>
    <w:rsid w:val="00D15A84"/>
    <w:rsid w:val="00D16621"/>
    <w:rsid w:val="00D1687D"/>
    <w:rsid w:val="00D16D03"/>
    <w:rsid w:val="00D16DCF"/>
    <w:rsid w:val="00D17C08"/>
    <w:rsid w:val="00D21393"/>
    <w:rsid w:val="00D21B80"/>
    <w:rsid w:val="00D2225C"/>
    <w:rsid w:val="00D22AD1"/>
    <w:rsid w:val="00D22B4B"/>
    <w:rsid w:val="00D23060"/>
    <w:rsid w:val="00D23C83"/>
    <w:rsid w:val="00D24636"/>
    <w:rsid w:val="00D24896"/>
    <w:rsid w:val="00D25D25"/>
    <w:rsid w:val="00D26DF5"/>
    <w:rsid w:val="00D2708C"/>
    <w:rsid w:val="00D30222"/>
    <w:rsid w:val="00D3256F"/>
    <w:rsid w:val="00D32AFC"/>
    <w:rsid w:val="00D32CF6"/>
    <w:rsid w:val="00D34F93"/>
    <w:rsid w:val="00D35427"/>
    <w:rsid w:val="00D367B5"/>
    <w:rsid w:val="00D37B8B"/>
    <w:rsid w:val="00D37F27"/>
    <w:rsid w:val="00D410AC"/>
    <w:rsid w:val="00D4133F"/>
    <w:rsid w:val="00D41692"/>
    <w:rsid w:val="00D41B0C"/>
    <w:rsid w:val="00D421CE"/>
    <w:rsid w:val="00D43CD5"/>
    <w:rsid w:val="00D449D0"/>
    <w:rsid w:val="00D44EA5"/>
    <w:rsid w:val="00D45031"/>
    <w:rsid w:val="00D45305"/>
    <w:rsid w:val="00D45327"/>
    <w:rsid w:val="00D45724"/>
    <w:rsid w:val="00D46573"/>
    <w:rsid w:val="00D501EB"/>
    <w:rsid w:val="00D503ED"/>
    <w:rsid w:val="00D5178C"/>
    <w:rsid w:val="00D51E0E"/>
    <w:rsid w:val="00D52573"/>
    <w:rsid w:val="00D52834"/>
    <w:rsid w:val="00D531B7"/>
    <w:rsid w:val="00D534C3"/>
    <w:rsid w:val="00D53FD0"/>
    <w:rsid w:val="00D5419F"/>
    <w:rsid w:val="00D54C84"/>
    <w:rsid w:val="00D54F46"/>
    <w:rsid w:val="00D55401"/>
    <w:rsid w:val="00D578C9"/>
    <w:rsid w:val="00D57DF7"/>
    <w:rsid w:val="00D601B7"/>
    <w:rsid w:val="00D60BB7"/>
    <w:rsid w:val="00D60EBE"/>
    <w:rsid w:val="00D615E3"/>
    <w:rsid w:val="00D61A3B"/>
    <w:rsid w:val="00D62224"/>
    <w:rsid w:val="00D62E68"/>
    <w:rsid w:val="00D640C0"/>
    <w:rsid w:val="00D64AAD"/>
    <w:rsid w:val="00D64D8E"/>
    <w:rsid w:val="00D64F6D"/>
    <w:rsid w:val="00D67141"/>
    <w:rsid w:val="00D67AE5"/>
    <w:rsid w:val="00D67D54"/>
    <w:rsid w:val="00D7036F"/>
    <w:rsid w:val="00D70BAA"/>
    <w:rsid w:val="00D70E29"/>
    <w:rsid w:val="00D71C51"/>
    <w:rsid w:val="00D72FBA"/>
    <w:rsid w:val="00D7392C"/>
    <w:rsid w:val="00D74A31"/>
    <w:rsid w:val="00D74FCB"/>
    <w:rsid w:val="00D75DD7"/>
    <w:rsid w:val="00D76A10"/>
    <w:rsid w:val="00D80074"/>
    <w:rsid w:val="00D80149"/>
    <w:rsid w:val="00D808F2"/>
    <w:rsid w:val="00D81172"/>
    <w:rsid w:val="00D81782"/>
    <w:rsid w:val="00D82650"/>
    <w:rsid w:val="00D82BFB"/>
    <w:rsid w:val="00D83043"/>
    <w:rsid w:val="00D83306"/>
    <w:rsid w:val="00D834AE"/>
    <w:rsid w:val="00D847A4"/>
    <w:rsid w:val="00D850BA"/>
    <w:rsid w:val="00D866CB"/>
    <w:rsid w:val="00D86D3C"/>
    <w:rsid w:val="00D87A37"/>
    <w:rsid w:val="00D90695"/>
    <w:rsid w:val="00D91376"/>
    <w:rsid w:val="00D913F9"/>
    <w:rsid w:val="00D91E7E"/>
    <w:rsid w:val="00D9242A"/>
    <w:rsid w:val="00D930F8"/>
    <w:rsid w:val="00D93CF8"/>
    <w:rsid w:val="00D93FC5"/>
    <w:rsid w:val="00D949DE"/>
    <w:rsid w:val="00D94D2A"/>
    <w:rsid w:val="00D9519E"/>
    <w:rsid w:val="00D9526B"/>
    <w:rsid w:val="00DA03D9"/>
    <w:rsid w:val="00DA08DB"/>
    <w:rsid w:val="00DA1880"/>
    <w:rsid w:val="00DA2997"/>
    <w:rsid w:val="00DA2D16"/>
    <w:rsid w:val="00DA2E1F"/>
    <w:rsid w:val="00DA2FDA"/>
    <w:rsid w:val="00DA33EE"/>
    <w:rsid w:val="00DA35C3"/>
    <w:rsid w:val="00DA37B0"/>
    <w:rsid w:val="00DA4884"/>
    <w:rsid w:val="00DA5507"/>
    <w:rsid w:val="00DA71AC"/>
    <w:rsid w:val="00DA76C6"/>
    <w:rsid w:val="00DA7A23"/>
    <w:rsid w:val="00DB00C8"/>
    <w:rsid w:val="00DB0FFC"/>
    <w:rsid w:val="00DB1476"/>
    <w:rsid w:val="00DB19AD"/>
    <w:rsid w:val="00DB254B"/>
    <w:rsid w:val="00DB26B8"/>
    <w:rsid w:val="00DB439D"/>
    <w:rsid w:val="00DB6A15"/>
    <w:rsid w:val="00DC0DC0"/>
    <w:rsid w:val="00DC0E48"/>
    <w:rsid w:val="00DC0FC0"/>
    <w:rsid w:val="00DC2633"/>
    <w:rsid w:val="00DC37AD"/>
    <w:rsid w:val="00DC41A2"/>
    <w:rsid w:val="00DC462E"/>
    <w:rsid w:val="00DC488E"/>
    <w:rsid w:val="00DC5042"/>
    <w:rsid w:val="00DC534A"/>
    <w:rsid w:val="00DC572D"/>
    <w:rsid w:val="00DC6210"/>
    <w:rsid w:val="00DC6245"/>
    <w:rsid w:val="00DC67F0"/>
    <w:rsid w:val="00DC6F42"/>
    <w:rsid w:val="00DC72C5"/>
    <w:rsid w:val="00DD01CF"/>
    <w:rsid w:val="00DD0324"/>
    <w:rsid w:val="00DD08CD"/>
    <w:rsid w:val="00DD1A6D"/>
    <w:rsid w:val="00DD1CAF"/>
    <w:rsid w:val="00DD2A38"/>
    <w:rsid w:val="00DD3134"/>
    <w:rsid w:val="00DD3430"/>
    <w:rsid w:val="00DD5251"/>
    <w:rsid w:val="00DD5388"/>
    <w:rsid w:val="00DD56AF"/>
    <w:rsid w:val="00DD56F9"/>
    <w:rsid w:val="00DD595A"/>
    <w:rsid w:val="00DD60B4"/>
    <w:rsid w:val="00DD66C9"/>
    <w:rsid w:val="00DD69FC"/>
    <w:rsid w:val="00DD6B21"/>
    <w:rsid w:val="00DD6FE7"/>
    <w:rsid w:val="00DE0514"/>
    <w:rsid w:val="00DE0A55"/>
    <w:rsid w:val="00DE0B81"/>
    <w:rsid w:val="00DE3EEF"/>
    <w:rsid w:val="00DE4CA3"/>
    <w:rsid w:val="00DE5888"/>
    <w:rsid w:val="00DE6127"/>
    <w:rsid w:val="00DE7373"/>
    <w:rsid w:val="00DE75C1"/>
    <w:rsid w:val="00DF0179"/>
    <w:rsid w:val="00DF0187"/>
    <w:rsid w:val="00DF094D"/>
    <w:rsid w:val="00DF1052"/>
    <w:rsid w:val="00DF1076"/>
    <w:rsid w:val="00DF16D1"/>
    <w:rsid w:val="00DF1B07"/>
    <w:rsid w:val="00DF25FA"/>
    <w:rsid w:val="00DF2704"/>
    <w:rsid w:val="00DF28A6"/>
    <w:rsid w:val="00DF31ED"/>
    <w:rsid w:val="00DF3E76"/>
    <w:rsid w:val="00DF4E41"/>
    <w:rsid w:val="00DF5EC6"/>
    <w:rsid w:val="00DF6AD2"/>
    <w:rsid w:val="00DF7436"/>
    <w:rsid w:val="00DF7C64"/>
    <w:rsid w:val="00DF7E8C"/>
    <w:rsid w:val="00DF7F31"/>
    <w:rsid w:val="00E00192"/>
    <w:rsid w:val="00E003FE"/>
    <w:rsid w:val="00E00B6D"/>
    <w:rsid w:val="00E00C32"/>
    <w:rsid w:val="00E018BA"/>
    <w:rsid w:val="00E01C08"/>
    <w:rsid w:val="00E01E87"/>
    <w:rsid w:val="00E020E1"/>
    <w:rsid w:val="00E02807"/>
    <w:rsid w:val="00E037C7"/>
    <w:rsid w:val="00E0386B"/>
    <w:rsid w:val="00E038D2"/>
    <w:rsid w:val="00E03FCE"/>
    <w:rsid w:val="00E040E3"/>
    <w:rsid w:val="00E04FE2"/>
    <w:rsid w:val="00E07E4C"/>
    <w:rsid w:val="00E07EEE"/>
    <w:rsid w:val="00E07FD2"/>
    <w:rsid w:val="00E10C61"/>
    <w:rsid w:val="00E11191"/>
    <w:rsid w:val="00E111AE"/>
    <w:rsid w:val="00E11F61"/>
    <w:rsid w:val="00E126E9"/>
    <w:rsid w:val="00E134D8"/>
    <w:rsid w:val="00E135BB"/>
    <w:rsid w:val="00E1489E"/>
    <w:rsid w:val="00E14B30"/>
    <w:rsid w:val="00E15433"/>
    <w:rsid w:val="00E154B2"/>
    <w:rsid w:val="00E16117"/>
    <w:rsid w:val="00E16712"/>
    <w:rsid w:val="00E16E0B"/>
    <w:rsid w:val="00E17413"/>
    <w:rsid w:val="00E17995"/>
    <w:rsid w:val="00E20285"/>
    <w:rsid w:val="00E20B19"/>
    <w:rsid w:val="00E20F88"/>
    <w:rsid w:val="00E21176"/>
    <w:rsid w:val="00E2140B"/>
    <w:rsid w:val="00E228E5"/>
    <w:rsid w:val="00E22B8F"/>
    <w:rsid w:val="00E22DFA"/>
    <w:rsid w:val="00E23100"/>
    <w:rsid w:val="00E231C1"/>
    <w:rsid w:val="00E23868"/>
    <w:rsid w:val="00E246FB"/>
    <w:rsid w:val="00E25620"/>
    <w:rsid w:val="00E2644F"/>
    <w:rsid w:val="00E26925"/>
    <w:rsid w:val="00E27C1C"/>
    <w:rsid w:val="00E3112E"/>
    <w:rsid w:val="00E31322"/>
    <w:rsid w:val="00E31464"/>
    <w:rsid w:val="00E3183B"/>
    <w:rsid w:val="00E33ED2"/>
    <w:rsid w:val="00E33F50"/>
    <w:rsid w:val="00E34D4B"/>
    <w:rsid w:val="00E34E61"/>
    <w:rsid w:val="00E34EE2"/>
    <w:rsid w:val="00E352E3"/>
    <w:rsid w:val="00E35C57"/>
    <w:rsid w:val="00E366B6"/>
    <w:rsid w:val="00E375E3"/>
    <w:rsid w:val="00E40393"/>
    <w:rsid w:val="00E4045A"/>
    <w:rsid w:val="00E40B69"/>
    <w:rsid w:val="00E41164"/>
    <w:rsid w:val="00E41D66"/>
    <w:rsid w:val="00E42FFE"/>
    <w:rsid w:val="00E449DD"/>
    <w:rsid w:val="00E4574D"/>
    <w:rsid w:val="00E46172"/>
    <w:rsid w:val="00E468BA"/>
    <w:rsid w:val="00E470DB"/>
    <w:rsid w:val="00E50496"/>
    <w:rsid w:val="00E5089E"/>
    <w:rsid w:val="00E521A7"/>
    <w:rsid w:val="00E52965"/>
    <w:rsid w:val="00E52BAA"/>
    <w:rsid w:val="00E52BF6"/>
    <w:rsid w:val="00E5494E"/>
    <w:rsid w:val="00E54D8E"/>
    <w:rsid w:val="00E55A88"/>
    <w:rsid w:val="00E568B8"/>
    <w:rsid w:val="00E56C1A"/>
    <w:rsid w:val="00E57F02"/>
    <w:rsid w:val="00E6036D"/>
    <w:rsid w:val="00E60BB5"/>
    <w:rsid w:val="00E62106"/>
    <w:rsid w:val="00E62234"/>
    <w:rsid w:val="00E62C1B"/>
    <w:rsid w:val="00E63599"/>
    <w:rsid w:val="00E640F0"/>
    <w:rsid w:val="00E641A1"/>
    <w:rsid w:val="00E64C48"/>
    <w:rsid w:val="00E64D03"/>
    <w:rsid w:val="00E66185"/>
    <w:rsid w:val="00E665C5"/>
    <w:rsid w:val="00E66EA8"/>
    <w:rsid w:val="00E67388"/>
    <w:rsid w:val="00E70213"/>
    <w:rsid w:val="00E70CD1"/>
    <w:rsid w:val="00E71476"/>
    <w:rsid w:val="00E72619"/>
    <w:rsid w:val="00E7342C"/>
    <w:rsid w:val="00E73976"/>
    <w:rsid w:val="00E74A29"/>
    <w:rsid w:val="00E74ACF"/>
    <w:rsid w:val="00E74C13"/>
    <w:rsid w:val="00E75BEA"/>
    <w:rsid w:val="00E76F07"/>
    <w:rsid w:val="00E8034C"/>
    <w:rsid w:val="00E8142B"/>
    <w:rsid w:val="00E83A43"/>
    <w:rsid w:val="00E840E0"/>
    <w:rsid w:val="00E8496D"/>
    <w:rsid w:val="00E84CB9"/>
    <w:rsid w:val="00E84F9E"/>
    <w:rsid w:val="00E87041"/>
    <w:rsid w:val="00E87CA0"/>
    <w:rsid w:val="00E9108F"/>
    <w:rsid w:val="00E91A76"/>
    <w:rsid w:val="00E92E4E"/>
    <w:rsid w:val="00E93B52"/>
    <w:rsid w:val="00E93D9E"/>
    <w:rsid w:val="00E94377"/>
    <w:rsid w:val="00E9611E"/>
    <w:rsid w:val="00E964E3"/>
    <w:rsid w:val="00E96C5B"/>
    <w:rsid w:val="00E97102"/>
    <w:rsid w:val="00E97471"/>
    <w:rsid w:val="00E97704"/>
    <w:rsid w:val="00EA0092"/>
    <w:rsid w:val="00EA12C1"/>
    <w:rsid w:val="00EA17DF"/>
    <w:rsid w:val="00EA230B"/>
    <w:rsid w:val="00EA23DB"/>
    <w:rsid w:val="00EA249A"/>
    <w:rsid w:val="00EA25BC"/>
    <w:rsid w:val="00EA2700"/>
    <w:rsid w:val="00EA2CBC"/>
    <w:rsid w:val="00EA49DE"/>
    <w:rsid w:val="00EA4CE1"/>
    <w:rsid w:val="00EA50BD"/>
    <w:rsid w:val="00EA57EA"/>
    <w:rsid w:val="00EA6E93"/>
    <w:rsid w:val="00EA7020"/>
    <w:rsid w:val="00EA71C8"/>
    <w:rsid w:val="00EA7D15"/>
    <w:rsid w:val="00EB0064"/>
    <w:rsid w:val="00EB0B3E"/>
    <w:rsid w:val="00EB105D"/>
    <w:rsid w:val="00EB14A1"/>
    <w:rsid w:val="00EB1B8D"/>
    <w:rsid w:val="00EB2216"/>
    <w:rsid w:val="00EB2666"/>
    <w:rsid w:val="00EB2780"/>
    <w:rsid w:val="00EB3FB7"/>
    <w:rsid w:val="00EB44CE"/>
    <w:rsid w:val="00EB57A3"/>
    <w:rsid w:val="00EB5E4A"/>
    <w:rsid w:val="00EB679F"/>
    <w:rsid w:val="00EB6FD1"/>
    <w:rsid w:val="00EB7978"/>
    <w:rsid w:val="00EB79C7"/>
    <w:rsid w:val="00EC1E7A"/>
    <w:rsid w:val="00EC3630"/>
    <w:rsid w:val="00EC5E0F"/>
    <w:rsid w:val="00EC6BA9"/>
    <w:rsid w:val="00EC76B0"/>
    <w:rsid w:val="00ED01AD"/>
    <w:rsid w:val="00ED0828"/>
    <w:rsid w:val="00ED08EB"/>
    <w:rsid w:val="00ED09AD"/>
    <w:rsid w:val="00ED1638"/>
    <w:rsid w:val="00ED166B"/>
    <w:rsid w:val="00ED1AA3"/>
    <w:rsid w:val="00ED1C04"/>
    <w:rsid w:val="00ED29B4"/>
    <w:rsid w:val="00ED2A4B"/>
    <w:rsid w:val="00ED345A"/>
    <w:rsid w:val="00ED3579"/>
    <w:rsid w:val="00ED3972"/>
    <w:rsid w:val="00ED5C48"/>
    <w:rsid w:val="00ED6150"/>
    <w:rsid w:val="00ED63D5"/>
    <w:rsid w:val="00ED70E8"/>
    <w:rsid w:val="00EE0AF9"/>
    <w:rsid w:val="00EE1187"/>
    <w:rsid w:val="00EE21A3"/>
    <w:rsid w:val="00EE312D"/>
    <w:rsid w:val="00EE4CB8"/>
    <w:rsid w:val="00EE4F7E"/>
    <w:rsid w:val="00EE5590"/>
    <w:rsid w:val="00EE5D01"/>
    <w:rsid w:val="00EE73D0"/>
    <w:rsid w:val="00EE7649"/>
    <w:rsid w:val="00EE78D9"/>
    <w:rsid w:val="00EF0112"/>
    <w:rsid w:val="00EF04FA"/>
    <w:rsid w:val="00EF09EB"/>
    <w:rsid w:val="00EF0F9A"/>
    <w:rsid w:val="00EF114E"/>
    <w:rsid w:val="00EF1ECA"/>
    <w:rsid w:val="00EF24FC"/>
    <w:rsid w:val="00EF2900"/>
    <w:rsid w:val="00EF427A"/>
    <w:rsid w:val="00EF440D"/>
    <w:rsid w:val="00EF5A44"/>
    <w:rsid w:val="00EF5DDB"/>
    <w:rsid w:val="00EF6059"/>
    <w:rsid w:val="00EF738A"/>
    <w:rsid w:val="00EF7A15"/>
    <w:rsid w:val="00EF7A5B"/>
    <w:rsid w:val="00F0079F"/>
    <w:rsid w:val="00F03ADD"/>
    <w:rsid w:val="00F04842"/>
    <w:rsid w:val="00F04CE8"/>
    <w:rsid w:val="00F05739"/>
    <w:rsid w:val="00F05CC6"/>
    <w:rsid w:val="00F07337"/>
    <w:rsid w:val="00F0757F"/>
    <w:rsid w:val="00F075A6"/>
    <w:rsid w:val="00F10046"/>
    <w:rsid w:val="00F1079D"/>
    <w:rsid w:val="00F108F5"/>
    <w:rsid w:val="00F10D88"/>
    <w:rsid w:val="00F11309"/>
    <w:rsid w:val="00F1169F"/>
    <w:rsid w:val="00F11CCA"/>
    <w:rsid w:val="00F1273B"/>
    <w:rsid w:val="00F141F8"/>
    <w:rsid w:val="00F1422B"/>
    <w:rsid w:val="00F1428A"/>
    <w:rsid w:val="00F14629"/>
    <w:rsid w:val="00F14744"/>
    <w:rsid w:val="00F15285"/>
    <w:rsid w:val="00F1529E"/>
    <w:rsid w:val="00F173B1"/>
    <w:rsid w:val="00F178F0"/>
    <w:rsid w:val="00F17BF5"/>
    <w:rsid w:val="00F20F1D"/>
    <w:rsid w:val="00F21402"/>
    <w:rsid w:val="00F21471"/>
    <w:rsid w:val="00F2159C"/>
    <w:rsid w:val="00F223AD"/>
    <w:rsid w:val="00F22F45"/>
    <w:rsid w:val="00F23DC5"/>
    <w:rsid w:val="00F24C37"/>
    <w:rsid w:val="00F25529"/>
    <w:rsid w:val="00F25974"/>
    <w:rsid w:val="00F25A61"/>
    <w:rsid w:val="00F25AB4"/>
    <w:rsid w:val="00F26343"/>
    <w:rsid w:val="00F263A1"/>
    <w:rsid w:val="00F265D3"/>
    <w:rsid w:val="00F26F16"/>
    <w:rsid w:val="00F271DF"/>
    <w:rsid w:val="00F27976"/>
    <w:rsid w:val="00F30CD3"/>
    <w:rsid w:val="00F3231E"/>
    <w:rsid w:val="00F334D5"/>
    <w:rsid w:val="00F345DC"/>
    <w:rsid w:val="00F34696"/>
    <w:rsid w:val="00F35A5C"/>
    <w:rsid w:val="00F35D9C"/>
    <w:rsid w:val="00F35DD7"/>
    <w:rsid w:val="00F36500"/>
    <w:rsid w:val="00F3790C"/>
    <w:rsid w:val="00F37B83"/>
    <w:rsid w:val="00F4034C"/>
    <w:rsid w:val="00F4081A"/>
    <w:rsid w:val="00F40CCE"/>
    <w:rsid w:val="00F41212"/>
    <w:rsid w:val="00F413C2"/>
    <w:rsid w:val="00F42525"/>
    <w:rsid w:val="00F42DC9"/>
    <w:rsid w:val="00F43F7F"/>
    <w:rsid w:val="00F45263"/>
    <w:rsid w:val="00F46B3B"/>
    <w:rsid w:val="00F470E9"/>
    <w:rsid w:val="00F4743D"/>
    <w:rsid w:val="00F479DB"/>
    <w:rsid w:val="00F50944"/>
    <w:rsid w:val="00F50CD4"/>
    <w:rsid w:val="00F50E11"/>
    <w:rsid w:val="00F5214B"/>
    <w:rsid w:val="00F53161"/>
    <w:rsid w:val="00F554E7"/>
    <w:rsid w:val="00F55BF0"/>
    <w:rsid w:val="00F55CBC"/>
    <w:rsid w:val="00F56315"/>
    <w:rsid w:val="00F56B62"/>
    <w:rsid w:val="00F57CB5"/>
    <w:rsid w:val="00F61093"/>
    <w:rsid w:val="00F6198C"/>
    <w:rsid w:val="00F63A15"/>
    <w:rsid w:val="00F63B55"/>
    <w:rsid w:val="00F659C5"/>
    <w:rsid w:val="00F65B33"/>
    <w:rsid w:val="00F65B58"/>
    <w:rsid w:val="00F65E20"/>
    <w:rsid w:val="00F65ECB"/>
    <w:rsid w:val="00F65F97"/>
    <w:rsid w:val="00F67EF9"/>
    <w:rsid w:val="00F70F4B"/>
    <w:rsid w:val="00F7113B"/>
    <w:rsid w:val="00F719D8"/>
    <w:rsid w:val="00F71DBB"/>
    <w:rsid w:val="00F727B8"/>
    <w:rsid w:val="00F72AC7"/>
    <w:rsid w:val="00F747F2"/>
    <w:rsid w:val="00F74988"/>
    <w:rsid w:val="00F74D17"/>
    <w:rsid w:val="00F74E9C"/>
    <w:rsid w:val="00F76419"/>
    <w:rsid w:val="00F76B0E"/>
    <w:rsid w:val="00F76C7C"/>
    <w:rsid w:val="00F76CD7"/>
    <w:rsid w:val="00F81219"/>
    <w:rsid w:val="00F81CB7"/>
    <w:rsid w:val="00F8248E"/>
    <w:rsid w:val="00F83149"/>
    <w:rsid w:val="00F83159"/>
    <w:rsid w:val="00F837FB"/>
    <w:rsid w:val="00F8457F"/>
    <w:rsid w:val="00F86220"/>
    <w:rsid w:val="00F87613"/>
    <w:rsid w:val="00F908B9"/>
    <w:rsid w:val="00F90A16"/>
    <w:rsid w:val="00F91A45"/>
    <w:rsid w:val="00F91AAD"/>
    <w:rsid w:val="00F9276F"/>
    <w:rsid w:val="00F93CAE"/>
    <w:rsid w:val="00F94073"/>
    <w:rsid w:val="00F9416E"/>
    <w:rsid w:val="00F94BD9"/>
    <w:rsid w:val="00F95DA8"/>
    <w:rsid w:val="00FA1D56"/>
    <w:rsid w:val="00FA281A"/>
    <w:rsid w:val="00FA33B8"/>
    <w:rsid w:val="00FA48B5"/>
    <w:rsid w:val="00FA5597"/>
    <w:rsid w:val="00FA6366"/>
    <w:rsid w:val="00FA695E"/>
    <w:rsid w:val="00FA6D71"/>
    <w:rsid w:val="00FA6EA3"/>
    <w:rsid w:val="00FA7024"/>
    <w:rsid w:val="00FB1D21"/>
    <w:rsid w:val="00FB3179"/>
    <w:rsid w:val="00FB3510"/>
    <w:rsid w:val="00FB3E29"/>
    <w:rsid w:val="00FB4222"/>
    <w:rsid w:val="00FB50C9"/>
    <w:rsid w:val="00FB67EF"/>
    <w:rsid w:val="00FC00B1"/>
    <w:rsid w:val="00FC1479"/>
    <w:rsid w:val="00FC1CE9"/>
    <w:rsid w:val="00FC20CA"/>
    <w:rsid w:val="00FC2FCD"/>
    <w:rsid w:val="00FC34F5"/>
    <w:rsid w:val="00FC3E3C"/>
    <w:rsid w:val="00FC4B08"/>
    <w:rsid w:val="00FC4C36"/>
    <w:rsid w:val="00FC5AAC"/>
    <w:rsid w:val="00FC60D4"/>
    <w:rsid w:val="00FC6527"/>
    <w:rsid w:val="00FC6A1B"/>
    <w:rsid w:val="00FC6CE3"/>
    <w:rsid w:val="00FC7150"/>
    <w:rsid w:val="00FD0AE8"/>
    <w:rsid w:val="00FD0D2A"/>
    <w:rsid w:val="00FD2521"/>
    <w:rsid w:val="00FD2C52"/>
    <w:rsid w:val="00FD2FEE"/>
    <w:rsid w:val="00FD3116"/>
    <w:rsid w:val="00FD335C"/>
    <w:rsid w:val="00FD34B5"/>
    <w:rsid w:val="00FD3558"/>
    <w:rsid w:val="00FD3CC6"/>
    <w:rsid w:val="00FD3D63"/>
    <w:rsid w:val="00FD4ADC"/>
    <w:rsid w:val="00FD55AB"/>
    <w:rsid w:val="00FD77CE"/>
    <w:rsid w:val="00FD7950"/>
    <w:rsid w:val="00FE04DE"/>
    <w:rsid w:val="00FE151A"/>
    <w:rsid w:val="00FE154B"/>
    <w:rsid w:val="00FE21E4"/>
    <w:rsid w:val="00FE674D"/>
    <w:rsid w:val="00FE6A0C"/>
    <w:rsid w:val="00FE6F46"/>
    <w:rsid w:val="00FE7C65"/>
    <w:rsid w:val="00FE7CCA"/>
    <w:rsid w:val="00FE7E14"/>
    <w:rsid w:val="00FE7E51"/>
    <w:rsid w:val="00FF0037"/>
    <w:rsid w:val="00FF00EF"/>
    <w:rsid w:val="00FF04D4"/>
    <w:rsid w:val="00FF0BE9"/>
    <w:rsid w:val="00FF0F91"/>
    <w:rsid w:val="00FF101D"/>
    <w:rsid w:val="00FF1D76"/>
    <w:rsid w:val="00FF2957"/>
    <w:rsid w:val="00FF3CB8"/>
    <w:rsid w:val="00FF5976"/>
    <w:rsid w:val="00FF6097"/>
    <w:rsid w:val="00FF6301"/>
    <w:rsid w:val="00FF7F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819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1D76"/>
    <w:rPr>
      <w:rFonts w:ascii="Tahoma" w:hAnsi="Tahoma"/>
      <w:sz w:val="18"/>
    </w:rPr>
  </w:style>
  <w:style w:type="paragraph" w:styleId="Heading1">
    <w:name w:val="heading 1"/>
    <w:aliases w:val="h1,Level 1 Topic Heading"/>
    <w:basedOn w:val="Normal"/>
    <w:next w:val="Normal"/>
    <w:qFormat/>
    <w:rsid w:val="00D70BAA"/>
    <w:pPr>
      <w:keepNext/>
      <w:shd w:val="pct15" w:color="auto" w:fill="FFFFFF"/>
      <w:outlineLvl w:val="0"/>
    </w:pPr>
    <w:rPr>
      <w:b/>
      <w:kern w:val="24"/>
      <w:sz w:val="24"/>
    </w:rPr>
  </w:style>
  <w:style w:type="paragraph" w:styleId="Heading2">
    <w:name w:val="heading 2"/>
    <w:aliases w:val="h2,Level 2 Topic Heading,H2,Level 4 Topic Heading"/>
    <w:basedOn w:val="Normal"/>
    <w:next w:val="Normal"/>
    <w:autoRedefine/>
    <w:qFormat/>
    <w:rsid w:val="003C26F2"/>
    <w:pPr>
      <w:keepNext/>
      <w:numPr>
        <w:ilvl w:val="1"/>
        <w:numId w:val="3"/>
      </w:numPr>
      <w:outlineLvl w:val="1"/>
    </w:pPr>
    <w:rPr>
      <w:rFonts w:cs="Tahoma"/>
      <w:b/>
      <w:sz w:val="20"/>
    </w:rPr>
  </w:style>
  <w:style w:type="paragraph" w:styleId="Heading3">
    <w:name w:val="heading 3"/>
    <w:aliases w:val="h3,Level 3 Topic Heading,H3,Level 5 Topic Heading,H31,Corio Heading 3,Section,sh3,op"/>
    <w:basedOn w:val="Normal"/>
    <w:next w:val="Normal"/>
    <w:link w:val="Heading3Char"/>
    <w:qFormat/>
    <w:rsid w:val="00D70BAA"/>
    <w:pPr>
      <w:keepNext/>
      <w:outlineLvl w:val="2"/>
    </w:pPr>
    <w:rPr>
      <w:u w:val="single"/>
    </w:rPr>
  </w:style>
  <w:style w:type="paragraph" w:styleId="Heading4">
    <w:name w:val="heading 4"/>
    <w:aliases w:val="Map Title,Título especial,T,T?tulo especial,Título especial1,T1,T?tulo especial1,Título especial2,T2,T?tulo especial2,Título especial3,T3,T?tulo especial3,Título especial4,T4,T?tulo especial4,Título especial11,T11,T?tulo especial11,T21"/>
    <w:basedOn w:val="Normal"/>
    <w:next w:val="Normal"/>
    <w:qFormat/>
    <w:rsid w:val="00D70BAA"/>
    <w:pPr>
      <w:keepNext/>
      <w:spacing w:before="20" w:after="20"/>
      <w:jc w:val="both"/>
      <w:outlineLvl w:val="3"/>
    </w:pPr>
    <w:rPr>
      <w:b/>
    </w:rPr>
  </w:style>
  <w:style w:type="paragraph" w:styleId="Heading5">
    <w:name w:val="heading 5"/>
    <w:aliases w:val="Block Label"/>
    <w:basedOn w:val="Normal"/>
    <w:next w:val="Normal"/>
    <w:qFormat/>
    <w:rsid w:val="00D70BAA"/>
    <w:pPr>
      <w:keepNext/>
      <w:outlineLvl w:val="4"/>
    </w:pPr>
    <w:rPr>
      <w:b/>
      <w:sz w:val="20"/>
    </w:rPr>
  </w:style>
  <w:style w:type="paragraph" w:styleId="Heading6">
    <w:name w:val="heading 6"/>
    <w:basedOn w:val="Normal"/>
    <w:next w:val="Normal"/>
    <w:qFormat/>
    <w:rsid w:val="00D70BAA"/>
    <w:pPr>
      <w:spacing w:before="240" w:after="60"/>
      <w:outlineLvl w:val="5"/>
    </w:pPr>
    <w:rPr>
      <w:i/>
    </w:rPr>
  </w:style>
  <w:style w:type="paragraph" w:styleId="Heading7">
    <w:name w:val="heading 7"/>
    <w:basedOn w:val="Normal"/>
    <w:next w:val="Normal"/>
    <w:qFormat/>
    <w:rsid w:val="00D70BAA"/>
    <w:pPr>
      <w:spacing w:before="240" w:after="60"/>
      <w:outlineLvl w:val="6"/>
    </w:pPr>
    <w:rPr>
      <w:sz w:val="20"/>
    </w:rPr>
  </w:style>
  <w:style w:type="paragraph" w:styleId="Heading8">
    <w:name w:val="heading 8"/>
    <w:basedOn w:val="Normal"/>
    <w:next w:val="Normal"/>
    <w:qFormat/>
    <w:rsid w:val="00D70BAA"/>
    <w:pPr>
      <w:spacing w:before="240" w:after="60"/>
      <w:outlineLvl w:val="7"/>
    </w:pPr>
    <w:rPr>
      <w:i/>
      <w:sz w:val="20"/>
    </w:rPr>
  </w:style>
  <w:style w:type="paragraph" w:styleId="Heading9">
    <w:name w:val="heading 9"/>
    <w:basedOn w:val="Normal"/>
    <w:next w:val="Normal"/>
    <w:qFormat/>
    <w:rsid w:val="00D70BAA"/>
    <w:p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41FBE"/>
    <w:pPr>
      <w:tabs>
        <w:tab w:val="center" w:pos="4320"/>
        <w:tab w:val="right" w:pos="8640"/>
      </w:tabs>
    </w:pPr>
    <w:rPr>
      <w:noProof/>
      <w:sz w:val="20"/>
    </w:rPr>
  </w:style>
  <w:style w:type="paragraph" w:styleId="Footer">
    <w:name w:val="footer"/>
    <w:aliases w:val="Footer-Even,footer odd,footer,Footer-Even1"/>
    <w:basedOn w:val="Normal"/>
    <w:link w:val="FooterChar"/>
    <w:uiPriority w:val="99"/>
    <w:rsid w:val="00D70BAA"/>
    <w:pPr>
      <w:tabs>
        <w:tab w:val="center" w:pos="4320"/>
        <w:tab w:val="right" w:pos="8640"/>
      </w:tabs>
    </w:pPr>
  </w:style>
  <w:style w:type="paragraph" w:styleId="TOC1">
    <w:name w:val="toc 1"/>
    <w:basedOn w:val="Normal"/>
    <w:next w:val="Normal"/>
    <w:autoRedefine/>
    <w:uiPriority w:val="39"/>
    <w:rsid w:val="00B776CD"/>
    <w:pPr>
      <w:keepNext/>
      <w:keepLines/>
    </w:pPr>
    <w:rPr>
      <w:b/>
      <w:bCs/>
    </w:rPr>
  </w:style>
  <w:style w:type="paragraph" w:styleId="TOC2">
    <w:name w:val="toc 2"/>
    <w:basedOn w:val="Normal"/>
    <w:next w:val="Normal"/>
    <w:autoRedefine/>
    <w:uiPriority w:val="39"/>
    <w:rsid w:val="00D70BAA"/>
    <w:pPr>
      <w:ind w:left="200"/>
    </w:pPr>
  </w:style>
  <w:style w:type="paragraph" w:styleId="TOC3">
    <w:name w:val="toc 3"/>
    <w:basedOn w:val="Normal"/>
    <w:next w:val="Normal"/>
    <w:autoRedefine/>
    <w:semiHidden/>
    <w:rsid w:val="00D70BAA"/>
    <w:pPr>
      <w:ind w:left="400"/>
    </w:pPr>
  </w:style>
  <w:style w:type="paragraph" w:styleId="TOC4">
    <w:name w:val="toc 4"/>
    <w:basedOn w:val="Normal"/>
    <w:next w:val="Normal"/>
    <w:autoRedefine/>
    <w:semiHidden/>
    <w:rsid w:val="00D70BAA"/>
    <w:pPr>
      <w:ind w:left="600"/>
    </w:pPr>
  </w:style>
  <w:style w:type="paragraph" w:styleId="TOC5">
    <w:name w:val="toc 5"/>
    <w:basedOn w:val="Normal"/>
    <w:next w:val="Normal"/>
    <w:autoRedefine/>
    <w:semiHidden/>
    <w:rsid w:val="00D70BAA"/>
    <w:pPr>
      <w:ind w:left="800"/>
    </w:pPr>
  </w:style>
  <w:style w:type="paragraph" w:styleId="TOC6">
    <w:name w:val="toc 6"/>
    <w:basedOn w:val="Normal"/>
    <w:next w:val="Normal"/>
    <w:autoRedefine/>
    <w:semiHidden/>
    <w:rsid w:val="00D70BAA"/>
    <w:pPr>
      <w:ind w:left="1000"/>
    </w:pPr>
  </w:style>
  <w:style w:type="paragraph" w:styleId="TOC7">
    <w:name w:val="toc 7"/>
    <w:basedOn w:val="Normal"/>
    <w:next w:val="Normal"/>
    <w:autoRedefine/>
    <w:semiHidden/>
    <w:rsid w:val="00D70BAA"/>
    <w:pPr>
      <w:ind w:left="1200"/>
    </w:pPr>
  </w:style>
  <w:style w:type="paragraph" w:styleId="TOC8">
    <w:name w:val="toc 8"/>
    <w:basedOn w:val="Normal"/>
    <w:next w:val="Normal"/>
    <w:autoRedefine/>
    <w:semiHidden/>
    <w:rsid w:val="00D70BAA"/>
    <w:pPr>
      <w:ind w:left="1400"/>
    </w:pPr>
  </w:style>
  <w:style w:type="paragraph" w:styleId="TOC9">
    <w:name w:val="toc 9"/>
    <w:basedOn w:val="Normal"/>
    <w:next w:val="Normal"/>
    <w:autoRedefine/>
    <w:semiHidden/>
    <w:rsid w:val="00D70BAA"/>
    <w:pPr>
      <w:ind w:left="1600"/>
    </w:pPr>
  </w:style>
  <w:style w:type="paragraph" w:styleId="BodyText">
    <w:name w:val="Body Text"/>
    <w:basedOn w:val="Normal"/>
    <w:rsid w:val="00D70BAA"/>
    <w:pPr>
      <w:spacing w:before="20" w:after="20"/>
      <w:jc w:val="both"/>
    </w:pPr>
  </w:style>
  <w:style w:type="paragraph" w:styleId="BodyTextIndent">
    <w:name w:val="Body Text Indent"/>
    <w:basedOn w:val="Normal"/>
    <w:rsid w:val="00D70BAA"/>
    <w:pPr>
      <w:spacing w:before="20" w:after="20"/>
      <w:ind w:left="720"/>
    </w:pPr>
  </w:style>
  <w:style w:type="paragraph" w:styleId="Title">
    <w:name w:val="Title"/>
    <w:basedOn w:val="Normal"/>
    <w:qFormat/>
    <w:rsid w:val="00D70BAA"/>
    <w:pPr>
      <w:jc w:val="center"/>
    </w:pPr>
    <w:rPr>
      <w:rFonts w:cs="Tahoma"/>
      <w:b/>
      <w:bCs/>
      <w:spacing w:val="10"/>
      <w:sz w:val="40"/>
    </w:rPr>
  </w:style>
  <w:style w:type="paragraph" w:customStyle="1" w:styleId="ContinuedTableLabe">
    <w:name w:val="Continued Table Labe"/>
    <w:basedOn w:val="Normal"/>
    <w:rsid w:val="00D70BAA"/>
    <w:rPr>
      <w:sz w:val="16"/>
    </w:rPr>
  </w:style>
  <w:style w:type="paragraph" w:styleId="BodyText2">
    <w:name w:val="Body Text 2"/>
    <w:basedOn w:val="Normal"/>
    <w:rsid w:val="00D70BAA"/>
    <w:rPr>
      <w:rFonts w:cs="Tahoma"/>
      <w:bCs/>
    </w:rPr>
  </w:style>
  <w:style w:type="paragraph" w:styleId="TOAHeading">
    <w:name w:val="toa heading"/>
    <w:basedOn w:val="Normal"/>
    <w:next w:val="Normal"/>
    <w:semiHidden/>
    <w:rsid w:val="00D70BAA"/>
    <w:pPr>
      <w:spacing w:before="120"/>
    </w:pPr>
    <w:rPr>
      <w:b/>
      <w:bCs/>
      <w:sz w:val="24"/>
      <w:szCs w:val="24"/>
    </w:rPr>
  </w:style>
  <w:style w:type="paragraph" w:styleId="ListBullet">
    <w:name w:val="List Bullet"/>
    <w:basedOn w:val="Normal"/>
    <w:autoRedefine/>
    <w:rsid w:val="00D70BAA"/>
    <w:pPr>
      <w:numPr>
        <w:numId w:val="1"/>
      </w:numPr>
    </w:pPr>
  </w:style>
  <w:style w:type="paragraph" w:styleId="BodyTextIndent2">
    <w:name w:val="Body Text Indent 2"/>
    <w:basedOn w:val="Normal"/>
    <w:rsid w:val="00D70BAA"/>
    <w:pPr>
      <w:ind w:left="3600"/>
    </w:pPr>
  </w:style>
  <w:style w:type="paragraph" w:styleId="BodyTextIndent3">
    <w:name w:val="Body Text Indent 3"/>
    <w:basedOn w:val="Normal"/>
    <w:rsid w:val="00D70BAA"/>
    <w:pPr>
      <w:ind w:left="4320"/>
    </w:pPr>
  </w:style>
  <w:style w:type="paragraph" w:styleId="DocumentMap">
    <w:name w:val="Document Map"/>
    <w:basedOn w:val="Normal"/>
    <w:semiHidden/>
    <w:rsid w:val="00D70BAA"/>
    <w:pPr>
      <w:shd w:val="clear" w:color="auto" w:fill="000080"/>
    </w:pPr>
    <w:rPr>
      <w:rFonts w:cs="Tahoma"/>
    </w:rPr>
  </w:style>
  <w:style w:type="paragraph" w:styleId="Caption">
    <w:name w:val="caption"/>
    <w:basedOn w:val="Normal"/>
    <w:next w:val="Normal"/>
    <w:qFormat/>
    <w:rsid w:val="00D70BAA"/>
    <w:pPr>
      <w:spacing w:before="120" w:after="120"/>
      <w:jc w:val="center"/>
    </w:pPr>
    <w:rPr>
      <w:b/>
      <w:bCs/>
      <w:sz w:val="20"/>
    </w:rPr>
  </w:style>
  <w:style w:type="paragraph" w:styleId="HTMLPreformatted">
    <w:name w:val="HTML Preformatted"/>
    <w:basedOn w:val="Normal"/>
    <w:rsid w:val="00D7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color w:val="000000"/>
      <w:sz w:val="20"/>
    </w:rPr>
  </w:style>
  <w:style w:type="paragraph" w:styleId="BodyText3">
    <w:name w:val="Body Text 3"/>
    <w:basedOn w:val="Normal"/>
    <w:rsid w:val="00D70BAA"/>
    <w:rPr>
      <w:rFonts w:cs="Tahoma"/>
      <w:color w:val="339966"/>
    </w:rPr>
  </w:style>
  <w:style w:type="character" w:styleId="Hyperlink">
    <w:name w:val="Hyperlink"/>
    <w:basedOn w:val="DefaultParagraphFont"/>
    <w:rsid w:val="00D70BAA"/>
    <w:rPr>
      <w:color w:val="0000FF"/>
      <w:u w:val="single"/>
    </w:rPr>
  </w:style>
  <w:style w:type="character" w:customStyle="1" w:styleId="m1">
    <w:name w:val="m1"/>
    <w:basedOn w:val="DefaultParagraphFont"/>
    <w:rsid w:val="00D70BAA"/>
    <w:rPr>
      <w:color w:val="0000FF"/>
    </w:rPr>
  </w:style>
  <w:style w:type="character" w:customStyle="1" w:styleId="t1">
    <w:name w:val="t1"/>
    <w:basedOn w:val="DefaultParagraphFont"/>
    <w:rsid w:val="00D70BAA"/>
    <w:rPr>
      <w:color w:val="990000"/>
    </w:rPr>
  </w:style>
  <w:style w:type="character" w:customStyle="1" w:styleId="b1">
    <w:name w:val="b1"/>
    <w:basedOn w:val="DefaultParagraphFont"/>
    <w:rsid w:val="00D70BAA"/>
    <w:rPr>
      <w:rFonts w:ascii="Courier New" w:hAnsi="Courier New" w:cs="Courier New" w:hint="default"/>
      <w:b/>
      <w:bCs/>
      <w:strike w:val="0"/>
      <w:dstrike w:val="0"/>
      <w:color w:val="FF0000"/>
      <w:u w:val="none"/>
      <w:effect w:val="none"/>
    </w:rPr>
  </w:style>
  <w:style w:type="character" w:customStyle="1" w:styleId="ci1">
    <w:name w:val="ci1"/>
    <w:basedOn w:val="DefaultParagraphFont"/>
    <w:rsid w:val="00D70BAA"/>
    <w:rPr>
      <w:rFonts w:ascii="Courier" w:hAnsi="Courier" w:hint="default"/>
      <w:color w:val="888888"/>
      <w:sz w:val="24"/>
      <w:szCs w:val="24"/>
    </w:rPr>
  </w:style>
  <w:style w:type="paragraph" w:styleId="Subtitle">
    <w:name w:val="Subtitle"/>
    <w:basedOn w:val="Normal"/>
    <w:qFormat/>
    <w:rsid w:val="00D70BAA"/>
    <w:pPr>
      <w:jc w:val="center"/>
    </w:pPr>
    <w:rPr>
      <w:rFonts w:cs="Tahoma"/>
      <w:b/>
      <w:bCs/>
      <w:sz w:val="40"/>
    </w:rPr>
  </w:style>
  <w:style w:type="character" w:styleId="FollowedHyperlink">
    <w:name w:val="FollowedHyperlink"/>
    <w:basedOn w:val="DefaultParagraphFont"/>
    <w:rsid w:val="00D70BAA"/>
    <w:rPr>
      <w:color w:val="800080"/>
      <w:u w:val="single"/>
    </w:rPr>
  </w:style>
  <w:style w:type="paragraph" w:styleId="BalloonText">
    <w:name w:val="Balloon Text"/>
    <w:basedOn w:val="Normal"/>
    <w:semiHidden/>
    <w:rsid w:val="009E6E9C"/>
    <w:rPr>
      <w:rFonts w:cs="Tahoma"/>
      <w:sz w:val="16"/>
      <w:szCs w:val="16"/>
    </w:rPr>
  </w:style>
  <w:style w:type="paragraph" w:customStyle="1" w:styleId="Heading">
    <w:name w:val="Heading"/>
    <w:basedOn w:val="Normal"/>
    <w:rsid w:val="00995766"/>
    <w:pPr>
      <w:tabs>
        <w:tab w:val="left" w:pos="567"/>
        <w:tab w:val="left" w:pos="1134"/>
        <w:tab w:val="left" w:pos="1701"/>
        <w:tab w:val="left" w:pos="2268"/>
        <w:tab w:val="left" w:pos="2835"/>
        <w:tab w:val="left" w:pos="3402"/>
        <w:tab w:val="left" w:pos="3969"/>
        <w:tab w:val="left" w:pos="4536"/>
      </w:tabs>
      <w:spacing w:before="480"/>
      <w:jc w:val="both"/>
    </w:pPr>
    <w:rPr>
      <w:rFonts w:ascii="Arial" w:hAnsi="Arial"/>
      <w:b/>
      <w:caps/>
      <w:sz w:val="28"/>
    </w:rPr>
  </w:style>
  <w:style w:type="character" w:styleId="PageNumber">
    <w:name w:val="page number"/>
    <w:basedOn w:val="DefaultParagraphFont"/>
    <w:rsid w:val="00C932F7"/>
  </w:style>
  <w:style w:type="paragraph" w:styleId="MacroText">
    <w:name w:val="macro"/>
    <w:semiHidden/>
    <w:rsid w:val="00DC2633"/>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table" w:styleId="TableGrid">
    <w:name w:val="Table Grid"/>
    <w:basedOn w:val="TableNormal"/>
    <w:rsid w:val="008F11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rsid w:val="00B87543"/>
  </w:style>
  <w:style w:type="character" w:customStyle="1" w:styleId="Heading3Char">
    <w:name w:val="Heading 3 Char"/>
    <w:aliases w:val="h3 Char,Level 3 Topic Heading Char,H3 Char,Level 5 Topic Heading Char,H31 Char,Corio Heading 3 Char,Section Char,sh3 Char,op Char"/>
    <w:basedOn w:val="DefaultParagraphFont"/>
    <w:link w:val="Heading3"/>
    <w:rsid w:val="001E4433"/>
    <w:rPr>
      <w:rFonts w:ascii="Tahoma" w:hAnsi="Tahoma"/>
      <w:sz w:val="18"/>
      <w:u w:val="single"/>
      <w:lang w:val="en-US" w:eastAsia="en-US" w:bidi="ar-SA"/>
    </w:rPr>
  </w:style>
  <w:style w:type="paragraph" w:customStyle="1" w:styleId="RFQBasicText">
    <w:name w:val="RFQ Basic Text"/>
    <w:basedOn w:val="Normal"/>
    <w:rsid w:val="00731F5A"/>
    <w:pPr>
      <w:spacing w:line="230" w:lineRule="exact"/>
      <w:ind w:left="1224"/>
    </w:pPr>
    <w:rPr>
      <w:rFonts w:ascii="Times New Roman" w:eastAsia="Times" w:hAnsi="Times New Roman"/>
      <w:sz w:val="24"/>
    </w:rPr>
  </w:style>
  <w:style w:type="paragraph" w:customStyle="1" w:styleId="Char">
    <w:name w:val="Char"/>
    <w:basedOn w:val="Normal"/>
    <w:rsid w:val="00700585"/>
    <w:pPr>
      <w:spacing w:before="60" w:after="160" w:line="240" w:lineRule="exact"/>
    </w:pPr>
    <w:rPr>
      <w:rFonts w:ascii="Verdana" w:hAnsi="Verdana"/>
      <w:color w:val="FF00FF"/>
      <w:sz w:val="20"/>
    </w:rPr>
  </w:style>
  <w:style w:type="paragraph" w:customStyle="1" w:styleId="BulletText1">
    <w:name w:val="Bullet Text 1"/>
    <w:basedOn w:val="Normal"/>
    <w:rsid w:val="00E40B69"/>
    <w:pPr>
      <w:numPr>
        <w:numId w:val="6"/>
      </w:numPr>
      <w:tabs>
        <w:tab w:val="clear" w:pos="360"/>
      </w:tabs>
      <w:ind w:left="187" w:hanging="187"/>
    </w:pPr>
    <w:rPr>
      <w:rFonts w:ascii="Times New Roman" w:hAnsi="Times New Roman"/>
      <w:sz w:val="24"/>
    </w:rPr>
  </w:style>
  <w:style w:type="paragraph" w:customStyle="1" w:styleId="Paragraph">
    <w:name w:val="Paragraph"/>
    <w:basedOn w:val="Normal"/>
    <w:rsid w:val="00E40B69"/>
    <w:pPr>
      <w:tabs>
        <w:tab w:val="left" w:pos="567"/>
        <w:tab w:val="left" w:pos="1134"/>
        <w:tab w:val="left" w:pos="1701"/>
        <w:tab w:val="left" w:pos="2268"/>
        <w:tab w:val="left" w:pos="2835"/>
        <w:tab w:val="left" w:pos="3402"/>
        <w:tab w:val="left" w:pos="3969"/>
        <w:tab w:val="left" w:pos="4536"/>
      </w:tabs>
      <w:spacing w:before="60"/>
      <w:ind w:left="567"/>
    </w:pPr>
    <w:rPr>
      <w:rFonts w:ascii="Arial" w:hAnsi="Arial"/>
      <w:sz w:val="20"/>
    </w:rPr>
  </w:style>
  <w:style w:type="paragraph" w:styleId="ListBullet2">
    <w:name w:val="List Bullet 2"/>
    <w:basedOn w:val="Normal"/>
    <w:rsid w:val="00E40B69"/>
    <w:pPr>
      <w:numPr>
        <w:numId w:val="7"/>
      </w:numPr>
    </w:pPr>
  </w:style>
  <w:style w:type="paragraph" w:styleId="BodyTextFirstIndent2">
    <w:name w:val="Body Text First Indent 2"/>
    <w:basedOn w:val="BodyTextIndent"/>
    <w:rsid w:val="00E40B69"/>
    <w:pPr>
      <w:spacing w:before="0" w:after="120"/>
      <w:ind w:left="360" w:firstLine="210"/>
    </w:pPr>
  </w:style>
  <w:style w:type="table" w:styleId="TableGrid3">
    <w:name w:val="Table Grid 3"/>
    <w:basedOn w:val="TableNormal"/>
    <w:rsid w:val="00DD08C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NoSpacing">
    <w:name w:val="No Spacing"/>
    <w:uiPriority w:val="1"/>
    <w:qFormat/>
    <w:rsid w:val="00877047"/>
    <w:rPr>
      <w:rFonts w:ascii="Calibri" w:eastAsia="Calibri" w:hAnsi="Calibri"/>
      <w:sz w:val="22"/>
      <w:szCs w:val="22"/>
    </w:rPr>
  </w:style>
  <w:style w:type="paragraph" w:styleId="ListParagraph">
    <w:name w:val="List Paragraph"/>
    <w:basedOn w:val="Normal"/>
    <w:qFormat/>
    <w:rsid w:val="009E4488"/>
    <w:pPr>
      <w:spacing w:after="200" w:line="276" w:lineRule="auto"/>
      <w:ind w:left="720"/>
      <w:contextualSpacing/>
    </w:pPr>
    <w:rPr>
      <w:rFonts w:ascii="Calibri" w:eastAsia="Calibri" w:hAnsi="Calibri"/>
      <w:sz w:val="22"/>
      <w:szCs w:val="22"/>
    </w:rPr>
  </w:style>
  <w:style w:type="character" w:customStyle="1" w:styleId="FooterChar">
    <w:name w:val="Footer Char"/>
    <w:aliases w:val="Footer-Even Char,footer odd Char,footer Char,Footer-Even1 Char"/>
    <w:basedOn w:val="DefaultParagraphFont"/>
    <w:link w:val="Footer"/>
    <w:uiPriority w:val="99"/>
    <w:rsid w:val="00DC6F42"/>
    <w:rPr>
      <w:rFonts w:ascii="Tahoma" w:hAnsi="Tahoma"/>
      <w:sz w:val="18"/>
    </w:rPr>
  </w:style>
  <w:style w:type="character" w:customStyle="1" w:styleId="HeaderChar">
    <w:name w:val="Header Char"/>
    <w:basedOn w:val="DefaultParagraphFont"/>
    <w:link w:val="Header"/>
    <w:uiPriority w:val="99"/>
    <w:rsid w:val="00641FBE"/>
    <w:rPr>
      <w:rFonts w:ascii="Tahoma" w:hAnsi="Tahoma"/>
      <w:noProof/>
    </w:rPr>
  </w:style>
  <w:style w:type="character" w:styleId="Emphasis">
    <w:name w:val="Emphasis"/>
    <w:basedOn w:val="DefaultParagraphFont"/>
    <w:qFormat/>
    <w:rsid w:val="00B717B4"/>
    <w:rPr>
      <w:i/>
      <w:iCs/>
    </w:rPr>
  </w:style>
</w:styles>
</file>

<file path=word/webSettings.xml><?xml version="1.0" encoding="utf-8"?>
<w:webSettings xmlns:r="http://schemas.openxmlformats.org/officeDocument/2006/relationships" xmlns:w="http://schemas.openxmlformats.org/wordprocessingml/2006/main">
  <w:divs>
    <w:div w:id="43256681">
      <w:bodyDiv w:val="1"/>
      <w:marLeft w:val="0"/>
      <w:marRight w:val="0"/>
      <w:marTop w:val="0"/>
      <w:marBottom w:val="0"/>
      <w:divBdr>
        <w:top w:val="none" w:sz="0" w:space="0" w:color="auto"/>
        <w:left w:val="none" w:sz="0" w:space="0" w:color="auto"/>
        <w:bottom w:val="none" w:sz="0" w:space="0" w:color="auto"/>
        <w:right w:val="none" w:sz="0" w:space="0" w:color="auto"/>
      </w:divBdr>
    </w:div>
    <w:div w:id="111829512">
      <w:bodyDiv w:val="1"/>
      <w:marLeft w:val="0"/>
      <w:marRight w:val="0"/>
      <w:marTop w:val="0"/>
      <w:marBottom w:val="0"/>
      <w:divBdr>
        <w:top w:val="none" w:sz="0" w:space="0" w:color="auto"/>
        <w:left w:val="none" w:sz="0" w:space="0" w:color="auto"/>
        <w:bottom w:val="none" w:sz="0" w:space="0" w:color="auto"/>
        <w:right w:val="none" w:sz="0" w:space="0" w:color="auto"/>
      </w:divBdr>
    </w:div>
    <w:div w:id="196309980">
      <w:bodyDiv w:val="1"/>
      <w:marLeft w:val="0"/>
      <w:marRight w:val="0"/>
      <w:marTop w:val="0"/>
      <w:marBottom w:val="0"/>
      <w:divBdr>
        <w:top w:val="none" w:sz="0" w:space="0" w:color="auto"/>
        <w:left w:val="none" w:sz="0" w:space="0" w:color="auto"/>
        <w:bottom w:val="none" w:sz="0" w:space="0" w:color="auto"/>
        <w:right w:val="none" w:sz="0" w:space="0" w:color="auto"/>
      </w:divBdr>
    </w:div>
    <w:div w:id="255596212">
      <w:bodyDiv w:val="1"/>
      <w:marLeft w:val="0"/>
      <w:marRight w:val="0"/>
      <w:marTop w:val="0"/>
      <w:marBottom w:val="0"/>
      <w:divBdr>
        <w:top w:val="none" w:sz="0" w:space="0" w:color="auto"/>
        <w:left w:val="none" w:sz="0" w:space="0" w:color="auto"/>
        <w:bottom w:val="none" w:sz="0" w:space="0" w:color="auto"/>
        <w:right w:val="none" w:sz="0" w:space="0" w:color="auto"/>
      </w:divBdr>
    </w:div>
    <w:div w:id="532884049">
      <w:bodyDiv w:val="1"/>
      <w:marLeft w:val="0"/>
      <w:marRight w:val="0"/>
      <w:marTop w:val="0"/>
      <w:marBottom w:val="0"/>
      <w:divBdr>
        <w:top w:val="none" w:sz="0" w:space="0" w:color="auto"/>
        <w:left w:val="none" w:sz="0" w:space="0" w:color="auto"/>
        <w:bottom w:val="none" w:sz="0" w:space="0" w:color="auto"/>
        <w:right w:val="none" w:sz="0" w:space="0" w:color="auto"/>
      </w:divBdr>
    </w:div>
    <w:div w:id="534277165">
      <w:bodyDiv w:val="1"/>
      <w:marLeft w:val="0"/>
      <w:marRight w:val="0"/>
      <w:marTop w:val="0"/>
      <w:marBottom w:val="0"/>
      <w:divBdr>
        <w:top w:val="none" w:sz="0" w:space="0" w:color="auto"/>
        <w:left w:val="none" w:sz="0" w:space="0" w:color="auto"/>
        <w:bottom w:val="none" w:sz="0" w:space="0" w:color="auto"/>
        <w:right w:val="none" w:sz="0" w:space="0" w:color="auto"/>
      </w:divBdr>
    </w:div>
    <w:div w:id="556358807">
      <w:bodyDiv w:val="1"/>
      <w:marLeft w:val="0"/>
      <w:marRight w:val="0"/>
      <w:marTop w:val="0"/>
      <w:marBottom w:val="0"/>
      <w:divBdr>
        <w:top w:val="none" w:sz="0" w:space="0" w:color="auto"/>
        <w:left w:val="none" w:sz="0" w:space="0" w:color="auto"/>
        <w:bottom w:val="none" w:sz="0" w:space="0" w:color="auto"/>
        <w:right w:val="none" w:sz="0" w:space="0" w:color="auto"/>
      </w:divBdr>
    </w:div>
    <w:div w:id="717706340">
      <w:bodyDiv w:val="1"/>
      <w:marLeft w:val="0"/>
      <w:marRight w:val="0"/>
      <w:marTop w:val="0"/>
      <w:marBottom w:val="0"/>
      <w:divBdr>
        <w:top w:val="none" w:sz="0" w:space="0" w:color="auto"/>
        <w:left w:val="none" w:sz="0" w:space="0" w:color="auto"/>
        <w:bottom w:val="none" w:sz="0" w:space="0" w:color="auto"/>
        <w:right w:val="none" w:sz="0" w:space="0" w:color="auto"/>
      </w:divBdr>
    </w:div>
    <w:div w:id="762650306">
      <w:bodyDiv w:val="1"/>
      <w:marLeft w:val="0"/>
      <w:marRight w:val="0"/>
      <w:marTop w:val="0"/>
      <w:marBottom w:val="0"/>
      <w:divBdr>
        <w:top w:val="none" w:sz="0" w:space="0" w:color="auto"/>
        <w:left w:val="none" w:sz="0" w:space="0" w:color="auto"/>
        <w:bottom w:val="none" w:sz="0" w:space="0" w:color="auto"/>
        <w:right w:val="none" w:sz="0" w:space="0" w:color="auto"/>
      </w:divBdr>
    </w:div>
    <w:div w:id="845905655">
      <w:bodyDiv w:val="1"/>
      <w:marLeft w:val="0"/>
      <w:marRight w:val="0"/>
      <w:marTop w:val="0"/>
      <w:marBottom w:val="0"/>
      <w:divBdr>
        <w:top w:val="none" w:sz="0" w:space="0" w:color="auto"/>
        <w:left w:val="none" w:sz="0" w:space="0" w:color="auto"/>
        <w:bottom w:val="none" w:sz="0" w:space="0" w:color="auto"/>
        <w:right w:val="none" w:sz="0" w:space="0" w:color="auto"/>
      </w:divBdr>
    </w:div>
    <w:div w:id="1089154782">
      <w:bodyDiv w:val="1"/>
      <w:marLeft w:val="0"/>
      <w:marRight w:val="0"/>
      <w:marTop w:val="0"/>
      <w:marBottom w:val="0"/>
      <w:divBdr>
        <w:top w:val="none" w:sz="0" w:space="0" w:color="auto"/>
        <w:left w:val="none" w:sz="0" w:space="0" w:color="auto"/>
        <w:bottom w:val="none" w:sz="0" w:space="0" w:color="auto"/>
        <w:right w:val="none" w:sz="0" w:space="0" w:color="auto"/>
      </w:divBdr>
    </w:div>
    <w:div w:id="1112672279">
      <w:bodyDiv w:val="1"/>
      <w:marLeft w:val="0"/>
      <w:marRight w:val="0"/>
      <w:marTop w:val="0"/>
      <w:marBottom w:val="0"/>
      <w:divBdr>
        <w:top w:val="none" w:sz="0" w:space="0" w:color="auto"/>
        <w:left w:val="none" w:sz="0" w:space="0" w:color="auto"/>
        <w:bottom w:val="none" w:sz="0" w:space="0" w:color="auto"/>
        <w:right w:val="none" w:sz="0" w:space="0" w:color="auto"/>
      </w:divBdr>
    </w:div>
    <w:div w:id="1265722364">
      <w:bodyDiv w:val="1"/>
      <w:marLeft w:val="0"/>
      <w:marRight w:val="0"/>
      <w:marTop w:val="0"/>
      <w:marBottom w:val="0"/>
      <w:divBdr>
        <w:top w:val="none" w:sz="0" w:space="0" w:color="auto"/>
        <w:left w:val="none" w:sz="0" w:space="0" w:color="auto"/>
        <w:bottom w:val="none" w:sz="0" w:space="0" w:color="auto"/>
        <w:right w:val="none" w:sz="0" w:space="0" w:color="auto"/>
      </w:divBdr>
    </w:div>
    <w:div w:id="1384331871">
      <w:bodyDiv w:val="1"/>
      <w:marLeft w:val="0"/>
      <w:marRight w:val="0"/>
      <w:marTop w:val="0"/>
      <w:marBottom w:val="0"/>
      <w:divBdr>
        <w:top w:val="none" w:sz="0" w:space="0" w:color="auto"/>
        <w:left w:val="none" w:sz="0" w:space="0" w:color="auto"/>
        <w:bottom w:val="none" w:sz="0" w:space="0" w:color="auto"/>
        <w:right w:val="none" w:sz="0" w:space="0" w:color="auto"/>
      </w:divBdr>
    </w:div>
    <w:div w:id="1660378167">
      <w:bodyDiv w:val="1"/>
      <w:marLeft w:val="0"/>
      <w:marRight w:val="0"/>
      <w:marTop w:val="0"/>
      <w:marBottom w:val="0"/>
      <w:divBdr>
        <w:top w:val="none" w:sz="0" w:space="0" w:color="auto"/>
        <w:left w:val="none" w:sz="0" w:space="0" w:color="auto"/>
        <w:bottom w:val="none" w:sz="0" w:space="0" w:color="auto"/>
        <w:right w:val="none" w:sz="0" w:space="0" w:color="auto"/>
      </w:divBdr>
    </w:div>
    <w:div w:id="1745957136">
      <w:bodyDiv w:val="1"/>
      <w:marLeft w:val="0"/>
      <w:marRight w:val="0"/>
      <w:marTop w:val="0"/>
      <w:marBottom w:val="0"/>
      <w:divBdr>
        <w:top w:val="none" w:sz="0" w:space="0" w:color="auto"/>
        <w:left w:val="none" w:sz="0" w:space="0" w:color="auto"/>
        <w:bottom w:val="none" w:sz="0" w:space="0" w:color="auto"/>
        <w:right w:val="none" w:sz="0" w:space="0" w:color="auto"/>
      </w:divBdr>
    </w:div>
    <w:div w:id="1751390835">
      <w:bodyDiv w:val="1"/>
      <w:marLeft w:val="0"/>
      <w:marRight w:val="0"/>
      <w:marTop w:val="0"/>
      <w:marBottom w:val="0"/>
      <w:divBdr>
        <w:top w:val="none" w:sz="0" w:space="0" w:color="auto"/>
        <w:left w:val="none" w:sz="0" w:space="0" w:color="auto"/>
        <w:bottom w:val="none" w:sz="0" w:space="0" w:color="auto"/>
        <w:right w:val="none" w:sz="0" w:space="0" w:color="auto"/>
      </w:divBdr>
    </w:div>
    <w:div w:id="1761414224">
      <w:bodyDiv w:val="1"/>
      <w:marLeft w:val="0"/>
      <w:marRight w:val="0"/>
      <w:marTop w:val="0"/>
      <w:marBottom w:val="0"/>
      <w:divBdr>
        <w:top w:val="none" w:sz="0" w:space="0" w:color="auto"/>
        <w:left w:val="none" w:sz="0" w:space="0" w:color="auto"/>
        <w:bottom w:val="none" w:sz="0" w:space="0" w:color="auto"/>
        <w:right w:val="none" w:sz="0" w:space="0" w:color="auto"/>
      </w:divBdr>
    </w:div>
    <w:div w:id="1812943939">
      <w:bodyDiv w:val="1"/>
      <w:marLeft w:val="0"/>
      <w:marRight w:val="0"/>
      <w:marTop w:val="0"/>
      <w:marBottom w:val="0"/>
      <w:divBdr>
        <w:top w:val="none" w:sz="0" w:space="0" w:color="auto"/>
        <w:left w:val="none" w:sz="0" w:space="0" w:color="auto"/>
        <w:bottom w:val="none" w:sz="0" w:space="0" w:color="auto"/>
        <w:right w:val="none" w:sz="0" w:space="0" w:color="auto"/>
      </w:divBdr>
    </w:div>
    <w:div w:id="1931307178">
      <w:bodyDiv w:val="1"/>
      <w:marLeft w:val="0"/>
      <w:marRight w:val="0"/>
      <w:marTop w:val="0"/>
      <w:marBottom w:val="0"/>
      <w:divBdr>
        <w:top w:val="none" w:sz="0" w:space="0" w:color="auto"/>
        <w:left w:val="none" w:sz="0" w:space="0" w:color="auto"/>
        <w:bottom w:val="none" w:sz="0" w:space="0" w:color="auto"/>
        <w:right w:val="none" w:sz="0" w:space="0" w:color="auto"/>
      </w:divBdr>
    </w:div>
    <w:div w:id="1976835729">
      <w:bodyDiv w:val="1"/>
      <w:marLeft w:val="0"/>
      <w:marRight w:val="0"/>
      <w:marTop w:val="0"/>
      <w:marBottom w:val="0"/>
      <w:divBdr>
        <w:top w:val="none" w:sz="0" w:space="0" w:color="auto"/>
        <w:left w:val="none" w:sz="0" w:space="0" w:color="auto"/>
        <w:bottom w:val="none" w:sz="0" w:space="0" w:color="auto"/>
        <w:right w:val="none" w:sz="0" w:space="0" w:color="auto"/>
      </w:divBdr>
    </w:div>
    <w:div w:id="1983072713">
      <w:bodyDiv w:val="1"/>
      <w:marLeft w:val="0"/>
      <w:marRight w:val="0"/>
      <w:marTop w:val="0"/>
      <w:marBottom w:val="0"/>
      <w:divBdr>
        <w:top w:val="none" w:sz="0" w:space="0" w:color="auto"/>
        <w:left w:val="none" w:sz="0" w:space="0" w:color="auto"/>
        <w:bottom w:val="none" w:sz="0" w:space="0" w:color="auto"/>
        <w:right w:val="none" w:sz="0" w:space="0" w:color="auto"/>
      </w:divBdr>
    </w:div>
    <w:div w:id="2026663067">
      <w:bodyDiv w:val="1"/>
      <w:marLeft w:val="0"/>
      <w:marRight w:val="0"/>
      <w:marTop w:val="0"/>
      <w:marBottom w:val="0"/>
      <w:divBdr>
        <w:top w:val="none" w:sz="0" w:space="0" w:color="auto"/>
        <w:left w:val="none" w:sz="0" w:space="0" w:color="auto"/>
        <w:bottom w:val="none" w:sz="0" w:space="0" w:color="auto"/>
        <w:right w:val="none" w:sz="0" w:space="0" w:color="auto"/>
      </w:divBdr>
    </w:div>
    <w:div w:id="211532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Office_Excel_Worksheet1.xlsx"/><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4A852-9580-4587-83FF-5F43C860C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2056</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xpedx</vt:lpstr>
    </vt:vector>
  </TitlesOfParts>
  <Company>Sterling Commerce</Company>
  <LinksUpToDate>false</LinksUpToDate>
  <CharactersWithSpaces>13749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xpedx</dc:title>
  <dc:creator>Prashant Gupta</dc:creator>
  <cp:lastModifiedBy>prgupta</cp:lastModifiedBy>
  <cp:revision>12</cp:revision>
  <cp:lastPrinted>2010-03-09T21:44:00Z</cp:lastPrinted>
  <dcterms:created xsi:type="dcterms:W3CDTF">2010-10-05T18:50:00Z</dcterms:created>
  <dcterms:modified xsi:type="dcterms:W3CDTF">2010-10-05T19:25:00Z</dcterms:modified>
</cp:coreProperties>
</file>