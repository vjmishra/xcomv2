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Pr="00F01714" w:rsidRDefault="00E40B69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E40B69" w:rsidRDefault="008E2DC5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Inventory Calculation and Transfer Circles</w:t>
      </w:r>
      <w:r w:rsidR="008E0E74">
        <w:rPr>
          <w:rFonts w:ascii="Arial Narrow" w:hAnsi="Arial Narrow" w:cs="Tahoma"/>
          <w:bCs/>
          <w:i/>
          <w:iCs/>
          <w:caps w:val="0"/>
          <w:sz w:val="40"/>
        </w:rPr>
        <w:t xml:space="preserve"> Detail</w:t>
      </w:r>
      <w:r w:rsidR="007C030F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C74B82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C74B82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C74B82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Pr="00615DB7" w:rsidRDefault="00E40B69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E40B69" w:rsidRPr="00615DB7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8E0E74">
        <w:rPr>
          <w:rFonts w:cs="Tahoma"/>
          <w:sz w:val="20"/>
        </w:rPr>
        <w:t>05</w:t>
      </w:r>
      <w:r w:rsidRPr="00615DB7">
        <w:rPr>
          <w:rFonts w:cs="Tahoma"/>
          <w:sz w:val="20"/>
        </w:rPr>
        <w:t>/</w:t>
      </w:r>
      <w:r w:rsidR="00FE451C">
        <w:rPr>
          <w:rFonts w:cs="Tahoma"/>
          <w:sz w:val="20"/>
        </w:rPr>
        <w:t>20</w:t>
      </w:r>
      <w:r w:rsidRPr="00615DB7">
        <w:rPr>
          <w:rFonts w:cs="Tahoma"/>
          <w:sz w:val="20"/>
        </w:rPr>
        <w:t>/</w:t>
      </w:r>
      <w:r w:rsidR="004B6CF1" w:rsidRPr="00615DB7">
        <w:rPr>
          <w:rFonts w:cs="Tahoma"/>
          <w:sz w:val="20"/>
        </w:rPr>
        <w:t>10</w:t>
      </w: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252D79">
        <w:rPr>
          <w:rFonts w:cs="Tahoma"/>
          <w:sz w:val="20"/>
        </w:rPr>
        <w:t>06</w:t>
      </w:r>
      <w:r w:rsidR="00FE451C">
        <w:rPr>
          <w:rFonts w:cs="Tahoma"/>
          <w:sz w:val="20"/>
        </w:rPr>
        <w:t>/</w:t>
      </w:r>
      <w:r w:rsidR="00252D79">
        <w:rPr>
          <w:rFonts w:cs="Tahoma"/>
          <w:sz w:val="20"/>
        </w:rPr>
        <w:t>01</w:t>
      </w:r>
      <w:r w:rsidR="00B3173A">
        <w:rPr>
          <w:rFonts w:cs="Tahoma"/>
          <w:sz w:val="20"/>
        </w:rPr>
        <w:t>/10</w:t>
      </w:r>
    </w:p>
    <w:p w:rsidR="00FC6527" w:rsidRPr="00615DB7" w:rsidRDefault="00E40B69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C74B82" w:rsidRPr="00615DB7">
        <w:rPr>
          <w:sz w:val="20"/>
        </w:rPr>
        <w:fldChar w:fldCharType="begin"/>
      </w:r>
      <w:fldSimple w:instr=" FILENAME  \* MERGEFORMAT ">
        <w:r w:rsidRPr="00615DB7">
          <w:rPr>
            <w:sz w:val="20"/>
          </w:rPr>
          <w:instrText>TEMPLATE - BLANK DOCUMENT.doc</w:instrText>
        </w:r>
      </w:fldSimple>
      <w:r w:rsidR="00C74B82" w:rsidRPr="00615DB7">
        <w:rPr>
          <w:sz w:val="20"/>
        </w:rPr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C74B82" w:rsidRPr="00615DB7">
        <w:rPr>
          <w:sz w:val="20"/>
        </w:rPr>
        <w:fldChar w:fldCharType="end"/>
      </w:r>
      <w:bookmarkStart w:id="0" w:name="OLE_LINK3"/>
      <w:r w:rsidR="00C74B82">
        <w:fldChar w:fldCharType="begin"/>
      </w:r>
      <w:r w:rsidR="002E7526">
        <w:instrText xml:space="preserve"> FILENAME  \* MERGEFORMAT </w:instrText>
      </w:r>
      <w:r w:rsidR="00C74B82">
        <w:fldChar w:fldCharType="separate"/>
      </w:r>
      <w:r w:rsidR="008166AC" w:rsidRPr="00615DB7">
        <w:rPr>
          <w:sz w:val="20"/>
        </w:rPr>
        <w:t>x</w:t>
      </w:r>
      <w:r w:rsidRPr="00615DB7">
        <w:rPr>
          <w:sz w:val="20"/>
        </w:rPr>
        <w:t xml:space="preserve">pedx </w:t>
      </w:r>
      <w:r w:rsidR="008E2DC5">
        <w:rPr>
          <w:sz w:val="20"/>
        </w:rPr>
        <w:t>Inventory Calculation and Transfer Circles D</w:t>
      </w:r>
      <w:r w:rsidR="003C3D38">
        <w:rPr>
          <w:sz w:val="20"/>
        </w:rPr>
        <w:t>etail</w:t>
      </w:r>
      <w:r w:rsidR="00752CB3">
        <w:rPr>
          <w:sz w:val="20"/>
        </w:rPr>
        <w:t xml:space="preserve"> </w:t>
      </w:r>
      <w:r w:rsidR="002D325D">
        <w:rPr>
          <w:sz w:val="20"/>
        </w:rPr>
        <w:t>Design v</w:t>
      </w:r>
      <w:r w:rsidR="0035444A">
        <w:rPr>
          <w:sz w:val="20"/>
        </w:rPr>
        <w:t>1</w:t>
      </w:r>
      <w:r w:rsidR="00933A69">
        <w:rPr>
          <w:sz w:val="20"/>
        </w:rPr>
        <w:t>.3</w:t>
      </w:r>
      <w:r w:rsidRPr="00615DB7">
        <w:rPr>
          <w:sz w:val="20"/>
        </w:rPr>
        <w:t>.doc</w:t>
      </w:r>
      <w:r w:rsidR="00C74B82">
        <w:fldChar w:fldCharType="end"/>
      </w:r>
      <w:bookmarkEnd w:id="0"/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313CCE" w:rsidRDefault="00313CCE">
      <w:pPr>
        <w:rPr>
          <w:rFonts w:cs="Tahoma"/>
          <w:bCs/>
        </w:rPr>
        <w:sectPr w:rsidR="00313CCE" w:rsidSect="00641FB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Pr="006D6E99" w:rsidRDefault="00313CC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313CCE" w:rsidRPr="006D6E99" w:rsidRDefault="00313CC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313CCE" w:rsidRPr="006D6E99" w:rsidTr="00BF436F">
        <w:tc>
          <w:tcPr>
            <w:tcW w:w="171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  <w:p w:rsidR="00313CCE" w:rsidRPr="006D6E99" w:rsidRDefault="00120CA3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="00313CCE"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313CCE" w:rsidRPr="006D6E99" w:rsidRDefault="00503A8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313CCE" w:rsidRPr="006D6E99" w:rsidTr="00BF436F">
        <w:trPr>
          <w:tblHeader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313CCE" w:rsidRPr="006D6E99" w:rsidTr="00BF436F">
        <w:tc>
          <w:tcPr>
            <w:tcW w:w="1098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692" w:type="dxa"/>
          </w:tcPr>
          <w:p w:rsidR="00313CCE" w:rsidRPr="006D6E99" w:rsidRDefault="00217969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 w:rsidR="00BD4D71">
              <w:rPr>
                <w:rFonts w:cs="Tahoma"/>
              </w:rPr>
              <w:t>20</w:t>
            </w:r>
            <w:r w:rsidR="00313CC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313CCE" w:rsidRPr="006D6E99" w:rsidRDefault="00742E9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AE7A55">
        <w:trPr>
          <w:trHeight w:val="530"/>
        </w:trPr>
        <w:tc>
          <w:tcPr>
            <w:tcW w:w="1098" w:type="dxa"/>
          </w:tcPr>
          <w:p w:rsidR="00AE7A55" w:rsidRPr="006D6E99" w:rsidRDefault="00BD4D71" w:rsidP="00B0117C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1.1</w:t>
            </w:r>
          </w:p>
        </w:tc>
        <w:tc>
          <w:tcPr>
            <w:tcW w:w="1692" w:type="dxa"/>
          </w:tcPr>
          <w:p w:rsidR="00AE7A55" w:rsidRPr="006D6E99" w:rsidRDefault="00BD4D71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05/20/2010</w:t>
            </w:r>
          </w:p>
        </w:tc>
        <w:tc>
          <w:tcPr>
            <w:tcW w:w="4140" w:type="dxa"/>
          </w:tcPr>
          <w:p w:rsidR="00AE7A55" w:rsidRPr="006D6E99" w:rsidRDefault="00BD4D71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AE7A55" w:rsidRPr="006D6E99" w:rsidRDefault="00BD4D71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AE7A55" w:rsidRPr="006D6E99" w:rsidTr="00BF436F">
        <w:tc>
          <w:tcPr>
            <w:tcW w:w="1098" w:type="dxa"/>
          </w:tcPr>
          <w:p w:rsidR="00AE7A55" w:rsidRPr="006D6E99" w:rsidRDefault="00252D79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1.2</w:t>
            </w:r>
          </w:p>
        </w:tc>
        <w:tc>
          <w:tcPr>
            <w:tcW w:w="1692" w:type="dxa"/>
          </w:tcPr>
          <w:p w:rsidR="00AE7A55" w:rsidRPr="006D6E99" w:rsidRDefault="00252D79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06/01/2010</w:t>
            </w:r>
          </w:p>
        </w:tc>
        <w:tc>
          <w:tcPr>
            <w:tcW w:w="4140" w:type="dxa"/>
          </w:tcPr>
          <w:p w:rsidR="00AE7A55" w:rsidRPr="006D6E99" w:rsidRDefault="00252D79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feedback from Steve</w:t>
            </w:r>
          </w:p>
        </w:tc>
        <w:tc>
          <w:tcPr>
            <w:tcW w:w="2520" w:type="dxa"/>
          </w:tcPr>
          <w:p w:rsidR="00AE7A55" w:rsidRPr="006D6E99" w:rsidRDefault="00252D79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1566DE" w:rsidRPr="006D6E99" w:rsidTr="00BF436F">
        <w:tc>
          <w:tcPr>
            <w:tcW w:w="1098" w:type="dxa"/>
          </w:tcPr>
          <w:p w:rsidR="001566DE" w:rsidRDefault="001566D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1.3</w:t>
            </w:r>
          </w:p>
        </w:tc>
        <w:tc>
          <w:tcPr>
            <w:tcW w:w="1692" w:type="dxa"/>
          </w:tcPr>
          <w:p w:rsidR="001566DE" w:rsidRDefault="001566D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06/01/2010</w:t>
            </w:r>
          </w:p>
        </w:tc>
        <w:tc>
          <w:tcPr>
            <w:tcW w:w="4140" w:type="dxa"/>
          </w:tcPr>
          <w:p w:rsidR="001566DE" w:rsidRDefault="001566DE" w:rsidP="00C16236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changes from 6/1/10 meeting with Steve, George and Chris, Cheryl and Jasmine</w:t>
            </w:r>
          </w:p>
        </w:tc>
        <w:tc>
          <w:tcPr>
            <w:tcW w:w="2520" w:type="dxa"/>
          </w:tcPr>
          <w:p w:rsidR="001566DE" w:rsidRDefault="001566DE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313CCE" w:rsidRPr="006D6E99" w:rsidRDefault="00313CCE" w:rsidP="00313CCE">
      <w:pPr>
        <w:pStyle w:val="Title"/>
        <w:jc w:val="left"/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313CCE" w:rsidRPr="006D6E99" w:rsidTr="00BF436F">
        <w:trPr>
          <w:tblHeader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313CCE" w:rsidRPr="006D6E99" w:rsidTr="00BF436F">
        <w:tc>
          <w:tcPr>
            <w:tcW w:w="2790" w:type="dxa"/>
          </w:tcPr>
          <w:p w:rsidR="00313CCE" w:rsidRPr="00AB2859" w:rsidRDefault="00313CCE" w:rsidP="00BF436F">
            <w:pPr>
              <w:keepNext/>
              <w:keepLines/>
              <w:rPr>
                <w:rFonts w:cs="Tahoma"/>
              </w:rPr>
            </w:pPr>
            <w:r w:rsidRPr="00AB2859">
              <w:rPr>
                <w:rFonts w:cs="Tahoma"/>
              </w:rPr>
              <w:t>SCI_Xpedx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313CCE" w:rsidRPr="006D6E99" w:rsidTr="00BF436F">
        <w:tc>
          <w:tcPr>
            <w:tcW w:w="2790" w:type="dxa"/>
          </w:tcPr>
          <w:p w:rsidR="00313CCE" w:rsidRPr="00C967CB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itle"/>
      </w:pPr>
      <w:r w:rsidRPr="006D6E99">
        <w:t xml:space="preserve">TABLE OF CONTENTS </w:t>
      </w:r>
    </w:p>
    <w:p w:rsidR="00313CCE" w:rsidRPr="006D6E99" w:rsidRDefault="00313CCE" w:rsidP="00313CCE">
      <w:pPr>
        <w:pStyle w:val="TOC1"/>
        <w:rPr>
          <w:rFonts w:cs="Tahoma"/>
        </w:rPr>
      </w:pPr>
    </w:p>
    <w:p w:rsidR="00BD4D71" w:rsidRDefault="00C74B8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74B82">
        <w:rPr>
          <w:rFonts w:cs="Tahoma"/>
        </w:rPr>
        <w:fldChar w:fldCharType="begin"/>
      </w:r>
      <w:r w:rsidR="00313CCE" w:rsidRPr="006D6E99">
        <w:rPr>
          <w:rFonts w:cs="Tahoma"/>
        </w:rPr>
        <w:instrText xml:space="preserve"> TOC  \* MERGEFORMAT </w:instrText>
      </w:r>
      <w:r w:rsidRPr="00C74B82">
        <w:rPr>
          <w:rFonts w:cs="Tahoma"/>
        </w:rPr>
        <w:fldChar w:fldCharType="separate"/>
      </w:r>
      <w:r w:rsidR="00BD4D71" w:rsidRPr="000324E5">
        <w:rPr>
          <w:rFonts w:cs="Tahoma"/>
          <w:noProof/>
        </w:rPr>
        <w:t>1.</w:t>
      </w:r>
      <w:r w:rsidR="00BD4D7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BD4D71" w:rsidRPr="000324E5">
        <w:rPr>
          <w:rFonts w:cs="Tahoma"/>
          <w:noProof/>
        </w:rPr>
        <w:t>Introduction</w:t>
      </w:r>
      <w:r w:rsidR="00BD4D71">
        <w:rPr>
          <w:noProof/>
        </w:rPr>
        <w:tab/>
      </w:r>
      <w:r>
        <w:rPr>
          <w:noProof/>
        </w:rPr>
        <w:fldChar w:fldCharType="begin"/>
      </w:r>
      <w:r w:rsidR="00BD4D71">
        <w:rPr>
          <w:noProof/>
        </w:rPr>
        <w:instrText xml:space="preserve"> PAGEREF _Toc262121757 \h </w:instrText>
      </w:r>
      <w:r>
        <w:rPr>
          <w:noProof/>
        </w:rPr>
      </w:r>
      <w:r>
        <w:rPr>
          <w:noProof/>
        </w:rPr>
        <w:fldChar w:fldCharType="separate"/>
      </w:r>
      <w:r w:rsidR="00BD4D71">
        <w:rPr>
          <w:noProof/>
        </w:rPr>
        <w:t>4</w:t>
      </w:r>
      <w:r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_Toc262121758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4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_Toc262121759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4</w:t>
      </w:r>
      <w:r w:rsidR="00C74B82">
        <w:rPr>
          <w:noProof/>
        </w:rPr>
        <w:fldChar w:fldCharType="end"/>
      </w:r>
    </w:p>
    <w:p w:rsidR="00BD4D71" w:rsidRDefault="00BD4D7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0324E5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0324E5">
        <w:rPr>
          <w:rFonts w:cs="Tahoma"/>
          <w:noProof/>
        </w:rPr>
        <w:t>Inventory Calculation and Transfer Circles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_Toc262121760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5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_Toc262121761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5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_Toc262121762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_Toc262121763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_Toc262121764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_Toc262121765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API Details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_Toc262121766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_Toc262121767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6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_Toc262121768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7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_Toc262121769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8</w:t>
      </w:r>
      <w:r w:rsidR="00C74B82">
        <w:rPr>
          <w:noProof/>
        </w:rPr>
        <w:fldChar w:fldCharType="end"/>
      </w:r>
    </w:p>
    <w:p w:rsidR="00BD4D71" w:rsidRDefault="00BD4D7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_Toc262121770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8</w:t>
      </w:r>
      <w:r w:rsidR="00C74B82">
        <w:rPr>
          <w:noProof/>
        </w:rPr>
        <w:fldChar w:fldCharType="end"/>
      </w:r>
    </w:p>
    <w:p w:rsidR="00BD4D71" w:rsidRDefault="00BD4D7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0324E5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0324E5">
        <w:rPr>
          <w:rFonts w:cs="Tahoma"/>
          <w:noProof/>
        </w:rPr>
        <w:t>Glossary of Terms</w:t>
      </w:r>
      <w:r>
        <w:rPr>
          <w:noProof/>
        </w:rPr>
        <w:tab/>
      </w:r>
      <w:r w:rsidR="00C74B82">
        <w:rPr>
          <w:noProof/>
        </w:rPr>
        <w:fldChar w:fldCharType="begin"/>
      </w:r>
      <w:r>
        <w:rPr>
          <w:noProof/>
        </w:rPr>
        <w:instrText xml:space="preserve"> PAGEREF _Toc262121771 \h </w:instrText>
      </w:r>
      <w:r w:rsidR="00C74B82">
        <w:rPr>
          <w:noProof/>
        </w:rPr>
      </w:r>
      <w:r w:rsidR="00C74B82">
        <w:rPr>
          <w:noProof/>
        </w:rPr>
        <w:fldChar w:fldCharType="separate"/>
      </w:r>
      <w:r>
        <w:rPr>
          <w:noProof/>
        </w:rPr>
        <w:t>8</w:t>
      </w:r>
      <w:r w:rsidR="00C74B82">
        <w:rPr>
          <w:noProof/>
        </w:rPr>
        <w:fldChar w:fldCharType="end"/>
      </w:r>
    </w:p>
    <w:p w:rsidR="00313CCE" w:rsidRDefault="00C74B82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313CCE" w:rsidRPr="006D6E99" w:rsidRDefault="00313CCE" w:rsidP="00313CCE">
      <w:pPr>
        <w:rPr>
          <w:rFonts w:cs="Tahoma"/>
        </w:rPr>
      </w:pPr>
    </w:p>
    <w:p w:rsidR="00313CCE" w:rsidRDefault="00313CCE">
      <w:pPr>
        <w:rPr>
          <w:rFonts w:cs="Tahoma"/>
          <w:bCs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/>
    <w:p w:rsidR="00313CCE" w:rsidRDefault="00313CCE" w:rsidP="00313CCE"/>
    <w:p w:rsidR="00313CCE" w:rsidRPr="00BB66B8" w:rsidRDefault="00313CCE" w:rsidP="00313CCE"/>
    <w:p w:rsidR="00313CCE" w:rsidRPr="006D6E99" w:rsidRDefault="00313CCE" w:rsidP="00313CCE">
      <w:pPr>
        <w:pStyle w:val="Heading1"/>
        <w:numPr>
          <w:ilvl w:val="0"/>
          <w:numId w:val="2"/>
        </w:numPr>
        <w:rPr>
          <w:rFonts w:cs="Tahoma"/>
        </w:rPr>
      </w:pPr>
      <w:bookmarkStart w:id="5" w:name="_Toc262121757"/>
      <w:r>
        <w:rPr>
          <w:rFonts w:cs="Tahoma"/>
        </w:rPr>
        <w:t>Introduction</w:t>
      </w:r>
      <w:bookmarkEnd w:id="5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Heading2"/>
      </w:pPr>
      <w:bookmarkStart w:id="6" w:name="_Toc262121758"/>
      <w:r>
        <w:t>Document Purpose</w:t>
      </w:r>
      <w:bookmarkEnd w:id="6"/>
    </w:p>
    <w:p w:rsidR="00313CCE" w:rsidRDefault="00313CCE" w:rsidP="00177D6B">
      <w:pPr>
        <w:rPr>
          <w:rFonts w:cs="Tahoma"/>
          <w:color w:val="339966"/>
        </w:rPr>
      </w:pPr>
    </w:p>
    <w:p w:rsidR="00177D6B" w:rsidRDefault="00177D6B" w:rsidP="00177D6B">
      <w:pPr>
        <w:ind w:left="180"/>
      </w:pPr>
      <w:r>
        <w:t xml:space="preserve">This document is the governing </w:t>
      </w:r>
      <w:r w:rsidR="00DF7F31">
        <w:t>functional</w:t>
      </w:r>
      <w:r>
        <w:t xml:space="preserve"> design document for </w:t>
      </w:r>
      <w:r w:rsidR="00647798">
        <w:t xml:space="preserve">Inventory Calculation and Transfer Circles </w:t>
      </w:r>
      <w:r w:rsidR="00105969">
        <w:t>f</w:t>
      </w:r>
      <w:r w:rsidR="001F615C">
        <w:t>unctionality</w:t>
      </w:r>
      <w:r>
        <w:t xml:space="preserve">. It presents significant decisions and constructs used in developing the </w:t>
      </w:r>
      <w:r w:rsidR="001D100F">
        <w:t>functionality</w:t>
      </w:r>
      <w:r>
        <w:t xml:space="preserve">. Testing, builds, configuration management are not covered in this document. </w:t>
      </w:r>
    </w:p>
    <w:p w:rsidR="007D2DD0" w:rsidRDefault="007D2DD0" w:rsidP="001D100F"/>
    <w:p w:rsidR="007D2DD0" w:rsidRDefault="007D2DD0" w:rsidP="00177D6B">
      <w:pPr>
        <w:ind w:left="180"/>
      </w:pPr>
      <w:r>
        <w:t>The document will also serve the purpose of keeping a list of assumptions that were made during design discussions.</w:t>
      </w:r>
    </w:p>
    <w:p w:rsidR="00313CCE" w:rsidRDefault="00313CCE" w:rsidP="00313CCE">
      <w:pPr>
        <w:rPr>
          <w:rFonts w:cs="Tahoma"/>
          <w:color w:val="339966"/>
        </w:rPr>
      </w:pPr>
    </w:p>
    <w:p w:rsidR="00313CCE" w:rsidRPr="00461459" w:rsidRDefault="00313CCE" w:rsidP="00313CCE">
      <w:pPr>
        <w:rPr>
          <w:rFonts w:cs="Tahoma"/>
        </w:rPr>
      </w:pPr>
    </w:p>
    <w:p w:rsidR="00313CCE" w:rsidRDefault="00313CCE" w:rsidP="00313CCE">
      <w:pPr>
        <w:pStyle w:val="Heading2"/>
      </w:pPr>
      <w:bookmarkStart w:id="7" w:name="_Toc262121759"/>
      <w:r>
        <w:t>Document Audience</w:t>
      </w:r>
      <w:bookmarkEnd w:id="7"/>
    </w:p>
    <w:p w:rsidR="00313CCE" w:rsidRDefault="00313CCE" w:rsidP="00313CCE">
      <w:pPr>
        <w:ind w:left="180"/>
      </w:pPr>
    </w:p>
    <w:p w:rsidR="00313CCE" w:rsidRDefault="00313CCE" w:rsidP="00313CCE">
      <w:pPr>
        <w:ind w:left="180"/>
      </w:pPr>
      <w:r>
        <w:t>This document is intended for management and technical staff worki</w:t>
      </w:r>
      <w:r w:rsidR="00906715">
        <w:t>ng on this proj</w:t>
      </w:r>
      <w:r w:rsidR="00C07F73">
        <w:t>ect, xpedx IT and Business, webM</w:t>
      </w:r>
      <w:r w:rsidR="00906715">
        <w:t>ethods, Legacy(MAX and ACCESS), HP, IW, xpedx/IP Network Team.</w:t>
      </w:r>
      <w:r w:rsidR="007F5210">
        <w:t xml:space="preserve"> </w:t>
      </w:r>
      <w:smartTag w:uri="urn:schemas-microsoft-com:office:smarttags" w:element="place">
        <w:smartTag w:uri="urn:schemas-microsoft-com:office:smarttags" w:element="City">
          <w:r w:rsidR="007F5210">
            <w:t>Sterling</w:t>
          </w:r>
        </w:smartTag>
      </w:smartTag>
      <w:r w:rsidR="007F5210">
        <w:t xml:space="preserve"> will use the document during design and configuration for design consideration.</w:t>
      </w: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EA7020" w:rsidRDefault="00EA7020" w:rsidP="00313CCE">
      <w:pPr>
        <w:rPr>
          <w:rFonts w:cs="Tahoma"/>
        </w:rPr>
        <w:sectPr w:rsidR="00EA702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CE58D3" w:rsidRDefault="00CE58D3" w:rsidP="00313CCE">
      <w:pPr>
        <w:rPr>
          <w:rFonts w:cs="Tahoma"/>
        </w:rPr>
      </w:pPr>
    </w:p>
    <w:p w:rsidR="00313CCE" w:rsidRPr="006D6E99" w:rsidRDefault="00A83ADF" w:rsidP="00313CCE">
      <w:pPr>
        <w:pStyle w:val="Heading1"/>
        <w:numPr>
          <w:ilvl w:val="0"/>
          <w:numId w:val="3"/>
        </w:numPr>
        <w:rPr>
          <w:rFonts w:cs="Tahoma"/>
        </w:rPr>
      </w:pPr>
      <w:bookmarkStart w:id="8" w:name="_Toc262121760"/>
      <w:r>
        <w:rPr>
          <w:rFonts w:cs="Tahoma"/>
        </w:rPr>
        <w:t>Inventory Calculation and Transfer Circles</w:t>
      </w:r>
      <w:bookmarkEnd w:id="8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E56C1A" w:rsidP="00313CCE">
      <w:pPr>
        <w:pStyle w:val="Heading2"/>
      </w:pPr>
      <w:bookmarkStart w:id="9" w:name="_Toc262121761"/>
      <w:r>
        <w:t>Functions &amp; Solution</w:t>
      </w:r>
      <w:bookmarkEnd w:id="9"/>
    </w:p>
    <w:p w:rsidR="00313CCE" w:rsidRPr="00555008" w:rsidRDefault="00313CCE" w:rsidP="00313CCE">
      <w:pPr>
        <w:rPr>
          <w:rFonts w:cs="Tahoma"/>
          <w:color w:val="000000"/>
        </w:rPr>
      </w:pPr>
    </w:p>
    <w:p w:rsidR="00226FE5" w:rsidRDefault="0047142C" w:rsidP="00313CCE">
      <w:r>
        <w:t xml:space="preserve">Inventory Calculations does not happen in Sterling. They are calculated and sent to Sterling via the P&amp;A Call. </w:t>
      </w:r>
      <w:r w:rsidR="00267E55">
        <w:t>Sterling gets the inventory picture for an item in an order by warehouse location along with the no. of lead days</w:t>
      </w:r>
      <w:r w:rsidR="00EA1F2B">
        <w:t xml:space="preserve">. The first warehouse is in the response is always the primary (ship from) branch for the customer. </w:t>
      </w:r>
    </w:p>
    <w:p w:rsidR="00EA1F2B" w:rsidRDefault="00EA1F2B" w:rsidP="00313CCE"/>
    <w:p w:rsidR="00EA1F2B" w:rsidRDefault="00EA1F2B" w:rsidP="00313CCE">
      <w:r>
        <w:t xml:space="preserve">Once we get the results back from P&amp;A response, we will aggregate the warehouse </w:t>
      </w:r>
      <w:r w:rsidR="00DF6124">
        <w:t>inventory into</w:t>
      </w:r>
      <w:r w:rsidR="00C25738">
        <w:t xml:space="preserve"> </w:t>
      </w:r>
      <w:r w:rsidR="00A76AB7">
        <w:t>3</w:t>
      </w:r>
      <w:r>
        <w:t xml:space="preserve"> buckets, </w:t>
      </w:r>
      <w:r w:rsidR="00C25738">
        <w:t>they are ‘Immediate</w:t>
      </w:r>
      <w:r w:rsidR="00A76AB7">
        <w:t xml:space="preserve"> (Customer’s Ship from division)</w:t>
      </w:r>
      <w:r w:rsidR="00C25738">
        <w:t xml:space="preserve">’, ‘NextDay’, </w:t>
      </w:r>
      <w:r>
        <w:t>‘2+Days’. The ones qualifying for Immediate are the ones where the</w:t>
      </w:r>
      <w:r w:rsidR="00A76AB7">
        <w:t xml:space="preserve"> </w:t>
      </w:r>
      <w:r w:rsidR="008218A5">
        <w:t xml:space="preserve">lead days are ‘0’. </w:t>
      </w:r>
      <w:r>
        <w:t>Next day bucket is for the inventory available at the warehouse where lead days is 1</w:t>
      </w:r>
      <w:r w:rsidR="008218A5">
        <w:t xml:space="preserve"> and 0 days</w:t>
      </w:r>
      <w:r>
        <w:t xml:space="preserve">. For 2+ Days the lead day is </w:t>
      </w:r>
      <w:r w:rsidR="008218A5">
        <w:t>2 and 2+ days</w:t>
      </w:r>
      <w:r>
        <w:t>.</w:t>
      </w:r>
      <w:r w:rsidR="00A76DF4">
        <w:t xml:space="preserve"> </w:t>
      </w:r>
      <w:r w:rsidR="004F46F0">
        <w:t>Use the screen shot below for the ui display.</w:t>
      </w:r>
    </w:p>
    <w:p w:rsidR="004F46F0" w:rsidRDefault="004F46F0" w:rsidP="00313CCE"/>
    <w:p w:rsidR="004F46F0" w:rsidRDefault="008719FE" w:rsidP="00313CCE">
      <w:ins w:id="10" w:author="Barry Burkinshaw" w:date="2010-05-27T12:28:00Z">
        <w:r>
          <w:rPr>
            <w:noProof/>
          </w:rPr>
          <w:drawing>
            <wp:inline distT="0" distB="0" distL="0" distR="0">
              <wp:extent cx="5486400" cy="3996156"/>
              <wp:effectExtent l="19050" t="0" r="0" b="0"/>
              <wp:docPr id="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39961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E07FD2" w:rsidRDefault="00E07FD2" w:rsidP="00313CCE"/>
    <w:p w:rsidR="00044954" w:rsidRDefault="00044954" w:rsidP="00313CCE">
      <w:r>
        <w:t>The following pages will show the inventory picture broken down into these 3 buckets as a hover.</w:t>
      </w:r>
    </w:p>
    <w:p w:rsidR="00044954" w:rsidRDefault="00044954" w:rsidP="00044954">
      <w:pPr>
        <w:pStyle w:val="ListParagraph"/>
        <w:numPr>
          <w:ilvl w:val="0"/>
          <w:numId w:val="9"/>
        </w:numPr>
      </w:pPr>
      <w:r>
        <w:t>Product Detail Page</w:t>
      </w:r>
      <w:r w:rsidR="002335AB">
        <w:t xml:space="preserve"> – The details will show up on the page instead of a hover.</w:t>
      </w:r>
    </w:p>
    <w:p w:rsidR="00044954" w:rsidRDefault="00044954" w:rsidP="00044954">
      <w:pPr>
        <w:pStyle w:val="ListParagraph"/>
        <w:numPr>
          <w:ilvl w:val="0"/>
          <w:numId w:val="9"/>
        </w:numPr>
      </w:pPr>
      <w:r>
        <w:t>Shopping cart page</w:t>
      </w:r>
      <w:r w:rsidR="002335AB">
        <w:t xml:space="preserve"> – The details will show up in a hover</w:t>
      </w:r>
      <w:r w:rsidR="004F46F0">
        <w:t>. The page shows the icons with a hover on mouse over.</w:t>
      </w:r>
    </w:p>
    <w:p w:rsidR="00044954" w:rsidRDefault="00044954" w:rsidP="002335AB">
      <w:pPr>
        <w:pStyle w:val="ListParagraph"/>
        <w:numPr>
          <w:ilvl w:val="0"/>
          <w:numId w:val="9"/>
        </w:numPr>
      </w:pPr>
      <w:r>
        <w:t>My Item List Page</w:t>
      </w:r>
      <w:r w:rsidR="002335AB">
        <w:t xml:space="preserve"> - The details will show up on the page instead of a hover.</w:t>
      </w:r>
    </w:p>
    <w:p w:rsidR="00AC63C4" w:rsidRDefault="00AC63C4" w:rsidP="002335AB">
      <w:pPr>
        <w:pStyle w:val="ListParagraph"/>
        <w:numPr>
          <w:ilvl w:val="0"/>
          <w:numId w:val="9"/>
        </w:numPr>
      </w:pPr>
      <w:r>
        <w:t>Catalog Lightbox - The details will show up on the page instead of a hover.</w:t>
      </w:r>
    </w:p>
    <w:p w:rsidR="004D707F" w:rsidRPr="001003DA" w:rsidRDefault="00A76DF4" w:rsidP="004D707F">
      <w:pPr>
        <w:autoSpaceDE w:val="0"/>
        <w:autoSpaceDN w:val="0"/>
        <w:adjustRightInd w:val="0"/>
      </w:pPr>
      <w:r>
        <w:t>The hover will also show the requested UOM</w:t>
      </w:r>
      <w:r w:rsidR="00991CEA">
        <w:t>, order multiple</w:t>
      </w:r>
      <w:r>
        <w:t xml:space="preserve"> and the total inventory available from all warehouse locations. Please see screen shot below. </w:t>
      </w:r>
    </w:p>
    <w:p w:rsidR="001216E4" w:rsidRDefault="001216E4" w:rsidP="00313CCE"/>
    <w:p w:rsidR="00717436" w:rsidRDefault="00A76DF4">
      <w:r>
        <w:t xml:space="preserve">In COM, the stock picture will be shown by warehouse location as it comes from the response. There will be no aggregation into buckets. </w:t>
      </w:r>
      <w:r w:rsidR="00717436">
        <w:br w:type="page"/>
      </w:r>
    </w:p>
    <w:p w:rsidR="00C33C41" w:rsidRPr="00C33C41" w:rsidRDefault="00C33C41" w:rsidP="00C33C41">
      <w:pPr>
        <w:rPr>
          <w:highlight w:val="yellow"/>
        </w:rPr>
      </w:pPr>
    </w:p>
    <w:p w:rsidR="000911AD" w:rsidRDefault="000911AD" w:rsidP="00313CCE">
      <w:pPr>
        <w:rPr>
          <w:rFonts w:cs="Tahoma"/>
          <w:color w:val="339966"/>
        </w:rPr>
      </w:pPr>
    </w:p>
    <w:p w:rsidR="00313CCE" w:rsidRDefault="00313CCE" w:rsidP="00313CCE">
      <w:pPr>
        <w:pStyle w:val="Heading2"/>
      </w:pPr>
      <w:bookmarkStart w:id="11" w:name="_Toc262121762"/>
      <w:r>
        <w:t>Master System</w:t>
      </w:r>
      <w:bookmarkEnd w:id="11"/>
    </w:p>
    <w:p w:rsidR="00717436" w:rsidRDefault="008A7DEB" w:rsidP="00313CCE">
      <w:r>
        <w:t>Legacy is the master of record for the Availability calculations. Sterling is responsible to show the available inventory in a manner xpedx wants.</w:t>
      </w:r>
    </w:p>
    <w:p w:rsidR="00717436" w:rsidRDefault="00717436" w:rsidP="00313CCE"/>
    <w:p w:rsidR="00A6664E" w:rsidRDefault="00A6664E" w:rsidP="00313CCE"/>
    <w:p w:rsidR="000F501A" w:rsidRPr="000F501A" w:rsidRDefault="006F4E98" w:rsidP="000F501A">
      <w:pPr>
        <w:pStyle w:val="Heading2"/>
      </w:pPr>
      <w:bookmarkStart w:id="12" w:name="_Toc262121763"/>
      <w:r>
        <w:t>Implementation Details</w:t>
      </w:r>
      <w:bookmarkEnd w:id="12"/>
    </w:p>
    <w:p w:rsidR="006F4E98" w:rsidRDefault="00EA50BD" w:rsidP="006F4E98">
      <w:pPr>
        <w:pStyle w:val="Heading2"/>
        <w:numPr>
          <w:ilvl w:val="2"/>
          <w:numId w:val="3"/>
        </w:numPr>
      </w:pPr>
      <w:bookmarkStart w:id="13" w:name="_Toc262121764"/>
      <w:r>
        <w:t>Entity objects</w:t>
      </w:r>
      <w:r w:rsidR="006F4E98">
        <w:t>.</w:t>
      </w:r>
      <w:bookmarkEnd w:id="13"/>
    </w:p>
    <w:p w:rsidR="00A62832" w:rsidRDefault="00514FD2" w:rsidP="00DD0769">
      <w:pPr>
        <w:pStyle w:val="ListParagraph"/>
        <w:numPr>
          <w:ilvl w:val="0"/>
          <w:numId w:val="7"/>
        </w:numPr>
      </w:pPr>
      <w:r>
        <w:t>NA</w:t>
      </w:r>
    </w:p>
    <w:p w:rsidR="00996509" w:rsidRDefault="004B07AA" w:rsidP="003B73C0">
      <w:pPr>
        <w:pStyle w:val="Heading2"/>
        <w:numPr>
          <w:ilvl w:val="2"/>
          <w:numId w:val="3"/>
        </w:numPr>
      </w:pPr>
      <w:bookmarkStart w:id="14" w:name="_Toc262121765"/>
      <w:r>
        <w:t>Actions involved a</w:t>
      </w:r>
      <w:r w:rsidR="003B73C0">
        <w:t xml:space="preserve">nd </w:t>
      </w:r>
      <w:r w:rsidR="00996509">
        <w:t>Functions</w:t>
      </w:r>
      <w:bookmarkEnd w:id="14"/>
      <w:r w:rsidR="00996509">
        <w:t xml:space="preserve"> </w:t>
      </w:r>
    </w:p>
    <w:p w:rsidR="00697EF9" w:rsidRDefault="00C37DB6" w:rsidP="00DD0769">
      <w:pPr>
        <w:pStyle w:val="ListParagraph"/>
        <w:numPr>
          <w:ilvl w:val="0"/>
          <w:numId w:val="8"/>
        </w:numPr>
      </w:pPr>
      <w:r w:rsidRPr="00C37DB6">
        <w:t>XPEDXPriceandAvailabilityUtil</w:t>
      </w:r>
      <w:r>
        <w:t>.java – This util class has functions that will call the P&amp;A web service with the input object and return the response from P&amp;A. This also has utilities to build the buckets for immediate, nextday and 2+day.</w:t>
      </w:r>
    </w:p>
    <w:p w:rsidR="00B46543" w:rsidRDefault="00B46543" w:rsidP="00B46543">
      <w:pPr>
        <w:pStyle w:val="Heading2"/>
        <w:numPr>
          <w:ilvl w:val="2"/>
          <w:numId w:val="3"/>
        </w:numPr>
      </w:pPr>
      <w:bookmarkStart w:id="15" w:name="_Toc262121766"/>
      <w:r>
        <w:t>API Details</w:t>
      </w:r>
      <w:bookmarkEnd w:id="15"/>
    </w:p>
    <w:p w:rsidR="00B46543" w:rsidRPr="000E10DB" w:rsidRDefault="00514FD2" w:rsidP="00DD0769">
      <w:pPr>
        <w:pStyle w:val="ListParagraph"/>
        <w:numPr>
          <w:ilvl w:val="0"/>
          <w:numId w:val="6"/>
        </w:numPr>
      </w:pPr>
      <w:r>
        <w:t>NA</w:t>
      </w:r>
    </w:p>
    <w:p w:rsidR="000F501A" w:rsidRDefault="000F501A" w:rsidP="00313CCE">
      <w:pPr>
        <w:rPr>
          <w:rFonts w:cs="Tahoma"/>
        </w:rPr>
      </w:pPr>
    </w:p>
    <w:p w:rsidR="000F501A" w:rsidRDefault="000F501A" w:rsidP="000F501A">
      <w:pPr>
        <w:pStyle w:val="Heading2"/>
      </w:pPr>
      <w:bookmarkStart w:id="16" w:name="_Toc262121767"/>
      <w:r>
        <w:t>Process Flow</w:t>
      </w:r>
      <w:bookmarkEnd w:id="16"/>
    </w:p>
    <w:p w:rsidR="00EA6BEA" w:rsidRDefault="00EA6BEA" w:rsidP="00EA6BEA"/>
    <w:p w:rsidR="00EA6BEA" w:rsidRPr="00EA6BEA" w:rsidRDefault="00EA6BEA" w:rsidP="00EA6BEA">
      <w:pPr>
        <w:sectPr w:rsidR="00EA6BEA" w:rsidRPr="00EA6BEA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r>
        <w:t>Not Applicable</w:t>
      </w:r>
    </w:p>
    <w:p w:rsidR="00FE21E4" w:rsidRDefault="00FE21E4" w:rsidP="00FE21E4"/>
    <w:p w:rsidR="000513AD" w:rsidRPr="00D008E6" w:rsidRDefault="000513AD" w:rsidP="00FE21E4"/>
    <w:p w:rsidR="00313CCE" w:rsidRDefault="00313CCE" w:rsidP="00313CCE">
      <w:pPr>
        <w:pStyle w:val="Heading2"/>
      </w:pPr>
      <w:bookmarkStart w:id="17" w:name="_Toc262121768"/>
      <w:r>
        <w:t>Screen Shot</w:t>
      </w:r>
      <w:bookmarkEnd w:id="17"/>
    </w:p>
    <w:p w:rsidR="00285DC0" w:rsidRDefault="00285DC0" w:rsidP="00285DC0"/>
    <w:p w:rsidR="002F09E7" w:rsidRPr="00991CEA" w:rsidRDefault="00991CEA" w:rsidP="00285DC0">
      <w:pPr>
        <w:rPr>
          <w:b/>
          <w:i/>
          <w:noProof/>
        </w:rPr>
      </w:pPr>
      <w:r w:rsidRPr="00991CEA">
        <w:rPr>
          <w:b/>
          <w:i/>
          <w:noProof/>
        </w:rPr>
        <w:t>Availability hover (</w:t>
      </w:r>
      <w:r w:rsidR="000D495A">
        <w:rPr>
          <w:b/>
          <w:i/>
          <w:noProof/>
        </w:rPr>
        <w:t>cart page</w:t>
      </w:r>
      <w:r w:rsidRPr="00991CEA">
        <w:rPr>
          <w:b/>
          <w:i/>
          <w:noProof/>
        </w:rPr>
        <w:t>)</w:t>
      </w:r>
    </w:p>
    <w:p w:rsidR="00991CEA" w:rsidRDefault="00991CEA" w:rsidP="00285DC0">
      <w:r>
        <w:rPr>
          <w:noProof/>
        </w:rPr>
        <w:drawing>
          <wp:inline distT="0" distB="0" distL="0" distR="0">
            <wp:extent cx="5591175" cy="3713542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2A" w:rsidRDefault="007C1D2A" w:rsidP="00285DC0"/>
    <w:p w:rsidR="009262EE" w:rsidRDefault="009262EE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0D495A" w:rsidRPr="00991CEA" w:rsidRDefault="000D495A" w:rsidP="000D495A">
      <w:pPr>
        <w:rPr>
          <w:b/>
          <w:i/>
          <w:noProof/>
        </w:rPr>
      </w:pPr>
      <w:r w:rsidRPr="00991CEA">
        <w:rPr>
          <w:b/>
          <w:i/>
          <w:noProof/>
        </w:rPr>
        <w:t>Availability (</w:t>
      </w:r>
      <w:r>
        <w:rPr>
          <w:b/>
          <w:i/>
          <w:noProof/>
        </w:rPr>
        <w:t>Product Detail Page</w:t>
      </w:r>
      <w:r w:rsidRPr="00991CEA">
        <w:rPr>
          <w:b/>
          <w:i/>
          <w:noProof/>
        </w:rPr>
        <w:t>)</w:t>
      </w:r>
    </w:p>
    <w:p w:rsidR="00FB3179" w:rsidRDefault="00FB3179" w:rsidP="00285DC0"/>
    <w:p w:rsidR="00FB3179" w:rsidRDefault="00AC63C4" w:rsidP="00285DC0">
      <w:r>
        <w:rPr>
          <w:noProof/>
        </w:rPr>
        <w:drawing>
          <wp:inline distT="0" distB="0" distL="0" distR="0">
            <wp:extent cx="5486400" cy="46005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79" w:rsidRDefault="00FB3179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0B4134" w:rsidRDefault="000B4134" w:rsidP="000B4134">
      <w:pPr>
        <w:rPr>
          <w:b/>
          <w:i/>
          <w:noProof/>
        </w:rPr>
      </w:pPr>
      <w:r>
        <w:rPr>
          <w:b/>
          <w:i/>
          <w:noProof/>
        </w:rPr>
        <w:t>My Items List Page</w:t>
      </w:r>
    </w:p>
    <w:p w:rsidR="000B4134" w:rsidRPr="000B4134" w:rsidRDefault="00A76AB7" w:rsidP="000B4134">
      <w:pPr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>
            <wp:extent cx="5486400" cy="46101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79" w:rsidRDefault="00FB3179" w:rsidP="00285DC0"/>
    <w:p w:rsidR="00FB3179" w:rsidRDefault="00FB3179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982713" w:rsidRDefault="00982713" w:rsidP="00285DC0"/>
    <w:p w:rsidR="00FB3179" w:rsidRPr="000B4134" w:rsidRDefault="000B4134" w:rsidP="00285DC0">
      <w:pPr>
        <w:rPr>
          <w:b/>
          <w:i/>
          <w:noProof/>
        </w:rPr>
      </w:pPr>
      <w:r w:rsidRPr="000B4134">
        <w:rPr>
          <w:b/>
          <w:i/>
          <w:noProof/>
        </w:rPr>
        <w:t>Catalog LightBox</w:t>
      </w:r>
    </w:p>
    <w:p w:rsidR="000B4134" w:rsidRDefault="000B4134" w:rsidP="00285DC0">
      <w:r>
        <w:rPr>
          <w:noProof/>
        </w:rPr>
        <w:drawing>
          <wp:inline distT="0" distB="0" distL="0" distR="0">
            <wp:extent cx="5476875" cy="26384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179" w:rsidRDefault="00FB3179" w:rsidP="00285DC0"/>
    <w:p w:rsidR="00FB3179" w:rsidRDefault="00FB3179" w:rsidP="00285DC0"/>
    <w:p w:rsidR="00FB3179" w:rsidRDefault="00FB3179" w:rsidP="00285DC0"/>
    <w:p w:rsidR="00FB3179" w:rsidRDefault="00FB3179" w:rsidP="00285DC0"/>
    <w:p w:rsidR="00747EDF" w:rsidRDefault="00747EDF" w:rsidP="00285DC0">
      <w:pPr>
        <w:rPr>
          <w:b/>
          <w:i/>
        </w:rPr>
      </w:pPr>
    </w:p>
    <w:p w:rsidR="003F7ABF" w:rsidRDefault="003F7ABF"/>
    <w:p w:rsidR="000911AD" w:rsidRPr="000911AD" w:rsidRDefault="000911AD" w:rsidP="000911AD">
      <w:r>
        <w:br w:type="page"/>
      </w:r>
    </w:p>
    <w:p w:rsidR="00313CCE" w:rsidRDefault="00313CCE" w:rsidP="00313CCE">
      <w:pPr>
        <w:pStyle w:val="Heading2"/>
      </w:pPr>
      <w:bookmarkStart w:id="18" w:name="_Toc262121769"/>
      <w:r>
        <w:t>Open Questions</w:t>
      </w:r>
      <w:bookmarkEnd w:id="18"/>
    </w:p>
    <w:p w:rsidR="00D91413" w:rsidRDefault="00A76DF4" w:rsidP="00A76DF4">
      <w:pPr>
        <w:pStyle w:val="ListParagraph"/>
        <w:numPr>
          <w:ilvl w:val="0"/>
          <w:numId w:val="10"/>
        </w:numPr>
      </w:pPr>
      <w:r>
        <w:t>What is the criteria/rule for showing ‘</w:t>
      </w:r>
      <w:r w:rsidR="00D007C3">
        <w:t>not available’</w:t>
      </w:r>
      <w:r>
        <w:t xml:space="preserve"> option in the availability column?</w:t>
      </w:r>
      <w:r w:rsidR="00D007C3">
        <w:t xml:space="preserve"> Answer: If stock comes as ‘0’ from all the warehouses, then show ‘Red Circle’</w:t>
      </w:r>
      <w:r w:rsidR="00F30EF3">
        <w:t xml:space="preserve"> which means not available.</w:t>
      </w:r>
    </w:p>
    <w:p w:rsidR="008664CE" w:rsidRDefault="008664CE" w:rsidP="00A76DF4">
      <w:pPr>
        <w:pStyle w:val="ListParagraph"/>
        <w:numPr>
          <w:ilvl w:val="0"/>
          <w:numId w:val="10"/>
        </w:numPr>
      </w:pPr>
      <w:r>
        <w:t>Do we show the alternate, replacement item options for an item in the cart if the item is not in stock?</w:t>
      </w:r>
      <w:r w:rsidR="00545BF8">
        <w:t xml:space="preserve"> Answer: These links are shown if the replacement and alternatives exist. This is not tied to if the item is in or not in stock.</w:t>
      </w:r>
    </w:p>
    <w:p w:rsidR="00847475" w:rsidRDefault="00847475" w:rsidP="00A76DF4">
      <w:pPr>
        <w:pStyle w:val="ListParagraph"/>
        <w:numPr>
          <w:ilvl w:val="0"/>
          <w:numId w:val="10"/>
        </w:numPr>
      </w:pPr>
      <w:r>
        <w:t>Impact of the change request to manage the web transfer table in Sterling is not know at this point since it is a pending change request. Once it is approved, we will need to evaluate the impact and changes to the logic.</w:t>
      </w:r>
    </w:p>
    <w:p w:rsidR="004818B8" w:rsidRPr="00652E46" w:rsidRDefault="004818B8" w:rsidP="00313CCE"/>
    <w:p w:rsidR="00313CCE" w:rsidRDefault="00313CCE" w:rsidP="00C62E7C">
      <w:pPr>
        <w:pStyle w:val="Heading2"/>
      </w:pPr>
      <w:bookmarkStart w:id="19" w:name="_Toc262121770"/>
      <w:r>
        <w:t>Assumptions</w:t>
      </w:r>
      <w:bookmarkEnd w:id="19"/>
    </w:p>
    <w:p w:rsidR="005F17C8" w:rsidRDefault="006676B3" w:rsidP="006676B3">
      <w:pPr>
        <w:pStyle w:val="ListParagraph"/>
        <w:numPr>
          <w:ilvl w:val="0"/>
          <w:numId w:val="12"/>
        </w:numPr>
      </w:pPr>
      <w:r>
        <w:t xml:space="preserve">P&amp;A response data will not be saved or hold in the session. </w:t>
      </w:r>
    </w:p>
    <w:p w:rsidR="005F17C8" w:rsidRDefault="005F17C8" w:rsidP="005F17C8"/>
    <w:p w:rsidR="005F17C8" w:rsidRDefault="005F17C8" w:rsidP="005F17C8"/>
    <w:p w:rsidR="00717436" w:rsidRDefault="00717436" w:rsidP="005F17C8"/>
    <w:p w:rsidR="00717436" w:rsidRDefault="00717436" w:rsidP="005F17C8"/>
    <w:p w:rsidR="00717436" w:rsidRDefault="00717436" w:rsidP="005F17C8"/>
    <w:p w:rsidR="00717436" w:rsidRDefault="00717436" w:rsidP="005F17C8"/>
    <w:p w:rsidR="005F17C8" w:rsidRDefault="005F17C8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20" w:name="_Toc262121771"/>
      <w:r>
        <w:rPr>
          <w:rFonts w:cs="Tahoma"/>
        </w:rPr>
        <w:t>Glossary</w:t>
      </w:r>
      <w:r w:rsidR="004B0CC3">
        <w:rPr>
          <w:rFonts w:cs="Tahoma"/>
        </w:rPr>
        <w:t xml:space="preserve"> of Terms</w:t>
      </w:r>
      <w:bookmarkEnd w:id="20"/>
    </w:p>
    <w:p w:rsidR="005F17C8" w:rsidRDefault="005F17C8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3330"/>
        <w:gridCol w:w="4788"/>
      </w:tblGrid>
      <w:tr w:rsidR="001B4627" w:rsidTr="0048690D">
        <w:tc>
          <w:tcPr>
            <w:tcW w:w="738" w:type="dxa"/>
            <w:shd w:val="clear" w:color="auto" w:fill="00B0F0"/>
          </w:tcPr>
          <w:p w:rsidR="001B4627" w:rsidRPr="00627ED1" w:rsidRDefault="001B4627" w:rsidP="0048690D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1B4627" w:rsidRPr="00627ED1" w:rsidRDefault="001B4627" w:rsidP="0048690D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1B4627" w:rsidRPr="00627ED1" w:rsidRDefault="001B4627" w:rsidP="0048690D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1B4627" w:rsidTr="0048690D">
        <w:tc>
          <w:tcPr>
            <w:tcW w:w="738" w:type="dxa"/>
          </w:tcPr>
          <w:p w:rsidR="001B4627" w:rsidRDefault="001B4627" w:rsidP="0048690D">
            <w:r>
              <w:t>1.</w:t>
            </w:r>
          </w:p>
        </w:tc>
        <w:tc>
          <w:tcPr>
            <w:tcW w:w="3330" w:type="dxa"/>
          </w:tcPr>
          <w:p w:rsidR="001B4627" w:rsidRDefault="001B4627" w:rsidP="0048690D">
            <w:r>
              <w:t>Entity Object</w:t>
            </w:r>
          </w:p>
        </w:tc>
        <w:tc>
          <w:tcPr>
            <w:tcW w:w="4788" w:type="dxa"/>
          </w:tcPr>
          <w:p w:rsidR="001B4627" w:rsidRDefault="001B4627" w:rsidP="0048690D">
            <w:r>
              <w:t>Database and Java entity objects to store the required data.</w:t>
            </w:r>
          </w:p>
        </w:tc>
      </w:tr>
      <w:tr w:rsidR="001B4627" w:rsidTr="0048690D">
        <w:tc>
          <w:tcPr>
            <w:tcW w:w="738" w:type="dxa"/>
          </w:tcPr>
          <w:p w:rsidR="001B4627" w:rsidRDefault="001B4627" w:rsidP="0048690D">
            <w:r>
              <w:t>2.</w:t>
            </w:r>
          </w:p>
        </w:tc>
        <w:tc>
          <w:tcPr>
            <w:tcW w:w="3330" w:type="dxa"/>
          </w:tcPr>
          <w:p w:rsidR="001B4627" w:rsidRDefault="001B4627" w:rsidP="0048690D">
            <w:r>
              <w:t>Action Class</w:t>
            </w:r>
          </w:p>
        </w:tc>
        <w:tc>
          <w:tcPr>
            <w:tcW w:w="4788" w:type="dxa"/>
          </w:tcPr>
          <w:p w:rsidR="001B4627" w:rsidRDefault="001B4627" w:rsidP="0048690D">
            <w:r>
              <w:t>Struts controllers which redirects the parameters and does some business logic before calling the business APIs.</w:t>
            </w:r>
          </w:p>
        </w:tc>
      </w:tr>
      <w:tr w:rsidR="001B4627" w:rsidTr="0048690D">
        <w:tc>
          <w:tcPr>
            <w:tcW w:w="738" w:type="dxa"/>
          </w:tcPr>
          <w:p w:rsidR="001B4627" w:rsidRDefault="001B4627" w:rsidP="0048690D">
            <w:r>
              <w:t>3.</w:t>
            </w:r>
          </w:p>
        </w:tc>
        <w:tc>
          <w:tcPr>
            <w:tcW w:w="3330" w:type="dxa"/>
          </w:tcPr>
          <w:p w:rsidR="001B4627" w:rsidRDefault="001B4627" w:rsidP="0048690D">
            <w:r>
              <w:t>BR1</w:t>
            </w:r>
          </w:p>
        </w:tc>
        <w:tc>
          <w:tcPr>
            <w:tcW w:w="4788" w:type="dxa"/>
          </w:tcPr>
          <w:p w:rsidR="001B4627" w:rsidRDefault="001B4627" w:rsidP="0048690D">
            <w:r>
              <w:t>Business Release 1</w:t>
            </w:r>
          </w:p>
        </w:tc>
      </w:tr>
      <w:tr w:rsidR="001B4627" w:rsidTr="0048690D">
        <w:tc>
          <w:tcPr>
            <w:tcW w:w="738" w:type="dxa"/>
          </w:tcPr>
          <w:p w:rsidR="001B4627" w:rsidRDefault="001B4627" w:rsidP="0048690D">
            <w:r>
              <w:t>4.</w:t>
            </w:r>
          </w:p>
        </w:tc>
        <w:tc>
          <w:tcPr>
            <w:tcW w:w="3330" w:type="dxa"/>
          </w:tcPr>
          <w:p w:rsidR="001B4627" w:rsidRDefault="001B4627" w:rsidP="0048690D">
            <w:r>
              <w:t>IW</w:t>
            </w:r>
          </w:p>
        </w:tc>
        <w:tc>
          <w:tcPr>
            <w:tcW w:w="4788" w:type="dxa"/>
          </w:tcPr>
          <w:p w:rsidR="001B4627" w:rsidRDefault="001B4627" w:rsidP="0048690D">
            <w:r>
              <w:t>Industrial Wisdom – UI firm engaged on the project.</w:t>
            </w:r>
          </w:p>
        </w:tc>
      </w:tr>
      <w:tr w:rsidR="001B4627" w:rsidTr="0048690D">
        <w:tc>
          <w:tcPr>
            <w:tcW w:w="738" w:type="dxa"/>
          </w:tcPr>
          <w:p w:rsidR="001B4627" w:rsidRDefault="001B4627" w:rsidP="0048690D">
            <w:r>
              <w:t>5.</w:t>
            </w:r>
          </w:p>
        </w:tc>
        <w:tc>
          <w:tcPr>
            <w:tcW w:w="3330" w:type="dxa"/>
          </w:tcPr>
          <w:p w:rsidR="001B4627" w:rsidRDefault="001B4627" w:rsidP="0048690D">
            <w:r>
              <w:t>P&amp;A</w:t>
            </w:r>
          </w:p>
        </w:tc>
        <w:tc>
          <w:tcPr>
            <w:tcW w:w="4788" w:type="dxa"/>
          </w:tcPr>
          <w:p w:rsidR="001B4627" w:rsidRDefault="001B4627" w:rsidP="0048690D">
            <w:r>
              <w:t>Price And Availability</w:t>
            </w:r>
          </w:p>
        </w:tc>
      </w:tr>
      <w:tr w:rsidR="001B4627" w:rsidTr="0048690D">
        <w:tc>
          <w:tcPr>
            <w:tcW w:w="738" w:type="dxa"/>
          </w:tcPr>
          <w:p w:rsidR="001B4627" w:rsidRDefault="00917C00" w:rsidP="0048690D">
            <w:r>
              <w:t>6.</w:t>
            </w:r>
          </w:p>
        </w:tc>
        <w:tc>
          <w:tcPr>
            <w:tcW w:w="3330" w:type="dxa"/>
          </w:tcPr>
          <w:p w:rsidR="001B4627" w:rsidRDefault="00917C00" w:rsidP="0048690D">
            <w:r>
              <w:t>OOTB</w:t>
            </w:r>
          </w:p>
        </w:tc>
        <w:tc>
          <w:tcPr>
            <w:tcW w:w="4788" w:type="dxa"/>
          </w:tcPr>
          <w:p w:rsidR="001B4627" w:rsidRDefault="00917C00" w:rsidP="0048690D">
            <w:r>
              <w:t>Out of the Box Sterling system.</w:t>
            </w:r>
          </w:p>
        </w:tc>
      </w:tr>
    </w:tbl>
    <w:p w:rsidR="004B0CC3" w:rsidRPr="002C3B54" w:rsidRDefault="004B0CC3" w:rsidP="005F17C8"/>
    <w:sectPr w:rsidR="004B0CC3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9FE" w:rsidRDefault="008719FE">
      <w:r>
        <w:separator/>
      </w:r>
    </w:p>
  </w:endnote>
  <w:endnote w:type="continuationSeparator" w:id="0">
    <w:p w:rsidR="008719FE" w:rsidRDefault="00871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91F" w:rsidRDefault="00A7391F" w:rsidP="00A7391F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5/20/2010 3:50 PM</w:t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 w:rsidRPr="00DC6F42">
      <w:rPr>
        <w:rFonts w:cs="Tahoma"/>
        <w:color w:val="7F7F7F"/>
        <w:spacing w:val="60"/>
        <w:sz w:val="16"/>
        <w:szCs w:val="16"/>
      </w:rPr>
      <w:t>Page</w:t>
    </w:r>
    <w:r w:rsidRPr="00DC6F42">
      <w:rPr>
        <w:rFonts w:cs="Tahoma"/>
        <w:color w:val="000000"/>
        <w:sz w:val="16"/>
        <w:szCs w:val="16"/>
      </w:rPr>
      <w:t xml:space="preserve"> | </w:t>
    </w:r>
    <w:r w:rsidR="00C74B82" w:rsidRPr="00DC6F42">
      <w:rPr>
        <w:rFonts w:cs="Tahoma"/>
        <w:color w:val="000000"/>
        <w:sz w:val="16"/>
        <w:szCs w:val="16"/>
      </w:rPr>
      <w:fldChar w:fldCharType="begin"/>
    </w:r>
    <w:r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C74B82" w:rsidRPr="00DC6F42">
      <w:rPr>
        <w:rFonts w:cs="Tahoma"/>
        <w:color w:val="000000"/>
        <w:sz w:val="16"/>
        <w:szCs w:val="16"/>
      </w:rPr>
      <w:fldChar w:fldCharType="separate"/>
    </w:r>
    <w:r w:rsidR="001566DE" w:rsidRPr="001566DE">
      <w:rPr>
        <w:rFonts w:cs="Tahoma"/>
        <w:b/>
        <w:noProof/>
        <w:color w:val="000000"/>
        <w:sz w:val="16"/>
        <w:szCs w:val="16"/>
      </w:rPr>
      <w:t>12</w:t>
    </w:r>
    <w:r w:rsidR="00C74B82" w:rsidRPr="00DC6F42">
      <w:rPr>
        <w:rFonts w:cs="Tahoma"/>
        <w:color w:val="000000"/>
        <w:sz w:val="16"/>
        <w:szCs w:val="16"/>
      </w:rPr>
      <w:fldChar w:fldCharType="end"/>
    </w:r>
    <w:r>
      <w:rPr>
        <w:rFonts w:cs="Tahoma"/>
        <w:color w:val="000000"/>
        <w:sz w:val="16"/>
        <w:szCs w:val="16"/>
      </w:rPr>
      <w:t xml:space="preserve">            </w:t>
    </w:r>
    <w:r w:rsidR="00C74B82" w:rsidRPr="008E0E74">
      <w:rPr>
        <w:rFonts w:cs="Tahoma"/>
        <w:sz w:val="16"/>
        <w:szCs w:val="16"/>
      </w:rPr>
      <w:fldChar w:fldCharType="begin"/>
    </w:r>
    <w:r w:rsidRPr="008E0E74">
      <w:rPr>
        <w:rFonts w:cs="Tahoma"/>
        <w:sz w:val="16"/>
        <w:szCs w:val="16"/>
      </w:rPr>
      <w:instrText xml:space="preserve"> FILENAME  \* MERGEFORMAT </w:instrText>
    </w:r>
    <w:r w:rsidR="00C74B82" w:rsidRPr="008E0E74">
      <w:rPr>
        <w:rFonts w:cs="Tahoma"/>
        <w:sz w:val="16"/>
        <w:szCs w:val="16"/>
      </w:rPr>
      <w:fldChar w:fldCharType="separate"/>
    </w:r>
  </w:p>
  <w:p w:rsidR="00A7391F" w:rsidRPr="008E0E74" w:rsidRDefault="00C74B82" w:rsidP="00A7391F">
    <w:pPr>
      <w:rPr>
        <w:rFonts w:cs="Tahoma"/>
        <w:sz w:val="16"/>
        <w:szCs w:val="16"/>
      </w:rPr>
    </w:pPr>
    <w:fldSimple w:instr=" FILENAME  \* MERGEFORMAT ">
      <w:r w:rsidR="00A7391F" w:rsidRPr="008E0E74">
        <w:rPr>
          <w:rFonts w:cs="Tahoma"/>
          <w:sz w:val="16"/>
          <w:szCs w:val="16"/>
        </w:rPr>
        <w:t xml:space="preserve">xpedx </w:t>
      </w:r>
      <w:r w:rsidR="00A7391F">
        <w:rPr>
          <w:rFonts w:cs="Tahoma"/>
          <w:sz w:val="16"/>
          <w:szCs w:val="16"/>
        </w:rPr>
        <w:t xml:space="preserve">Inventory Calcualtion and Transfer Circles </w:t>
      </w:r>
      <w:r w:rsidR="00A7391F" w:rsidRPr="008E0E74">
        <w:rPr>
          <w:rFonts w:cs="Tahoma"/>
          <w:sz w:val="16"/>
          <w:szCs w:val="16"/>
        </w:rPr>
        <w:t>Detail Design v1.</w:t>
      </w:r>
      <w:r w:rsidR="00A7391F">
        <w:rPr>
          <w:rFonts w:cs="Tahoma"/>
          <w:sz w:val="16"/>
          <w:szCs w:val="16"/>
        </w:rPr>
        <w:t>1</w:t>
      </w:r>
      <w:r w:rsidR="00A7391F" w:rsidRPr="008E0E74">
        <w:rPr>
          <w:rFonts w:cs="Tahoma"/>
          <w:sz w:val="16"/>
          <w:szCs w:val="16"/>
        </w:rPr>
        <w:t>.doc</w:t>
      </w:r>
    </w:fldSimple>
  </w:p>
  <w:p w:rsidR="00520C18" w:rsidRDefault="00C74B82" w:rsidP="00A7391F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520C18">
      <w:rPr>
        <w:rFonts w:cs="Tahoma"/>
        <w:color w:val="000000"/>
        <w:sz w:val="16"/>
        <w:szCs w:val="16"/>
      </w:rPr>
      <w:tab/>
    </w:r>
    <w:r w:rsidR="00520C18">
      <w:rPr>
        <w:rFonts w:cs="Tahoma"/>
        <w:color w:val="000000"/>
        <w:sz w:val="16"/>
        <w:szCs w:val="16"/>
      </w:rPr>
      <w:tab/>
    </w:r>
  </w:p>
  <w:p w:rsidR="00520C18" w:rsidRDefault="00520C18" w:rsidP="00520C18">
    <w:pPr>
      <w:ind w:right="378"/>
      <w:rPr>
        <w:rFonts w:cs="Tahoma"/>
        <w:color w:val="000000"/>
        <w:sz w:val="16"/>
        <w:szCs w:val="16"/>
      </w:rPr>
    </w:pPr>
  </w:p>
  <w:p w:rsidR="00520C18" w:rsidRDefault="00520C18" w:rsidP="00520C18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520C18" w:rsidRPr="00E40B69" w:rsidRDefault="00520C18" w:rsidP="00520C18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E74" w:rsidRDefault="00252D79" w:rsidP="008E0E74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6</w:t>
    </w:r>
    <w:r w:rsidR="00FE451C">
      <w:rPr>
        <w:rFonts w:cs="Tahoma"/>
        <w:color w:val="000000"/>
        <w:sz w:val="16"/>
        <w:szCs w:val="16"/>
      </w:rPr>
      <w:t>/</w:t>
    </w:r>
    <w:r>
      <w:rPr>
        <w:rFonts w:cs="Tahoma"/>
        <w:color w:val="000000"/>
        <w:sz w:val="16"/>
        <w:szCs w:val="16"/>
      </w:rPr>
      <w:t>01</w:t>
    </w:r>
    <w:r w:rsidR="00303982">
      <w:rPr>
        <w:rFonts w:cs="Tahoma"/>
        <w:color w:val="000000"/>
        <w:sz w:val="16"/>
        <w:szCs w:val="16"/>
      </w:rPr>
      <w:t>/2010 3:50 PM</w:t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 w:rsidRPr="00DC6F42">
      <w:rPr>
        <w:rFonts w:cs="Tahoma"/>
        <w:color w:val="7F7F7F"/>
        <w:spacing w:val="60"/>
        <w:sz w:val="16"/>
        <w:szCs w:val="16"/>
      </w:rPr>
      <w:t>Page</w:t>
    </w:r>
    <w:r w:rsidR="00303982" w:rsidRPr="00DC6F42">
      <w:rPr>
        <w:rFonts w:cs="Tahoma"/>
        <w:color w:val="000000"/>
        <w:sz w:val="16"/>
        <w:szCs w:val="16"/>
      </w:rPr>
      <w:t xml:space="preserve"> | </w:t>
    </w:r>
    <w:r w:rsidR="00C74B82" w:rsidRPr="00DC6F42">
      <w:rPr>
        <w:rFonts w:cs="Tahoma"/>
        <w:color w:val="000000"/>
        <w:sz w:val="16"/>
        <w:szCs w:val="16"/>
      </w:rPr>
      <w:fldChar w:fldCharType="begin"/>
    </w:r>
    <w:r w:rsidR="00303982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C74B82" w:rsidRPr="00DC6F42">
      <w:rPr>
        <w:rFonts w:cs="Tahoma"/>
        <w:color w:val="000000"/>
        <w:sz w:val="16"/>
        <w:szCs w:val="16"/>
      </w:rPr>
      <w:fldChar w:fldCharType="separate"/>
    </w:r>
    <w:r w:rsidR="008719FE" w:rsidRPr="008719FE">
      <w:rPr>
        <w:rFonts w:cs="Tahoma"/>
        <w:b/>
        <w:noProof/>
        <w:color w:val="000000"/>
        <w:sz w:val="16"/>
        <w:szCs w:val="16"/>
      </w:rPr>
      <w:t>1</w:t>
    </w:r>
    <w:r w:rsidR="00C74B82" w:rsidRPr="00DC6F42">
      <w:rPr>
        <w:rFonts w:cs="Tahoma"/>
        <w:color w:val="000000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 xml:space="preserve">            </w:t>
    </w:r>
    <w:r w:rsidR="00C74B82" w:rsidRPr="008E0E74">
      <w:rPr>
        <w:rFonts w:cs="Tahoma"/>
        <w:sz w:val="16"/>
        <w:szCs w:val="16"/>
      </w:rPr>
      <w:fldChar w:fldCharType="begin"/>
    </w:r>
    <w:r w:rsidR="00094A14" w:rsidRPr="008E0E74">
      <w:rPr>
        <w:rFonts w:cs="Tahoma"/>
        <w:sz w:val="16"/>
        <w:szCs w:val="16"/>
      </w:rPr>
      <w:instrText xml:space="preserve"> FILENAME  \* MERGEFORMAT </w:instrText>
    </w:r>
    <w:r w:rsidR="00C74B82" w:rsidRPr="008E0E74">
      <w:rPr>
        <w:rFonts w:cs="Tahoma"/>
        <w:sz w:val="16"/>
        <w:szCs w:val="16"/>
      </w:rPr>
      <w:fldChar w:fldCharType="separate"/>
    </w:r>
  </w:p>
  <w:p w:rsidR="008E0E74" w:rsidRPr="008E0E74" w:rsidRDefault="00C74B82" w:rsidP="008E0E74">
    <w:pPr>
      <w:rPr>
        <w:rFonts w:cs="Tahoma"/>
        <w:sz w:val="16"/>
        <w:szCs w:val="16"/>
      </w:rPr>
    </w:pPr>
    <w:fldSimple w:instr=" FILENAME  \* MERGEFORMAT ">
      <w:r w:rsidR="008E0E74" w:rsidRPr="008E0E74">
        <w:rPr>
          <w:rFonts w:cs="Tahoma"/>
          <w:sz w:val="16"/>
          <w:szCs w:val="16"/>
        </w:rPr>
        <w:t xml:space="preserve">xpedx </w:t>
      </w:r>
      <w:r w:rsidR="001A5904">
        <w:rPr>
          <w:rFonts w:cs="Tahoma"/>
          <w:sz w:val="16"/>
          <w:szCs w:val="16"/>
        </w:rPr>
        <w:t xml:space="preserve">Inventory Calcualtion and Transfer Circles </w:t>
      </w:r>
      <w:r w:rsidR="008E0E74" w:rsidRPr="008E0E74">
        <w:rPr>
          <w:rFonts w:cs="Tahoma"/>
          <w:sz w:val="16"/>
          <w:szCs w:val="16"/>
        </w:rPr>
        <w:t>Detail Design v1.</w:t>
      </w:r>
      <w:r w:rsidR="00933A69">
        <w:rPr>
          <w:rFonts w:cs="Tahoma"/>
          <w:sz w:val="16"/>
          <w:szCs w:val="16"/>
        </w:rPr>
        <w:t>3</w:t>
      </w:r>
      <w:r w:rsidR="008E0E74" w:rsidRPr="008E0E74">
        <w:rPr>
          <w:rFonts w:cs="Tahoma"/>
          <w:sz w:val="16"/>
          <w:szCs w:val="16"/>
        </w:rPr>
        <w:t>.doc</w:t>
      </w:r>
    </w:fldSimple>
  </w:p>
  <w:p w:rsidR="00303982" w:rsidRDefault="00C74B82" w:rsidP="00E40B69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303982" w:rsidRPr="00E40B69" w:rsidRDefault="00303982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9FE" w:rsidRDefault="008719FE">
      <w:r>
        <w:separator/>
      </w:r>
    </w:p>
  </w:footnote>
  <w:footnote w:type="continuationSeparator" w:id="0">
    <w:p w:rsidR="008719FE" w:rsidRDefault="008719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18" w:rsidRDefault="00520C18">
    <w:pPr>
      <w:pStyle w:val="Head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-57150</wp:posOffset>
          </wp:positionV>
          <wp:extent cx="1828800" cy="561975"/>
          <wp:effectExtent l="19050" t="0" r="0" b="0"/>
          <wp:wrapNone/>
          <wp:docPr id="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20C18">
      <w:drawing>
        <wp:inline distT="0" distB="0" distL="0" distR="0">
          <wp:extent cx="2514600" cy="819150"/>
          <wp:effectExtent l="19050" t="0" r="0" b="0"/>
          <wp:docPr id="2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82" w:rsidRPr="00641FBE" w:rsidRDefault="00303982" w:rsidP="00641FBE">
    <w:pPr>
      <w:pStyle w:val="Header"/>
    </w:pPr>
    <w:r w:rsidRPr="00641FBE">
      <w:drawing>
        <wp:anchor distT="0" distB="0" distL="114300" distR="114300" simplePos="0" relativeHeight="2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1FBE">
      <w:drawing>
        <wp:inline distT="0" distB="0" distL="0" distR="0">
          <wp:extent cx="25146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427A0DD7"/>
    <w:multiLevelType w:val="hybridMultilevel"/>
    <w:tmpl w:val="31C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B396D"/>
    <w:multiLevelType w:val="hybridMultilevel"/>
    <w:tmpl w:val="822C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449B6"/>
    <w:multiLevelType w:val="multilevel"/>
    <w:tmpl w:val="88A216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A1F6B88"/>
    <w:multiLevelType w:val="hybridMultilevel"/>
    <w:tmpl w:val="092A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942B1"/>
    <w:multiLevelType w:val="hybridMultilevel"/>
    <w:tmpl w:val="A892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savePreviewPicture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4858"/>
    <w:rsid w:val="0000492F"/>
    <w:rsid w:val="00004B32"/>
    <w:rsid w:val="000052CC"/>
    <w:rsid w:val="0000548A"/>
    <w:rsid w:val="000075E0"/>
    <w:rsid w:val="00007D6A"/>
    <w:rsid w:val="00007E96"/>
    <w:rsid w:val="0001017C"/>
    <w:rsid w:val="00011065"/>
    <w:rsid w:val="000111BE"/>
    <w:rsid w:val="00011401"/>
    <w:rsid w:val="0001278C"/>
    <w:rsid w:val="00012BE5"/>
    <w:rsid w:val="00012ED5"/>
    <w:rsid w:val="00013751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D9"/>
    <w:rsid w:val="00027ED2"/>
    <w:rsid w:val="000313CF"/>
    <w:rsid w:val="0003152B"/>
    <w:rsid w:val="0003256E"/>
    <w:rsid w:val="000325D1"/>
    <w:rsid w:val="000337C5"/>
    <w:rsid w:val="00036417"/>
    <w:rsid w:val="00037B70"/>
    <w:rsid w:val="000404CE"/>
    <w:rsid w:val="0004055E"/>
    <w:rsid w:val="00040930"/>
    <w:rsid w:val="00040EAA"/>
    <w:rsid w:val="00040F8C"/>
    <w:rsid w:val="00041AD1"/>
    <w:rsid w:val="00044954"/>
    <w:rsid w:val="000458F9"/>
    <w:rsid w:val="00046149"/>
    <w:rsid w:val="0004793C"/>
    <w:rsid w:val="000513AD"/>
    <w:rsid w:val="00051774"/>
    <w:rsid w:val="0005253C"/>
    <w:rsid w:val="00053149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6CC4"/>
    <w:rsid w:val="00077004"/>
    <w:rsid w:val="0007796F"/>
    <w:rsid w:val="00081083"/>
    <w:rsid w:val="0008257D"/>
    <w:rsid w:val="00082AFA"/>
    <w:rsid w:val="00083555"/>
    <w:rsid w:val="000839F8"/>
    <w:rsid w:val="000845CD"/>
    <w:rsid w:val="00084863"/>
    <w:rsid w:val="0008545D"/>
    <w:rsid w:val="00085718"/>
    <w:rsid w:val="000858E0"/>
    <w:rsid w:val="00085F32"/>
    <w:rsid w:val="00085F79"/>
    <w:rsid w:val="000870B0"/>
    <w:rsid w:val="00087980"/>
    <w:rsid w:val="000911AD"/>
    <w:rsid w:val="000917A0"/>
    <w:rsid w:val="00092C07"/>
    <w:rsid w:val="00093E6B"/>
    <w:rsid w:val="00094378"/>
    <w:rsid w:val="000946F7"/>
    <w:rsid w:val="00094A14"/>
    <w:rsid w:val="000952E7"/>
    <w:rsid w:val="0009534C"/>
    <w:rsid w:val="00097049"/>
    <w:rsid w:val="0009728A"/>
    <w:rsid w:val="000A19E9"/>
    <w:rsid w:val="000A2B6F"/>
    <w:rsid w:val="000A35F3"/>
    <w:rsid w:val="000A3F94"/>
    <w:rsid w:val="000A4402"/>
    <w:rsid w:val="000A4DC6"/>
    <w:rsid w:val="000A5FE7"/>
    <w:rsid w:val="000B0ABD"/>
    <w:rsid w:val="000B0C35"/>
    <w:rsid w:val="000B0D21"/>
    <w:rsid w:val="000B1669"/>
    <w:rsid w:val="000B1A81"/>
    <w:rsid w:val="000B2A51"/>
    <w:rsid w:val="000B32E2"/>
    <w:rsid w:val="000B4134"/>
    <w:rsid w:val="000B41AD"/>
    <w:rsid w:val="000B4BB3"/>
    <w:rsid w:val="000B6A63"/>
    <w:rsid w:val="000B6DF6"/>
    <w:rsid w:val="000B74BC"/>
    <w:rsid w:val="000B7A3B"/>
    <w:rsid w:val="000B7DDD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66B"/>
    <w:rsid w:val="000D3DA9"/>
    <w:rsid w:val="000D4064"/>
    <w:rsid w:val="000D418D"/>
    <w:rsid w:val="000D489C"/>
    <w:rsid w:val="000D495A"/>
    <w:rsid w:val="000D57C5"/>
    <w:rsid w:val="000D7CB9"/>
    <w:rsid w:val="000E10DB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744"/>
    <w:rsid w:val="000F1D10"/>
    <w:rsid w:val="000F2B8D"/>
    <w:rsid w:val="000F36E9"/>
    <w:rsid w:val="000F3D8D"/>
    <w:rsid w:val="000F4D4B"/>
    <w:rsid w:val="000F501A"/>
    <w:rsid w:val="000F502C"/>
    <w:rsid w:val="000F60DA"/>
    <w:rsid w:val="000F7B62"/>
    <w:rsid w:val="000F7BED"/>
    <w:rsid w:val="001003DA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969"/>
    <w:rsid w:val="00105F40"/>
    <w:rsid w:val="0010717D"/>
    <w:rsid w:val="00110AA6"/>
    <w:rsid w:val="00113A95"/>
    <w:rsid w:val="00114EEC"/>
    <w:rsid w:val="00115105"/>
    <w:rsid w:val="00115339"/>
    <w:rsid w:val="0011537B"/>
    <w:rsid w:val="00115399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16E4"/>
    <w:rsid w:val="00121C4D"/>
    <w:rsid w:val="00121C71"/>
    <w:rsid w:val="00124471"/>
    <w:rsid w:val="001258AC"/>
    <w:rsid w:val="00126EE7"/>
    <w:rsid w:val="00127D1F"/>
    <w:rsid w:val="00130577"/>
    <w:rsid w:val="0013085B"/>
    <w:rsid w:val="00130A21"/>
    <w:rsid w:val="0013186E"/>
    <w:rsid w:val="001318AB"/>
    <w:rsid w:val="00131EC7"/>
    <w:rsid w:val="00132027"/>
    <w:rsid w:val="00133FCE"/>
    <w:rsid w:val="001351F1"/>
    <w:rsid w:val="00137386"/>
    <w:rsid w:val="0013762D"/>
    <w:rsid w:val="001378B6"/>
    <w:rsid w:val="00141E25"/>
    <w:rsid w:val="00142EAF"/>
    <w:rsid w:val="001448DB"/>
    <w:rsid w:val="001453CC"/>
    <w:rsid w:val="0014592E"/>
    <w:rsid w:val="00150496"/>
    <w:rsid w:val="00151155"/>
    <w:rsid w:val="0015225E"/>
    <w:rsid w:val="00152473"/>
    <w:rsid w:val="00152DB1"/>
    <w:rsid w:val="00153D89"/>
    <w:rsid w:val="001550F1"/>
    <w:rsid w:val="001566DE"/>
    <w:rsid w:val="00156FFF"/>
    <w:rsid w:val="0015770A"/>
    <w:rsid w:val="00157E4B"/>
    <w:rsid w:val="00160275"/>
    <w:rsid w:val="00160F4D"/>
    <w:rsid w:val="001616B8"/>
    <w:rsid w:val="00162549"/>
    <w:rsid w:val="00162879"/>
    <w:rsid w:val="0016292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71937"/>
    <w:rsid w:val="00172030"/>
    <w:rsid w:val="0017299A"/>
    <w:rsid w:val="00173245"/>
    <w:rsid w:val="00173EA6"/>
    <w:rsid w:val="001748F7"/>
    <w:rsid w:val="00175892"/>
    <w:rsid w:val="0017781B"/>
    <w:rsid w:val="00177D6B"/>
    <w:rsid w:val="00180DF1"/>
    <w:rsid w:val="001817FA"/>
    <w:rsid w:val="00182771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F55"/>
    <w:rsid w:val="00194C58"/>
    <w:rsid w:val="00194D51"/>
    <w:rsid w:val="0019580B"/>
    <w:rsid w:val="001962AE"/>
    <w:rsid w:val="00196F9A"/>
    <w:rsid w:val="001A0CA1"/>
    <w:rsid w:val="001A203A"/>
    <w:rsid w:val="001A35AB"/>
    <w:rsid w:val="001A3C9C"/>
    <w:rsid w:val="001A4DF4"/>
    <w:rsid w:val="001A5569"/>
    <w:rsid w:val="001A5904"/>
    <w:rsid w:val="001A5C8B"/>
    <w:rsid w:val="001B115C"/>
    <w:rsid w:val="001B1BB1"/>
    <w:rsid w:val="001B2482"/>
    <w:rsid w:val="001B2523"/>
    <w:rsid w:val="001B291E"/>
    <w:rsid w:val="001B4627"/>
    <w:rsid w:val="001B65FF"/>
    <w:rsid w:val="001B6602"/>
    <w:rsid w:val="001B7E92"/>
    <w:rsid w:val="001B7F7A"/>
    <w:rsid w:val="001C120D"/>
    <w:rsid w:val="001C1761"/>
    <w:rsid w:val="001C1D1B"/>
    <w:rsid w:val="001C21FA"/>
    <w:rsid w:val="001C487D"/>
    <w:rsid w:val="001C5EFE"/>
    <w:rsid w:val="001C5F12"/>
    <w:rsid w:val="001C612A"/>
    <w:rsid w:val="001D100F"/>
    <w:rsid w:val="001D1326"/>
    <w:rsid w:val="001D1CAB"/>
    <w:rsid w:val="001D2354"/>
    <w:rsid w:val="001D5FA0"/>
    <w:rsid w:val="001D6678"/>
    <w:rsid w:val="001D69E7"/>
    <w:rsid w:val="001D7C10"/>
    <w:rsid w:val="001E02E6"/>
    <w:rsid w:val="001E093C"/>
    <w:rsid w:val="001E0AA6"/>
    <w:rsid w:val="001E0B44"/>
    <w:rsid w:val="001E1B98"/>
    <w:rsid w:val="001E2337"/>
    <w:rsid w:val="001E2A25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EFD"/>
    <w:rsid w:val="001F1FA3"/>
    <w:rsid w:val="001F4B39"/>
    <w:rsid w:val="001F59D9"/>
    <w:rsid w:val="001F615C"/>
    <w:rsid w:val="001F7255"/>
    <w:rsid w:val="00200380"/>
    <w:rsid w:val="00200E82"/>
    <w:rsid w:val="002025C2"/>
    <w:rsid w:val="002030F9"/>
    <w:rsid w:val="00203350"/>
    <w:rsid w:val="002043D6"/>
    <w:rsid w:val="002043E8"/>
    <w:rsid w:val="00205C85"/>
    <w:rsid w:val="00206515"/>
    <w:rsid w:val="00207BD5"/>
    <w:rsid w:val="0021252C"/>
    <w:rsid w:val="00212999"/>
    <w:rsid w:val="002136FD"/>
    <w:rsid w:val="00215665"/>
    <w:rsid w:val="002159CD"/>
    <w:rsid w:val="00216CC1"/>
    <w:rsid w:val="00217969"/>
    <w:rsid w:val="00217BFA"/>
    <w:rsid w:val="00217FB1"/>
    <w:rsid w:val="00220ADC"/>
    <w:rsid w:val="00220AFB"/>
    <w:rsid w:val="00220CC3"/>
    <w:rsid w:val="00222664"/>
    <w:rsid w:val="0022270F"/>
    <w:rsid w:val="00222BE3"/>
    <w:rsid w:val="00222F8A"/>
    <w:rsid w:val="00223461"/>
    <w:rsid w:val="00223BCC"/>
    <w:rsid w:val="00223FD3"/>
    <w:rsid w:val="0022401A"/>
    <w:rsid w:val="002255FF"/>
    <w:rsid w:val="00226979"/>
    <w:rsid w:val="00226FE5"/>
    <w:rsid w:val="0022777D"/>
    <w:rsid w:val="0023043B"/>
    <w:rsid w:val="00230B6D"/>
    <w:rsid w:val="00230FE1"/>
    <w:rsid w:val="0023136E"/>
    <w:rsid w:val="00231D1C"/>
    <w:rsid w:val="00232504"/>
    <w:rsid w:val="002325A9"/>
    <w:rsid w:val="002335AB"/>
    <w:rsid w:val="002349BC"/>
    <w:rsid w:val="002369FD"/>
    <w:rsid w:val="00236A5A"/>
    <w:rsid w:val="002401EF"/>
    <w:rsid w:val="00241A29"/>
    <w:rsid w:val="002423DD"/>
    <w:rsid w:val="0024503E"/>
    <w:rsid w:val="002456DC"/>
    <w:rsid w:val="00245990"/>
    <w:rsid w:val="002466B2"/>
    <w:rsid w:val="00247933"/>
    <w:rsid w:val="0025047A"/>
    <w:rsid w:val="002505BE"/>
    <w:rsid w:val="002512B0"/>
    <w:rsid w:val="002513DA"/>
    <w:rsid w:val="00252281"/>
    <w:rsid w:val="00252642"/>
    <w:rsid w:val="00252D79"/>
    <w:rsid w:val="0025330F"/>
    <w:rsid w:val="002536CA"/>
    <w:rsid w:val="00254E04"/>
    <w:rsid w:val="00256792"/>
    <w:rsid w:val="0026029C"/>
    <w:rsid w:val="00260DBB"/>
    <w:rsid w:val="0026387D"/>
    <w:rsid w:val="00265688"/>
    <w:rsid w:val="002666BD"/>
    <w:rsid w:val="00267B50"/>
    <w:rsid w:val="00267E55"/>
    <w:rsid w:val="002718DD"/>
    <w:rsid w:val="00272726"/>
    <w:rsid w:val="002729A0"/>
    <w:rsid w:val="0027304D"/>
    <w:rsid w:val="00275A67"/>
    <w:rsid w:val="00277030"/>
    <w:rsid w:val="00277CDB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94F3D"/>
    <w:rsid w:val="002A0731"/>
    <w:rsid w:val="002A0E1C"/>
    <w:rsid w:val="002A1C3A"/>
    <w:rsid w:val="002A2670"/>
    <w:rsid w:val="002A2AC0"/>
    <w:rsid w:val="002A31B8"/>
    <w:rsid w:val="002A3711"/>
    <w:rsid w:val="002A4A88"/>
    <w:rsid w:val="002A4C7D"/>
    <w:rsid w:val="002A4CF8"/>
    <w:rsid w:val="002A6AB8"/>
    <w:rsid w:val="002A7C07"/>
    <w:rsid w:val="002B14FF"/>
    <w:rsid w:val="002B242B"/>
    <w:rsid w:val="002B53D2"/>
    <w:rsid w:val="002B5B16"/>
    <w:rsid w:val="002B7257"/>
    <w:rsid w:val="002B7C57"/>
    <w:rsid w:val="002C1067"/>
    <w:rsid w:val="002C13C9"/>
    <w:rsid w:val="002C1CE4"/>
    <w:rsid w:val="002C26FC"/>
    <w:rsid w:val="002C2E88"/>
    <w:rsid w:val="002C397D"/>
    <w:rsid w:val="002C3B54"/>
    <w:rsid w:val="002C54A6"/>
    <w:rsid w:val="002C5F94"/>
    <w:rsid w:val="002C609C"/>
    <w:rsid w:val="002C7892"/>
    <w:rsid w:val="002D07E2"/>
    <w:rsid w:val="002D0ABF"/>
    <w:rsid w:val="002D20C6"/>
    <w:rsid w:val="002D2452"/>
    <w:rsid w:val="002D2B7A"/>
    <w:rsid w:val="002D325D"/>
    <w:rsid w:val="002D3675"/>
    <w:rsid w:val="002D3F83"/>
    <w:rsid w:val="002D5E61"/>
    <w:rsid w:val="002D742D"/>
    <w:rsid w:val="002D7501"/>
    <w:rsid w:val="002E0635"/>
    <w:rsid w:val="002E0701"/>
    <w:rsid w:val="002E0730"/>
    <w:rsid w:val="002E11B7"/>
    <w:rsid w:val="002E1C01"/>
    <w:rsid w:val="002E29B7"/>
    <w:rsid w:val="002E2E70"/>
    <w:rsid w:val="002E4001"/>
    <w:rsid w:val="002E4C08"/>
    <w:rsid w:val="002E5016"/>
    <w:rsid w:val="002E7526"/>
    <w:rsid w:val="002F020A"/>
    <w:rsid w:val="002F09E7"/>
    <w:rsid w:val="002F1966"/>
    <w:rsid w:val="002F482F"/>
    <w:rsid w:val="002F5154"/>
    <w:rsid w:val="002F5C04"/>
    <w:rsid w:val="002F6638"/>
    <w:rsid w:val="002F7434"/>
    <w:rsid w:val="00302959"/>
    <w:rsid w:val="00303982"/>
    <w:rsid w:val="0030422C"/>
    <w:rsid w:val="003048BC"/>
    <w:rsid w:val="00304DA1"/>
    <w:rsid w:val="00305BA6"/>
    <w:rsid w:val="00310B9B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1077"/>
    <w:rsid w:val="003215FB"/>
    <w:rsid w:val="0032243E"/>
    <w:rsid w:val="0032273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98C"/>
    <w:rsid w:val="00331B5C"/>
    <w:rsid w:val="0033236B"/>
    <w:rsid w:val="0033304E"/>
    <w:rsid w:val="00334729"/>
    <w:rsid w:val="00336CE8"/>
    <w:rsid w:val="003376B5"/>
    <w:rsid w:val="003408A5"/>
    <w:rsid w:val="00340F26"/>
    <w:rsid w:val="00341C63"/>
    <w:rsid w:val="00342C07"/>
    <w:rsid w:val="00342FB6"/>
    <w:rsid w:val="003448BA"/>
    <w:rsid w:val="00344E1C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444A"/>
    <w:rsid w:val="00355D7C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697"/>
    <w:rsid w:val="00372A5E"/>
    <w:rsid w:val="0037318E"/>
    <w:rsid w:val="00373549"/>
    <w:rsid w:val="00373B5B"/>
    <w:rsid w:val="00373C8A"/>
    <w:rsid w:val="00373F50"/>
    <w:rsid w:val="00374046"/>
    <w:rsid w:val="00374B45"/>
    <w:rsid w:val="00374B51"/>
    <w:rsid w:val="003751D1"/>
    <w:rsid w:val="00375D37"/>
    <w:rsid w:val="00376851"/>
    <w:rsid w:val="00376F1F"/>
    <w:rsid w:val="00377176"/>
    <w:rsid w:val="00377243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2C2"/>
    <w:rsid w:val="003864E5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5D36"/>
    <w:rsid w:val="003977BC"/>
    <w:rsid w:val="003A2179"/>
    <w:rsid w:val="003A423F"/>
    <w:rsid w:val="003A4590"/>
    <w:rsid w:val="003A4771"/>
    <w:rsid w:val="003A495F"/>
    <w:rsid w:val="003A6859"/>
    <w:rsid w:val="003B1390"/>
    <w:rsid w:val="003B14A4"/>
    <w:rsid w:val="003B2101"/>
    <w:rsid w:val="003B39BE"/>
    <w:rsid w:val="003B4092"/>
    <w:rsid w:val="003B44AE"/>
    <w:rsid w:val="003B4CC4"/>
    <w:rsid w:val="003B537A"/>
    <w:rsid w:val="003B73C0"/>
    <w:rsid w:val="003B7A70"/>
    <w:rsid w:val="003C014C"/>
    <w:rsid w:val="003C0628"/>
    <w:rsid w:val="003C06BF"/>
    <w:rsid w:val="003C1E33"/>
    <w:rsid w:val="003C1F41"/>
    <w:rsid w:val="003C26F2"/>
    <w:rsid w:val="003C2E55"/>
    <w:rsid w:val="003C3D38"/>
    <w:rsid w:val="003C6497"/>
    <w:rsid w:val="003D01C4"/>
    <w:rsid w:val="003D05D5"/>
    <w:rsid w:val="003D1476"/>
    <w:rsid w:val="003D1717"/>
    <w:rsid w:val="003D239F"/>
    <w:rsid w:val="003D298C"/>
    <w:rsid w:val="003D3534"/>
    <w:rsid w:val="003D3864"/>
    <w:rsid w:val="003D3B83"/>
    <w:rsid w:val="003D557E"/>
    <w:rsid w:val="003D59BC"/>
    <w:rsid w:val="003D6DD8"/>
    <w:rsid w:val="003D6E1C"/>
    <w:rsid w:val="003D7251"/>
    <w:rsid w:val="003D73FE"/>
    <w:rsid w:val="003E2288"/>
    <w:rsid w:val="003E27AF"/>
    <w:rsid w:val="003E2C1D"/>
    <w:rsid w:val="003E3E1E"/>
    <w:rsid w:val="003E4005"/>
    <w:rsid w:val="003E5E99"/>
    <w:rsid w:val="003F064D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4948"/>
    <w:rsid w:val="003F588D"/>
    <w:rsid w:val="003F5966"/>
    <w:rsid w:val="003F5B8F"/>
    <w:rsid w:val="003F637E"/>
    <w:rsid w:val="003F6650"/>
    <w:rsid w:val="003F6E85"/>
    <w:rsid w:val="003F6F18"/>
    <w:rsid w:val="003F7ABF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2FA5"/>
    <w:rsid w:val="00413FF1"/>
    <w:rsid w:val="0041566D"/>
    <w:rsid w:val="0041688C"/>
    <w:rsid w:val="00417B3F"/>
    <w:rsid w:val="0042038F"/>
    <w:rsid w:val="00420F19"/>
    <w:rsid w:val="004219ED"/>
    <w:rsid w:val="00421FC1"/>
    <w:rsid w:val="00422659"/>
    <w:rsid w:val="004238EB"/>
    <w:rsid w:val="00424AB8"/>
    <w:rsid w:val="00425ED2"/>
    <w:rsid w:val="0042779E"/>
    <w:rsid w:val="004308E2"/>
    <w:rsid w:val="00431282"/>
    <w:rsid w:val="0043172B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5443"/>
    <w:rsid w:val="00445921"/>
    <w:rsid w:val="00445961"/>
    <w:rsid w:val="00445BE9"/>
    <w:rsid w:val="00447D41"/>
    <w:rsid w:val="004506CB"/>
    <w:rsid w:val="004511A3"/>
    <w:rsid w:val="004546F3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42C"/>
    <w:rsid w:val="00471EB3"/>
    <w:rsid w:val="00472DF5"/>
    <w:rsid w:val="00474ADF"/>
    <w:rsid w:val="00475AD0"/>
    <w:rsid w:val="00475ADF"/>
    <w:rsid w:val="00476100"/>
    <w:rsid w:val="00476662"/>
    <w:rsid w:val="004818B8"/>
    <w:rsid w:val="00481CCD"/>
    <w:rsid w:val="004822C7"/>
    <w:rsid w:val="00482440"/>
    <w:rsid w:val="00482934"/>
    <w:rsid w:val="0048474B"/>
    <w:rsid w:val="0048525F"/>
    <w:rsid w:val="00486B30"/>
    <w:rsid w:val="0048759C"/>
    <w:rsid w:val="00487BE6"/>
    <w:rsid w:val="00487C37"/>
    <w:rsid w:val="00492438"/>
    <w:rsid w:val="004928DD"/>
    <w:rsid w:val="00493134"/>
    <w:rsid w:val="00493493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52CA"/>
    <w:rsid w:val="004A684C"/>
    <w:rsid w:val="004A7561"/>
    <w:rsid w:val="004A7938"/>
    <w:rsid w:val="004B0499"/>
    <w:rsid w:val="004B07AA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562"/>
    <w:rsid w:val="004C4D43"/>
    <w:rsid w:val="004C5A10"/>
    <w:rsid w:val="004C5DBB"/>
    <w:rsid w:val="004C689A"/>
    <w:rsid w:val="004C6AE1"/>
    <w:rsid w:val="004C7067"/>
    <w:rsid w:val="004D024C"/>
    <w:rsid w:val="004D02B8"/>
    <w:rsid w:val="004D0488"/>
    <w:rsid w:val="004D26AA"/>
    <w:rsid w:val="004D2FFB"/>
    <w:rsid w:val="004D4DA8"/>
    <w:rsid w:val="004D6119"/>
    <w:rsid w:val="004D707F"/>
    <w:rsid w:val="004D7241"/>
    <w:rsid w:val="004D7493"/>
    <w:rsid w:val="004D7911"/>
    <w:rsid w:val="004E04E2"/>
    <w:rsid w:val="004E0F6E"/>
    <w:rsid w:val="004E1323"/>
    <w:rsid w:val="004E2C0A"/>
    <w:rsid w:val="004E4EC8"/>
    <w:rsid w:val="004E5009"/>
    <w:rsid w:val="004E6A8F"/>
    <w:rsid w:val="004E72C4"/>
    <w:rsid w:val="004F0C68"/>
    <w:rsid w:val="004F1BEC"/>
    <w:rsid w:val="004F1E92"/>
    <w:rsid w:val="004F2628"/>
    <w:rsid w:val="004F274C"/>
    <w:rsid w:val="004F2BA1"/>
    <w:rsid w:val="004F3856"/>
    <w:rsid w:val="004F411D"/>
    <w:rsid w:val="004F43D8"/>
    <w:rsid w:val="004F46F0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58F4"/>
    <w:rsid w:val="005067C2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42C1"/>
    <w:rsid w:val="00514FD2"/>
    <w:rsid w:val="00515018"/>
    <w:rsid w:val="00515151"/>
    <w:rsid w:val="00515264"/>
    <w:rsid w:val="00516049"/>
    <w:rsid w:val="00517005"/>
    <w:rsid w:val="00517D8C"/>
    <w:rsid w:val="005201FA"/>
    <w:rsid w:val="005202D6"/>
    <w:rsid w:val="00520322"/>
    <w:rsid w:val="00520C18"/>
    <w:rsid w:val="00520F97"/>
    <w:rsid w:val="0052162F"/>
    <w:rsid w:val="00522B6C"/>
    <w:rsid w:val="00523B05"/>
    <w:rsid w:val="00524EC0"/>
    <w:rsid w:val="005250D1"/>
    <w:rsid w:val="005253D1"/>
    <w:rsid w:val="00526C84"/>
    <w:rsid w:val="00530AAC"/>
    <w:rsid w:val="005314FF"/>
    <w:rsid w:val="005317DE"/>
    <w:rsid w:val="00532036"/>
    <w:rsid w:val="005406D8"/>
    <w:rsid w:val="005407E6"/>
    <w:rsid w:val="00540F6E"/>
    <w:rsid w:val="005443E1"/>
    <w:rsid w:val="00545BF8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1E3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5A1E"/>
    <w:rsid w:val="00565C48"/>
    <w:rsid w:val="0056605E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6926"/>
    <w:rsid w:val="005772D7"/>
    <w:rsid w:val="00580BA0"/>
    <w:rsid w:val="00581E80"/>
    <w:rsid w:val="00583B55"/>
    <w:rsid w:val="00583D65"/>
    <w:rsid w:val="00583FFC"/>
    <w:rsid w:val="005845FE"/>
    <w:rsid w:val="00586CA2"/>
    <w:rsid w:val="00587E23"/>
    <w:rsid w:val="00590C34"/>
    <w:rsid w:val="00590C7E"/>
    <w:rsid w:val="0059115C"/>
    <w:rsid w:val="005922FA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27B2"/>
    <w:rsid w:val="005A35D2"/>
    <w:rsid w:val="005A3C17"/>
    <w:rsid w:val="005A54ED"/>
    <w:rsid w:val="005A5A74"/>
    <w:rsid w:val="005A5A9A"/>
    <w:rsid w:val="005A6067"/>
    <w:rsid w:val="005A75C0"/>
    <w:rsid w:val="005A7B93"/>
    <w:rsid w:val="005A7E69"/>
    <w:rsid w:val="005B064D"/>
    <w:rsid w:val="005B1604"/>
    <w:rsid w:val="005B1665"/>
    <w:rsid w:val="005B1DDB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8E6"/>
    <w:rsid w:val="005D02D1"/>
    <w:rsid w:val="005D0434"/>
    <w:rsid w:val="005D13A4"/>
    <w:rsid w:val="005D3DD2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464"/>
    <w:rsid w:val="005E4519"/>
    <w:rsid w:val="005E50A6"/>
    <w:rsid w:val="005E5104"/>
    <w:rsid w:val="005E5733"/>
    <w:rsid w:val="005E692E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98B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1E71"/>
    <w:rsid w:val="0060273B"/>
    <w:rsid w:val="00602B61"/>
    <w:rsid w:val="00605065"/>
    <w:rsid w:val="006058C7"/>
    <w:rsid w:val="00606CCD"/>
    <w:rsid w:val="006076E6"/>
    <w:rsid w:val="00610AFA"/>
    <w:rsid w:val="00610F01"/>
    <w:rsid w:val="00611CAB"/>
    <w:rsid w:val="006125CC"/>
    <w:rsid w:val="00612786"/>
    <w:rsid w:val="00612F57"/>
    <w:rsid w:val="006135A2"/>
    <w:rsid w:val="006151E9"/>
    <w:rsid w:val="00615DB7"/>
    <w:rsid w:val="00615F56"/>
    <w:rsid w:val="00616AD9"/>
    <w:rsid w:val="00616C00"/>
    <w:rsid w:val="0061717E"/>
    <w:rsid w:val="0062134C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84A"/>
    <w:rsid w:val="00632AE8"/>
    <w:rsid w:val="00632C3B"/>
    <w:rsid w:val="0063393D"/>
    <w:rsid w:val="0063468D"/>
    <w:rsid w:val="00634EAB"/>
    <w:rsid w:val="00635EB2"/>
    <w:rsid w:val="00637ED6"/>
    <w:rsid w:val="006413B3"/>
    <w:rsid w:val="00641EE7"/>
    <w:rsid w:val="00641FBE"/>
    <w:rsid w:val="006427C8"/>
    <w:rsid w:val="00644FAB"/>
    <w:rsid w:val="00645DDA"/>
    <w:rsid w:val="00646001"/>
    <w:rsid w:val="00646A35"/>
    <w:rsid w:val="00646C07"/>
    <w:rsid w:val="00646F0F"/>
    <w:rsid w:val="00647686"/>
    <w:rsid w:val="00647798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5E34"/>
    <w:rsid w:val="00656082"/>
    <w:rsid w:val="00656C92"/>
    <w:rsid w:val="00657CB3"/>
    <w:rsid w:val="00661E6B"/>
    <w:rsid w:val="00661EE5"/>
    <w:rsid w:val="006631B3"/>
    <w:rsid w:val="00664110"/>
    <w:rsid w:val="0066427E"/>
    <w:rsid w:val="00664970"/>
    <w:rsid w:val="006670D1"/>
    <w:rsid w:val="006672E9"/>
    <w:rsid w:val="00667626"/>
    <w:rsid w:val="006676B3"/>
    <w:rsid w:val="00671800"/>
    <w:rsid w:val="00671C98"/>
    <w:rsid w:val="00674427"/>
    <w:rsid w:val="006748D6"/>
    <w:rsid w:val="0067618C"/>
    <w:rsid w:val="00680074"/>
    <w:rsid w:val="00680750"/>
    <w:rsid w:val="00681E3F"/>
    <w:rsid w:val="006822A1"/>
    <w:rsid w:val="00682E08"/>
    <w:rsid w:val="0068363B"/>
    <w:rsid w:val="006836C3"/>
    <w:rsid w:val="00683F43"/>
    <w:rsid w:val="00683FDB"/>
    <w:rsid w:val="00684F18"/>
    <w:rsid w:val="006850EC"/>
    <w:rsid w:val="00686C55"/>
    <w:rsid w:val="00686FFA"/>
    <w:rsid w:val="00687C84"/>
    <w:rsid w:val="00690F95"/>
    <w:rsid w:val="00691853"/>
    <w:rsid w:val="00691935"/>
    <w:rsid w:val="00691EC6"/>
    <w:rsid w:val="006928BC"/>
    <w:rsid w:val="00692D47"/>
    <w:rsid w:val="0069331C"/>
    <w:rsid w:val="006934FB"/>
    <w:rsid w:val="00695AD5"/>
    <w:rsid w:val="00695E54"/>
    <w:rsid w:val="00696F83"/>
    <w:rsid w:val="00697333"/>
    <w:rsid w:val="00697418"/>
    <w:rsid w:val="0069750E"/>
    <w:rsid w:val="00697743"/>
    <w:rsid w:val="00697CF3"/>
    <w:rsid w:val="00697EF9"/>
    <w:rsid w:val="00697FC2"/>
    <w:rsid w:val="006A0E0D"/>
    <w:rsid w:val="006A1315"/>
    <w:rsid w:val="006A201B"/>
    <w:rsid w:val="006A206F"/>
    <w:rsid w:val="006A3414"/>
    <w:rsid w:val="006A363C"/>
    <w:rsid w:val="006A47A8"/>
    <w:rsid w:val="006A47B6"/>
    <w:rsid w:val="006A4AE7"/>
    <w:rsid w:val="006A53CE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3048"/>
    <w:rsid w:val="006B35DB"/>
    <w:rsid w:val="006B37C1"/>
    <w:rsid w:val="006B4B31"/>
    <w:rsid w:val="006B5387"/>
    <w:rsid w:val="006B5408"/>
    <w:rsid w:val="006B6F91"/>
    <w:rsid w:val="006B74E1"/>
    <w:rsid w:val="006C02EE"/>
    <w:rsid w:val="006C0980"/>
    <w:rsid w:val="006C1781"/>
    <w:rsid w:val="006C2906"/>
    <w:rsid w:val="006C2C48"/>
    <w:rsid w:val="006C3A9C"/>
    <w:rsid w:val="006C5B07"/>
    <w:rsid w:val="006C6CCB"/>
    <w:rsid w:val="006D06A6"/>
    <w:rsid w:val="006D172B"/>
    <w:rsid w:val="006D1D1F"/>
    <w:rsid w:val="006D3AD0"/>
    <w:rsid w:val="006D5063"/>
    <w:rsid w:val="006D552E"/>
    <w:rsid w:val="006D5A71"/>
    <w:rsid w:val="006D5EE1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6E35"/>
    <w:rsid w:val="006E7DEB"/>
    <w:rsid w:val="006E7EBA"/>
    <w:rsid w:val="006F140A"/>
    <w:rsid w:val="006F153D"/>
    <w:rsid w:val="006F349D"/>
    <w:rsid w:val="006F4E98"/>
    <w:rsid w:val="006F517A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18C"/>
    <w:rsid w:val="00715BD2"/>
    <w:rsid w:val="007160CC"/>
    <w:rsid w:val="00717436"/>
    <w:rsid w:val="007203D2"/>
    <w:rsid w:val="00720505"/>
    <w:rsid w:val="007214B1"/>
    <w:rsid w:val="00721509"/>
    <w:rsid w:val="00721A85"/>
    <w:rsid w:val="00721E3A"/>
    <w:rsid w:val="00722C64"/>
    <w:rsid w:val="0072329B"/>
    <w:rsid w:val="00723735"/>
    <w:rsid w:val="007255D5"/>
    <w:rsid w:val="00725CBF"/>
    <w:rsid w:val="00725E57"/>
    <w:rsid w:val="00727D37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250"/>
    <w:rsid w:val="00742A37"/>
    <w:rsid w:val="00742E92"/>
    <w:rsid w:val="00743DDB"/>
    <w:rsid w:val="0074559A"/>
    <w:rsid w:val="00745C37"/>
    <w:rsid w:val="0074789D"/>
    <w:rsid w:val="00747E01"/>
    <w:rsid w:val="00747EDF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FBB"/>
    <w:rsid w:val="0076306F"/>
    <w:rsid w:val="00763371"/>
    <w:rsid w:val="007633C0"/>
    <w:rsid w:val="007639FF"/>
    <w:rsid w:val="00763C99"/>
    <w:rsid w:val="00764327"/>
    <w:rsid w:val="00764D56"/>
    <w:rsid w:val="0076594B"/>
    <w:rsid w:val="0077056F"/>
    <w:rsid w:val="0077126E"/>
    <w:rsid w:val="007714EC"/>
    <w:rsid w:val="00773050"/>
    <w:rsid w:val="0077452C"/>
    <w:rsid w:val="00776705"/>
    <w:rsid w:val="007778CC"/>
    <w:rsid w:val="00780043"/>
    <w:rsid w:val="0078095F"/>
    <w:rsid w:val="00780C2B"/>
    <w:rsid w:val="00781452"/>
    <w:rsid w:val="00782ACF"/>
    <w:rsid w:val="00783839"/>
    <w:rsid w:val="007841B2"/>
    <w:rsid w:val="00786E58"/>
    <w:rsid w:val="00786F0E"/>
    <w:rsid w:val="0078736C"/>
    <w:rsid w:val="00790BBF"/>
    <w:rsid w:val="00790C4F"/>
    <w:rsid w:val="00790E70"/>
    <w:rsid w:val="007916C6"/>
    <w:rsid w:val="0079226A"/>
    <w:rsid w:val="00793431"/>
    <w:rsid w:val="00793A13"/>
    <w:rsid w:val="00795F60"/>
    <w:rsid w:val="007962DF"/>
    <w:rsid w:val="007964C2"/>
    <w:rsid w:val="0079727C"/>
    <w:rsid w:val="0079737B"/>
    <w:rsid w:val="007A002D"/>
    <w:rsid w:val="007A03EC"/>
    <w:rsid w:val="007A12A0"/>
    <w:rsid w:val="007A1EA8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1A9"/>
    <w:rsid w:val="007B1C38"/>
    <w:rsid w:val="007B22BC"/>
    <w:rsid w:val="007B2400"/>
    <w:rsid w:val="007B4C22"/>
    <w:rsid w:val="007B6007"/>
    <w:rsid w:val="007B6D09"/>
    <w:rsid w:val="007B6DE4"/>
    <w:rsid w:val="007C030F"/>
    <w:rsid w:val="007C0EBA"/>
    <w:rsid w:val="007C1245"/>
    <w:rsid w:val="007C1D2A"/>
    <w:rsid w:val="007C295E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5644"/>
    <w:rsid w:val="008069EF"/>
    <w:rsid w:val="00806D04"/>
    <w:rsid w:val="00807272"/>
    <w:rsid w:val="0081016C"/>
    <w:rsid w:val="00810C4D"/>
    <w:rsid w:val="0081243D"/>
    <w:rsid w:val="008135EA"/>
    <w:rsid w:val="00815815"/>
    <w:rsid w:val="00815E38"/>
    <w:rsid w:val="008164B3"/>
    <w:rsid w:val="008166AC"/>
    <w:rsid w:val="008166B2"/>
    <w:rsid w:val="008206E7"/>
    <w:rsid w:val="00820D65"/>
    <w:rsid w:val="00820FB7"/>
    <w:rsid w:val="008218A5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41C55"/>
    <w:rsid w:val="00842E9B"/>
    <w:rsid w:val="0084311D"/>
    <w:rsid w:val="00843B20"/>
    <w:rsid w:val="00844571"/>
    <w:rsid w:val="00844735"/>
    <w:rsid w:val="00844BFA"/>
    <w:rsid w:val="00845623"/>
    <w:rsid w:val="00846C6E"/>
    <w:rsid w:val="00846FDC"/>
    <w:rsid w:val="00847475"/>
    <w:rsid w:val="008478DB"/>
    <w:rsid w:val="00850EEC"/>
    <w:rsid w:val="00851306"/>
    <w:rsid w:val="0085249B"/>
    <w:rsid w:val="008537CB"/>
    <w:rsid w:val="00853C34"/>
    <w:rsid w:val="00853D62"/>
    <w:rsid w:val="0085569E"/>
    <w:rsid w:val="00855AC3"/>
    <w:rsid w:val="00855F3E"/>
    <w:rsid w:val="008565B4"/>
    <w:rsid w:val="00856CCF"/>
    <w:rsid w:val="008579EE"/>
    <w:rsid w:val="00860232"/>
    <w:rsid w:val="00860293"/>
    <w:rsid w:val="00860C33"/>
    <w:rsid w:val="0086185B"/>
    <w:rsid w:val="0086207E"/>
    <w:rsid w:val="008627D0"/>
    <w:rsid w:val="00865179"/>
    <w:rsid w:val="00865609"/>
    <w:rsid w:val="008664CE"/>
    <w:rsid w:val="0086754A"/>
    <w:rsid w:val="00867A9B"/>
    <w:rsid w:val="00867CB3"/>
    <w:rsid w:val="00867CBB"/>
    <w:rsid w:val="00867FE2"/>
    <w:rsid w:val="00870B2C"/>
    <w:rsid w:val="0087148D"/>
    <w:rsid w:val="008719FE"/>
    <w:rsid w:val="00871AB6"/>
    <w:rsid w:val="00871BCD"/>
    <w:rsid w:val="00872CBF"/>
    <w:rsid w:val="00873A9D"/>
    <w:rsid w:val="00873C14"/>
    <w:rsid w:val="00875937"/>
    <w:rsid w:val="00875B93"/>
    <w:rsid w:val="00876399"/>
    <w:rsid w:val="00876AEA"/>
    <w:rsid w:val="00877047"/>
    <w:rsid w:val="008805C6"/>
    <w:rsid w:val="00880C28"/>
    <w:rsid w:val="0088169E"/>
    <w:rsid w:val="00881E3D"/>
    <w:rsid w:val="00882783"/>
    <w:rsid w:val="0088468B"/>
    <w:rsid w:val="00890CB5"/>
    <w:rsid w:val="0089230B"/>
    <w:rsid w:val="00892434"/>
    <w:rsid w:val="008931E6"/>
    <w:rsid w:val="0089396A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A7DEB"/>
    <w:rsid w:val="008B14C8"/>
    <w:rsid w:val="008B3086"/>
    <w:rsid w:val="008B3B2A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14DE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F2C"/>
    <w:rsid w:val="008D308E"/>
    <w:rsid w:val="008D5FFF"/>
    <w:rsid w:val="008D62B7"/>
    <w:rsid w:val="008D6C6B"/>
    <w:rsid w:val="008D7204"/>
    <w:rsid w:val="008D7FF8"/>
    <w:rsid w:val="008E06DE"/>
    <w:rsid w:val="008E07A0"/>
    <w:rsid w:val="008E08ED"/>
    <w:rsid w:val="008E0E74"/>
    <w:rsid w:val="008E219E"/>
    <w:rsid w:val="008E2DC5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539B"/>
    <w:rsid w:val="008F74ED"/>
    <w:rsid w:val="008F7D77"/>
    <w:rsid w:val="009001A7"/>
    <w:rsid w:val="00900490"/>
    <w:rsid w:val="00901B60"/>
    <w:rsid w:val="00902839"/>
    <w:rsid w:val="00903FFA"/>
    <w:rsid w:val="00904C4E"/>
    <w:rsid w:val="00905636"/>
    <w:rsid w:val="00906715"/>
    <w:rsid w:val="00911A8E"/>
    <w:rsid w:val="00911C27"/>
    <w:rsid w:val="00911CCF"/>
    <w:rsid w:val="00911FF8"/>
    <w:rsid w:val="009125CC"/>
    <w:rsid w:val="00912BD8"/>
    <w:rsid w:val="00913D5B"/>
    <w:rsid w:val="00915474"/>
    <w:rsid w:val="00915BEA"/>
    <w:rsid w:val="00917C00"/>
    <w:rsid w:val="00920630"/>
    <w:rsid w:val="00920922"/>
    <w:rsid w:val="00920DE0"/>
    <w:rsid w:val="00921204"/>
    <w:rsid w:val="00921C0B"/>
    <w:rsid w:val="00923F04"/>
    <w:rsid w:val="00924306"/>
    <w:rsid w:val="00924B2A"/>
    <w:rsid w:val="00924E40"/>
    <w:rsid w:val="009250CC"/>
    <w:rsid w:val="00925C57"/>
    <w:rsid w:val="00925DF0"/>
    <w:rsid w:val="0092607D"/>
    <w:rsid w:val="009262EE"/>
    <w:rsid w:val="00926DAD"/>
    <w:rsid w:val="009300A4"/>
    <w:rsid w:val="009301D5"/>
    <w:rsid w:val="00930612"/>
    <w:rsid w:val="00930C5A"/>
    <w:rsid w:val="00930EF9"/>
    <w:rsid w:val="00931241"/>
    <w:rsid w:val="00933A69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462D3"/>
    <w:rsid w:val="0094664A"/>
    <w:rsid w:val="00950AE5"/>
    <w:rsid w:val="00951F6E"/>
    <w:rsid w:val="009533D2"/>
    <w:rsid w:val="0095376B"/>
    <w:rsid w:val="009543A4"/>
    <w:rsid w:val="00954FB5"/>
    <w:rsid w:val="00955549"/>
    <w:rsid w:val="0095681B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776"/>
    <w:rsid w:val="00966F2A"/>
    <w:rsid w:val="00967242"/>
    <w:rsid w:val="0096755F"/>
    <w:rsid w:val="00967908"/>
    <w:rsid w:val="00967A3F"/>
    <w:rsid w:val="0097046C"/>
    <w:rsid w:val="00971A37"/>
    <w:rsid w:val="00972AE6"/>
    <w:rsid w:val="00975596"/>
    <w:rsid w:val="0097727C"/>
    <w:rsid w:val="009776E5"/>
    <w:rsid w:val="00977B32"/>
    <w:rsid w:val="00980541"/>
    <w:rsid w:val="009815F2"/>
    <w:rsid w:val="00981BA7"/>
    <w:rsid w:val="009821BB"/>
    <w:rsid w:val="00982713"/>
    <w:rsid w:val="009830F9"/>
    <w:rsid w:val="009834FF"/>
    <w:rsid w:val="009844A3"/>
    <w:rsid w:val="00984F2A"/>
    <w:rsid w:val="00985259"/>
    <w:rsid w:val="00986B92"/>
    <w:rsid w:val="009873C3"/>
    <w:rsid w:val="009915CC"/>
    <w:rsid w:val="00991A5E"/>
    <w:rsid w:val="00991A9B"/>
    <w:rsid w:val="00991CEA"/>
    <w:rsid w:val="00992884"/>
    <w:rsid w:val="00992DDF"/>
    <w:rsid w:val="00993098"/>
    <w:rsid w:val="009933EE"/>
    <w:rsid w:val="009939B2"/>
    <w:rsid w:val="00994AB7"/>
    <w:rsid w:val="00995766"/>
    <w:rsid w:val="009958B3"/>
    <w:rsid w:val="00995DAD"/>
    <w:rsid w:val="00996509"/>
    <w:rsid w:val="009A0CEB"/>
    <w:rsid w:val="009A186C"/>
    <w:rsid w:val="009A3313"/>
    <w:rsid w:val="009A36D6"/>
    <w:rsid w:val="009A41ED"/>
    <w:rsid w:val="009A5F66"/>
    <w:rsid w:val="009A633B"/>
    <w:rsid w:val="009A63D1"/>
    <w:rsid w:val="009A7B55"/>
    <w:rsid w:val="009B073C"/>
    <w:rsid w:val="009B0E65"/>
    <w:rsid w:val="009B17CB"/>
    <w:rsid w:val="009B31DD"/>
    <w:rsid w:val="009B4210"/>
    <w:rsid w:val="009B5A00"/>
    <w:rsid w:val="009B66B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7A4"/>
    <w:rsid w:val="009D4682"/>
    <w:rsid w:val="009D46D4"/>
    <w:rsid w:val="009D4970"/>
    <w:rsid w:val="009D5985"/>
    <w:rsid w:val="009D5B9A"/>
    <w:rsid w:val="009D6D11"/>
    <w:rsid w:val="009E043C"/>
    <w:rsid w:val="009E0E44"/>
    <w:rsid w:val="009E10B5"/>
    <w:rsid w:val="009E175A"/>
    <w:rsid w:val="009E33BE"/>
    <w:rsid w:val="009E3CFA"/>
    <w:rsid w:val="009E4488"/>
    <w:rsid w:val="009E479F"/>
    <w:rsid w:val="009E6486"/>
    <w:rsid w:val="009E6E9C"/>
    <w:rsid w:val="009F1B7F"/>
    <w:rsid w:val="009F54F6"/>
    <w:rsid w:val="009F5DEB"/>
    <w:rsid w:val="009F61EA"/>
    <w:rsid w:val="009F683E"/>
    <w:rsid w:val="009F6FED"/>
    <w:rsid w:val="009F71F1"/>
    <w:rsid w:val="00A0059B"/>
    <w:rsid w:val="00A00BE2"/>
    <w:rsid w:val="00A00E05"/>
    <w:rsid w:val="00A0208C"/>
    <w:rsid w:val="00A02E51"/>
    <w:rsid w:val="00A02F6A"/>
    <w:rsid w:val="00A03F8B"/>
    <w:rsid w:val="00A068AE"/>
    <w:rsid w:val="00A06F16"/>
    <w:rsid w:val="00A114ED"/>
    <w:rsid w:val="00A116DD"/>
    <w:rsid w:val="00A1373A"/>
    <w:rsid w:val="00A13A5B"/>
    <w:rsid w:val="00A13D53"/>
    <w:rsid w:val="00A15E13"/>
    <w:rsid w:val="00A16E48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30437"/>
    <w:rsid w:val="00A305BC"/>
    <w:rsid w:val="00A30873"/>
    <w:rsid w:val="00A316A7"/>
    <w:rsid w:val="00A32862"/>
    <w:rsid w:val="00A32C1F"/>
    <w:rsid w:val="00A342BF"/>
    <w:rsid w:val="00A342FF"/>
    <w:rsid w:val="00A3457C"/>
    <w:rsid w:val="00A3522B"/>
    <w:rsid w:val="00A35BC2"/>
    <w:rsid w:val="00A3711F"/>
    <w:rsid w:val="00A41A12"/>
    <w:rsid w:val="00A42122"/>
    <w:rsid w:val="00A4340F"/>
    <w:rsid w:val="00A435E4"/>
    <w:rsid w:val="00A43EB1"/>
    <w:rsid w:val="00A441FE"/>
    <w:rsid w:val="00A447B4"/>
    <w:rsid w:val="00A477BA"/>
    <w:rsid w:val="00A47FDB"/>
    <w:rsid w:val="00A50931"/>
    <w:rsid w:val="00A50D13"/>
    <w:rsid w:val="00A515C9"/>
    <w:rsid w:val="00A51884"/>
    <w:rsid w:val="00A51EA1"/>
    <w:rsid w:val="00A52987"/>
    <w:rsid w:val="00A54548"/>
    <w:rsid w:val="00A54C14"/>
    <w:rsid w:val="00A552B3"/>
    <w:rsid w:val="00A553D8"/>
    <w:rsid w:val="00A555EF"/>
    <w:rsid w:val="00A566A4"/>
    <w:rsid w:val="00A5706B"/>
    <w:rsid w:val="00A6079F"/>
    <w:rsid w:val="00A60E51"/>
    <w:rsid w:val="00A619A5"/>
    <w:rsid w:val="00A61B1E"/>
    <w:rsid w:val="00A62832"/>
    <w:rsid w:val="00A62E0D"/>
    <w:rsid w:val="00A64624"/>
    <w:rsid w:val="00A64F16"/>
    <w:rsid w:val="00A653B2"/>
    <w:rsid w:val="00A65DD2"/>
    <w:rsid w:val="00A66446"/>
    <w:rsid w:val="00A6664E"/>
    <w:rsid w:val="00A66E3F"/>
    <w:rsid w:val="00A70A5A"/>
    <w:rsid w:val="00A71652"/>
    <w:rsid w:val="00A7352A"/>
    <w:rsid w:val="00A7391F"/>
    <w:rsid w:val="00A74DA1"/>
    <w:rsid w:val="00A76615"/>
    <w:rsid w:val="00A76AB7"/>
    <w:rsid w:val="00A76DF4"/>
    <w:rsid w:val="00A77667"/>
    <w:rsid w:val="00A80044"/>
    <w:rsid w:val="00A80D17"/>
    <w:rsid w:val="00A81BEC"/>
    <w:rsid w:val="00A832CB"/>
    <w:rsid w:val="00A83ADF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34D7"/>
    <w:rsid w:val="00A93A43"/>
    <w:rsid w:val="00A93DF9"/>
    <w:rsid w:val="00A93FED"/>
    <w:rsid w:val="00A9436F"/>
    <w:rsid w:val="00A94B56"/>
    <w:rsid w:val="00A94B85"/>
    <w:rsid w:val="00A95AAD"/>
    <w:rsid w:val="00A96B90"/>
    <w:rsid w:val="00AA0FC4"/>
    <w:rsid w:val="00AA1CA2"/>
    <w:rsid w:val="00AA30AB"/>
    <w:rsid w:val="00AA3299"/>
    <w:rsid w:val="00AA5B95"/>
    <w:rsid w:val="00AA5CE2"/>
    <w:rsid w:val="00AA645C"/>
    <w:rsid w:val="00AA66BD"/>
    <w:rsid w:val="00AA78FD"/>
    <w:rsid w:val="00AA7C34"/>
    <w:rsid w:val="00AA7C78"/>
    <w:rsid w:val="00AA7D24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6FC"/>
    <w:rsid w:val="00AB694E"/>
    <w:rsid w:val="00AB6E18"/>
    <w:rsid w:val="00AB7085"/>
    <w:rsid w:val="00AC05A6"/>
    <w:rsid w:val="00AC1C1D"/>
    <w:rsid w:val="00AC24FA"/>
    <w:rsid w:val="00AC3242"/>
    <w:rsid w:val="00AC32CE"/>
    <w:rsid w:val="00AC3B05"/>
    <w:rsid w:val="00AC3FB4"/>
    <w:rsid w:val="00AC484C"/>
    <w:rsid w:val="00AC4E3B"/>
    <w:rsid w:val="00AC58B1"/>
    <w:rsid w:val="00AC63C4"/>
    <w:rsid w:val="00AC6BEC"/>
    <w:rsid w:val="00AD2134"/>
    <w:rsid w:val="00AD45D6"/>
    <w:rsid w:val="00AD482A"/>
    <w:rsid w:val="00AD491F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1A7"/>
    <w:rsid w:val="00AE2350"/>
    <w:rsid w:val="00AE2739"/>
    <w:rsid w:val="00AE288E"/>
    <w:rsid w:val="00AE352A"/>
    <w:rsid w:val="00AE35AD"/>
    <w:rsid w:val="00AE3AE9"/>
    <w:rsid w:val="00AE43BD"/>
    <w:rsid w:val="00AE6182"/>
    <w:rsid w:val="00AE778D"/>
    <w:rsid w:val="00AE7A55"/>
    <w:rsid w:val="00AF3A04"/>
    <w:rsid w:val="00AF4928"/>
    <w:rsid w:val="00AF7E91"/>
    <w:rsid w:val="00B0117C"/>
    <w:rsid w:val="00B01221"/>
    <w:rsid w:val="00B0158E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6"/>
    <w:rsid w:val="00B13588"/>
    <w:rsid w:val="00B16D14"/>
    <w:rsid w:val="00B16DE6"/>
    <w:rsid w:val="00B203D5"/>
    <w:rsid w:val="00B211D3"/>
    <w:rsid w:val="00B21583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73A"/>
    <w:rsid w:val="00B31D4B"/>
    <w:rsid w:val="00B31FDA"/>
    <w:rsid w:val="00B32608"/>
    <w:rsid w:val="00B32E73"/>
    <w:rsid w:val="00B33253"/>
    <w:rsid w:val="00B33B6E"/>
    <w:rsid w:val="00B3595B"/>
    <w:rsid w:val="00B35A15"/>
    <w:rsid w:val="00B376E4"/>
    <w:rsid w:val="00B37BC5"/>
    <w:rsid w:val="00B416A7"/>
    <w:rsid w:val="00B4490C"/>
    <w:rsid w:val="00B44BDA"/>
    <w:rsid w:val="00B45DE6"/>
    <w:rsid w:val="00B46543"/>
    <w:rsid w:val="00B469E3"/>
    <w:rsid w:val="00B47809"/>
    <w:rsid w:val="00B500E8"/>
    <w:rsid w:val="00B51090"/>
    <w:rsid w:val="00B51138"/>
    <w:rsid w:val="00B5279C"/>
    <w:rsid w:val="00B53A26"/>
    <w:rsid w:val="00B53B70"/>
    <w:rsid w:val="00B54E82"/>
    <w:rsid w:val="00B54F94"/>
    <w:rsid w:val="00B55102"/>
    <w:rsid w:val="00B55B72"/>
    <w:rsid w:val="00B568F7"/>
    <w:rsid w:val="00B6049A"/>
    <w:rsid w:val="00B606D4"/>
    <w:rsid w:val="00B610DF"/>
    <w:rsid w:val="00B614D9"/>
    <w:rsid w:val="00B61B26"/>
    <w:rsid w:val="00B62DD3"/>
    <w:rsid w:val="00B639D2"/>
    <w:rsid w:val="00B63C38"/>
    <w:rsid w:val="00B645B7"/>
    <w:rsid w:val="00B64765"/>
    <w:rsid w:val="00B671F4"/>
    <w:rsid w:val="00B6798E"/>
    <w:rsid w:val="00B67D96"/>
    <w:rsid w:val="00B67EDA"/>
    <w:rsid w:val="00B701E0"/>
    <w:rsid w:val="00B70520"/>
    <w:rsid w:val="00B70A64"/>
    <w:rsid w:val="00B727CD"/>
    <w:rsid w:val="00B741F5"/>
    <w:rsid w:val="00B74CBC"/>
    <w:rsid w:val="00B76379"/>
    <w:rsid w:val="00B76D6D"/>
    <w:rsid w:val="00B7741B"/>
    <w:rsid w:val="00B776CD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B26"/>
    <w:rsid w:val="00B97D74"/>
    <w:rsid w:val="00BA0597"/>
    <w:rsid w:val="00BA19F5"/>
    <w:rsid w:val="00BA2811"/>
    <w:rsid w:val="00BA3D2E"/>
    <w:rsid w:val="00BA4E0B"/>
    <w:rsid w:val="00BA7D6E"/>
    <w:rsid w:val="00BB0AC5"/>
    <w:rsid w:val="00BB0D01"/>
    <w:rsid w:val="00BB143C"/>
    <w:rsid w:val="00BB2287"/>
    <w:rsid w:val="00BB23B2"/>
    <w:rsid w:val="00BB2623"/>
    <w:rsid w:val="00BB2D9B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C1552"/>
    <w:rsid w:val="00BC2CEA"/>
    <w:rsid w:val="00BC2EFB"/>
    <w:rsid w:val="00BC6584"/>
    <w:rsid w:val="00BC71BC"/>
    <w:rsid w:val="00BD0CE6"/>
    <w:rsid w:val="00BD20C5"/>
    <w:rsid w:val="00BD35FF"/>
    <w:rsid w:val="00BD382C"/>
    <w:rsid w:val="00BD3C29"/>
    <w:rsid w:val="00BD3FD1"/>
    <w:rsid w:val="00BD4A28"/>
    <w:rsid w:val="00BD4D71"/>
    <w:rsid w:val="00BD5C5C"/>
    <w:rsid w:val="00BE22D6"/>
    <w:rsid w:val="00BE47F2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BF7956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F73"/>
    <w:rsid w:val="00C11F76"/>
    <w:rsid w:val="00C16BC3"/>
    <w:rsid w:val="00C17895"/>
    <w:rsid w:val="00C20C72"/>
    <w:rsid w:val="00C23764"/>
    <w:rsid w:val="00C2394E"/>
    <w:rsid w:val="00C24127"/>
    <w:rsid w:val="00C253E1"/>
    <w:rsid w:val="00C25738"/>
    <w:rsid w:val="00C25869"/>
    <w:rsid w:val="00C25E26"/>
    <w:rsid w:val="00C25FE6"/>
    <w:rsid w:val="00C26BED"/>
    <w:rsid w:val="00C325FB"/>
    <w:rsid w:val="00C32B53"/>
    <w:rsid w:val="00C33C1D"/>
    <w:rsid w:val="00C33C41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37DB6"/>
    <w:rsid w:val="00C407C7"/>
    <w:rsid w:val="00C407EA"/>
    <w:rsid w:val="00C40BDB"/>
    <w:rsid w:val="00C41468"/>
    <w:rsid w:val="00C420B9"/>
    <w:rsid w:val="00C42B90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5F5"/>
    <w:rsid w:val="00C60CF7"/>
    <w:rsid w:val="00C62170"/>
    <w:rsid w:val="00C62A6F"/>
    <w:rsid w:val="00C62E7C"/>
    <w:rsid w:val="00C62E91"/>
    <w:rsid w:val="00C6346C"/>
    <w:rsid w:val="00C634A7"/>
    <w:rsid w:val="00C6482B"/>
    <w:rsid w:val="00C64C64"/>
    <w:rsid w:val="00C6555E"/>
    <w:rsid w:val="00C66C26"/>
    <w:rsid w:val="00C67773"/>
    <w:rsid w:val="00C7007D"/>
    <w:rsid w:val="00C7058B"/>
    <w:rsid w:val="00C70612"/>
    <w:rsid w:val="00C7128E"/>
    <w:rsid w:val="00C71BA9"/>
    <w:rsid w:val="00C720EF"/>
    <w:rsid w:val="00C72BAD"/>
    <w:rsid w:val="00C72FB9"/>
    <w:rsid w:val="00C73064"/>
    <w:rsid w:val="00C7335E"/>
    <w:rsid w:val="00C733D6"/>
    <w:rsid w:val="00C73B83"/>
    <w:rsid w:val="00C74B82"/>
    <w:rsid w:val="00C75058"/>
    <w:rsid w:val="00C756F0"/>
    <w:rsid w:val="00C760A6"/>
    <w:rsid w:val="00C762C9"/>
    <w:rsid w:val="00C76FD8"/>
    <w:rsid w:val="00C80027"/>
    <w:rsid w:val="00C80097"/>
    <w:rsid w:val="00C80708"/>
    <w:rsid w:val="00C8147A"/>
    <w:rsid w:val="00C8165B"/>
    <w:rsid w:val="00C82153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A33"/>
    <w:rsid w:val="00CB71D5"/>
    <w:rsid w:val="00CB7F19"/>
    <w:rsid w:val="00CC1079"/>
    <w:rsid w:val="00CC12F3"/>
    <w:rsid w:val="00CC143C"/>
    <w:rsid w:val="00CC1585"/>
    <w:rsid w:val="00CC39A8"/>
    <w:rsid w:val="00CC4454"/>
    <w:rsid w:val="00CC5AF1"/>
    <w:rsid w:val="00CC650C"/>
    <w:rsid w:val="00CD0400"/>
    <w:rsid w:val="00CD054C"/>
    <w:rsid w:val="00CD12B5"/>
    <w:rsid w:val="00CD1818"/>
    <w:rsid w:val="00CD1DA3"/>
    <w:rsid w:val="00CD274A"/>
    <w:rsid w:val="00CD3287"/>
    <w:rsid w:val="00CD4B35"/>
    <w:rsid w:val="00CD4C4D"/>
    <w:rsid w:val="00CD7B3B"/>
    <w:rsid w:val="00CD7D6E"/>
    <w:rsid w:val="00CD7F01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1227"/>
    <w:rsid w:val="00CF21C0"/>
    <w:rsid w:val="00CF27DB"/>
    <w:rsid w:val="00CF2A0B"/>
    <w:rsid w:val="00CF398D"/>
    <w:rsid w:val="00CF39F7"/>
    <w:rsid w:val="00CF42AF"/>
    <w:rsid w:val="00CF6DA5"/>
    <w:rsid w:val="00CF6F5E"/>
    <w:rsid w:val="00CF7D23"/>
    <w:rsid w:val="00D007C3"/>
    <w:rsid w:val="00D008E6"/>
    <w:rsid w:val="00D016DB"/>
    <w:rsid w:val="00D01F9D"/>
    <w:rsid w:val="00D02E5E"/>
    <w:rsid w:val="00D03151"/>
    <w:rsid w:val="00D03D2F"/>
    <w:rsid w:val="00D04971"/>
    <w:rsid w:val="00D073C6"/>
    <w:rsid w:val="00D07A8F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67B5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15E3"/>
    <w:rsid w:val="00D61A3B"/>
    <w:rsid w:val="00D64AAD"/>
    <w:rsid w:val="00D64D8E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75F12"/>
    <w:rsid w:val="00D80074"/>
    <w:rsid w:val="00D80149"/>
    <w:rsid w:val="00D81782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413"/>
    <w:rsid w:val="00D91E7E"/>
    <w:rsid w:val="00D9242A"/>
    <w:rsid w:val="00D930F8"/>
    <w:rsid w:val="00D93FC5"/>
    <w:rsid w:val="00D94D2A"/>
    <w:rsid w:val="00D9519E"/>
    <w:rsid w:val="00D9526B"/>
    <w:rsid w:val="00DA03D9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B00C8"/>
    <w:rsid w:val="00DB0FFC"/>
    <w:rsid w:val="00DB1476"/>
    <w:rsid w:val="00DB19AD"/>
    <w:rsid w:val="00DB254B"/>
    <w:rsid w:val="00DB26B8"/>
    <w:rsid w:val="00DB439D"/>
    <w:rsid w:val="00DB6A15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7F0"/>
    <w:rsid w:val="00DC6ABF"/>
    <w:rsid w:val="00DC6F42"/>
    <w:rsid w:val="00DD01CF"/>
    <w:rsid w:val="00DD0324"/>
    <w:rsid w:val="00DD0769"/>
    <w:rsid w:val="00DD08CD"/>
    <w:rsid w:val="00DD1A6D"/>
    <w:rsid w:val="00DD1CAF"/>
    <w:rsid w:val="00DD1F32"/>
    <w:rsid w:val="00DD1F52"/>
    <w:rsid w:val="00DD3134"/>
    <w:rsid w:val="00DD3430"/>
    <w:rsid w:val="00DD5251"/>
    <w:rsid w:val="00DD56AF"/>
    <w:rsid w:val="00DD56F9"/>
    <w:rsid w:val="00DD595A"/>
    <w:rsid w:val="00DD5D02"/>
    <w:rsid w:val="00DD60B4"/>
    <w:rsid w:val="00DD66C9"/>
    <w:rsid w:val="00DD69FC"/>
    <w:rsid w:val="00DD6B21"/>
    <w:rsid w:val="00DE0514"/>
    <w:rsid w:val="00DE0A55"/>
    <w:rsid w:val="00DE0B81"/>
    <w:rsid w:val="00DE3EEF"/>
    <w:rsid w:val="00DE4CA3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5FA"/>
    <w:rsid w:val="00DF2704"/>
    <w:rsid w:val="00DF3E76"/>
    <w:rsid w:val="00DF4E41"/>
    <w:rsid w:val="00DF6124"/>
    <w:rsid w:val="00DF6AD2"/>
    <w:rsid w:val="00DF7436"/>
    <w:rsid w:val="00DF7C64"/>
    <w:rsid w:val="00DF7F31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07FD2"/>
    <w:rsid w:val="00E10C61"/>
    <w:rsid w:val="00E11191"/>
    <w:rsid w:val="00E111AE"/>
    <w:rsid w:val="00E11F61"/>
    <w:rsid w:val="00E126E9"/>
    <w:rsid w:val="00E134D8"/>
    <w:rsid w:val="00E135BB"/>
    <w:rsid w:val="00E1489E"/>
    <w:rsid w:val="00E15433"/>
    <w:rsid w:val="00E16117"/>
    <w:rsid w:val="00E16712"/>
    <w:rsid w:val="00E16E0B"/>
    <w:rsid w:val="00E17413"/>
    <w:rsid w:val="00E17995"/>
    <w:rsid w:val="00E20285"/>
    <w:rsid w:val="00E20B19"/>
    <w:rsid w:val="00E20F88"/>
    <w:rsid w:val="00E21176"/>
    <w:rsid w:val="00E2140B"/>
    <w:rsid w:val="00E228E5"/>
    <w:rsid w:val="00E22DFA"/>
    <w:rsid w:val="00E231C1"/>
    <w:rsid w:val="00E23868"/>
    <w:rsid w:val="00E246FB"/>
    <w:rsid w:val="00E25620"/>
    <w:rsid w:val="00E26925"/>
    <w:rsid w:val="00E27C1C"/>
    <w:rsid w:val="00E27E09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2FFE"/>
    <w:rsid w:val="00E449DD"/>
    <w:rsid w:val="00E4574D"/>
    <w:rsid w:val="00E46172"/>
    <w:rsid w:val="00E468BA"/>
    <w:rsid w:val="00E470DB"/>
    <w:rsid w:val="00E5089E"/>
    <w:rsid w:val="00E521A7"/>
    <w:rsid w:val="00E52965"/>
    <w:rsid w:val="00E52BAA"/>
    <w:rsid w:val="00E52BF6"/>
    <w:rsid w:val="00E5494E"/>
    <w:rsid w:val="00E54D8E"/>
    <w:rsid w:val="00E55A88"/>
    <w:rsid w:val="00E568B8"/>
    <w:rsid w:val="00E56C1A"/>
    <w:rsid w:val="00E57F02"/>
    <w:rsid w:val="00E6036D"/>
    <w:rsid w:val="00E60BB5"/>
    <w:rsid w:val="00E62106"/>
    <w:rsid w:val="00E62C1B"/>
    <w:rsid w:val="00E63599"/>
    <w:rsid w:val="00E640F0"/>
    <w:rsid w:val="00E641A1"/>
    <w:rsid w:val="00E64C48"/>
    <w:rsid w:val="00E64D03"/>
    <w:rsid w:val="00E66185"/>
    <w:rsid w:val="00E665C5"/>
    <w:rsid w:val="00E66EA8"/>
    <w:rsid w:val="00E67388"/>
    <w:rsid w:val="00E70213"/>
    <w:rsid w:val="00E70CD1"/>
    <w:rsid w:val="00E7342C"/>
    <w:rsid w:val="00E73976"/>
    <w:rsid w:val="00E74A29"/>
    <w:rsid w:val="00E74C13"/>
    <w:rsid w:val="00E75BEA"/>
    <w:rsid w:val="00E76F07"/>
    <w:rsid w:val="00E8034C"/>
    <w:rsid w:val="00E8142B"/>
    <w:rsid w:val="00E83A43"/>
    <w:rsid w:val="00E840E0"/>
    <w:rsid w:val="00E84CB9"/>
    <w:rsid w:val="00E84F9E"/>
    <w:rsid w:val="00E86B67"/>
    <w:rsid w:val="00E87041"/>
    <w:rsid w:val="00E87941"/>
    <w:rsid w:val="00E87CA0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1F2B"/>
    <w:rsid w:val="00EA23DB"/>
    <w:rsid w:val="00EA4CE1"/>
    <w:rsid w:val="00EA50BD"/>
    <w:rsid w:val="00EA57EA"/>
    <w:rsid w:val="00EA6BEA"/>
    <w:rsid w:val="00EA6E93"/>
    <w:rsid w:val="00EA7020"/>
    <w:rsid w:val="00EA71C8"/>
    <w:rsid w:val="00EA7D15"/>
    <w:rsid w:val="00EB0064"/>
    <w:rsid w:val="00EB0B3E"/>
    <w:rsid w:val="00EB105D"/>
    <w:rsid w:val="00EB1B8D"/>
    <w:rsid w:val="00EB2216"/>
    <w:rsid w:val="00EB2666"/>
    <w:rsid w:val="00EB2780"/>
    <w:rsid w:val="00EB57A3"/>
    <w:rsid w:val="00EB5E4A"/>
    <w:rsid w:val="00EB679F"/>
    <w:rsid w:val="00EB6FD1"/>
    <w:rsid w:val="00EB7978"/>
    <w:rsid w:val="00EB79C7"/>
    <w:rsid w:val="00EC1E7A"/>
    <w:rsid w:val="00EC5E0F"/>
    <w:rsid w:val="00EC6BA9"/>
    <w:rsid w:val="00ED01AD"/>
    <w:rsid w:val="00ED01B9"/>
    <w:rsid w:val="00ED0828"/>
    <w:rsid w:val="00ED08EB"/>
    <w:rsid w:val="00ED09AD"/>
    <w:rsid w:val="00ED166B"/>
    <w:rsid w:val="00ED1AA3"/>
    <w:rsid w:val="00ED1C04"/>
    <w:rsid w:val="00ED29B4"/>
    <w:rsid w:val="00ED2A4B"/>
    <w:rsid w:val="00ED3579"/>
    <w:rsid w:val="00ED3972"/>
    <w:rsid w:val="00ED5C48"/>
    <w:rsid w:val="00ED6150"/>
    <w:rsid w:val="00ED63D5"/>
    <w:rsid w:val="00EE0AF9"/>
    <w:rsid w:val="00EE1187"/>
    <w:rsid w:val="00EE21A3"/>
    <w:rsid w:val="00EE312D"/>
    <w:rsid w:val="00EE4CB8"/>
    <w:rsid w:val="00EE4E66"/>
    <w:rsid w:val="00EE4F7E"/>
    <w:rsid w:val="00EE5590"/>
    <w:rsid w:val="00EE5D01"/>
    <w:rsid w:val="00EE73D0"/>
    <w:rsid w:val="00EE7649"/>
    <w:rsid w:val="00EF0112"/>
    <w:rsid w:val="00EF04FA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4842"/>
    <w:rsid w:val="00F04CE8"/>
    <w:rsid w:val="00F05739"/>
    <w:rsid w:val="00F05CC6"/>
    <w:rsid w:val="00F07337"/>
    <w:rsid w:val="00F10046"/>
    <w:rsid w:val="00F1079D"/>
    <w:rsid w:val="00F108F5"/>
    <w:rsid w:val="00F10D88"/>
    <w:rsid w:val="00F11309"/>
    <w:rsid w:val="00F1169F"/>
    <w:rsid w:val="00F11CCA"/>
    <w:rsid w:val="00F1273B"/>
    <w:rsid w:val="00F141F8"/>
    <w:rsid w:val="00F1422B"/>
    <w:rsid w:val="00F1428A"/>
    <w:rsid w:val="00F14629"/>
    <w:rsid w:val="00F15285"/>
    <w:rsid w:val="00F1529E"/>
    <w:rsid w:val="00F178F0"/>
    <w:rsid w:val="00F21402"/>
    <w:rsid w:val="00F21471"/>
    <w:rsid w:val="00F2159C"/>
    <w:rsid w:val="00F22F45"/>
    <w:rsid w:val="00F23DC5"/>
    <w:rsid w:val="00F24C37"/>
    <w:rsid w:val="00F25529"/>
    <w:rsid w:val="00F255FF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0152"/>
    <w:rsid w:val="00F30EF3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525"/>
    <w:rsid w:val="00F42DC9"/>
    <w:rsid w:val="00F43F7F"/>
    <w:rsid w:val="00F45263"/>
    <w:rsid w:val="00F46110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B62"/>
    <w:rsid w:val="00F57CB5"/>
    <w:rsid w:val="00F61093"/>
    <w:rsid w:val="00F63B55"/>
    <w:rsid w:val="00F65072"/>
    <w:rsid w:val="00F659C5"/>
    <w:rsid w:val="00F65B33"/>
    <w:rsid w:val="00F65B58"/>
    <w:rsid w:val="00F65ECB"/>
    <w:rsid w:val="00F65F97"/>
    <w:rsid w:val="00F67EF9"/>
    <w:rsid w:val="00F70E37"/>
    <w:rsid w:val="00F70F4B"/>
    <w:rsid w:val="00F7113B"/>
    <w:rsid w:val="00F719D8"/>
    <w:rsid w:val="00F71DBB"/>
    <w:rsid w:val="00F727B8"/>
    <w:rsid w:val="00F72B8B"/>
    <w:rsid w:val="00F747F2"/>
    <w:rsid w:val="00F74988"/>
    <w:rsid w:val="00F74D17"/>
    <w:rsid w:val="00F74DC7"/>
    <w:rsid w:val="00F74E9C"/>
    <w:rsid w:val="00F75B2E"/>
    <w:rsid w:val="00F76419"/>
    <w:rsid w:val="00F76C7C"/>
    <w:rsid w:val="00F76CD7"/>
    <w:rsid w:val="00F81219"/>
    <w:rsid w:val="00F81CB7"/>
    <w:rsid w:val="00F83149"/>
    <w:rsid w:val="00F837FB"/>
    <w:rsid w:val="00F8457F"/>
    <w:rsid w:val="00F86220"/>
    <w:rsid w:val="00F87613"/>
    <w:rsid w:val="00F908B9"/>
    <w:rsid w:val="00F91A45"/>
    <w:rsid w:val="00F91AAD"/>
    <w:rsid w:val="00F9276F"/>
    <w:rsid w:val="00F93CAE"/>
    <w:rsid w:val="00F94073"/>
    <w:rsid w:val="00F9416E"/>
    <w:rsid w:val="00F94BD9"/>
    <w:rsid w:val="00F95DA8"/>
    <w:rsid w:val="00FA198A"/>
    <w:rsid w:val="00FA1D56"/>
    <w:rsid w:val="00FA281A"/>
    <w:rsid w:val="00FA48B5"/>
    <w:rsid w:val="00FA6366"/>
    <w:rsid w:val="00FA695E"/>
    <w:rsid w:val="00FA6D71"/>
    <w:rsid w:val="00FA7024"/>
    <w:rsid w:val="00FB1D21"/>
    <w:rsid w:val="00FB3179"/>
    <w:rsid w:val="00FB3E29"/>
    <w:rsid w:val="00FB67EF"/>
    <w:rsid w:val="00FC00B1"/>
    <w:rsid w:val="00FC1479"/>
    <w:rsid w:val="00FC1CE9"/>
    <w:rsid w:val="00FC2FCD"/>
    <w:rsid w:val="00FC34F5"/>
    <w:rsid w:val="00FC3E3C"/>
    <w:rsid w:val="00FC4B08"/>
    <w:rsid w:val="00FC4C36"/>
    <w:rsid w:val="00FC5AAC"/>
    <w:rsid w:val="00FC60D4"/>
    <w:rsid w:val="00FC6527"/>
    <w:rsid w:val="00FC6A1B"/>
    <w:rsid w:val="00FC6CE3"/>
    <w:rsid w:val="00FC7150"/>
    <w:rsid w:val="00FD0AE8"/>
    <w:rsid w:val="00FD0D2A"/>
    <w:rsid w:val="00FD2521"/>
    <w:rsid w:val="00FD2C52"/>
    <w:rsid w:val="00FD2FEE"/>
    <w:rsid w:val="00FD3116"/>
    <w:rsid w:val="00FD3558"/>
    <w:rsid w:val="00FD3CC6"/>
    <w:rsid w:val="00FD3D63"/>
    <w:rsid w:val="00FD3E95"/>
    <w:rsid w:val="00FD4ADC"/>
    <w:rsid w:val="00FD77CE"/>
    <w:rsid w:val="00FE04DE"/>
    <w:rsid w:val="00FE151A"/>
    <w:rsid w:val="00FE154B"/>
    <w:rsid w:val="00FE21E4"/>
    <w:rsid w:val="00FE3129"/>
    <w:rsid w:val="00FE451C"/>
    <w:rsid w:val="00FE5661"/>
    <w:rsid w:val="00FE674D"/>
    <w:rsid w:val="00FE6F46"/>
    <w:rsid w:val="00FE7C65"/>
    <w:rsid w:val="00FE7E51"/>
    <w:rsid w:val="00FF0037"/>
    <w:rsid w:val="00FF00EF"/>
    <w:rsid w:val="00FF04D4"/>
    <w:rsid w:val="00FF0BE9"/>
    <w:rsid w:val="00FF101D"/>
    <w:rsid w:val="00FF1D76"/>
    <w:rsid w:val="00FF5976"/>
    <w:rsid w:val="00FF6097"/>
    <w:rsid w:val="00FF6301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numPr>
        <w:ilvl w:val="1"/>
        <w:numId w:val="11"/>
      </w:numPr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,Footer-Even1"/>
    <w:basedOn w:val="Normal"/>
    <w:link w:val="FooterChar"/>
    <w:uiPriority w:val="99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color w:val="0000FF"/>
      <w:u w:val="single"/>
    </w:rPr>
  </w:style>
  <w:style w:type="character" w:customStyle="1" w:styleId="m1">
    <w:name w:val="m1"/>
    <w:basedOn w:val="DefaultParagraphFont"/>
    <w:rsid w:val="00D70BAA"/>
    <w:rPr>
      <w:color w:val="0000FF"/>
    </w:rPr>
  </w:style>
  <w:style w:type="character" w:customStyle="1" w:styleId="t1">
    <w:name w:val="t1"/>
    <w:basedOn w:val="DefaultParagraphFont"/>
    <w:rsid w:val="00D70BAA"/>
    <w:rPr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hint="default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rsid w:val="001E4433"/>
    <w:rPr>
      <w:rFonts w:ascii="Tahoma" w:hAnsi="Tahoma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eastAsia="Times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4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5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8770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4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aliases w:val="Footer-Even Char,footer odd Char,footer Char,Footer-Even1 Char"/>
    <w:basedOn w:val="DefaultParagraphFont"/>
    <w:link w:val="Footer"/>
    <w:uiPriority w:val="99"/>
    <w:rsid w:val="00DC6F42"/>
    <w:rPr>
      <w:rFonts w:ascii="Tahoma" w:hAnsi="Tahom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41FBE"/>
    <w:rPr>
      <w:rFonts w:ascii="Tahoma" w:hAnsi="Tahom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12AFD-C92F-4846-A1DE-B9DAF4B6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AT&amp;T GIOM Proof Of Concept - Detail Design</vt:lpstr>
      <vt:lpstr>Introduction</vt:lpstr>
      <vt:lpstr>    Document Purpose</vt:lpstr>
      <vt:lpstr>    Document Audience</vt:lpstr>
      <vt:lpstr>Order Summary and Details</vt:lpstr>
      <vt:lpstr>    Functions &amp; Solution</vt:lpstr>
      <vt:lpstr>    Order List Page</vt:lpstr>
      <vt:lpstr>    </vt:lpstr>
      <vt:lpstr>    Order Detail Page </vt:lpstr>
      <vt:lpstr>    </vt:lpstr>
      <vt:lpstr>    Master System</vt:lpstr>
      <vt:lpstr>    Implementation Details</vt:lpstr>
      <vt:lpstr>    Entity objects.</vt:lpstr>
      <vt:lpstr>    Actions involved and Functions </vt:lpstr>
      <vt:lpstr>    API Details</vt:lpstr>
      <vt:lpstr>    Process Flow</vt:lpstr>
      <vt:lpstr>    Screen Shot</vt:lpstr>
      <vt:lpstr>    </vt:lpstr>
      <vt:lpstr>    Open Questions</vt:lpstr>
      <vt:lpstr>    Assumptions</vt:lpstr>
      <vt:lpstr>Glossary of Terms</vt:lpstr>
    </vt:vector>
  </TitlesOfParts>
  <Company>Sterling Commerce</Company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AT&amp;T GIOM Proof Of Concept - Detail Design</dc:title>
  <dc:subject/>
  <dc:creator>Sathya Sankar</dc:creator>
  <cp:keywords/>
  <cp:lastModifiedBy>Sterling User</cp:lastModifiedBy>
  <cp:revision>10</cp:revision>
  <cp:lastPrinted>2010-03-09T21:44:00Z</cp:lastPrinted>
  <dcterms:created xsi:type="dcterms:W3CDTF">2010-06-02T06:37:00Z</dcterms:created>
  <dcterms:modified xsi:type="dcterms:W3CDTF">2010-06-02T08:36:00Z</dcterms:modified>
</cp:coreProperties>
</file>