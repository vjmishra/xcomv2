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89A" w:rsidRDefault="0012789A" w:rsidP="00E40B69">
      <w:pPr>
        <w:pStyle w:val="Heading"/>
        <w:pBdr>
          <w:bottom w:val="single" w:sz="24" w:space="1" w:color="000000"/>
        </w:pBdr>
        <w:spacing w:before="0" w:after="60"/>
      </w:pPr>
    </w:p>
    <w:p w:rsidR="0012789A" w:rsidRDefault="0012789A" w:rsidP="00E40B69">
      <w:pPr>
        <w:pStyle w:val="Heading"/>
        <w:pBdr>
          <w:bottom w:val="single" w:sz="24" w:space="1" w:color="000000"/>
        </w:pBdr>
        <w:spacing w:before="0" w:after="60"/>
      </w:pPr>
    </w:p>
    <w:p w:rsidR="0012789A" w:rsidRDefault="0012789A" w:rsidP="00E40B69">
      <w:pPr>
        <w:pStyle w:val="Heading"/>
        <w:pBdr>
          <w:bottom w:val="single" w:sz="24" w:space="1" w:color="000000"/>
        </w:pBdr>
        <w:spacing w:before="0" w:after="60"/>
      </w:pPr>
    </w:p>
    <w:p w:rsidR="0012789A" w:rsidRDefault="0012789A" w:rsidP="00E40B69">
      <w:pPr>
        <w:pStyle w:val="Heading"/>
        <w:pBdr>
          <w:bottom w:val="single" w:sz="24" w:space="1" w:color="000000"/>
        </w:pBdr>
        <w:spacing w:before="0" w:after="60"/>
      </w:pPr>
    </w:p>
    <w:p w:rsidR="0012789A" w:rsidRPr="00F01714" w:rsidRDefault="0012789A" w:rsidP="00E40B69">
      <w:pPr>
        <w:pStyle w:val="Heading"/>
        <w:pBdr>
          <w:bottom w:val="single" w:sz="24" w:space="1" w:color="000000"/>
        </w:pBdr>
        <w:spacing w:before="0" w:after="60"/>
        <w:rPr>
          <w:sz w:val="40"/>
          <w:szCs w:val="40"/>
        </w:rPr>
      </w:pPr>
      <w:r w:rsidRPr="00F01714">
        <w:rPr>
          <w:sz w:val="40"/>
          <w:szCs w:val="40"/>
        </w:rPr>
        <w:t>xpedx.com</w:t>
      </w:r>
      <w:r w:rsidRPr="00F01714">
        <w:rPr>
          <w:sz w:val="40"/>
          <w:szCs w:val="40"/>
        </w:rPr>
        <w:tab/>
      </w:r>
      <w:r w:rsidRPr="00F01714">
        <w:rPr>
          <w:sz w:val="40"/>
          <w:szCs w:val="40"/>
        </w:rPr>
        <w:tab/>
      </w:r>
      <w:r w:rsidRPr="00F01714">
        <w:rPr>
          <w:sz w:val="40"/>
          <w:szCs w:val="40"/>
        </w:rPr>
        <w:tab/>
        <w:t>Next generation</w:t>
      </w:r>
    </w:p>
    <w:p w:rsidR="0012789A" w:rsidRDefault="0012789A"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t>Entitlements Design Document</w:t>
      </w:r>
      <w:r>
        <w:rPr>
          <w:rFonts w:ascii="Arial Narrow" w:hAnsi="Arial Narrow" w:cs="Tahoma"/>
          <w:bCs/>
          <w:i/>
          <w:iCs/>
          <w:caps w:val="0"/>
          <w:sz w:val="40"/>
        </w:rPr>
        <w:fldChar w:fldCharType="begin"/>
      </w:r>
      <w:r>
        <w:rPr>
          <w:rFonts w:ascii="Arial Narrow" w:hAnsi="Arial Narrow" w:cs="Tahoma"/>
          <w:bCs/>
          <w:i/>
          <w:iCs/>
          <w:caps w:val="0"/>
          <w:sz w:val="40"/>
        </w:rPr>
        <w:instrText xml:space="preserve"> SUBJECT  \* MERGEFORMAT </w:instrText>
      </w:r>
      <w:r>
        <w:rPr>
          <w:rFonts w:ascii="Arial Narrow" w:hAnsi="Arial Narrow" w:cs="Tahoma"/>
          <w:bCs/>
          <w:i/>
          <w:iCs/>
          <w:caps w:val="0"/>
          <w:sz w:val="40"/>
        </w:rPr>
        <w:fldChar w:fldCharType="end"/>
      </w:r>
    </w:p>
    <w:p w:rsidR="0012789A" w:rsidRDefault="0012789A"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fldChar w:fldCharType="begin"/>
      </w:r>
      <w:r>
        <w:rPr>
          <w:rFonts w:ascii="Arial Narrow" w:hAnsi="Arial Narrow" w:cs="Tahoma"/>
          <w:bCs/>
          <w:i/>
          <w:iCs/>
          <w:caps w:val="0"/>
          <w:sz w:val="40"/>
        </w:rPr>
        <w:instrText xml:space="preserve"> SUBJECT  \* MERGEFORMAT </w:instrText>
      </w:r>
      <w:r>
        <w:rPr>
          <w:rFonts w:ascii="Arial Narrow" w:hAnsi="Arial Narrow" w:cs="Tahoma"/>
          <w:bCs/>
          <w:i/>
          <w:iCs/>
          <w:caps w:val="0"/>
          <w:sz w:val="40"/>
        </w:rPr>
        <w:fldChar w:fldCharType="end"/>
      </w:r>
    </w:p>
    <w:p w:rsidR="0012789A" w:rsidRDefault="0012789A"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12789A" w:rsidRDefault="0012789A"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12789A" w:rsidRDefault="0012789A"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12789A" w:rsidRDefault="0012789A"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12789A" w:rsidRPr="00615DB7" w:rsidRDefault="0012789A" w:rsidP="00E40B69">
      <w:pPr>
        <w:jc w:val="both"/>
        <w:rPr>
          <w:rFonts w:ascii="Helvetica" w:hAnsi="Helvetica"/>
          <w:b/>
          <w:bCs/>
          <w:smallCaps/>
          <w:sz w:val="20"/>
          <w:lang w:val="en-GB"/>
        </w:rPr>
      </w:pPr>
      <w:r w:rsidRPr="00615DB7">
        <w:rPr>
          <w:rFonts w:ascii="Helvetica" w:hAnsi="Helvetica"/>
          <w:b/>
          <w:bCs/>
          <w:smallCaps/>
          <w:sz w:val="20"/>
          <w:lang w:val="en-GB"/>
        </w:rPr>
        <w:t xml:space="preserve">Authors: </w:t>
      </w:r>
      <w:smartTag w:uri="urn:schemas-microsoft-com:office:smarttags" w:element="place">
        <w:r w:rsidRPr="00615DB7">
          <w:rPr>
            <w:rFonts w:ascii="Helvetica" w:hAnsi="Helvetica"/>
            <w:b/>
            <w:bCs/>
            <w:sz w:val="20"/>
            <w:lang w:val="en-GB"/>
          </w:rPr>
          <w:t>Sterling</w:t>
        </w:r>
      </w:smartTag>
      <w:r w:rsidRPr="00615DB7">
        <w:rPr>
          <w:rFonts w:ascii="Helvetica" w:hAnsi="Helvetica"/>
          <w:b/>
          <w:bCs/>
          <w:sz w:val="20"/>
          <w:lang w:val="en-GB"/>
        </w:rPr>
        <w:t xml:space="preserve"> Commerce</w:t>
      </w:r>
    </w:p>
    <w:p w:rsidR="0012789A" w:rsidRPr="00615DB7" w:rsidRDefault="0012789A"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iCs/>
          <w:lang w:val="en-GB"/>
        </w:rPr>
      </w:pPr>
    </w:p>
    <w:p w:rsidR="0012789A" w:rsidRPr="00615DB7" w:rsidRDefault="0012789A" w:rsidP="00E40B69">
      <w:pPr>
        <w:tabs>
          <w:tab w:val="left" w:pos="1440"/>
          <w:tab w:val="right" w:pos="9360"/>
        </w:tabs>
        <w:ind w:left="18"/>
        <w:jc w:val="both"/>
        <w:rPr>
          <w:rFonts w:cs="Tahoma"/>
          <w:sz w:val="20"/>
        </w:rPr>
      </w:pPr>
      <w:r w:rsidRPr="00615DB7">
        <w:rPr>
          <w:b/>
          <w:bCs/>
          <w:smallCaps/>
          <w:sz w:val="20"/>
        </w:rPr>
        <w:t>Date Created</w:t>
      </w:r>
      <w:r w:rsidRPr="00615DB7">
        <w:rPr>
          <w:b/>
          <w:sz w:val="20"/>
        </w:rPr>
        <w:t>:</w:t>
      </w:r>
      <w:r w:rsidRPr="00615DB7">
        <w:rPr>
          <w:bCs/>
          <w:sz w:val="20"/>
        </w:rPr>
        <w:t xml:space="preserve"> </w:t>
      </w:r>
      <w:r w:rsidRPr="00615DB7">
        <w:rPr>
          <w:bCs/>
          <w:sz w:val="20"/>
        </w:rPr>
        <w:tab/>
      </w:r>
      <w:r>
        <w:rPr>
          <w:rFonts w:cs="Tahoma"/>
          <w:sz w:val="20"/>
        </w:rPr>
        <w:t>04</w:t>
      </w:r>
      <w:r w:rsidRPr="00615DB7">
        <w:rPr>
          <w:rFonts w:cs="Tahoma"/>
          <w:sz w:val="20"/>
        </w:rPr>
        <w:t>/</w:t>
      </w:r>
      <w:r>
        <w:rPr>
          <w:rFonts w:cs="Tahoma"/>
          <w:sz w:val="20"/>
        </w:rPr>
        <w:t>12</w:t>
      </w:r>
      <w:r w:rsidRPr="00615DB7">
        <w:rPr>
          <w:rFonts w:cs="Tahoma"/>
          <w:sz w:val="20"/>
        </w:rPr>
        <w:t>/10</w:t>
      </w:r>
    </w:p>
    <w:p w:rsidR="0012789A" w:rsidRPr="00615DB7" w:rsidRDefault="0012789A" w:rsidP="00A911FA">
      <w:pPr>
        <w:tabs>
          <w:tab w:val="left" w:pos="1440"/>
          <w:tab w:val="right" w:pos="9360"/>
        </w:tabs>
        <w:ind w:left="18"/>
        <w:jc w:val="both"/>
        <w:rPr>
          <w:rFonts w:cs="Tahoma"/>
          <w:sz w:val="20"/>
        </w:rPr>
      </w:pPr>
      <w:r w:rsidRPr="00615DB7">
        <w:rPr>
          <w:b/>
          <w:bCs/>
          <w:smallCaps/>
          <w:sz w:val="20"/>
        </w:rPr>
        <w:t>Last Updated</w:t>
      </w:r>
      <w:r w:rsidRPr="00615DB7">
        <w:rPr>
          <w:rFonts w:cs="Tahoma"/>
          <w:b/>
          <w:bCs/>
          <w:sz w:val="20"/>
        </w:rPr>
        <w:t>:</w:t>
      </w:r>
      <w:r w:rsidRPr="00615DB7">
        <w:rPr>
          <w:rFonts w:cs="Tahoma"/>
          <w:sz w:val="20"/>
        </w:rPr>
        <w:t xml:space="preserve"> </w:t>
      </w:r>
      <w:r w:rsidRPr="00615DB7">
        <w:rPr>
          <w:rFonts w:cs="Tahoma"/>
          <w:sz w:val="20"/>
        </w:rPr>
        <w:tab/>
      </w:r>
      <w:r>
        <w:rPr>
          <w:rFonts w:cs="Tahoma"/>
          <w:sz w:val="20"/>
        </w:rPr>
        <w:fldChar w:fldCharType="begin"/>
      </w:r>
      <w:r>
        <w:rPr>
          <w:rFonts w:cs="Tahoma"/>
          <w:sz w:val="20"/>
        </w:rPr>
        <w:instrText xml:space="preserve"> SAVEDATE  \@ "M/d/yyyy h:mm am/pm"  \* MERGEFORMAT </w:instrText>
      </w:r>
      <w:r>
        <w:rPr>
          <w:rFonts w:cs="Tahoma"/>
          <w:sz w:val="20"/>
        </w:rPr>
        <w:fldChar w:fldCharType="separate"/>
      </w:r>
      <w:ins w:id="0" w:author="Sterling User" w:date="2010-06-17T13:11:00Z">
        <w:r>
          <w:rPr>
            <w:rFonts w:cs="Tahoma"/>
            <w:noProof/>
            <w:sz w:val="20"/>
          </w:rPr>
          <w:t>6/1</w:t>
        </w:r>
      </w:ins>
      <w:ins w:id="1" w:author="Sterling User" w:date="2010-06-17T13:15:00Z">
        <w:r>
          <w:rPr>
            <w:rFonts w:cs="Tahoma"/>
            <w:noProof/>
            <w:sz w:val="20"/>
          </w:rPr>
          <w:t>7</w:t>
        </w:r>
      </w:ins>
      <w:ins w:id="2" w:author="Sterling User" w:date="2010-06-17T13:11:00Z">
        <w:r>
          <w:rPr>
            <w:rFonts w:cs="Tahoma"/>
            <w:noProof/>
            <w:sz w:val="20"/>
          </w:rPr>
          <w:t xml:space="preserve">/2010 </w:t>
        </w:r>
      </w:ins>
      <w:ins w:id="3" w:author="prgupta" w:date="2010-06-11T16:58:00Z">
        <w:del w:id="4" w:author="Sterling User" w:date="2010-06-17T13:11:00Z">
          <w:r w:rsidDel="00A15D21">
            <w:rPr>
              <w:rFonts w:cs="Tahoma"/>
              <w:noProof/>
              <w:sz w:val="20"/>
            </w:rPr>
            <w:delText>6/11/2010 4:57 PM</w:delText>
          </w:r>
        </w:del>
      </w:ins>
      <w:del w:id="5" w:author="Sterling User" w:date="2010-06-17T13:11:00Z">
        <w:r w:rsidDel="00A15D21">
          <w:rPr>
            <w:rFonts w:cs="Tahoma"/>
            <w:noProof/>
            <w:sz w:val="20"/>
          </w:rPr>
          <w:delText>6/4/2010 1:53 PM</w:delText>
        </w:r>
      </w:del>
      <w:r>
        <w:rPr>
          <w:rFonts w:cs="Tahoma"/>
          <w:sz w:val="20"/>
        </w:rPr>
        <w:fldChar w:fldCharType="end"/>
      </w:r>
    </w:p>
    <w:p w:rsidR="0012789A" w:rsidRPr="00615DB7" w:rsidRDefault="0012789A" w:rsidP="00E40B69">
      <w:pPr>
        <w:rPr>
          <w:rFonts w:cs="Tahoma"/>
          <w:sz w:val="20"/>
        </w:rPr>
      </w:pPr>
      <w:r w:rsidRPr="00615DB7">
        <w:rPr>
          <w:b/>
          <w:bCs/>
          <w:smallCaps/>
          <w:sz w:val="20"/>
        </w:rPr>
        <w:t xml:space="preserve">File Name: </w:t>
      </w:r>
      <w:r w:rsidRPr="00615DB7">
        <w:rPr>
          <w:b/>
          <w:bCs/>
          <w:smallCaps/>
          <w:sz w:val="20"/>
        </w:rPr>
        <w:tab/>
      </w:r>
      <w:r>
        <w:fldChar w:fldCharType="begin"/>
      </w:r>
      <w:fldSimple w:instr=" FILENAME  \* MERGEFORMAT ">
        <w:ins w:id="6" w:author="prgupta" w:date="2010-06-11T16:58:00Z">
          <w:r w:rsidRPr="0012789A">
            <w:rPr>
              <w:noProof/>
              <w:sz w:val="20"/>
              <w:rPrChange w:id="7" w:author="prgupta" w:date="2010-06-11T16:58:00Z">
                <w:rPr/>
              </w:rPrChange>
            </w:rPr>
            <w:instrText>xpedx Entitlements Detail Design Doc</w:instrText>
          </w:r>
          <w:r>
            <w:rPr>
              <w:noProof/>
            </w:rPr>
            <w:instrText xml:space="preserve"> V1.3.docx</w:instrText>
          </w:r>
        </w:ins>
        <w:del w:id="8" w:author="prgupta" w:date="2010-06-11T16:58:00Z">
          <w:r w:rsidRPr="00474019" w:rsidDel="00646CFB">
            <w:rPr>
              <w:noProof/>
              <w:sz w:val="20"/>
            </w:rPr>
            <w:delInstrText>xpedx Entitlements Detail Design Doc</w:delInstrText>
          </w:r>
          <w:r w:rsidDel="00646CFB">
            <w:rPr>
              <w:noProof/>
            </w:rPr>
            <w:delInstrText xml:space="preserve"> V1.2</w:delInstrText>
          </w:r>
        </w:del>
      </w:fldSimple>
      <w:r>
        <w:fldChar w:fldCharType="separate"/>
      </w:r>
      <w:r w:rsidRPr="00615DB7">
        <w:rPr>
          <w:sz w:val="20"/>
        </w:rPr>
        <w:t>C:\Documents and Settings\bfurman\My Documents\Temp\Methodology v1.1\Project Management\TEMPLATE - DOCUMENT - Use Case Definition.doc</w:t>
      </w:r>
      <w:r>
        <w:fldChar w:fldCharType="end"/>
      </w:r>
      <w:bookmarkStart w:id="9" w:name="OLE_LINK3"/>
      <w:r>
        <w:fldChar w:fldCharType="begin"/>
      </w:r>
      <w:r>
        <w:instrText xml:space="preserve"> FILENAME  \* MERGEFORMAT </w:instrText>
      </w:r>
      <w:r>
        <w:fldChar w:fldCharType="separate"/>
      </w:r>
      <w:ins w:id="10" w:author="prgupta" w:date="2010-06-11T16:58:00Z">
        <w:r w:rsidRPr="0012789A">
          <w:rPr>
            <w:noProof/>
            <w:sz w:val="20"/>
            <w:rPrChange w:id="11" w:author="prgupta" w:date="2010-06-11T16:58:00Z">
              <w:rPr/>
            </w:rPrChange>
          </w:rPr>
          <w:t>xpedx Entitlements Detail Design Doc V1.</w:t>
        </w:r>
        <w:del w:id="12" w:author="Sterling User" w:date="2010-06-17T13:15:00Z">
          <w:r w:rsidRPr="0012789A" w:rsidDel="00ED40A2">
            <w:rPr>
              <w:noProof/>
              <w:sz w:val="20"/>
              <w:rPrChange w:id="13" w:author="prgupta" w:date="2010-06-11T16:58:00Z">
                <w:rPr/>
              </w:rPrChange>
            </w:rPr>
            <w:delText>3</w:delText>
          </w:r>
        </w:del>
      </w:ins>
      <w:ins w:id="14" w:author="Sterling User" w:date="2010-06-17T13:15:00Z">
        <w:r>
          <w:rPr>
            <w:noProof/>
            <w:sz w:val="20"/>
          </w:rPr>
          <w:t>4</w:t>
        </w:r>
      </w:ins>
      <w:ins w:id="15" w:author="prgupta" w:date="2010-06-11T16:58:00Z">
        <w:r w:rsidRPr="0012789A">
          <w:rPr>
            <w:noProof/>
            <w:sz w:val="20"/>
            <w:rPrChange w:id="16" w:author="prgupta" w:date="2010-06-11T16:58:00Z">
              <w:rPr/>
            </w:rPrChange>
          </w:rPr>
          <w:t>.docx</w:t>
        </w:r>
      </w:ins>
      <w:del w:id="17" w:author="prgupta" w:date="2010-06-11T16:58:00Z">
        <w:r w:rsidRPr="00474019" w:rsidDel="00646CFB">
          <w:rPr>
            <w:noProof/>
            <w:sz w:val="20"/>
          </w:rPr>
          <w:delText>xpedx Entitlements Detail Design Doc V1.2</w:delText>
        </w:r>
      </w:del>
      <w:r>
        <w:fldChar w:fldCharType="end"/>
      </w:r>
      <w:bookmarkEnd w:id="9"/>
    </w:p>
    <w:p w:rsidR="0012789A" w:rsidRPr="006D6E99" w:rsidRDefault="0012789A">
      <w:pPr>
        <w:jc w:val="center"/>
        <w:rPr>
          <w:rFonts w:cs="Tahoma"/>
          <w:b/>
        </w:rPr>
      </w:pPr>
    </w:p>
    <w:p w:rsidR="0012789A" w:rsidRPr="006D6E99" w:rsidRDefault="0012789A">
      <w:pPr>
        <w:jc w:val="center"/>
        <w:rPr>
          <w:rFonts w:cs="Tahoma"/>
          <w:b/>
        </w:rPr>
      </w:pPr>
    </w:p>
    <w:p w:rsidR="0012789A" w:rsidRPr="006D6E99" w:rsidRDefault="0012789A">
      <w:pPr>
        <w:jc w:val="center"/>
        <w:rPr>
          <w:rFonts w:cs="Tahoma"/>
          <w:b/>
        </w:rPr>
      </w:pPr>
    </w:p>
    <w:p w:rsidR="0012789A" w:rsidRDefault="0012789A">
      <w:pPr>
        <w:rPr>
          <w:rFonts w:cs="Tahoma"/>
          <w:bCs/>
        </w:rPr>
        <w:sectPr w:rsidR="0012789A" w:rsidSect="00641FBE">
          <w:headerReference w:type="first" r:id="rId7"/>
          <w:footerReference w:type="first" r:id="rId8"/>
          <w:pgSz w:w="12240" w:h="15840" w:code="1"/>
          <w:pgMar w:top="1440" w:right="1800" w:bottom="1440" w:left="1800" w:header="720" w:footer="720" w:gutter="0"/>
          <w:cols w:space="720"/>
          <w:titlePg/>
          <w:docGrid w:linePitch="245"/>
        </w:sectPr>
      </w:pPr>
    </w:p>
    <w:p w:rsidR="0012789A" w:rsidRDefault="0012789A" w:rsidP="00313CCE">
      <w:pPr>
        <w:pStyle w:val="Title"/>
        <w:jc w:val="left"/>
        <w:rPr>
          <w:sz w:val="24"/>
          <w:szCs w:val="24"/>
        </w:rPr>
      </w:pPr>
    </w:p>
    <w:p w:rsidR="0012789A" w:rsidRDefault="0012789A" w:rsidP="00313CCE">
      <w:pPr>
        <w:pStyle w:val="Title"/>
        <w:jc w:val="left"/>
        <w:rPr>
          <w:sz w:val="24"/>
          <w:szCs w:val="24"/>
        </w:rPr>
      </w:pPr>
    </w:p>
    <w:p w:rsidR="0012789A" w:rsidRPr="006D6E99" w:rsidRDefault="0012789A" w:rsidP="00313CCE">
      <w:pPr>
        <w:pStyle w:val="Title"/>
        <w:jc w:val="left"/>
        <w:rPr>
          <w:sz w:val="24"/>
          <w:szCs w:val="24"/>
        </w:rPr>
      </w:pPr>
      <w:r w:rsidRPr="006D6E99">
        <w:rPr>
          <w:sz w:val="24"/>
          <w:szCs w:val="24"/>
        </w:rPr>
        <w:t>Approval Signatures (Mandatory)</w:t>
      </w:r>
    </w:p>
    <w:p w:rsidR="0012789A" w:rsidRPr="006D6E99" w:rsidRDefault="0012789A" w:rsidP="00313CCE">
      <w:pPr>
        <w:rPr>
          <w:rFonts w:cs="Tahoma"/>
          <w:sz w:val="24"/>
          <w:szCs w:val="24"/>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2250"/>
        <w:gridCol w:w="2160"/>
        <w:gridCol w:w="1260"/>
        <w:gridCol w:w="2160"/>
      </w:tblGrid>
      <w:tr w:rsidR="0012789A" w:rsidRPr="006D6E99" w:rsidTr="00BF436F">
        <w:tc>
          <w:tcPr>
            <w:tcW w:w="1710" w:type="dxa"/>
            <w:shd w:val="pct15" w:color="auto" w:fill="FFFFFF"/>
            <w:vAlign w:val="center"/>
          </w:tcPr>
          <w:p w:rsidR="0012789A" w:rsidRPr="006D6E99" w:rsidRDefault="0012789A" w:rsidP="00BF436F">
            <w:pPr>
              <w:jc w:val="center"/>
              <w:rPr>
                <w:rFonts w:cs="Tahoma"/>
                <w:b/>
              </w:rPr>
            </w:pPr>
            <w:bookmarkStart w:id="30" w:name="_Toc466339161"/>
            <w:r w:rsidRPr="006D6E99">
              <w:rPr>
                <w:rFonts w:cs="Tahoma"/>
                <w:b/>
              </w:rPr>
              <w:t>Title</w:t>
            </w:r>
            <w:bookmarkEnd w:id="30"/>
          </w:p>
        </w:tc>
        <w:tc>
          <w:tcPr>
            <w:tcW w:w="2250" w:type="dxa"/>
            <w:shd w:val="pct15" w:color="auto" w:fill="FFFFFF"/>
            <w:vAlign w:val="center"/>
          </w:tcPr>
          <w:p w:rsidR="0012789A" w:rsidRPr="006D6E99" w:rsidRDefault="0012789A" w:rsidP="00BF436F">
            <w:pPr>
              <w:jc w:val="center"/>
              <w:rPr>
                <w:rFonts w:cs="Tahoma"/>
                <w:b/>
              </w:rPr>
            </w:pPr>
            <w:bookmarkStart w:id="31" w:name="_Toc466339162"/>
            <w:r w:rsidRPr="006D6E99">
              <w:rPr>
                <w:rFonts w:cs="Tahoma"/>
                <w:b/>
              </w:rPr>
              <w:t>Name</w:t>
            </w:r>
            <w:bookmarkEnd w:id="31"/>
          </w:p>
        </w:tc>
        <w:tc>
          <w:tcPr>
            <w:tcW w:w="2160" w:type="dxa"/>
            <w:shd w:val="pct15" w:color="auto" w:fill="FFFFFF"/>
            <w:vAlign w:val="center"/>
          </w:tcPr>
          <w:p w:rsidR="0012789A" w:rsidRPr="006D6E99" w:rsidRDefault="0012789A" w:rsidP="00BF436F">
            <w:pPr>
              <w:jc w:val="center"/>
              <w:rPr>
                <w:rFonts w:cs="Tahoma"/>
                <w:b/>
              </w:rPr>
            </w:pPr>
            <w:bookmarkStart w:id="32" w:name="_Toc466339163"/>
            <w:r w:rsidRPr="006D6E99">
              <w:rPr>
                <w:rFonts w:cs="Tahoma"/>
                <w:b/>
              </w:rPr>
              <w:t>Signature</w:t>
            </w:r>
            <w:bookmarkEnd w:id="32"/>
          </w:p>
        </w:tc>
        <w:tc>
          <w:tcPr>
            <w:tcW w:w="1260" w:type="dxa"/>
            <w:shd w:val="pct15" w:color="auto" w:fill="FFFFFF"/>
            <w:vAlign w:val="center"/>
          </w:tcPr>
          <w:p w:rsidR="0012789A" w:rsidRPr="006D6E99" w:rsidRDefault="0012789A" w:rsidP="00BF436F">
            <w:pPr>
              <w:jc w:val="center"/>
              <w:rPr>
                <w:rFonts w:cs="Tahoma"/>
                <w:b/>
              </w:rPr>
            </w:pPr>
            <w:bookmarkStart w:id="33" w:name="_Toc466339164"/>
            <w:r w:rsidRPr="006D6E99">
              <w:rPr>
                <w:rFonts w:cs="Tahoma"/>
                <w:b/>
              </w:rPr>
              <w:t>Date</w:t>
            </w:r>
            <w:bookmarkEnd w:id="33"/>
          </w:p>
        </w:tc>
        <w:tc>
          <w:tcPr>
            <w:tcW w:w="2160" w:type="dxa"/>
            <w:shd w:val="pct15" w:color="auto" w:fill="FFFFFF"/>
            <w:vAlign w:val="center"/>
          </w:tcPr>
          <w:p w:rsidR="0012789A" w:rsidRPr="006D6E99" w:rsidRDefault="0012789A" w:rsidP="00BF436F">
            <w:pPr>
              <w:jc w:val="center"/>
              <w:rPr>
                <w:rFonts w:cs="Tahoma"/>
                <w:b/>
              </w:rPr>
            </w:pPr>
            <w:r w:rsidRPr="006D6E99">
              <w:rPr>
                <w:rFonts w:cs="Tahoma"/>
                <w:b/>
              </w:rPr>
              <w:t>Comments / Issues / Concerns</w:t>
            </w:r>
          </w:p>
        </w:tc>
      </w:tr>
      <w:tr w:rsidR="0012789A" w:rsidRPr="006D6E99" w:rsidTr="00BF436F">
        <w:trPr>
          <w:cantSplit/>
          <w:trHeight w:val="569"/>
        </w:trPr>
        <w:tc>
          <w:tcPr>
            <w:tcW w:w="1710" w:type="dxa"/>
            <w:vMerge w:val="restart"/>
            <w:vAlign w:val="center"/>
          </w:tcPr>
          <w:p w:rsidR="0012789A" w:rsidRPr="006D6E99" w:rsidRDefault="0012789A" w:rsidP="00BF436F">
            <w:pPr>
              <w:rPr>
                <w:rFonts w:cs="Tahoma"/>
                <w:b/>
              </w:rPr>
            </w:pPr>
          </w:p>
          <w:p w:rsidR="0012789A" w:rsidRPr="006D6E99" w:rsidRDefault="0012789A" w:rsidP="00BF436F">
            <w:pPr>
              <w:rPr>
                <w:rFonts w:cs="Tahoma"/>
                <w:b/>
              </w:rPr>
            </w:pPr>
            <w:r>
              <w:rPr>
                <w:rFonts w:cs="Tahoma"/>
                <w:b/>
              </w:rPr>
              <w:t>xpedx</w:t>
            </w:r>
            <w:r w:rsidRPr="006D6E99">
              <w:rPr>
                <w:rFonts w:cs="Tahoma"/>
                <w:b/>
              </w:rPr>
              <w:t xml:space="preserve"> Owner(s)</w:t>
            </w:r>
          </w:p>
        </w:tc>
        <w:tc>
          <w:tcPr>
            <w:tcW w:w="2250" w:type="dxa"/>
            <w:vAlign w:val="center"/>
          </w:tcPr>
          <w:p w:rsidR="0012789A" w:rsidRPr="006D6E99" w:rsidRDefault="0012789A" w:rsidP="00BF436F">
            <w:pPr>
              <w:rPr>
                <w:rFonts w:cs="Tahoma"/>
              </w:rPr>
            </w:pPr>
            <w:r>
              <w:rPr>
                <w:rFonts w:cs="Tahoma"/>
              </w:rPr>
              <w:t>Steve Bugher</w:t>
            </w:r>
          </w:p>
        </w:tc>
        <w:tc>
          <w:tcPr>
            <w:tcW w:w="2160" w:type="dxa"/>
            <w:vAlign w:val="center"/>
          </w:tcPr>
          <w:p w:rsidR="0012789A" w:rsidRPr="006D6E99" w:rsidRDefault="0012789A" w:rsidP="00BF436F">
            <w:pPr>
              <w:rPr>
                <w:rFonts w:cs="Tahoma"/>
                <w:b/>
              </w:rPr>
            </w:pPr>
          </w:p>
        </w:tc>
        <w:tc>
          <w:tcPr>
            <w:tcW w:w="1260" w:type="dxa"/>
            <w:vAlign w:val="center"/>
          </w:tcPr>
          <w:p w:rsidR="0012789A" w:rsidRPr="006D6E99" w:rsidRDefault="0012789A" w:rsidP="00BF436F">
            <w:pPr>
              <w:rPr>
                <w:rFonts w:cs="Tahoma"/>
              </w:rPr>
            </w:pPr>
          </w:p>
        </w:tc>
        <w:tc>
          <w:tcPr>
            <w:tcW w:w="2160" w:type="dxa"/>
          </w:tcPr>
          <w:p w:rsidR="0012789A" w:rsidRPr="006D6E99" w:rsidRDefault="0012789A" w:rsidP="00BF436F">
            <w:pPr>
              <w:rPr>
                <w:rFonts w:cs="Tahoma"/>
              </w:rPr>
            </w:pPr>
          </w:p>
        </w:tc>
      </w:tr>
      <w:tr w:rsidR="0012789A" w:rsidRPr="006D6E99" w:rsidTr="00BF436F">
        <w:trPr>
          <w:cantSplit/>
          <w:trHeight w:val="569"/>
        </w:trPr>
        <w:tc>
          <w:tcPr>
            <w:tcW w:w="1710" w:type="dxa"/>
            <w:vMerge/>
            <w:vAlign w:val="center"/>
          </w:tcPr>
          <w:p w:rsidR="0012789A" w:rsidRPr="006D6E99" w:rsidRDefault="0012789A" w:rsidP="00BF436F">
            <w:pPr>
              <w:rPr>
                <w:rFonts w:cs="Tahoma"/>
                <w:b/>
              </w:rPr>
            </w:pPr>
          </w:p>
        </w:tc>
        <w:tc>
          <w:tcPr>
            <w:tcW w:w="2250" w:type="dxa"/>
            <w:vAlign w:val="center"/>
          </w:tcPr>
          <w:p w:rsidR="0012789A" w:rsidRPr="006D6E99" w:rsidRDefault="0012789A" w:rsidP="00BF436F">
            <w:pPr>
              <w:rPr>
                <w:rFonts w:cs="Tahoma"/>
              </w:rPr>
            </w:pPr>
            <w:r>
              <w:rPr>
                <w:rFonts w:cs="Tahoma"/>
              </w:rPr>
              <w:t>Cheryl Tullis</w:t>
            </w:r>
          </w:p>
        </w:tc>
        <w:tc>
          <w:tcPr>
            <w:tcW w:w="2160" w:type="dxa"/>
            <w:vAlign w:val="center"/>
          </w:tcPr>
          <w:p w:rsidR="0012789A" w:rsidRPr="006D6E99" w:rsidRDefault="0012789A" w:rsidP="00BF436F">
            <w:pPr>
              <w:rPr>
                <w:rFonts w:cs="Tahoma"/>
                <w:b/>
              </w:rPr>
            </w:pPr>
          </w:p>
        </w:tc>
        <w:tc>
          <w:tcPr>
            <w:tcW w:w="1260" w:type="dxa"/>
            <w:vAlign w:val="center"/>
          </w:tcPr>
          <w:p w:rsidR="0012789A" w:rsidRPr="006D6E99" w:rsidRDefault="0012789A" w:rsidP="00BF436F">
            <w:pPr>
              <w:rPr>
                <w:rFonts w:cs="Tahoma"/>
              </w:rPr>
            </w:pPr>
          </w:p>
        </w:tc>
        <w:tc>
          <w:tcPr>
            <w:tcW w:w="2160" w:type="dxa"/>
          </w:tcPr>
          <w:p w:rsidR="0012789A" w:rsidRPr="006D6E99" w:rsidRDefault="0012789A" w:rsidP="00BF436F">
            <w:pPr>
              <w:rPr>
                <w:rFonts w:cs="Tahoma"/>
              </w:rPr>
            </w:pPr>
          </w:p>
        </w:tc>
      </w:tr>
      <w:tr w:rsidR="0012789A" w:rsidRPr="006D6E99" w:rsidTr="00BF436F">
        <w:trPr>
          <w:cantSplit/>
          <w:trHeight w:val="569"/>
        </w:trPr>
        <w:tc>
          <w:tcPr>
            <w:tcW w:w="1710" w:type="dxa"/>
            <w:vMerge w:val="restart"/>
            <w:vAlign w:val="center"/>
          </w:tcPr>
          <w:p w:rsidR="0012789A" w:rsidRPr="006D6E99" w:rsidRDefault="0012789A" w:rsidP="00BF436F">
            <w:pPr>
              <w:rPr>
                <w:rFonts w:cs="Tahoma"/>
                <w:b/>
              </w:rPr>
            </w:pPr>
            <w:r w:rsidRPr="006D6E99">
              <w:rPr>
                <w:rFonts w:cs="Tahoma"/>
                <w:b/>
              </w:rPr>
              <w:t>Sterling Commerce Owner(s)</w:t>
            </w:r>
          </w:p>
        </w:tc>
        <w:tc>
          <w:tcPr>
            <w:tcW w:w="2250" w:type="dxa"/>
            <w:vAlign w:val="center"/>
          </w:tcPr>
          <w:p w:rsidR="0012789A" w:rsidRPr="006D6E99" w:rsidRDefault="0012789A" w:rsidP="00BF436F">
            <w:pPr>
              <w:rPr>
                <w:rFonts w:cs="Tahoma"/>
              </w:rPr>
            </w:pPr>
            <w:r>
              <w:rPr>
                <w:rFonts w:cs="Tahoma"/>
              </w:rPr>
              <w:t>Guy Read</w:t>
            </w:r>
          </w:p>
        </w:tc>
        <w:tc>
          <w:tcPr>
            <w:tcW w:w="2160" w:type="dxa"/>
            <w:vAlign w:val="center"/>
          </w:tcPr>
          <w:p w:rsidR="0012789A" w:rsidRPr="006D6E99" w:rsidRDefault="0012789A" w:rsidP="00BF436F">
            <w:pPr>
              <w:rPr>
                <w:rFonts w:cs="Tahoma"/>
                <w:b/>
              </w:rPr>
            </w:pPr>
          </w:p>
        </w:tc>
        <w:tc>
          <w:tcPr>
            <w:tcW w:w="1260" w:type="dxa"/>
            <w:vAlign w:val="center"/>
          </w:tcPr>
          <w:p w:rsidR="0012789A" w:rsidRPr="006D6E99" w:rsidRDefault="0012789A" w:rsidP="00BF436F">
            <w:pPr>
              <w:rPr>
                <w:rFonts w:cs="Tahoma"/>
              </w:rPr>
            </w:pPr>
          </w:p>
        </w:tc>
        <w:tc>
          <w:tcPr>
            <w:tcW w:w="2160" w:type="dxa"/>
          </w:tcPr>
          <w:p w:rsidR="0012789A" w:rsidRPr="006D6E99" w:rsidRDefault="0012789A" w:rsidP="00BF436F">
            <w:pPr>
              <w:rPr>
                <w:rFonts w:cs="Tahoma"/>
              </w:rPr>
            </w:pPr>
          </w:p>
        </w:tc>
      </w:tr>
      <w:tr w:rsidR="0012789A" w:rsidRPr="006D6E99" w:rsidTr="00BF436F">
        <w:trPr>
          <w:cantSplit/>
          <w:trHeight w:val="569"/>
        </w:trPr>
        <w:tc>
          <w:tcPr>
            <w:tcW w:w="1710" w:type="dxa"/>
            <w:vMerge/>
            <w:vAlign w:val="center"/>
          </w:tcPr>
          <w:p w:rsidR="0012789A" w:rsidRPr="006D6E99" w:rsidRDefault="0012789A" w:rsidP="00BF436F">
            <w:pPr>
              <w:rPr>
                <w:rFonts w:cs="Tahoma"/>
                <w:b/>
              </w:rPr>
            </w:pPr>
          </w:p>
        </w:tc>
        <w:tc>
          <w:tcPr>
            <w:tcW w:w="2250" w:type="dxa"/>
            <w:vAlign w:val="center"/>
          </w:tcPr>
          <w:p w:rsidR="0012789A" w:rsidRPr="006D6E99" w:rsidRDefault="0012789A" w:rsidP="00BF436F">
            <w:pPr>
              <w:rPr>
                <w:rFonts w:cs="Tahoma"/>
              </w:rPr>
            </w:pPr>
          </w:p>
        </w:tc>
        <w:tc>
          <w:tcPr>
            <w:tcW w:w="2160" w:type="dxa"/>
            <w:vAlign w:val="center"/>
          </w:tcPr>
          <w:p w:rsidR="0012789A" w:rsidRPr="006D6E99" w:rsidRDefault="0012789A" w:rsidP="00BF436F">
            <w:pPr>
              <w:rPr>
                <w:rFonts w:cs="Tahoma"/>
                <w:b/>
              </w:rPr>
            </w:pPr>
          </w:p>
        </w:tc>
        <w:tc>
          <w:tcPr>
            <w:tcW w:w="1260" w:type="dxa"/>
            <w:vAlign w:val="center"/>
          </w:tcPr>
          <w:p w:rsidR="0012789A" w:rsidRPr="006D6E99" w:rsidRDefault="0012789A" w:rsidP="00BF436F">
            <w:pPr>
              <w:rPr>
                <w:rFonts w:cs="Tahoma"/>
              </w:rPr>
            </w:pPr>
          </w:p>
        </w:tc>
        <w:tc>
          <w:tcPr>
            <w:tcW w:w="2160" w:type="dxa"/>
          </w:tcPr>
          <w:p w:rsidR="0012789A" w:rsidRPr="006D6E99" w:rsidRDefault="0012789A" w:rsidP="00BF436F">
            <w:pPr>
              <w:rPr>
                <w:rFonts w:cs="Tahoma"/>
              </w:rPr>
            </w:pPr>
          </w:p>
        </w:tc>
      </w:tr>
    </w:tbl>
    <w:p w:rsidR="0012789A" w:rsidRPr="006D6E99" w:rsidRDefault="0012789A" w:rsidP="00313CCE">
      <w:pPr>
        <w:rPr>
          <w:rFonts w:cs="Tahoma"/>
        </w:rPr>
      </w:pPr>
    </w:p>
    <w:p w:rsidR="0012789A" w:rsidRPr="006D6E99" w:rsidRDefault="0012789A" w:rsidP="00313CCE">
      <w:pPr>
        <w:rPr>
          <w:rFonts w:cs="Tahoma"/>
        </w:rPr>
      </w:pPr>
      <w:r w:rsidRPr="006D6E99">
        <w:rPr>
          <w:rFonts w:cs="Tahoma"/>
          <w:b/>
        </w:rPr>
        <w:t>Note</w:t>
      </w:r>
      <w:r w:rsidRPr="006D6E99">
        <w:rPr>
          <w:rFonts w:cs="Tahoma"/>
        </w:rPr>
        <w:t>: The sign off indicates approval of all sections of the document.</w:t>
      </w:r>
    </w:p>
    <w:p w:rsidR="0012789A" w:rsidRPr="006D6E99" w:rsidRDefault="0012789A" w:rsidP="00313CCE">
      <w:pPr>
        <w:rPr>
          <w:rFonts w:cs="Tahoma"/>
        </w:rPr>
      </w:pPr>
    </w:p>
    <w:p w:rsidR="0012789A" w:rsidRPr="006D6E99" w:rsidRDefault="0012789A" w:rsidP="00313CCE">
      <w:pPr>
        <w:pStyle w:val="TOAHeading"/>
        <w:rPr>
          <w:rFonts w:cs="Tahoma"/>
        </w:rPr>
      </w:pPr>
      <w:r w:rsidRPr="006D6E99">
        <w:rPr>
          <w:rFonts w:cs="Tahoma"/>
        </w:rPr>
        <w:t>Document Revision History</w:t>
      </w:r>
    </w:p>
    <w:p w:rsidR="0012789A" w:rsidRPr="006D6E99" w:rsidRDefault="0012789A" w:rsidP="00313CCE">
      <w:pPr>
        <w:rPr>
          <w:rFonts w:cs="Tahoma"/>
        </w:rPr>
      </w:pPr>
    </w:p>
    <w:p w:rsidR="0012789A" w:rsidRPr="006D6E99" w:rsidRDefault="0012789A" w:rsidP="00313CCE">
      <w:pPr>
        <w:rPr>
          <w:rFonts w:cs="Tahoma"/>
        </w:rPr>
      </w:pPr>
      <w:r w:rsidRPr="006D6E99">
        <w:rPr>
          <w:rFonts w:cs="Tahoma"/>
        </w:rPr>
        <w:t>This chart tracks the changes introduced by the revisions to the document as the project progresses through the stages of the System Development Life Cycle (SDLC).</w:t>
      </w:r>
    </w:p>
    <w:p w:rsidR="0012789A" w:rsidRPr="006D6E99" w:rsidRDefault="0012789A"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98"/>
        <w:gridCol w:w="1692"/>
        <w:gridCol w:w="4140"/>
        <w:gridCol w:w="2520"/>
      </w:tblGrid>
      <w:tr w:rsidR="0012789A" w:rsidRPr="006D6E99" w:rsidTr="00BF436F">
        <w:trPr>
          <w:tblHeader/>
        </w:trPr>
        <w:tc>
          <w:tcPr>
            <w:tcW w:w="1098" w:type="dxa"/>
            <w:shd w:val="clear" w:color="auto" w:fill="D9D9D9"/>
          </w:tcPr>
          <w:p w:rsidR="0012789A" w:rsidRPr="006D6E99" w:rsidRDefault="0012789A" w:rsidP="00BF436F">
            <w:pPr>
              <w:pStyle w:val="TOC1"/>
              <w:rPr>
                <w:rFonts w:cs="Tahoma"/>
              </w:rPr>
            </w:pPr>
            <w:r w:rsidRPr="006D6E99">
              <w:rPr>
                <w:rFonts w:cs="Tahoma"/>
              </w:rPr>
              <w:t>Version</w:t>
            </w:r>
          </w:p>
        </w:tc>
        <w:tc>
          <w:tcPr>
            <w:tcW w:w="1692" w:type="dxa"/>
            <w:shd w:val="clear" w:color="auto" w:fill="D9D9D9"/>
          </w:tcPr>
          <w:p w:rsidR="0012789A" w:rsidRPr="006D6E99" w:rsidRDefault="0012789A" w:rsidP="00BF436F">
            <w:pPr>
              <w:keepNext/>
              <w:keepLines/>
              <w:rPr>
                <w:rFonts w:cs="Tahoma"/>
                <w:b/>
              </w:rPr>
            </w:pPr>
            <w:r w:rsidRPr="006D6E99">
              <w:rPr>
                <w:rFonts w:cs="Tahoma"/>
                <w:b/>
              </w:rPr>
              <w:t xml:space="preserve">Date </w:t>
            </w:r>
          </w:p>
        </w:tc>
        <w:tc>
          <w:tcPr>
            <w:tcW w:w="4140" w:type="dxa"/>
            <w:shd w:val="clear" w:color="auto" w:fill="D9D9D9"/>
          </w:tcPr>
          <w:p w:rsidR="0012789A" w:rsidRPr="006D6E99" w:rsidRDefault="0012789A" w:rsidP="00BF436F">
            <w:pPr>
              <w:keepNext/>
              <w:keepLines/>
              <w:rPr>
                <w:rFonts w:cs="Tahoma"/>
                <w:b/>
              </w:rPr>
            </w:pPr>
            <w:r w:rsidRPr="006D6E99">
              <w:rPr>
                <w:rFonts w:cs="Tahoma"/>
                <w:b/>
              </w:rPr>
              <w:t>Description (Changes Made)</w:t>
            </w:r>
          </w:p>
        </w:tc>
        <w:tc>
          <w:tcPr>
            <w:tcW w:w="2520" w:type="dxa"/>
            <w:shd w:val="clear" w:color="auto" w:fill="D9D9D9"/>
          </w:tcPr>
          <w:p w:rsidR="0012789A" w:rsidRPr="006D6E99" w:rsidRDefault="0012789A" w:rsidP="00BF436F">
            <w:pPr>
              <w:keepNext/>
              <w:keepLines/>
              <w:rPr>
                <w:rFonts w:cs="Tahoma"/>
                <w:b/>
              </w:rPr>
            </w:pPr>
            <w:r w:rsidRPr="006D6E99">
              <w:rPr>
                <w:rFonts w:cs="Tahoma"/>
                <w:b/>
              </w:rPr>
              <w:t>Author(s)</w:t>
            </w:r>
          </w:p>
        </w:tc>
      </w:tr>
      <w:tr w:rsidR="0012789A" w:rsidRPr="006D6E99" w:rsidTr="00BF436F">
        <w:tc>
          <w:tcPr>
            <w:tcW w:w="1098" w:type="dxa"/>
          </w:tcPr>
          <w:p w:rsidR="0012789A" w:rsidRPr="006D6E99" w:rsidRDefault="0012789A" w:rsidP="00BF436F">
            <w:pPr>
              <w:keepNext/>
              <w:keepLines/>
              <w:rPr>
                <w:rFonts w:cs="Tahoma"/>
              </w:rPr>
            </w:pPr>
            <w:r>
              <w:rPr>
                <w:rFonts w:cs="Tahoma"/>
              </w:rPr>
              <w:t>1.0</w:t>
            </w:r>
          </w:p>
        </w:tc>
        <w:tc>
          <w:tcPr>
            <w:tcW w:w="1692" w:type="dxa"/>
          </w:tcPr>
          <w:p w:rsidR="0012789A" w:rsidRPr="006D6E99" w:rsidRDefault="0012789A" w:rsidP="00493134">
            <w:pPr>
              <w:keepNext/>
              <w:keepLines/>
              <w:rPr>
                <w:rFonts w:cs="Tahoma"/>
              </w:rPr>
            </w:pPr>
            <w:r>
              <w:rPr>
                <w:rFonts w:cs="Tahoma"/>
              </w:rPr>
              <w:t>04/24/2010</w:t>
            </w:r>
          </w:p>
        </w:tc>
        <w:tc>
          <w:tcPr>
            <w:tcW w:w="4140" w:type="dxa"/>
          </w:tcPr>
          <w:p w:rsidR="0012789A" w:rsidRPr="006D6E99" w:rsidRDefault="0012789A" w:rsidP="00BF436F">
            <w:pPr>
              <w:keepNext/>
              <w:keepLines/>
              <w:rPr>
                <w:rFonts w:cs="Tahoma"/>
              </w:rPr>
            </w:pPr>
            <w:r>
              <w:rPr>
                <w:rFonts w:cs="Tahoma"/>
              </w:rPr>
              <w:t>Initial Draft</w:t>
            </w:r>
          </w:p>
        </w:tc>
        <w:tc>
          <w:tcPr>
            <w:tcW w:w="2520" w:type="dxa"/>
          </w:tcPr>
          <w:p w:rsidR="0012789A" w:rsidRPr="006D6E99" w:rsidRDefault="0012789A" w:rsidP="00BF436F">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12789A" w:rsidRPr="006D6E99" w:rsidTr="00BF436F">
        <w:tc>
          <w:tcPr>
            <w:tcW w:w="1098" w:type="dxa"/>
          </w:tcPr>
          <w:p w:rsidR="0012789A" w:rsidRDefault="0012789A" w:rsidP="00BF436F">
            <w:pPr>
              <w:keepNext/>
              <w:keepLines/>
              <w:rPr>
                <w:rFonts w:cs="Tahoma"/>
              </w:rPr>
            </w:pPr>
            <w:r>
              <w:rPr>
                <w:rFonts w:cs="Tahoma"/>
              </w:rPr>
              <w:t>1.1</w:t>
            </w:r>
          </w:p>
        </w:tc>
        <w:tc>
          <w:tcPr>
            <w:tcW w:w="1692" w:type="dxa"/>
          </w:tcPr>
          <w:p w:rsidR="0012789A" w:rsidRDefault="0012789A" w:rsidP="00BF436F">
            <w:pPr>
              <w:keepNext/>
              <w:keepLines/>
              <w:rPr>
                <w:rFonts w:cs="Tahoma"/>
              </w:rPr>
            </w:pPr>
            <w:r>
              <w:rPr>
                <w:rFonts w:cs="Tahoma"/>
              </w:rPr>
              <w:t>05/25/2010</w:t>
            </w:r>
          </w:p>
        </w:tc>
        <w:tc>
          <w:tcPr>
            <w:tcW w:w="4140" w:type="dxa"/>
          </w:tcPr>
          <w:p w:rsidR="0012789A" w:rsidRDefault="0012789A"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Updated based on feedback dated 05/11/2010</w:t>
            </w:r>
          </w:p>
        </w:tc>
        <w:tc>
          <w:tcPr>
            <w:tcW w:w="2520" w:type="dxa"/>
          </w:tcPr>
          <w:p w:rsidR="0012789A" w:rsidRDefault="0012789A" w:rsidP="00BF436F">
            <w:pPr>
              <w:keepNext/>
              <w:keepLines/>
              <w:tabs>
                <w:tab w:val="left" w:pos="1170"/>
              </w:tabs>
              <w:rPr>
                <w:rFonts w:cs="Tahoma"/>
              </w:rPr>
            </w:pPr>
            <w:smartTag w:uri="urn:schemas-microsoft-com:office:smarttags" w:element="place">
              <w:smartTag w:uri="urn:schemas-microsoft-com:office:smarttags" w:element="City">
                <w:r>
                  <w:rPr>
                    <w:rFonts w:cs="Tahoma"/>
                  </w:rPr>
                  <w:t>Sterling</w:t>
                </w:r>
              </w:smartTag>
            </w:smartTag>
          </w:p>
        </w:tc>
      </w:tr>
      <w:tr w:rsidR="0012789A" w:rsidRPr="006D6E99" w:rsidTr="00BF436F">
        <w:trPr>
          <w:ins w:id="34" w:author="prgupta" w:date="2010-06-04T13:34:00Z"/>
        </w:trPr>
        <w:tc>
          <w:tcPr>
            <w:tcW w:w="1098" w:type="dxa"/>
          </w:tcPr>
          <w:p w:rsidR="0012789A" w:rsidRDefault="0012789A" w:rsidP="00BF436F">
            <w:pPr>
              <w:keepNext/>
              <w:keepLines/>
              <w:rPr>
                <w:ins w:id="35" w:author="prgupta" w:date="2010-06-04T13:34:00Z"/>
                <w:rFonts w:cs="Tahoma"/>
              </w:rPr>
            </w:pPr>
            <w:ins w:id="36" w:author="prgupta" w:date="2010-06-04T13:34:00Z">
              <w:r>
                <w:rPr>
                  <w:rFonts w:cs="Tahoma"/>
                </w:rPr>
                <w:t>1.2</w:t>
              </w:r>
            </w:ins>
          </w:p>
        </w:tc>
        <w:tc>
          <w:tcPr>
            <w:tcW w:w="1692" w:type="dxa"/>
          </w:tcPr>
          <w:p w:rsidR="0012789A" w:rsidRDefault="0012789A" w:rsidP="00BF436F">
            <w:pPr>
              <w:keepNext/>
              <w:keepLines/>
              <w:rPr>
                <w:ins w:id="37" w:author="prgupta" w:date="2010-06-04T13:34:00Z"/>
                <w:rFonts w:cs="Tahoma"/>
              </w:rPr>
            </w:pPr>
            <w:ins w:id="38" w:author="prgupta" w:date="2010-06-04T13:34:00Z">
              <w:r>
                <w:rPr>
                  <w:rFonts w:cs="Tahoma"/>
                </w:rPr>
                <w:t>06/04/2010</w:t>
              </w:r>
            </w:ins>
          </w:p>
        </w:tc>
        <w:tc>
          <w:tcPr>
            <w:tcW w:w="4140" w:type="dxa"/>
          </w:tcPr>
          <w:p w:rsidR="0012789A" w:rsidRDefault="0012789A"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ins w:id="39" w:author="prgupta" w:date="2010-06-04T13:34:00Z"/>
                <w:rFonts w:ascii="Tahoma" w:hAnsi="Tahoma" w:cs="Tahoma"/>
              </w:rPr>
            </w:pPr>
            <w:ins w:id="40" w:author="prgupta" w:date="2010-06-04T13:34:00Z">
              <w:r>
                <w:rPr>
                  <w:rFonts w:ascii="Tahoma" w:hAnsi="Tahoma" w:cs="Tahoma"/>
                </w:rPr>
                <w:t>Updated based on feedback dated 20100603</w:t>
              </w:r>
            </w:ins>
            <w:ins w:id="41" w:author="prgupta" w:date="2010-06-04T13:49:00Z">
              <w:r>
                <w:rPr>
                  <w:rFonts w:ascii="Tahoma" w:hAnsi="Tahoma" w:cs="Tahoma"/>
                </w:rPr>
                <w:t xml:space="preserve">. Cleaned up document to remove previous track changes. </w:t>
              </w:r>
            </w:ins>
          </w:p>
        </w:tc>
        <w:tc>
          <w:tcPr>
            <w:tcW w:w="2520" w:type="dxa"/>
          </w:tcPr>
          <w:p w:rsidR="0012789A" w:rsidRDefault="0012789A" w:rsidP="00BF436F">
            <w:pPr>
              <w:keepNext/>
              <w:keepLines/>
              <w:tabs>
                <w:tab w:val="left" w:pos="1170"/>
              </w:tabs>
              <w:rPr>
                <w:ins w:id="42" w:author="prgupta" w:date="2010-06-04T13:34:00Z"/>
                <w:rFonts w:cs="Tahoma"/>
              </w:rPr>
            </w:pPr>
            <w:smartTag w:uri="urn:schemas-microsoft-com:office:smarttags" w:element="place">
              <w:smartTag w:uri="urn:schemas-microsoft-com:office:smarttags" w:element="City">
                <w:ins w:id="43" w:author="prgupta" w:date="2010-06-04T13:34:00Z">
                  <w:r>
                    <w:rPr>
                      <w:rFonts w:cs="Tahoma"/>
                    </w:rPr>
                    <w:t>Sterling</w:t>
                  </w:r>
                </w:ins>
              </w:smartTag>
            </w:smartTag>
          </w:p>
        </w:tc>
      </w:tr>
      <w:tr w:rsidR="0012789A" w:rsidRPr="006D6E99" w:rsidTr="00BF436F">
        <w:trPr>
          <w:ins w:id="44" w:author="prgupta" w:date="2010-06-11T16:31:00Z"/>
        </w:trPr>
        <w:tc>
          <w:tcPr>
            <w:tcW w:w="1098" w:type="dxa"/>
          </w:tcPr>
          <w:p w:rsidR="0012789A" w:rsidRDefault="0012789A" w:rsidP="00BF436F">
            <w:pPr>
              <w:keepNext/>
              <w:keepLines/>
              <w:rPr>
                <w:ins w:id="45" w:author="prgupta" w:date="2010-06-11T16:31:00Z"/>
                <w:rFonts w:cs="Tahoma"/>
              </w:rPr>
            </w:pPr>
            <w:ins w:id="46" w:author="prgupta" w:date="2010-06-11T16:31:00Z">
              <w:r>
                <w:rPr>
                  <w:rFonts w:cs="Tahoma"/>
                </w:rPr>
                <w:t>1.3</w:t>
              </w:r>
            </w:ins>
          </w:p>
        </w:tc>
        <w:tc>
          <w:tcPr>
            <w:tcW w:w="1692" w:type="dxa"/>
          </w:tcPr>
          <w:p w:rsidR="0012789A" w:rsidRDefault="0012789A" w:rsidP="00BF436F">
            <w:pPr>
              <w:keepNext/>
              <w:keepLines/>
              <w:rPr>
                <w:ins w:id="47" w:author="prgupta" w:date="2010-06-11T16:31:00Z"/>
                <w:rFonts w:cs="Tahoma"/>
              </w:rPr>
            </w:pPr>
            <w:ins w:id="48" w:author="prgupta" w:date="2010-06-11T16:31:00Z">
              <w:r>
                <w:rPr>
                  <w:rFonts w:cs="Tahoma"/>
                </w:rPr>
                <w:t>06/11/2010</w:t>
              </w:r>
            </w:ins>
          </w:p>
        </w:tc>
        <w:tc>
          <w:tcPr>
            <w:tcW w:w="4140" w:type="dxa"/>
          </w:tcPr>
          <w:p w:rsidR="0012789A" w:rsidRDefault="0012789A"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ins w:id="49" w:author="prgupta" w:date="2010-06-11T16:31:00Z"/>
                <w:rFonts w:ascii="Tahoma" w:hAnsi="Tahoma" w:cs="Tahoma"/>
              </w:rPr>
            </w:pPr>
            <w:ins w:id="50" w:author="prgupta" w:date="2010-06-11T16:32:00Z">
              <w:r>
                <w:rPr>
                  <w:rFonts w:ascii="Tahoma" w:hAnsi="Tahoma" w:cs="Tahoma"/>
                </w:rPr>
                <w:t>Updated based on meeting 6/9/2010</w:t>
              </w:r>
            </w:ins>
          </w:p>
        </w:tc>
        <w:tc>
          <w:tcPr>
            <w:tcW w:w="2520" w:type="dxa"/>
          </w:tcPr>
          <w:p w:rsidR="0012789A" w:rsidRDefault="0012789A" w:rsidP="00BF436F">
            <w:pPr>
              <w:keepNext/>
              <w:keepLines/>
              <w:tabs>
                <w:tab w:val="left" w:pos="1170"/>
              </w:tabs>
              <w:rPr>
                <w:ins w:id="51" w:author="prgupta" w:date="2010-06-11T16:31:00Z"/>
                <w:rFonts w:cs="Tahoma"/>
              </w:rPr>
            </w:pPr>
            <w:smartTag w:uri="urn:schemas-microsoft-com:office:smarttags" w:element="place">
              <w:smartTag w:uri="urn:schemas-microsoft-com:office:smarttags" w:element="City">
                <w:ins w:id="52" w:author="prgupta" w:date="2010-06-11T16:32:00Z">
                  <w:r>
                    <w:rPr>
                      <w:rFonts w:cs="Tahoma"/>
                    </w:rPr>
                    <w:t>Sterling</w:t>
                  </w:r>
                </w:ins>
              </w:smartTag>
            </w:smartTag>
          </w:p>
        </w:tc>
      </w:tr>
      <w:tr w:rsidR="0012789A" w:rsidRPr="006D6E99" w:rsidTr="00BF436F">
        <w:trPr>
          <w:ins w:id="53" w:author="Sterling User" w:date="2010-06-17T13:15:00Z"/>
        </w:trPr>
        <w:tc>
          <w:tcPr>
            <w:tcW w:w="1098" w:type="dxa"/>
          </w:tcPr>
          <w:p w:rsidR="0012789A" w:rsidRDefault="0012789A" w:rsidP="00BF436F">
            <w:pPr>
              <w:keepNext/>
              <w:keepLines/>
              <w:rPr>
                <w:ins w:id="54" w:author="Sterling User" w:date="2010-06-17T13:15:00Z"/>
                <w:rFonts w:cs="Tahoma"/>
              </w:rPr>
            </w:pPr>
            <w:ins w:id="55" w:author="Sterling User" w:date="2010-06-17T13:15:00Z">
              <w:r>
                <w:rPr>
                  <w:rFonts w:cs="Tahoma"/>
                </w:rPr>
                <w:t>1.4</w:t>
              </w:r>
            </w:ins>
          </w:p>
        </w:tc>
        <w:tc>
          <w:tcPr>
            <w:tcW w:w="1692" w:type="dxa"/>
          </w:tcPr>
          <w:p w:rsidR="0012789A" w:rsidRDefault="0012789A" w:rsidP="00BF436F">
            <w:pPr>
              <w:keepNext/>
              <w:keepLines/>
              <w:rPr>
                <w:ins w:id="56" w:author="Sterling User" w:date="2010-06-17T13:15:00Z"/>
                <w:rFonts w:cs="Tahoma"/>
              </w:rPr>
            </w:pPr>
            <w:ins w:id="57" w:author="Sterling User" w:date="2010-06-17T13:15:00Z">
              <w:r>
                <w:rPr>
                  <w:rFonts w:cs="Tahoma"/>
                </w:rPr>
                <w:t>06/17/2010</w:t>
              </w:r>
            </w:ins>
          </w:p>
        </w:tc>
        <w:tc>
          <w:tcPr>
            <w:tcW w:w="4140" w:type="dxa"/>
          </w:tcPr>
          <w:p w:rsidR="0012789A" w:rsidRDefault="0012789A"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ins w:id="58" w:author="Sterling User" w:date="2010-06-17T13:15:00Z"/>
                <w:rFonts w:ascii="Tahoma" w:hAnsi="Tahoma" w:cs="Tahoma"/>
              </w:rPr>
            </w:pPr>
            <w:ins w:id="59" w:author="Sterling User" w:date="2010-06-17T13:15:00Z">
              <w:r>
                <w:rPr>
                  <w:rFonts w:ascii="Tahoma" w:hAnsi="Tahoma" w:cs="Tahoma"/>
                </w:rPr>
                <w:t>Including Connectivity Diagram</w:t>
              </w:r>
            </w:ins>
          </w:p>
        </w:tc>
        <w:tc>
          <w:tcPr>
            <w:tcW w:w="2520" w:type="dxa"/>
          </w:tcPr>
          <w:p w:rsidR="0012789A" w:rsidRDefault="0012789A" w:rsidP="00BF436F">
            <w:pPr>
              <w:keepNext/>
              <w:keepLines/>
              <w:tabs>
                <w:tab w:val="left" w:pos="1170"/>
              </w:tabs>
              <w:rPr>
                <w:ins w:id="60" w:author="Sterling User" w:date="2010-06-17T13:15:00Z"/>
                <w:rFonts w:cs="Tahoma"/>
              </w:rPr>
            </w:pPr>
            <w:smartTag w:uri="urn:schemas-microsoft-com:office:smarttags" w:element="place">
              <w:smartTag w:uri="urn:schemas-microsoft-com:office:smarttags" w:element="City">
                <w:ins w:id="61" w:author="Sterling User" w:date="2010-06-17T13:15:00Z">
                  <w:r>
                    <w:rPr>
                      <w:rFonts w:cs="Tahoma"/>
                    </w:rPr>
                    <w:t>Sterling</w:t>
                  </w:r>
                </w:ins>
              </w:smartTag>
            </w:smartTag>
          </w:p>
        </w:tc>
      </w:tr>
    </w:tbl>
    <w:p w:rsidR="0012789A" w:rsidRPr="006D6E99" w:rsidRDefault="0012789A" w:rsidP="00313CCE">
      <w:pPr>
        <w:pStyle w:val="Title"/>
        <w:jc w:val="left"/>
      </w:pPr>
    </w:p>
    <w:p w:rsidR="0012789A" w:rsidRPr="006D6E99" w:rsidRDefault="0012789A" w:rsidP="00313CCE">
      <w:pPr>
        <w:pStyle w:val="TOAHeading"/>
        <w:rPr>
          <w:rFonts w:cs="Tahoma"/>
        </w:rPr>
      </w:pPr>
      <w:r w:rsidRPr="006D6E99">
        <w:rPr>
          <w:rFonts w:cs="Tahoma"/>
        </w:rPr>
        <w:t>Related or Reference Documents</w:t>
      </w:r>
    </w:p>
    <w:p w:rsidR="0012789A" w:rsidRPr="006D6E99" w:rsidRDefault="0012789A"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90"/>
        <w:gridCol w:w="2880"/>
        <w:gridCol w:w="1260"/>
        <w:gridCol w:w="2520"/>
      </w:tblGrid>
      <w:tr w:rsidR="0012789A" w:rsidRPr="006D6E99" w:rsidTr="00BF436F">
        <w:trPr>
          <w:tblHeader/>
        </w:trPr>
        <w:tc>
          <w:tcPr>
            <w:tcW w:w="2790" w:type="dxa"/>
            <w:shd w:val="clear" w:color="auto" w:fill="D9D9D9"/>
          </w:tcPr>
          <w:p w:rsidR="0012789A" w:rsidRPr="006D6E99" w:rsidRDefault="0012789A" w:rsidP="00BF436F">
            <w:pPr>
              <w:pStyle w:val="TOC1"/>
              <w:rPr>
                <w:rFonts w:cs="Tahoma"/>
              </w:rPr>
            </w:pPr>
            <w:r w:rsidRPr="006D6E99">
              <w:rPr>
                <w:rFonts w:cs="Tahoma"/>
              </w:rPr>
              <w:t xml:space="preserve">Document Name </w:t>
            </w:r>
          </w:p>
        </w:tc>
        <w:tc>
          <w:tcPr>
            <w:tcW w:w="2880" w:type="dxa"/>
            <w:shd w:val="clear" w:color="auto" w:fill="D9D9D9"/>
          </w:tcPr>
          <w:p w:rsidR="0012789A" w:rsidRPr="006D6E99" w:rsidRDefault="0012789A" w:rsidP="00BF436F">
            <w:pPr>
              <w:pStyle w:val="TOC1"/>
              <w:rPr>
                <w:rFonts w:cs="Tahoma"/>
              </w:rPr>
            </w:pPr>
            <w:r w:rsidRPr="006D6E99">
              <w:rPr>
                <w:rFonts w:cs="Tahoma"/>
              </w:rPr>
              <w:t>Description</w:t>
            </w:r>
          </w:p>
        </w:tc>
        <w:tc>
          <w:tcPr>
            <w:tcW w:w="1260" w:type="dxa"/>
            <w:shd w:val="clear" w:color="auto" w:fill="D9D9D9"/>
          </w:tcPr>
          <w:p w:rsidR="0012789A" w:rsidRPr="006D6E99" w:rsidRDefault="0012789A" w:rsidP="00BF436F">
            <w:pPr>
              <w:pStyle w:val="TOC1"/>
              <w:rPr>
                <w:rFonts w:cs="Tahoma"/>
              </w:rPr>
            </w:pPr>
            <w:r w:rsidRPr="006D6E99">
              <w:rPr>
                <w:rFonts w:cs="Tahoma"/>
              </w:rPr>
              <w:t>Owner</w:t>
            </w:r>
          </w:p>
        </w:tc>
        <w:tc>
          <w:tcPr>
            <w:tcW w:w="2520" w:type="dxa"/>
            <w:shd w:val="clear" w:color="auto" w:fill="D9D9D9"/>
          </w:tcPr>
          <w:p w:rsidR="0012789A" w:rsidRPr="006D6E99" w:rsidRDefault="0012789A" w:rsidP="00BF436F">
            <w:pPr>
              <w:pStyle w:val="TOC1"/>
              <w:rPr>
                <w:rFonts w:cs="Tahoma"/>
              </w:rPr>
            </w:pPr>
            <w:r w:rsidRPr="006D6E99">
              <w:rPr>
                <w:rFonts w:cs="Tahoma"/>
              </w:rPr>
              <w:t>Location</w:t>
            </w:r>
          </w:p>
        </w:tc>
      </w:tr>
      <w:tr w:rsidR="0012789A" w:rsidRPr="006D6E99" w:rsidTr="00BF436F">
        <w:tc>
          <w:tcPr>
            <w:tcW w:w="2790" w:type="dxa"/>
          </w:tcPr>
          <w:p w:rsidR="0012789A" w:rsidRPr="00AB2859" w:rsidRDefault="0012789A" w:rsidP="00BF436F">
            <w:pPr>
              <w:keepNext/>
              <w:keepLines/>
              <w:rPr>
                <w:rFonts w:cs="Tahoma"/>
              </w:rPr>
            </w:pPr>
            <w:r w:rsidRPr="00AB2859">
              <w:rPr>
                <w:rFonts w:cs="Tahoma"/>
              </w:rPr>
              <w:t>SCI_Xpedx Solution Definition Document v1.</w:t>
            </w:r>
            <w:r>
              <w:rPr>
                <w:rFonts w:cs="Tahoma"/>
              </w:rPr>
              <w:t>5</w:t>
            </w:r>
          </w:p>
        </w:tc>
        <w:tc>
          <w:tcPr>
            <w:tcW w:w="2880" w:type="dxa"/>
          </w:tcPr>
          <w:p w:rsidR="0012789A" w:rsidRPr="006D6E99" w:rsidRDefault="0012789A" w:rsidP="00BF436F">
            <w:pPr>
              <w:keepNext/>
              <w:keepLines/>
              <w:rPr>
                <w:rFonts w:cs="Tahoma"/>
              </w:rPr>
            </w:pPr>
            <w:r>
              <w:rPr>
                <w:rFonts w:cs="Tahoma"/>
              </w:rPr>
              <w:t>Solution Definition document</w:t>
            </w:r>
          </w:p>
        </w:tc>
        <w:tc>
          <w:tcPr>
            <w:tcW w:w="1260" w:type="dxa"/>
          </w:tcPr>
          <w:p w:rsidR="0012789A" w:rsidRPr="006D6E99" w:rsidRDefault="0012789A" w:rsidP="00BF436F">
            <w:pPr>
              <w:keepNext/>
              <w:keepLines/>
              <w:rPr>
                <w:rFonts w:cs="Tahoma"/>
              </w:rPr>
            </w:pPr>
            <w:r>
              <w:rPr>
                <w:rFonts w:cs="Tahoma"/>
              </w:rPr>
              <w:t>Sterling Commerce</w:t>
            </w:r>
          </w:p>
        </w:tc>
        <w:tc>
          <w:tcPr>
            <w:tcW w:w="2520" w:type="dxa"/>
          </w:tcPr>
          <w:p w:rsidR="0012789A" w:rsidRPr="006D6E99" w:rsidRDefault="0012789A" w:rsidP="00BF436F">
            <w:pPr>
              <w:keepNext/>
              <w:keepLines/>
              <w:rPr>
                <w:rFonts w:cs="Tahoma"/>
              </w:rPr>
            </w:pPr>
          </w:p>
        </w:tc>
      </w:tr>
      <w:tr w:rsidR="0012789A" w:rsidRPr="006D6E99" w:rsidTr="00BF436F">
        <w:tc>
          <w:tcPr>
            <w:tcW w:w="2790" w:type="dxa"/>
          </w:tcPr>
          <w:p w:rsidR="0012789A" w:rsidRPr="00C967CB" w:rsidRDefault="0012789A" w:rsidP="00BF436F">
            <w:pPr>
              <w:keepNext/>
              <w:keepLines/>
              <w:rPr>
                <w:rFonts w:cs="Tahoma"/>
              </w:rPr>
            </w:pPr>
          </w:p>
        </w:tc>
        <w:tc>
          <w:tcPr>
            <w:tcW w:w="2880" w:type="dxa"/>
          </w:tcPr>
          <w:p w:rsidR="0012789A" w:rsidRPr="006D6E99" w:rsidRDefault="0012789A" w:rsidP="00BF436F">
            <w:pPr>
              <w:keepNext/>
              <w:keepLines/>
              <w:rPr>
                <w:rFonts w:cs="Tahoma"/>
              </w:rPr>
            </w:pPr>
          </w:p>
        </w:tc>
        <w:tc>
          <w:tcPr>
            <w:tcW w:w="1260" w:type="dxa"/>
          </w:tcPr>
          <w:p w:rsidR="0012789A" w:rsidRPr="006D6E99" w:rsidRDefault="0012789A" w:rsidP="00BF436F">
            <w:pPr>
              <w:keepNext/>
              <w:keepLines/>
              <w:rPr>
                <w:rFonts w:cs="Tahoma"/>
              </w:rPr>
            </w:pPr>
          </w:p>
        </w:tc>
        <w:tc>
          <w:tcPr>
            <w:tcW w:w="2520" w:type="dxa"/>
          </w:tcPr>
          <w:p w:rsidR="0012789A" w:rsidRPr="006D6E99" w:rsidRDefault="0012789A" w:rsidP="00BF436F">
            <w:pPr>
              <w:keepNext/>
              <w:keepLines/>
              <w:rPr>
                <w:rFonts w:cs="Tahoma"/>
              </w:rPr>
            </w:pPr>
          </w:p>
        </w:tc>
      </w:tr>
    </w:tbl>
    <w:p w:rsidR="0012789A" w:rsidRPr="006D6E99" w:rsidRDefault="0012789A" w:rsidP="00313CCE">
      <w:pPr>
        <w:rPr>
          <w:rFonts w:cs="Tahoma"/>
        </w:rPr>
      </w:pPr>
    </w:p>
    <w:p w:rsidR="0012789A" w:rsidRDefault="0012789A" w:rsidP="00313CCE">
      <w:pPr>
        <w:rPr>
          <w:rFonts w:cs="Tahoma"/>
        </w:rPr>
      </w:pPr>
    </w:p>
    <w:p w:rsidR="0012789A" w:rsidRDefault="0012789A" w:rsidP="00313CCE">
      <w:pPr>
        <w:rPr>
          <w:rFonts w:cs="Tahoma"/>
        </w:rPr>
      </w:pPr>
    </w:p>
    <w:p w:rsidR="0012789A" w:rsidRDefault="0012789A" w:rsidP="00313CCE">
      <w:pPr>
        <w:rPr>
          <w:rFonts w:cs="Tahoma"/>
        </w:rPr>
      </w:pPr>
    </w:p>
    <w:p w:rsidR="0012789A" w:rsidRDefault="0012789A" w:rsidP="00313CCE">
      <w:pPr>
        <w:rPr>
          <w:rFonts w:cs="Tahoma"/>
        </w:rPr>
        <w:sectPr w:rsidR="0012789A" w:rsidSect="00083555">
          <w:pgSz w:w="12240" w:h="15840" w:code="1"/>
          <w:pgMar w:top="1440" w:right="1800" w:bottom="1440" w:left="1800" w:header="720" w:footer="720" w:gutter="0"/>
          <w:cols w:space="720"/>
          <w:titlePg/>
        </w:sectPr>
      </w:pPr>
    </w:p>
    <w:p w:rsidR="0012789A" w:rsidRDefault="0012789A" w:rsidP="00313CCE">
      <w:pPr>
        <w:rPr>
          <w:rFonts w:cs="Tahoma"/>
        </w:rPr>
      </w:pPr>
    </w:p>
    <w:p w:rsidR="0012789A" w:rsidRDefault="0012789A" w:rsidP="00313CCE">
      <w:pPr>
        <w:rPr>
          <w:rFonts w:cs="Tahoma"/>
        </w:rPr>
      </w:pPr>
    </w:p>
    <w:p w:rsidR="0012789A" w:rsidRDefault="0012789A" w:rsidP="00313CCE">
      <w:pPr>
        <w:rPr>
          <w:rFonts w:cs="Tahoma"/>
        </w:rPr>
      </w:pPr>
    </w:p>
    <w:p w:rsidR="0012789A" w:rsidRDefault="0012789A" w:rsidP="00313CCE">
      <w:pPr>
        <w:rPr>
          <w:rFonts w:cs="Tahoma"/>
        </w:rPr>
      </w:pPr>
    </w:p>
    <w:p w:rsidR="0012789A" w:rsidRDefault="0012789A" w:rsidP="00313CCE">
      <w:pPr>
        <w:rPr>
          <w:rFonts w:cs="Tahoma"/>
        </w:rPr>
      </w:pPr>
    </w:p>
    <w:p w:rsidR="0012789A" w:rsidRDefault="0012789A" w:rsidP="00313CCE">
      <w:pPr>
        <w:rPr>
          <w:rFonts w:cs="Tahoma"/>
        </w:rPr>
      </w:pPr>
    </w:p>
    <w:p w:rsidR="0012789A" w:rsidRPr="006D6E99" w:rsidRDefault="0012789A" w:rsidP="00313CCE">
      <w:pPr>
        <w:pStyle w:val="Title"/>
      </w:pPr>
      <w:r w:rsidRPr="006D6E99">
        <w:t xml:space="preserve">TABLE OF CONTENTS </w:t>
      </w:r>
    </w:p>
    <w:p w:rsidR="0012789A" w:rsidRPr="006D6E99" w:rsidRDefault="0012789A" w:rsidP="00313CCE">
      <w:pPr>
        <w:pStyle w:val="TOC1"/>
        <w:rPr>
          <w:rFonts w:cs="Tahoma"/>
        </w:rPr>
      </w:pPr>
    </w:p>
    <w:p w:rsidR="0012789A" w:rsidRDefault="0012789A">
      <w:pPr>
        <w:pStyle w:val="TOC1"/>
        <w:tabs>
          <w:tab w:val="left" w:pos="400"/>
          <w:tab w:val="right" w:leader="dot" w:pos="8630"/>
        </w:tabs>
        <w:rPr>
          <w:rFonts w:ascii="Calibri" w:hAnsi="Calibri"/>
          <w:b w:val="0"/>
          <w:bCs w:val="0"/>
          <w:noProof/>
          <w:sz w:val="22"/>
          <w:szCs w:val="22"/>
        </w:rPr>
      </w:pPr>
      <w:r w:rsidRPr="006D6E99">
        <w:rPr>
          <w:rFonts w:cs="Tahoma"/>
        </w:rPr>
        <w:fldChar w:fldCharType="begin"/>
      </w:r>
      <w:r w:rsidRPr="006D6E99">
        <w:rPr>
          <w:rFonts w:cs="Tahoma"/>
        </w:rPr>
        <w:instrText xml:space="preserve"> TOC  \* MERGEFORMAT </w:instrText>
      </w:r>
      <w:r w:rsidRPr="006D6E99">
        <w:rPr>
          <w:rFonts w:cs="Tahoma"/>
        </w:rPr>
        <w:fldChar w:fldCharType="separate"/>
      </w:r>
      <w:r w:rsidRPr="00D326FB">
        <w:rPr>
          <w:rFonts w:cs="Tahoma"/>
          <w:noProof/>
        </w:rPr>
        <w:t>1.</w:t>
      </w:r>
      <w:r>
        <w:rPr>
          <w:rFonts w:ascii="Calibri" w:hAnsi="Calibri"/>
          <w:b w:val="0"/>
          <w:bCs w:val="0"/>
          <w:noProof/>
          <w:sz w:val="22"/>
          <w:szCs w:val="22"/>
        </w:rPr>
        <w:tab/>
      </w:r>
      <w:r w:rsidRPr="00D326FB">
        <w:rPr>
          <w:rFonts w:cs="Tahoma"/>
          <w:noProof/>
        </w:rPr>
        <w:t>Introduction</w:t>
      </w:r>
      <w:r>
        <w:rPr>
          <w:noProof/>
        </w:rPr>
        <w:tab/>
      </w:r>
      <w:r>
        <w:rPr>
          <w:noProof/>
        </w:rPr>
        <w:fldChar w:fldCharType="begin"/>
      </w:r>
      <w:r>
        <w:rPr>
          <w:noProof/>
        </w:rPr>
        <w:instrText xml:space="preserve"> PAGEREF _Toc262565002 \h </w:instrText>
      </w:r>
      <w:r>
        <w:rPr>
          <w:noProof/>
        </w:rPr>
      </w:r>
      <w:r>
        <w:rPr>
          <w:noProof/>
        </w:rPr>
        <w:fldChar w:fldCharType="separate"/>
      </w:r>
      <w:r>
        <w:rPr>
          <w:noProof/>
        </w:rPr>
        <w:t>4</w:t>
      </w:r>
      <w:r>
        <w:rPr>
          <w:noProof/>
        </w:rPr>
        <w:fldChar w:fldCharType="end"/>
      </w:r>
    </w:p>
    <w:p w:rsidR="0012789A" w:rsidRDefault="0012789A">
      <w:pPr>
        <w:pStyle w:val="TOC2"/>
        <w:tabs>
          <w:tab w:val="left" w:pos="800"/>
          <w:tab w:val="right" w:leader="dot" w:pos="8630"/>
        </w:tabs>
        <w:rPr>
          <w:rFonts w:ascii="Calibri" w:hAnsi="Calibri"/>
          <w:noProof/>
          <w:sz w:val="22"/>
          <w:szCs w:val="22"/>
        </w:rPr>
      </w:pPr>
      <w:r>
        <w:rPr>
          <w:noProof/>
        </w:rPr>
        <w:t>1.1</w:t>
      </w:r>
      <w:r>
        <w:rPr>
          <w:rFonts w:ascii="Calibri" w:hAnsi="Calibri"/>
          <w:noProof/>
          <w:sz w:val="22"/>
          <w:szCs w:val="22"/>
        </w:rPr>
        <w:tab/>
      </w:r>
      <w:r>
        <w:rPr>
          <w:noProof/>
        </w:rPr>
        <w:t>Document Purpose</w:t>
      </w:r>
      <w:r>
        <w:rPr>
          <w:noProof/>
        </w:rPr>
        <w:tab/>
      </w:r>
      <w:r>
        <w:rPr>
          <w:noProof/>
        </w:rPr>
        <w:fldChar w:fldCharType="begin"/>
      </w:r>
      <w:r>
        <w:rPr>
          <w:noProof/>
        </w:rPr>
        <w:instrText xml:space="preserve"> PAGEREF _Toc262565003 \h </w:instrText>
      </w:r>
      <w:r>
        <w:rPr>
          <w:noProof/>
        </w:rPr>
      </w:r>
      <w:r>
        <w:rPr>
          <w:noProof/>
        </w:rPr>
        <w:fldChar w:fldCharType="separate"/>
      </w:r>
      <w:r>
        <w:rPr>
          <w:noProof/>
        </w:rPr>
        <w:t>4</w:t>
      </w:r>
      <w:r>
        <w:rPr>
          <w:noProof/>
        </w:rPr>
        <w:fldChar w:fldCharType="end"/>
      </w:r>
    </w:p>
    <w:p w:rsidR="0012789A" w:rsidRDefault="0012789A">
      <w:pPr>
        <w:pStyle w:val="TOC2"/>
        <w:tabs>
          <w:tab w:val="left" w:pos="800"/>
          <w:tab w:val="right" w:leader="dot" w:pos="8630"/>
        </w:tabs>
        <w:rPr>
          <w:rFonts w:ascii="Calibri" w:hAnsi="Calibri"/>
          <w:noProof/>
          <w:sz w:val="22"/>
          <w:szCs w:val="22"/>
        </w:rPr>
      </w:pPr>
      <w:r>
        <w:rPr>
          <w:noProof/>
        </w:rPr>
        <w:t>1.2</w:t>
      </w:r>
      <w:r>
        <w:rPr>
          <w:rFonts w:ascii="Calibri" w:hAnsi="Calibri"/>
          <w:noProof/>
          <w:sz w:val="22"/>
          <w:szCs w:val="22"/>
        </w:rPr>
        <w:tab/>
      </w:r>
      <w:r>
        <w:rPr>
          <w:noProof/>
        </w:rPr>
        <w:t>Document Audience</w:t>
      </w:r>
      <w:r>
        <w:rPr>
          <w:noProof/>
        </w:rPr>
        <w:tab/>
      </w:r>
      <w:r>
        <w:rPr>
          <w:noProof/>
        </w:rPr>
        <w:fldChar w:fldCharType="begin"/>
      </w:r>
      <w:r>
        <w:rPr>
          <w:noProof/>
        </w:rPr>
        <w:instrText xml:space="preserve"> PAGEREF _Toc262565004 \h </w:instrText>
      </w:r>
      <w:r>
        <w:rPr>
          <w:noProof/>
        </w:rPr>
      </w:r>
      <w:r>
        <w:rPr>
          <w:noProof/>
        </w:rPr>
        <w:fldChar w:fldCharType="separate"/>
      </w:r>
      <w:r>
        <w:rPr>
          <w:noProof/>
        </w:rPr>
        <w:t>4</w:t>
      </w:r>
      <w:r>
        <w:rPr>
          <w:noProof/>
        </w:rPr>
        <w:fldChar w:fldCharType="end"/>
      </w:r>
    </w:p>
    <w:p w:rsidR="0012789A" w:rsidRDefault="0012789A">
      <w:pPr>
        <w:pStyle w:val="TOC1"/>
        <w:tabs>
          <w:tab w:val="left" w:pos="400"/>
          <w:tab w:val="right" w:leader="dot" w:pos="8630"/>
        </w:tabs>
        <w:rPr>
          <w:rFonts w:ascii="Calibri" w:hAnsi="Calibri"/>
          <w:b w:val="0"/>
          <w:bCs w:val="0"/>
          <w:noProof/>
          <w:sz w:val="22"/>
          <w:szCs w:val="22"/>
        </w:rPr>
      </w:pPr>
      <w:r w:rsidRPr="00D326FB">
        <w:rPr>
          <w:rFonts w:cs="Tahoma"/>
          <w:noProof/>
        </w:rPr>
        <w:t>2</w:t>
      </w:r>
      <w:r>
        <w:rPr>
          <w:rFonts w:ascii="Calibri" w:hAnsi="Calibri"/>
          <w:b w:val="0"/>
          <w:bCs w:val="0"/>
          <w:noProof/>
          <w:sz w:val="22"/>
          <w:szCs w:val="22"/>
        </w:rPr>
        <w:tab/>
      </w:r>
      <w:r w:rsidRPr="00D326FB">
        <w:rPr>
          <w:rFonts w:cs="Tahoma"/>
          <w:noProof/>
        </w:rPr>
        <w:t>Entitlements</w:t>
      </w:r>
      <w:r>
        <w:rPr>
          <w:noProof/>
        </w:rPr>
        <w:tab/>
      </w:r>
      <w:r>
        <w:rPr>
          <w:noProof/>
        </w:rPr>
        <w:fldChar w:fldCharType="begin"/>
      </w:r>
      <w:r>
        <w:rPr>
          <w:noProof/>
        </w:rPr>
        <w:instrText xml:space="preserve"> PAGEREF _Toc262565005 \h </w:instrText>
      </w:r>
      <w:r>
        <w:rPr>
          <w:noProof/>
        </w:rPr>
      </w:r>
      <w:r>
        <w:rPr>
          <w:noProof/>
        </w:rPr>
        <w:fldChar w:fldCharType="separate"/>
      </w:r>
      <w:r>
        <w:rPr>
          <w:noProof/>
        </w:rPr>
        <w:t>5</w:t>
      </w:r>
      <w:r>
        <w:rPr>
          <w:noProof/>
        </w:rPr>
        <w:fldChar w:fldCharType="end"/>
      </w:r>
    </w:p>
    <w:p w:rsidR="0012789A" w:rsidRDefault="0012789A">
      <w:pPr>
        <w:pStyle w:val="TOC2"/>
        <w:tabs>
          <w:tab w:val="left" w:pos="800"/>
          <w:tab w:val="right" w:leader="dot" w:pos="8630"/>
        </w:tabs>
        <w:rPr>
          <w:rFonts w:ascii="Calibri" w:hAnsi="Calibri"/>
          <w:noProof/>
          <w:sz w:val="22"/>
          <w:szCs w:val="22"/>
        </w:rPr>
      </w:pPr>
      <w:r>
        <w:rPr>
          <w:noProof/>
        </w:rPr>
        <w:t>2.1</w:t>
      </w:r>
      <w:r>
        <w:rPr>
          <w:rFonts w:ascii="Calibri" w:hAnsi="Calibri"/>
          <w:noProof/>
          <w:sz w:val="22"/>
          <w:szCs w:val="22"/>
        </w:rPr>
        <w:tab/>
      </w:r>
      <w:r>
        <w:rPr>
          <w:noProof/>
        </w:rPr>
        <w:t>Functions &amp; Solution</w:t>
      </w:r>
      <w:r>
        <w:rPr>
          <w:noProof/>
        </w:rPr>
        <w:tab/>
      </w:r>
      <w:r>
        <w:rPr>
          <w:noProof/>
        </w:rPr>
        <w:fldChar w:fldCharType="begin"/>
      </w:r>
      <w:r>
        <w:rPr>
          <w:noProof/>
        </w:rPr>
        <w:instrText xml:space="preserve"> PAGEREF _Toc262565006 \h </w:instrText>
      </w:r>
      <w:r>
        <w:rPr>
          <w:noProof/>
        </w:rPr>
      </w:r>
      <w:r>
        <w:rPr>
          <w:noProof/>
        </w:rPr>
        <w:fldChar w:fldCharType="separate"/>
      </w:r>
      <w:r>
        <w:rPr>
          <w:noProof/>
        </w:rPr>
        <w:t>5</w:t>
      </w:r>
      <w:r>
        <w:rPr>
          <w:noProof/>
        </w:rPr>
        <w:fldChar w:fldCharType="end"/>
      </w:r>
    </w:p>
    <w:p w:rsidR="0012789A" w:rsidRDefault="0012789A">
      <w:pPr>
        <w:pStyle w:val="TOC2"/>
        <w:tabs>
          <w:tab w:val="left" w:pos="1000"/>
          <w:tab w:val="right" w:leader="dot" w:pos="8630"/>
        </w:tabs>
        <w:rPr>
          <w:rFonts w:ascii="Calibri" w:hAnsi="Calibri"/>
          <w:noProof/>
          <w:sz w:val="22"/>
          <w:szCs w:val="22"/>
        </w:rPr>
      </w:pPr>
      <w:r>
        <w:rPr>
          <w:noProof/>
        </w:rPr>
        <w:t>2.1.1</w:t>
      </w:r>
      <w:r>
        <w:rPr>
          <w:rFonts w:ascii="Calibri" w:hAnsi="Calibri"/>
          <w:noProof/>
          <w:sz w:val="22"/>
          <w:szCs w:val="22"/>
        </w:rPr>
        <w:tab/>
      </w:r>
      <w:r>
        <w:rPr>
          <w:noProof/>
        </w:rPr>
        <w:t>Customer Entitlement Rules</w:t>
      </w:r>
      <w:r>
        <w:rPr>
          <w:noProof/>
        </w:rPr>
        <w:tab/>
      </w:r>
      <w:r>
        <w:rPr>
          <w:noProof/>
        </w:rPr>
        <w:fldChar w:fldCharType="begin"/>
      </w:r>
      <w:r>
        <w:rPr>
          <w:noProof/>
        </w:rPr>
        <w:instrText xml:space="preserve"> PAGEREF _Toc262565007 \h </w:instrText>
      </w:r>
      <w:r>
        <w:rPr>
          <w:noProof/>
        </w:rPr>
      </w:r>
      <w:r>
        <w:rPr>
          <w:noProof/>
        </w:rPr>
        <w:fldChar w:fldCharType="separate"/>
      </w:r>
      <w:r>
        <w:rPr>
          <w:noProof/>
        </w:rPr>
        <w:t>5</w:t>
      </w:r>
      <w:r>
        <w:rPr>
          <w:noProof/>
        </w:rPr>
        <w:fldChar w:fldCharType="end"/>
      </w:r>
    </w:p>
    <w:p w:rsidR="0012789A" w:rsidRDefault="0012789A">
      <w:pPr>
        <w:pStyle w:val="TOC2"/>
        <w:tabs>
          <w:tab w:val="left" w:pos="1000"/>
          <w:tab w:val="right" w:leader="dot" w:pos="8630"/>
        </w:tabs>
        <w:rPr>
          <w:rFonts w:ascii="Calibri" w:hAnsi="Calibri"/>
          <w:noProof/>
          <w:sz w:val="22"/>
          <w:szCs w:val="22"/>
        </w:rPr>
      </w:pPr>
      <w:r>
        <w:rPr>
          <w:noProof/>
        </w:rPr>
        <w:t>2.1.2</w:t>
      </w:r>
      <w:r>
        <w:rPr>
          <w:rFonts w:ascii="Calibri" w:hAnsi="Calibri"/>
          <w:noProof/>
          <w:sz w:val="22"/>
          <w:szCs w:val="22"/>
        </w:rPr>
        <w:tab/>
      </w:r>
      <w:r>
        <w:rPr>
          <w:noProof/>
        </w:rPr>
        <w:t>Assign Customers to Entitlements</w:t>
      </w:r>
      <w:r>
        <w:rPr>
          <w:noProof/>
        </w:rPr>
        <w:tab/>
      </w:r>
      <w:r>
        <w:rPr>
          <w:noProof/>
        </w:rPr>
        <w:fldChar w:fldCharType="begin"/>
      </w:r>
      <w:r>
        <w:rPr>
          <w:noProof/>
        </w:rPr>
        <w:instrText xml:space="preserve"> PAGEREF _Toc262565008 \h </w:instrText>
      </w:r>
      <w:r>
        <w:rPr>
          <w:noProof/>
        </w:rPr>
      </w:r>
      <w:r>
        <w:rPr>
          <w:noProof/>
        </w:rPr>
        <w:fldChar w:fldCharType="separate"/>
      </w:r>
      <w:r>
        <w:rPr>
          <w:noProof/>
        </w:rPr>
        <w:t>6</w:t>
      </w:r>
      <w:r>
        <w:rPr>
          <w:noProof/>
        </w:rPr>
        <w:fldChar w:fldCharType="end"/>
      </w:r>
    </w:p>
    <w:p w:rsidR="0012789A" w:rsidRDefault="0012789A">
      <w:pPr>
        <w:pStyle w:val="TOC2"/>
        <w:tabs>
          <w:tab w:val="left" w:pos="1000"/>
          <w:tab w:val="right" w:leader="dot" w:pos="8630"/>
        </w:tabs>
        <w:rPr>
          <w:rFonts w:ascii="Calibri" w:hAnsi="Calibri"/>
          <w:noProof/>
          <w:sz w:val="22"/>
          <w:szCs w:val="22"/>
        </w:rPr>
      </w:pPr>
      <w:r>
        <w:rPr>
          <w:noProof/>
        </w:rPr>
        <w:t>2.1.3</w:t>
      </w:r>
      <w:r>
        <w:rPr>
          <w:rFonts w:ascii="Calibri" w:hAnsi="Calibri"/>
          <w:noProof/>
          <w:sz w:val="22"/>
          <w:szCs w:val="22"/>
        </w:rPr>
        <w:tab/>
      </w:r>
      <w:r>
        <w:rPr>
          <w:noProof/>
        </w:rPr>
        <w:t>Entitlement Naming Convention</w:t>
      </w:r>
      <w:r>
        <w:rPr>
          <w:noProof/>
        </w:rPr>
        <w:tab/>
      </w:r>
      <w:r>
        <w:rPr>
          <w:noProof/>
        </w:rPr>
        <w:fldChar w:fldCharType="begin"/>
      </w:r>
      <w:r>
        <w:rPr>
          <w:noProof/>
        </w:rPr>
        <w:instrText xml:space="preserve"> PAGEREF _Toc262565009 \h </w:instrText>
      </w:r>
      <w:r>
        <w:rPr>
          <w:noProof/>
        </w:rPr>
      </w:r>
      <w:r>
        <w:rPr>
          <w:noProof/>
        </w:rPr>
        <w:fldChar w:fldCharType="separate"/>
      </w:r>
      <w:r>
        <w:rPr>
          <w:noProof/>
        </w:rPr>
        <w:t>6</w:t>
      </w:r>
      <w:r>
        <w:rPr>
          <w:noProof/>
        </w:rPr>
        <w:fldChar w:fldCharType="end"/>
      </w:r>
    </w:p>
    <w:p w:rsidR="0012789A" w:rsidRDefault="0012789A">
      <w:pPr>
        <w:pStyle w:val="TOC2"/>
        <w:tabs>
          <w:tab w:val="left" w:pos="800"/>
          <w:tab w:val="right" w:leader="dot" w:pos="8630"/>
        </w:tabs>
        <w:rPr>
          <w:rFonts w:ascii="Calibri" w:hAnsi="Calibri"/>
          <w:noProof/>
          <w:sz w:val="22"/>
          <w:szCs w:val="22"/>
        </w:rPr>
      </w:pPr>
      <w:r>
        <w:rPr>
          <w:noProof/>
        </w:rPr>
        <w:t>2.2</w:t>
      </w:r>
      <w:r>
        <w:rPr>
          <w:rFonts w:ascii="Calibri" w:hAnsi="Calibri"/>
          <w:noProof/>
          <w:sz w:val="22"/>
          <w:szCs w:val="22"/>
        </w:rPr>
        <w:tab/>
      </w:r>
      <w:r>
        <w:rPr>
          <w:noProof/>
        </w:rPr>
        <w:t>Master System</w:t>
      </w:r>
      <w:r>
        <w:rPr>
          <w:noProof/>
        </w:rPr>
        <w:tab/>
      </w:r>
      <w:r>
        <w:rPr>
          <w:noProof/>
        </w:rPr>
        <w:fldChar w:fldCharType="begin"/>
      </w:r>
      <w:r>
        <w:rPr>
          <w:noProof/>
        </w:rPr>
        <w:instrText xml:space="preserve"> PAGEREF _Toc262565010 \h </w:instrText>
      </w:r>
      <w:r>
        <w:rPr>
          <w:noProof/>
        </w:rPr>
      </w:r>
      <w:r>
        <w:rPr>
          <w:noProof/>
        </w:rPr>
        <w:fldChar w:fldCharType="separate"/>
      </w:r>
      <w:r>
        <w:rPr>
          <w:noProof/>
        </w:rPr>
        <w:t>7</w:t>
      </w:r>
      <w:r>
        <w:rPr>
          <w:noProof/>
        </w:rPr>
        <w:fldChar w:fldCharType="end"/>
      </w:r>
    </w:p>
    <w:p w:rsidR="0012789A" w:rsidRDefault="0012789A">
      <w:pPr>
        <w:pStyle w:val="TOC2"/>
        <w:tabs>
          <w:tab w:val="left" w:pos="800"/>
          <w:tab w:val="right" w:leader="dot" w:pos="8630"/>
        </w:tabs>
        <w:rPr>
          <w:rFonts w:ascii="Calibri" w:hAnsi="Calibri"/>
          <w:noProof/>
          <w:sz w:val="22"/>
          <w:szCs w:val="22"/>
        </w:rPr>
      </w:pPr>
      <w:r>
        <w:rPr>
          <w:noProof/>
        </w:rPr>
        <w:t>2.3</w:t>
      </w:r>
      <w:r>
        <w:rPr>
          <w:rFonts w:ascii="Calibri" w:hAnsi="Calibri"/>
          <w:noProof/>
          <w:sz w:val="22"/>
          <w:szCs w:val="22"/>
        </w:rPr>
        <w:tab/>
      </w:r>
      <w:r>
        <w:rPr>
          <w:noProof/>
        </w:rPr>
        <w:t>Implementation Details</w:t>
      </w:r>
      <w:r>
        <w:rPr>
          <w:noProof/>
        </w:rPr>
        <w:tab/>
      </w:r>
      <w:r>
        <w:rPr>
          <w:noProof/>
        </w:rPr>
        <w:fldChar w:fldCharType="begin"/>
      </w:r>
      <w:r>
        <w:rPr>
          <w:noProof/>
        </w:rPr>
        <w:instrText xml:space="preserve"> PAGEREF _Toc262565011 \h </w:instrText>
      </w:r>
      <w:r>
        <w:rPr>
          <w:noProof/>
        </w:rPr>
      </w:r>
      <w:r>
        <w:rPr>
          <w:noProof/>
        </w:rPr>
        <w:fldChar w:fldCharType="separate"/>
      </w:r>
      <w:r>
        <w:rPr>
          <w:noProof/>
        </w:rPr>
        <w:t>7</w:t>
      </w:r>
      <w:r>
        <w:rPr>
          <w:noProof/>
        </w:rPr>
        <w:fldChar w:fldCharType="end"/>
      </w:r>
    </w:p>
    <w:p w:rsidR="0012789A" w:rsidRDefault="0012789A">
      <w:pPr>
        <w:pStyle w:val="TOC2"/>
        <w:tabs>
          <w:tab w:val="left" w:pos="1000"/>
          <w:tab w:val="right" w:leader="dot" w:pos="8630"/>
        </w:tabs>
        <w:rPr>
          <w:rFonts w:ascii="Calibri" w:hAnsi="Calibri"/>
          <w:noProof/>
          <w:sz w:val="22"/>
          <w:szCs w:val="22"/>
        </w:rPr>
      </w:pPr>
      <w:r>
        <w:rPr>
          <w:noProof/>
        </w:rPr>
        <w:t>2.3.1</w:t>
      </w:r>
      <w:r>
        <w:rPr>
          <w:rFonts w:ascii="Calibri" w:hAnsi="Calibri"/>
          <w:noProof/>
          <w:sz w:val="22"/>
          <w:szCs w:val="22"/>
        </w:rPr>
        <w:tab/>
      </w:r>
      <w:r>
        <w:rPr>
          <w:noProof/>
        </w:rPr>
        <w:t>Sample Entitlement Definition</w:t>
      </w:r>
      <w:r>
        <w:rPr>
          <w:noProof/>
        </w:rPr>
        <w:tab/>
      </w:r>
      <w:r>
        <w:rPr>
          <w:noProof/>
        </w:rPr>
        <w:fldChar w:fldCharType="begin"/>
      </w:r>
      <w:r>
        <w:rPr>
          <w:noProof/>
        </w:rPr>
        <w:instrText xml:space="preserve"> PAGEREF _Toc262565012 \h </w:instrText>
      </w:r>
      <w:r>
        <w:rPr>
          <w:noProof/>
        </w:rPr>
      </w:r>
      <w:r>
        <w:rPr>
          <w:noProof/>
        </w:rPr>
        <w:fldChar w:fldCharType="separate"/>
      </w:r>
      <w:r>
        <w:rPr>
          <w:noProof/>
        </w:rPr>
        <w:t>7</w:t>
      </w:r>
      <w:r>
        <w:rPr>
          <w:noProof/>
        </w:rPr>
        <w:fldChar w:fldCharType="end"/>
      </w:r>
    </w:p>
    <w:p w:rsidR="0012789A" w:rsidRDefault="0012789A">
      <w:pPr>
        <w:pStyle w:val="TOC2"/>
        <w:tabs>
          <w:tab w:val="left" w:pos="1000"/>
          <w:tab w:val="right" w:leader="dot" w:pos="8630"/>
        </w:tabs>
        <w:rPr>
          <w:rFonts w:ascii="Calibri" w:hAnsi="Calibri"/>
          <w:noProof/>
          <w:sz w:val="22"/>
          <w:szCs w:val="22"/>
        </w:rPr>
      </w:pPr>
      <w:r>
        <w:rPr>
          <w:noProof/>
        </w:rPr>
        <w:t>2.3.2</w:t>
      </w:r>
      <w:r>
        <w:rPr>
          <w:rFonts w:ascii="Calibri" w:hAnsi="Calibri"/>
          <w:noProof/>
          <w:sz w:val="22"/>
          <w:szCs w:val="22"/>
        </w:rPr>
        <w:tab/>
      </w:r>
      <w:r>
        <w:rPr>
          <w:noProof/>
        </w:rPr>
        <w:t>Entity objects.</w:t>
      </w:r>
      <w:r>
        <w:rPr>
          <w:noProof/>
        </w:rPr>
        <w:tab/>
      </w:r>
      <w:r>
        <w:rPr>
          <w:noProof/>
        </w:rPr>
        <w:fldChar w:fldCharType="begin"/>
      </w:r>
      <w:r>
        <w:rPr>
          <w:noProof/>
        </w:rPr>
        <w:instrText xml:space="preserve"> PAGEREF _Toc262565013 \h </w:instrText>
      </w:r>
      <w:r>
        <w:rPr>
          <w:noProof/>
        </w:rPr>
      </w:r>
      <w:r>
        <w:rPr>
          <w:noProof/>
        </w:rPr>
        <w:fldChar w:fldCharType="separate"/>
      </w:r>
      <w:r>
        <w:rPr>
          <w:noProof/>
        </w:rPr>
        <w:t>8</w:t>
      </w:r>
      <w:r>
        <w:rPr>
          <w:noProof/>
        </w:rPr>
        <w:fldChar w:fldCharType="end"/>
      </w:r>
    </w:p>
    <w:p w:rsidR="0012789A" w:rsidRDefault="0012789A">
      <w:pPr>
        <w:pStyle w:val="TOC2"/>
        <w:tabs>
          <w:tab w:val="left" w:pos="1000"/>
          <w:tab w:val="right" w:leader="dot" w:pos="8630"/>
        </w:tabs>
        <w:rPr>
          <w:rFonts w:ascii="Calibri" w:hAnsi="Calibri"/>
          <w:noProof/>
          <w:sz w:val="22"/>
          <w:szCs w:val="22"/>
        </w:rPr>
      </w:pPr>
      <w:r>
        <w:rPr>
          <w:noProof/>
        </w:rPr>
        <w:t>2.3.3</w:t>
      </w:r>
      <w:r>
        <w:rPr>
          <w:rFonts w:ascii="Calibri" w:hAnsi="Calibri"/>
          <w:noProof/>
          <w:sz w:val="22"/>
          <w:szCs w:val="22"/>
        </w:rPr>
        <w:tab/>
      </w:r>
      <w:r>
        <w:rPr>
          <w:noProof/>
        </w:rPr>
        <w:t>Actions involved and Functions</w:t>
      </w:r>
      <w:r>
        <w:rPr>
          <w:noProof/>
        </w:rPr>
        <w:tab/>
      </w:r>
      <w:r>
        <w:rPr>
          <w:noProof/>
        </w:rPr>
        <w:fldChar w:fldCharType="begin"/>
      </w:r>
      <w:r>
        <w:rPr>
          <w:noProof/>
        </w:rPr>
        <w:instrText xml:space="preserve"> PAGEREF _Toc262565014 \h </w:instrText>
      </w:r>
      <w:r>
        <w:rPr>
          <w:noProof/>
        </w:rPr>
      </w:r>
      <w:r>
        <w:rPr>
          <w:noProof/>
        </w:rPr>
        <w:fldChar w:fldCharType="separate"/>
      </w:r>
      <w:r>
        <w:rPr>
          <w:noProof/>
        </w:rPr>
        <w:t>8</w:t>
      </w:r>
      <w:r>
        <w:rPr>
          <w:noProof/>
        </w:rPr>
        <w:fldChar w:fldCharType="end"/>
      </w:r>
    </w:p>
    <w:p w:rsidR="0012789A" w:rsidRDefault="0012789A">
      <w:pPr>
        <w:pStyle w:val="TOC2"/>
        <w:tabs>
          <w:tab w:val="left" w:pos="800"/>
          <w:tab w:val="right" w:leader="dot" w:pos="8630"/>
        </w:tabs>
        <w:rPr>
          <w:rFonts w:ascii="Calibri" w:hAnsi="Calibri"/>
          <w:noProof/>
          <w:sz w:val="22"/>
          <w:szCs w:val="22"/>
        </w:rPr>
      </w:pPr>
      <w:r>
        <w:rPr>
          <w:noProof/>
        </w:rPr>
        <w:t>2.4</w:t>
      </w:r>
      <w:r>
        <w:rPr>
          <w:rFonts w:ascii="Calibri" w:hAnsi="Calibri"/>
          <w:noProof/>
          <w:sz w:val="22"/>
          <w:szCs w:val="22"/>
        </w:rPr>
        <w:tab/>
      </w:r>
      <w:r>
        <w:rPr>
          <w:noProof/>
        </w:rPr>
        <w:t>Process Flow</w:t>
      </w:r>
      <w:r>
        <w:rPr>
          <w:noProof/>
        </w:rPr>
        <w:tab/>
      </w:r>
      <w:r>
        <w:rPr>
          <w:noProof/>
        </w:rPr>
        <w:fldChar w:fldCharType="begin"/>
      </w:r>
      <w:r>
        <w:rPr>
          <w:noProof/>
        </w:rPr>
        <w:instrText xml:space="preserve"> PAGEREF _Toc262565015 \h </w:instrText>
      </w:r>
      <w:r>
        <w:rPr>
          <w:noProof/>
        </w:rPr>
      </w:r>
      <w:r>
        <w:rPr>
          <w:noProof/>
        </w:rPr>
        <w:fldChar w:fldCharType="separate"/>
      </w:r>
      <w:r>
        <w:rPr>
          <w:noProof/>
        </w:rPr>
        <w:t>8</w:t>
      </w:r>
      <w:r>
        <w:rPr>
          <w:noProof/>
        </w:rPr>
        <w:fldChar w:fldCharType="end"/>
      </w:r>
    </w:p>
    <w:p w:rsidR="0012789A" w:rsidRDefault="0012789A">
      <w:pPr>
        <w:pStyle w:val="TOC2"/>
        <w:tabs>
          <w:tab w:val="left" w:pos="800"/>
          <w:tab w:val="right" w:leader="dot" w:pos="8630"/>
        </w:tabs>
        <w:rPr>
          <w:rFonts w:ascii="Calibri" w:hAnsi="Calibri"/>
          <w:noProof/>
          <w:sz w:val="22"/>
          <w:szCs w:val="22"/>
        </w:rPr>
      </w:pPr>
      <w:r>
        <w:rPr>
          <w:noProof/>
        </w:rPr>
        <w:t>2.5</w:t>
      </w:r>
      <w:r>
        <w:rPr>
          <w:rFonts w:ascii="Calibri" w:hAnsi="Calibri"/>
          <w:noProof/>
          <w:sz w:val="22"/>
          <w:szCs w:val="22"/>
        </w:rPr>
        <w:tab/>
      </w:r>
      <w:r>
        <w:rPr>
          <w:noProof/>
        </w:rPr>
        <w:t>Screen Shot</w:t>
      </w:r>
      <w:r>
        <w:rPr>
          <w:noProof/>
        </w:rPr>
        <w:tab/>
      </w:r>
      <w:r>
        <w:rPr>
          <w:noProof/>
        </w:rPr>
        <w:fldChar w:fldCharType="begin"/>
      </w:r>
      <w:r>
        <w:rPr>
          <w:noProof/>
        </w:rPr>
        <w:instrText xml:space="preserve"> PAGEREF _Toc262565016 \h </w:instrText>
      </w:r>
      <w:r>
        <w:rPr>
          <w:noProof/>
        </w:rPr>
      </w:r>
      <w:r>
        <w:rPr>
          <w:noProof/>
        </w:rPr>
        <w:fldChar w:fldCharType="separate"/>
      </w:r>
      <w:r>
        <w:rPr>
          <w:noProof/>
        </w:rPr>
        <w:t>9</w:t>
      </w:r>
      <w:r>
        <w:rPr>
          <w:noProof/>
        </w:rPr>
        <w:fldChar w:fldCharType="end"/>
      </w:r>
    </w:p>
    <w:p w:rsidR="0012789A" w:rsidRDefault="0012789A">
      <w:pPr>
        <w:pStyle w:val="TOC2"/>
        <w:tabs>
          <w:tab w:val="left" w:pos="800"/>
          <w:tab w:val="right" w:leader="dot" w:pos="8630"/>
        </w:tabs>
        <w:rPr>
          <w:rFonts w:ascii="Calibri" w:hAnsi="Calibri"/>
          <w:noProof/>
          <w:sz w:val="22"/>
          <w:szCs w:val="22"/>
        </w:rPr>
      </w:pPr>
      <w:r>
        <w:rPr>
          <w:noProof/>
        </w:rPr>
        <w:t>2.6</w:t>
      </w:r>
      <w:r>
        <w:rPr>
          <w:rFonts w:ascii="Calibri" w:hAnsi="Calibri"/>
          <w:noProof/>
          <w:sz w:val="22"/>
          <w:szCs w:val="22"/>
        </w:rPr>
        <w:tab/>
      </w:r>
      <w:r>
        <w:rPr>
          <w:noProof/>
        </w:rPr>
        <w:t>Open Questions</w:t>
      </w:r>
      <w:r>
        <w:rPr>
          <w:noProof/>
        </w:rPr>
        <w:tab/>
      </w:r>
      <w:r>
        <w:rPr>
          <w:noProof/>
        </w:rPr>
        <w:fldChar w:fldCharType="begin"/>
      </w:r>
      <w:r>
        <w:rPr>
          <w:noProof/>
        </w:rPr>
        <w:instrText xml:space="preserve"> PAGEREF _Toc262565017 \h </w:instrText>
      </w:r>
      <w:r>
        <w:rPr>
          <w:noProof/>
        </w:rPr>
      </w:r>
      <w:r>
        <w:rPr>
          <w:noProof/>
        </w:rPr>
        <w:fldChar w:fldCharType="separate"/>
      </w:r>
      <w:r>
        <w:rPr>
          <w:noProof/>
        </w:rPr>
        <w:t>9</w:t>
      </w:r>
      <w:r>
        <w:rPr>
          <w:noProof/>
        </w:rPr>
        <w:fldChar w:fldCharType="end"/>
      </w:r>
    </w:p>
    <w:p w:rsidR="0012789A" w:rsidRDefault="0012789A">
      <w:pPr>
        <w:pStyle w:val="TOC2"/>
        <w:tabs>
          <w:tab w:val="left" w:pos="800"/>
          <w:tab w:val="right" w:leader="dot" w:pos="8630"/>
        </w:tabs>
        <w:rPr>
          <w:rFonts w:ascii="Calibri" w:hAnsi="Calibri"/>
          <w:noProof/>
          <w:sz w:val="22"/>
          <w:szCs w:val="22"/>
        </w:rPr>
      </w:pPr>
      <w:r>
        <w:rPr>
          <w:noProof/>
        </w:rPr>
        <w:t>2.7</w:t>
      </w:r>
      <w:r>
        <w:rPr>
          <w:rFonts w:ascii="Calibri" w:hAnsi="Calibri"/>
          <w:noProof/>
          <w:sz w:val="22"/>
          <w:szCs w:val="22"/>
        </w:rPr>
        <w:tab/>
      </w:r>
      <w:r>
        <w:rPr>
          <w:noProof/>
        </w:rPr>
        <w:t>Assumptions</w:t>
      </w:r>
      <w:r>
        <w:rPr>
          <w:noProof/>
        </w:rPr>
        <w:tab/>
      </w:r>
      <w:r>
        <w:rPr>
          <w:noProof/>
        </w:rPr>
        <w:fldChar w:fldCharType="begin"/>
      </w:r>
      <w:r>
        <w:rPr>
          <w:noProof/>
        </w:rPr>
        <w:instrText xml:space="preserve"> PAGEREF _Toc262565018 \h </w:instrText>
      </w:r>
      <w:r>
        <w:rPr>
          <w:noProof/>
        </w:rPr>
      </w:r>
      <w:r>
        <w:rPr>
          <w:noProof/>
        </w:rPr>
        <w:fldChar w:fldCharType="separate"/>
      </w:r>
      <w:r>
        <w:rPr>
          <w:noProof/>
        </w:rPr>
        <w:t>9</w:t>
      </w:r>
      <w:r>
        <w:rPr>
          <w:noProof/>
        </w:rPr>
        <w:fldChar w:fldCharType="end"/>
      </w:r>
    </w:p>
    <w:p w:rsidR="0012789A" w:rsidRDefault="0012789A">
      <w:pPr>
        <w:pStyle w:val="TOC1"/>
        <w:tabs>
          <w:tab w:val="left" w:pos="400"/>
          <w:tab w:val="right" w:leader="dot" w:pos="8630"/>
        </w:tabs>
        <w:rPr>
          <w:rFonts w:ascii="Calibri" w:hAnsi="Calibri"/>
          <w:b w:val="0"/>
          <w:bCs w:val="0"/>
          <w:noProof/>
          <w:sz w:val="22"/>
          <w:szCs w:val="22"/>
        </w:rPr>
      </w:pPr>
      <w:r w:rsidRPr="00D326FB">
        <w:rPr>
          <w:rFonts w:cs="Tahoma"/>
          <w:noProof/>
        </w:rPr>
        <w:t>3</w:t>
      </w:r>
      <w:r>
        <w:rPr>
          <w:rFonts w:ascii="Calibri" w:hAnsi="Calibri"/>
          <w:b w:val="0"/>
          <w:bCs w:val="0"/>
          <w:noProof/>
          <w:sz w:val="22"/>
          <w:szCs w:val="22"/>
        </w:rPr>
        <w:tab/>
      </w:r>
      <w:r w:rsidRPr="00D326FB">
        <w:rPr>
          <w:rFonts w:cs="Tahoma"/>
          <w:noProof/>
        </w:rPr>
        <w:t>Connectivity Diagram</w:t>
      </w:r>
      <w:r>
        <w:rPr>
          <w:noProof/>
        </w:rPr>
        <w:tab/>
      </w:r>
      <w:r>
        <w:rPr>
          <w:noProof/>
        </w:rPr>
        <w:fldChar w:fldCharType="begin"/>
      </w:r>
      <w:r>
        <w:rPr>
          <w:noProof/>
        </w:rPr>
        <w:instrText xml:space="preserve"> PAGEREF _Toc262565019 \h </w:instrText>
      </w:r>
      <w:r>
        <w:rPr>
          <w:noProof/>
        </w:rPr>
      </w:r>
      <w:r>
        <w:rPr>
          <w:noProof/>
        </w:rPr>
        <w:fldChar w:fldCharType="separate"/>
      </w:r>
      <w:r>
        <w:rPr>
          <w:noProof/>
        </w:rPr>
        <w:t>10</w:t>
      </w:r>
      <w:r>
        <w:rPr>
          <w:noProof/>
        </w:rPr>
        <w:fldChar w:fldCharType="end"/>
      </w:r>
    </w:p>
    <w:p w:rsidR="0012789A" w:rsidRDefault="0012789A">
      <w:pPr>
        <w:pStyle w:val="TOC1"/>
        <w:tabs>
          <w:tab w:val="left" w:pos="400"/>
          <w:tab w:val="right" w:leader="dot" w:pos="8630"/>
        </w:tabs>
        <w:rPr>
          <w:rFonts w:ascii="Calibri" w:hAnsi="Calibri"/>
          <w:b w:val="0"/>
          <w:bCs w:val="0"/>
          <w:noProof/>
          <w:sz w:val="22"/>
          <w:szCs w:val="22"/>
        </w:rPr>
      </w:pPr>
      <w:r w:rsidRPr="00D326FB">
        <w:rPr>
          <w:rFonts w:cs="Tahoma"/>
          <w:noProof/>
        </w:rPr>
        <w:t>4</w:t>
      </w:r>
      <w:r>
        <w:rPr>
          <w:rFonts w:ascii="Calibri" w:hAnsi="Calibri"/>
          <w:b w:val="0"/>
          <w:bCs w:val="0"/>
          <w:noProof/>
          <w:sz w:val="22"/>
          <w:szCs w:val="22"/>
        </w:rPr>
        <w:tab/>
      </w:r>
      <w:r w:rsidRPr="00D326FB">
        <w:rPr>
          <w:rFonts w:cs="Tahoma"/>
          <w:noProof/>
        </w:rPr>
        <w:t>Glossary of Terms</w:t>
      </w:r>
      <w:r>
        <w:rPr>
          <w:noProof/>
        </w:rPr>
        <w:tab/>
      </w:r>
      <w:r>
        <w:rPr>
          <w:noProof/>
        </w:rPr>
        <w:fldChar w:fldCharType="begin"/>
      </w:r>
      <w:r>
        <w:rPr>
          <w:noProof/>
        </w:rPr>
        <w:instrText xml:space="preserve"> PAGEREF _Toc262565020 \h </w:instrText>
      </w:r>
      <w:r>
        <w:rPr>
          <w:noProof/>
        </w:rPr>
      </w:r>
      <w:r>
        <w:rPr>
          <w:noProof/>
        </w:rPr>
        <w:fldChar w:fldCharType="separate"/>
      </w:r>
      <w:r>
        <w:rPr>
          <w:noProof/>
        </w:rPr>
        <w:t>11</w:t>
      </w:r>
      <w:r>
        <w:rPr>
          <w:noProof/>
        </w:rPr>
        <w:fldChar w:fldCharType="end"/>
      </w:r>
    </w:p>
    <w:p w:rsidR="0012789A" w:rsidRDefault="0012789A" w:rsidP="00313CCE">
      <w:pPr>
        <w:rPr>
          <w:rFonts w:cs="Tahoma"/>
        </w:rPr>
      </w:pPr>
      <w:r w:rsidRPr="006D6E99">
        <w:rPr>
          <w:rFonts w:cs="Tahoma"/>
        </w:rPr>
        <w:fldChar w:fldCharType="end"/>
      </w:r>
    </w:p>
    <w:p w:rsidR="0012789A" w:rsidRPr="006D6E99" w:rsidRDefault="0012789A" w:rsidP="00313CCE">
      <w:pPr>
        <w:rPr>
          <w:rFonts w:cs="Tahoma"/>
        </w:rPr>
      </w:pPr>
    </w:p>
    <w:p w:rsidR="0012789A" w:rsidRDefault="0012789A">
      <w:pPr>
        <w:rPr>
          <w:rFonts w:cs="Tahoma"/>
          <w:bCs/>
        </w:rPr>
        <w:sectPr w:rsidR="0012789A" w:rsidSect="00083555">
          <w:pgSz w:w="12240" w:h="15840" w:code="1"/>
          <w:pgMar w:top="1440" w:right="1800" w:bottom="1440" w:left="1800" w:header="720" w:footer="720" w:gutter="0"/>
          <w:cols w:space="720"/>
          <w:titlePg/>
        </w:sectPr>
      </w:pPr>
    </w:p>
    <w:p w:rsidR="0012789A" w:rsidRDefault="0012789A" w:rsidP="00313CCE"/>
    <w:p w:rsidR="0012789A" w:rsidRDefault="0012789A" w:rsidP="00313CCE"/>
    <w:p w:rsidR="0012789A" w:rsidRPr="00BB66B8" w:rsidRDefault="0012789A" w:rsidP="00313CCE"/>
    <w:p w:rsidR="0012789A" w:rsidRPr="006D6E99" w:rsidRDefault="0012789A" w:rsidP="00313CCE">
      <w:pPr>
        <w:pStyle w:val="Heading1"/>
        <w:numPr>
          <w:ilvl w:val="0"/>
          <w:numId w:val="6"/>
        </w:numPr>
        <w:rPr>
          <w:rFonts w:cs="Tahoma"/>
        </w:rPr>
      </w:pPr>
      <w:bookmarkStart w:id="62" w:name="_Toc262565002"/>
      <w:r>
        <w:rPr>
          <w:rFonts w:cs="Tahoma"/>
        </w:rPr>
        <w:t>Introduction</w:t>
      </w:r>
      <w:bookmarkEnd w:id="62"/>
    </w:p>
    <w:p w:rsidR="0012789A" w:rsidRPr="006D6E99" w:rsidRDefault="0012789A" w:rsidP="00313CCE">
      <w:pPr>
        <w:rPr>
          <w:rFonts w:cs="Tahoma"/>
        </w:rPr>
      </w:pPr>
    </w:p>
    <w:p w:rsidR="0012789A" w:rsidRPr="006D6E99" w:rsidRDefault="0012789A" w:rsidP="00313CCE">
      <w:pPr>
        <w:pStyle w:val="Heading2"/>
        <w:numPr>
          <w:ilvl w:val="1"/>
          <w:numId w:val="7"/>
        </w:numPr>
      </w:pPr>
      <w:bookmarkStart w:id="63" w:name="_Toc262565003"/>
      <w:r>
        <w:t>Document Purpose</w:t>
      </w:r>
      <w:bookmarkEnd w:id="63"/>
    </w:p>
    <w:p w:rsidR="0012789A" w:rsidRDefault="0012789A" w:rsidP="00177D6B">
      <w:pPr>
        <w:rPr>
          <w:rFonts w:cs="Tahoma"/>
          <w:color w:val="339966"/>
        </w:rPr>
      </w:pPr>
    </w:p>
    <w:p w:rsidR="0012789A" w:rsidRDefault="0012789A" w:rsidP="00177D6B">
      <w:pPr>
        <w:ind w:left="180"/>
      </w:pPr>
      <w:r>
        <w:t xml:space="preserve">This document is the governing functional design document for the entitlements functionality. It presents significant decisions and constructs used in developing the functionality. Testing, builds, configuration management are not covered in this document. </w:t>
      </w:r>
    </w:p>
    <w:p w:rsidR="0012789A" w:rsidRDefault="0012789A" w:rsidP="001D100F"/>
    <w:p w:rsidR="0012789A" w:rsidRDefault="0012789A" w:rsidP="00177D6B">
      <w:pPr>
        <w:ind w:left="180"/>
      </w:pPr>
      <w:r>
        <w:t>The document will also serve the purpose of keeping a list of assumptions that were made during design discussions.</w:t>
      </w:r>
    </w:p>
    <w:p w:rsidR="0012789A" w:rsidRDefault="0012789A" w:rsidP="00313CCE">
      <w:pPr>
        <w:rPr>
          <w:rFonts w:cs="Tahoma"/>
          <w:color w:val="339966"/>
        </w:rPr>
      </w:pPr>
    </w:p>
    <w:p w:rsidR="0012789A" w:rsidRPr="00461459" w:rsidRDefault="0012789A" w:rsidP="00313CCE">
      <w:pPr>
        <w:rPr>
          <w:rFonts w:cs="Tahoma"/>
        </w:rPr>
      </w:pPr>
    </w:p>
    <w:p w:rsidR="0012789A" w:rsidRDefault="0012789A" w:rsidP="00313CCE">
      <w:pPr>
        <w:pStyle w:val="Heading2"/>
        <w:numPr>
          <w:ilvl w:val="1"/>
          <w:numId w:val="7"/>
        </w:numPr>
      </w:pPr>
      <w:bookmarkStart w:id="64" w:name="_Toc262565004"/>
      <w:r>
        <w:t>Document Audience</w:t>
      </w:r>
      <w:bookmarkEnd w:id="64"/>
    </w:p>
    <w:p w:rsidR="0012789A" w:rsidRDefault="0012789A" w:rsidP="00313CCE">
      <w:pPr>
        <w:ind w:left="180"/>
      </w:pPr>
    </w:p>
    <w:p w:rsidR="0012789A" w:rsidRDefault="0012789A" w:rsidP="00313CCE">
      <w:pPr>
        <w:ind w:left="180"/>
      </w:pPr>
      <w:r>
        <w:t xml:space="preserve">This document is intended for management and technical staff working on this project, xpedx IT and Business, webMethods, Legacy(MAX and ACCESS), HP, IW, xpedx/IP Network Team. </w:t>
      </w:r>
      <w:smartTag w:uri="urn:schemas-microsoft-com:office:smarttags" w:element="City">
        <w:r>
          <w:t>Sterling</w:t>
        </w:r>
      </w:smartTag>
      <w:r>
        <w:t xml:space="preserve"> will use the document during design and configuration for design consideration.</w:t>
      </w:r>
    </w:p>
    <w:p w:rsidR="0012789A" w:rsidRDefault="0012789A" w:rsidP="00313CCE">
      <w:pPr>
        <w:rPr>
          <w:rFonts w:cs="Tahoma"/>
        </w:rPr>
      </w:pPr>
    </w:p>
    <w:p w:rsidR="0012789A" w:rsidRDefault="0012789A" w:rsidP="00313CCE">
      <w:pPr>
        <w:rPr>
          <w:rFonts w:cs="Tahoma"/>
        </w:rPr>
      </w:pPr>
    </w:p>
    <w:p w:rsidR="0012789A" w:rsidRDefault="0012789A" w:rsidP="00313CCE">
      <w:pPr>
        <w:rPr>
          <w:rFonts w:cs="Tahoma"/>
        </w:rPr>
        <w:sectPr w:rsidR="0012789A" w:rsidSect="00083555">
          <w:pgSz w:w="12240" w:h="15840" w:code="1"/>
          <w:pgMar w:top="1440" w:right="1800" w:bottom="1440" w:left="1800" w:header="720" w:footer="720" w:gutter="0"/>
          <w:cols w:space="720"/>
          <w:titlePg/>
        </w:sectPr>
      </w:pPr>
    </w:p>
    <w:p w:rsidR="0012789A" w:rsidRDefault="0012789A" w:rsidP="00313CCE">
      <w:pPr>
        <w:rPr>
          <w:rFonts w:cs="Tahoma"/>
        </w:rPr>
      </w:pPr>
    </w:p>
    <w:p w:rsidR="0012789A" w:rsidRDefault="0012789A" w:rsidP="00313CCE">
      <w:pPr>
        <w:rPr>
          <w:rFonts w:cs="Tahoma"/>
        </w:rPr>
      </w:pPr>
    </w:p>
    <w:p w:rsidR="0012789A" w:rsidRPr="006D6E99" w:rsidRDefault="0012789A" w:rsidP="00313CCE">
      <w:pPr>
        <w:pStyle w:val="Heading1"/>
        <w:numPr>
          <w:ilvl w:val="0"/>
          <w:numId w:val="7"/>
        </w:numPr>
        <w:rPr>
          <w:rFonts w:cs="Tahoma"/>
        </w:rPr>
      </w:pPr>
      <w:bookmarkStart w:id="65" w:name="_Toc262565005"/>
      <w:r>
        <w:rPr>
          <w:rFonts w:cs="Tahoma"/>
        </w:rPr>
        <w:t>Entitlements</w:t>
      </w:r>
      <w:bookmarkEnd w:id="65"/>
    </w:p>
    <w:p w:rsidR="0012789A" w:rsidRPr="006D6E99" w:rsidRDefault="0012789A" w:rsidP="00313CCE">
      <w:pPr>
        <w:rPr>
          <w:rFonts w:cs="Tahoma"/>
        </w:rPr>
      </w:pPr>
    </w:p>
    <w:p w:rsidR="0012789A" w:rsidRPr="006D6E99" w:rsidRDefault="0012789A" w:rsidP="00313CCE">
      <w:pPr>
        <w:pStyle w:val="Heading2"/>
        <w:numPr>
          <w:ilvl w:val="1"/>
          <w:numId w:val="7"/>
        </w:numPr>
      </w:pPr>
      <w:bookmarkStart w:id="66" w:name="_Toc262565006"/>
      <w:r>
        <w:t>Functions &amp; Solution</w:t>
      </w:r>
      <w:bookmarkEnd w:id="66"/>
    </w:p>
    <w:p w:rsidR="0012789A" w:rsidRPr="00555008" w:rsidRDefault="0012789A" w:rsidP="00313CCE">
      <w:pPr>
        <w:rPr>
          <w:rFonts w:cs="Tahoma"/>
          <w:color w:val="000000"/>
        </w:rPr>
      </w:pPr>
    </w:p>
    <w:p w:rsidR="0012789A" w:rsidRDefault="0012789A" w:rsidP="00553BA5">
      <w:r>
        <w:t>Entitlements are used to determine the set of items that a customer is able to view/buy. An Entitlement is a list of items that are assigned to customers. The rest of the document refers to these as Customer Entitlements.</w:t>
      </w:r>
    </w:p>
    <w:p w:rsidR="0012789A" w:rsidRDefault="0012789A" w:rsidP="00553BA5">
      <w:pPr>
        <w:autoSpaceDE w:val="0"/>
        <w:autoSpaceDN w:val="0"/>
        <w:adjustRightInd w:val="0"/>
        <w:rPr>
          <w:rFonts w:cs="Tahoma"/>
          <w:szCs w:val="18"/>
        </w:rPr>
      </w:pPr>
    </w:p>
    <w:p w:rsidR="0012789A" w:rsidRDefault="0012789A" w:rsidP="00553BA5">
      <w:pPr>
        <w:autoSpaceDE w:val="0"/>
        <w:autoSpaceDN w:val="0"/>
        <w:adjustRightInd w:val="0"/>
        <w:rPr>
          <w:rFonts w:cs="Tahoma"/>
          <w:szCs w:val="18"/>
        </w:rPr>
      </w:pPr>
      <w:r>
        <w:rPr>
          <w:rFonts w:cs="Tahoma"/>
          <w:szCs w:val="18"/>
        </w:rPr>
        <w:t xml:space="preserve">The </w:t>
      </w:r>
      <w:smartTag w:uri="urn:schemas-microsoft-com:office:smarttags" w:element="City">
        <w:r>
          <w:rPr>
            <w:rFonts w:cs="Tahoma"/>
            <w:szCs w:val="18"/>
          </w:rPr>
          <w:t>Sterling</w:t>
        </w:r>
      </w:smartTag>
      <w:r>
        <w:rPr>
          <w:rFonts w:cs="Tahoma"/>
          <w:szCs w:val="18"/>
        </w:rPr>
        <w:t xml:space="preserve"> product allows entitlements to be managed via a few different strategies -</w:t>
      </w:r>
    </w:p>
    <w:p w:rsidR="0012789A" w:rsidRPr="004E2BA4" w:rsidRDefault="0012789A" w:rsidP="00553BA5">
      <w:pPr>
        <w:autoSpaceDE w:val="0"/>
        <w:autoSpaceDN w:val="0"/>
        <w:adjustRightInd w:val="0"/>
        <w:rPr>
          <w:rFonts w:cs="Tahoma"/>
          <w:szCs w:val="18"/>
        </w:rPr>
      </w:pPr>
    </w:p>
    <w:p w:rsidR="0012789A" w:rsidRPr="00413F31" w:rsidRDefault="0012789A" w:rsidP="00553BA5">
      <w:pPr>
        <w:pStyle w:val="ListParagraph"/>
        <w:numPr>
          <w:ilvl w:val="0"/>
          <w:numId w:val="48"/>
        </w:numPr>
        <w:autoSpaceDE w:val="0"/>
        <w:autoSpaceDN w:val="0"/>
        <w:adjustRightInd w:val="0"/>
        <w:rPr>
          <w:rFonts w:ascii="Tahoma" w:hAnsi="Tahoma" w:cs="Tahoma"/>
          <w:sz w:val="18"/>
          <w:szCs w:val="18"/>
        </w:rPr>
      </w:pPr>
      <w:r w:rsidRPr="00413F31">
        <w:rPr>
          <w:rFonts w:ascii="Tahoma" w:hAnsi="Tahoma" w:cs="Tahoma"/>
          <w:sz w:val="18"/>
          <w:szCs w:val="18"/>
        </w:rPr>
        <w:t xml:space="preserve">Customers can access only the items that are </w:t>
      </w:r>
      <w:r>
        <w:rPr>
          <w:rFonts w:ascii="Tahoma" w:hAnsi="Tahoma" w:cs="Tahoma"/>
          <w:sz w:val="18"/>
          <w:szCs w:val="18"/>
        </w:rPr>
        <w:t xml:space="preserve">directly </w:t>
      </w:r>
      <w:r w:rsidRPr="00413F31">
        <w:rPr>
          <w:rFonts w:ascii="Tahoma" w:hAnsi="Tahoma" w:cs="Tahoma"/>
          <w:sz w:val="18"/>
          <w:szCs w:val="18"/>
        </w:rPr>
        <w:t>assigned to them in customer entitlements.</w:t>
      </w:r>
    </w:p>
    <w:p w:rsidR="0012789A" w:rsidRPr="00413F31" w:rsidRDefault="0012789A" w:rsidP="00553BA5">
      <w:pPr>
        <w:pStyle w:val="ListParagraph"/>
        <w:numPr>
          <w:ilvl w:val="0"/>
          <w:numId w:val="48"/>
        </w:numPr>
        <w:autoSpaceDE w:val="0"/>
        <w:autoSpaceDN w:val="0"/>
        <w:adjustRightInd w:val="0"/>
        <w:rPr>
          <w:rFonts w:ascii="Tahoma" w:hAnsi="Tahoma" w:cs="Tahoma"/>
          <w:sz w:val="18"/>
          <w:szCs w:val="18"/>
        </w:rPr>
      </w:pPr>
      <w:r w:rsidRPr="00413F31">
        <w:rPr>
          <w:rFonts w:ascii="Tahoma" w:hAnsi="Tahoma" w:cs="Tahoma"/>
          <w:sz w:val="18"/>
          <w:szCs w:val="18"/>
        </w:rPr>
        <w:t>Customers can access only the items that are assigned to them in pricelists.</w:t>
      </w:r>
    </w:p>
    <w:p w:rsidR="0012789A" w:rsidRPr="00413F31" w:rsidRDefault="0012789A" w:rsidP="00553BA5">
      <w:pPr>
        <w:pStyle w:val="ListParagraph"/>
        <w:numPr>
          <w:ilvl w:val="0"/>
          <w:numId w:val="48"/>
        </w:numPr>
        <w:autoSpaceDE w:val="0"/>
        <w:autoSpaceDN w:val="0"/>
        <w:adjustRightInd w:val="0"/>
        <w:rPr>
          <w:rFonts w:ascii="Tahoma" w:hAnsi="Tahoma" w:cs="Tahoma"/>
          <w:sz w:val="18"/>
          <w:szCs w:val="18"/>
        </w:rPr>
      </w:pPr>
      <w:r w:rsidRPr="00413F31">
        <w:rPr>
          <w:rFonts w:ascii="Tahoma" w:hAnsi="Tahoma" w:cs="Tahoma"/>
          <w:sz w:val="18"/>
          <w:szCs w:val="18"/>
        </w:rPr>
        <w:t>Customers can access only the items that are assigned to them in both pricelists and customer entitlements.</w:t>
      </w:r>
    </w:p>
    <w:p w:rsidR="0012789A" w:rsidRPr="00413F31" w:rsidRDefault="0012789A" w:rsidP="00553BA5">
      <w:pPr>
        <w:pStyle w:val="ListParagraph"/>
        <w:numPr>
          <w:ilvl w:val="0"/>
          <w:numId w:val="48"/>
        </w:numPr>
        <w:rPr>
          <w:rFonts w:ascii="Tahoma" w:hAnsi="Tahoma" w:cs="Tahoma"/>
          <w:sz w:val="18"/>
          <w:szCs w:val="18"/>
        </w:rPr>
      </w:pPr>
      <w:r w:rsidRPr="00413F31">
        <w:rPr>
          <w:rFonts w:ascii="Tahoma" w:hAnsi="Tahoma" w:cs="Tahoma"/>
          <w:sz w:val="18"/>
          <w:szCs w:val="18"/>
        </w:rPr>
        <w:t>Customers can access all items regardless of pricelists and customer entitlemen</w:t>
      </w:r>
      <w:r>
        <w:rPr>
          <w:rFonts w:ascii="Tahoma" w:hAnsi="Tahoma" w:cs="Tahoma"/>
          <w:sz w:val="18"/>
          <w:szCs w:val="18"/>
        </w:rPr>
        <w:t>t.</w:t>
      </w:r>
    </w:p>
    <w:p w:rsidR="0012789A" w:rsidRDefault="0012789A" w:rsidP="00313CCE"/>
    <w:p w:rsidR="0012789A" w:rsidRDefault="0012789A" w:rsidP="00805644">
      <w:pPr>
        <w:pStyle w:val="Heading2"/>
        <w:numPr>
          <w:ilvl w:val="2"/>
          <w:numId w:val="7"/>
        </w:numPr>
      </w:pPr>
      <w:bookmarkStart w:id="67" w:name="_Toc262565007"/>
      <w:r>
        <w:t>Customer Entitlement Rules</w:t>
      </w:r>
      <w:bookmarkEnd w:id="67"/>
    </w:p>
    <w:p w:rsidR="0012789A" w:rsidRDefault="0012789A" w:rsidP="0023623D">
      <w:pPr>
        <w:rPr>
          <w:rFonts w:cs="Tahoma"/>
          <w:szCs w:val="18"/>
        </w:rPr>
      </w:pPr>
    </w:p>
    <w:p w:rsidR="0012789A" w:rsidRPr="00BE10F1" w:rsidRDefault="0012789A" w:rsidP="002F3AE1">
      <w:pPr>
        <w:autoSpaceDE w:val="0"/>
        <w:autoSpaceDN w:val="0"/>
        <w:adjustRightInd w:val="0"/>
        <w:rPr>
          <w:rFonts w:cs="Tahoma"/>
          <w:szCs w:val="18"/>
        </w:rPr>
      </w:pPr>
      <w:r w:rsidRPr="00BE10F1">
        <w:rPr>
          <w:rFonts w:cs="Tahoma"/>
          <w:szCs w:val="18"/>
        </w:rPr>
        <w:t>Customer entitlement rules specify the set of items that comprise the entitlement. Only items from the online catalog can be specified under customer entitlement rules. A customer entitlement contains one or more customer entitlement rules that collectively define the list of items for the entitlement.</w:t>
      </w:r>
    </w:p>
    <w:p w:rsidR="0012789A" w:rsidRPr="00BE10F1" w:rsidRDefault="0012789A" w:rsidP="002F3AE1">
      <w:pPr>
        <w:autoSpaceDE w:val="0"/>
        <w:autoSpaceDN w:val="0"/>
        <w:adjustRightInd w:val="0"/>
        <w:rPr>
          <w:rFonts w:cs="Tahoma"/>
          <w:szCs w:val="18"/>
        </w:rPr>
      </w:pPr>
    </w:p>
    <w:p w:rsidR="0012789A" w:rsidRPr="00BE10F1" w:rsidRDefault="0012789A" w:rsidP="002F3AE1">
      <w:pPr>
        <w:autoSpaceDE w:val="0"/>
        <w:autoSpaceDN w:val="0"/>
        <w:adjustRightInd w:val="0"/>
        <w:rPr>
          <w:rFonts w:cs="Tahoma"/>
          <w:szCs w:val="18"/>
        </w:rPr>
      </w:pPr>
      <w:r w:rsidRPr="00BE10F1">
        <w:rPr>
          <w:rFonts w:cs="Tahoma"/>
          <w:szCs w:val="18"/>
        </w:rPr>
        <w:t>To define a rule, start with no categories and then add customer entitlement rules to include items; or start with all items in your online catalog and add customer entitlement rules to exclude items. Items can be specified individually, by categories of items, or by item attributes</w:t>
      </w:r>
      <w:r>
        <w:rPr>
          <w:rFonts w:cs="Tahoma"/>
          <w:szCs w:val="18"/>
        </w:rPr>
        <w:t>.</w:t>
      </w:r>
    </w:p>
    <w:p w:rsidR="0012789A" w:rsidRDefault="0012789A" w:rsidP="0023623D">
      <w:pPr>
        <w:rPr>
          <w:rFonts w:cs="Tahoma"/>
          <w:szCs w:val="18"/>
        </w:rPr>
      </w:pPr>
    </w:p>
    <w:p w:rsidR="0012789A" w:rsidRPr="00175847" w:rsidRDefault="0012789A" w:rsidP="00363115">
      <w:pPr>
        <w:rPr>
          <w:rFonts w:cs="Tahoma"/>
          <w:color w:val="1F497D"/>
          <w:szCs w:val="18"/>
        </w:rPr>
      </w:pPr>
      <w:r w:rsidRPr="00175847">
        <w:rPr>
          <w:rFonts w:cs="Tahoma"/>
          <w:color w:val="1F497D"/>
          <w:szCs w:val="18"/>
        </w:rPr>
        <w:t xml:space="preserve">In </w:t>
      </w:r>
      <w:smartTag w:uri="urn:schemas-microsoft-com:office:smarttags" w:element="City">
        <w:r w:rsidRPr="00175847">
          <w:rPr>
            <w:rFonts w:cs="Tahoma"/>
            <w:color w:val="1F497D"/>
            <w:szCs w:val="18"/>
          </w:rPr>
          <w:t>Sterling</w:t>
        </w:r>
      </w:smartTag>
      <w:r w:rsidRPr="00175847">
        <w:rPr>
          <w:rFonts w:cs="Tahoma"/>
          <w:color w:val="1F497D"/>
          <w:szCs w:val="18"/>
        </w:rPr>
        <w:t xml:space="preserve"> items that a customer is entitled to, are a union of all entitlements that are assigned to the customer, either directly or via some rules. There is no support to define an entitlement based on another entitlement. ( e.g. Create a new entitlement that starts by including the group entitlement and then selectively remove some categories).</w:t>
      </w:r>
    </w:p>
    <w:p w:rsidR="0012789A" w:rsidRDefault="0012789A" w:rsidP="0023623D">
      <w:pPr>
        <w:rPr>
          <w:rFonts w:cs="Tahoma"/>
          <w:szCs w:val="18"/>
        </w:rPr>
      </w:pPr>
    </w:p>
    <w:p w:rsidR="0012789A" w:rsidRDefault="0012789A" w:rsidP="0023623D">
      <w:pPr>
        <w:rPr>
          <w:rFonts w:cs="Tahoma"/>
          <w:szCs w:val="18"/>
        </w:rPr>
      </w:pPr>
    </w:p>
    <w:p w:rsidR="0012789A" w:rsidRDefault="0012789A" w:rsidP="0023623D">
      <w:pPr>
        <w:rPr>
          <w:rFonts w:cs="Tahoma"/>
          <w:szCs w:val="18"/>
        </w:rPr>
      </w:pPr>
      <w:r>
        <w:rPr>
          <w:rFonts w:cs="Tahoma"/>
          <w:szCs w:val="18"/>
        </w:rPr>
        <w:t>Five major types of Entitlements in the system</w:t>
      </w:r>
    </w:p>
    <w:p w:rsidR="0012789A" w:rsidRDefault="0012789A" w:rsidP="0023623D">
      <w:pPr>
        <w:rPr>
          <w:rFonts w:cs="Tahoma"/>
          <w:szCs w:val="18"/>
        </w:rPr>
      </w:pPr>
    </w:p>
    <w:p w:rsidR="0012789A" w:rsidRDefault="0012789A" w:rsidP="0023623D">
      <w:pPr>
        <w:pStyle w:val="ListParagraph"/>
        <w:numPr>
          <w:ilvl w:val="0"/>
          <w:numId w:val="49"/>
        </w:numPr>
        <w:rPr>
          <w:rFonts w:cs="Tahoma"/>
          <w:szCs w:val="18"/>
        </w:rPr>
      </w:pPr>
      <w:r>
        <w:rPr>
          <w:rFonts w:cs="Tahoma"/>
          <w:szCs w:val="18"/>
        </w:rPr>
        <w:t xml:space="preserve">Group Entitlements </w:t>
      </w:r>
      <w:ins w:id="68" w:author="prgupta" w:date="2010-06-11T16:33:00Z">
        <w:r>
          <w:rPr>
            <w:rFonts w:cs="Tahoma"/>
            <w:szCs w:val="18"/>
          </w:rPr>
          <w:t xml:space="preserve">– Assignments are managed by </w:t>
        </w:r>
        <w:smartTag w:uri="urn:schemas-microsoft-com:office:smarttags" w:element="City">
          <w:r>
            <w:rPr>
              <w:rFonts w:cs="Tahoma"/>
              <w:szCs w:val="18"/>
            </w:rPr>
            <w:t>Sterling</w:t>
          </w:r>
        </w:smartTag>
        <w:r>
          <w:rPr>
            <w:rFonts w:cs="Tahoma"/>
            <w:szCs w:val="18"/>
          </w:rPr>
          <w:t xml:space="preserve">. If a pricing warehouse on a customer record changes, the group entitlement is automatically </w:t>
        </w:r>
      </w:ins>
      <w:ins w:id="69" w:author="prgupta" w:date="2010-06-11T16:34:00Z">
        <w:r>
          <w:rPr>
            <w:rFonts w:cs="Tahoma"/>
            <w:szCs w:val="18"/>
          </w:rPr>
          <w:t>updated</w:t>
        </w:r>
      </w:ins>
      <w:ins w:id="70" w:author="prgupta" w:date="2010-06-11T16:33:00Z">
        <w:r>
          <w:rPr>
            <w:rFonts w:cs="Tahoma"/>
            <w:szCs w:val="18"/>
          </w:rPr>
          <w:t xml:space="preserve"> </w:t>
        </w:r>
      </w:ins>
      <w:ins w:id="71" w:author="prgupta" w:date="2010-06-11T16:34:00Z">
        <w:r>
          <w:rPr>
            <w:rFonts w:cs="Tahoma"/>
            <w:szCs w:val="18"/>
          </w:rPr>
          <w:t xml:space="preserve">by </w:t>
        </w:r>
        <w:smartTag w:uri="urn:schemas-microsoft-com:office:smarttags" w:element="City">
          <w:r>
            <w:rPr>
              <w:rFonts w:cs="Tahoma"/>
              <w:szCs w:val="18"/>
            </w:rPr>
            <w:t>Sterling</w:t>
          </w:r>
        </w:smartTag>
        <w:r>
          <w:rPr>
            <w:rFonts w:cs="Tahoma"/>
            <w:szCs w:val="18"/>
          </w:rPr>
          <w:t>.</w:t>
        </w:r>
      </w:ins>
    </w:p>
    <w:p w:rsidR="0012789A" w:rsidRDefault="0012789A" w:rsidP="0023623D">
      <w:pPr>
        <w:pStyle w:val="ListParagraph"/>
        <w:numPr>
          <w:ilvl w:val="0"/>
          <w:numId w:val="49"/>
        </w:numPr>
        <w:rPr>
          <w:rFonts w:cs="Tahoma"/>
          <w:szCs w:val="18"/>
        </w:rPr>
      </w:pPr>
      <w:r w:rsidRPr="009D5CB8">
        <w:rPr>
          <w:rFonts w:cs="Tahoma"/>
          <w:szCs w:val="18"/>
        </w:rPr>
        <w:t>Division Entitlements</w:t>
      </w:r>
      <w:ins w:id="72" w:author="prgupta" w:date="2010-06-11T16:35:00Z">
        <w:r>
          <w:rPr>
            <w:rFonts w:cs="Tahoma"/>
            <w:szCs w:val="18"/>
          </w:rPr>
          <w:t xml:space="preserve"> – Assignments managed via </w:t>
        </w:r>
        <w:smartTag w:uri="urn:schemas-microsoft-com:office:smarttags" w:element="City">
          <w:smartTag w:uri="urn:schemas-microsoft-com:office:smarttags" w:element="City">
            <w:r>
              <w:rPr>
                <w:rFonts w:cs="Tahoma"/>
                <w:szCs w:val="18"/>
              </w:rPr>
              <w:t>Sterling</w:t>
            </w:r>
          </w:smartTag>
          <w:r>
            <w:rPr>
              <w:rFonts w:cs="Tahoma"/>
              <w:szCs w:val="18"/>
            </w:rPr>
            <w:t xml:space="preserve"> </w:t>
          </w:r>
          <w:smartTag w:uri="urn:schemas-microsoft-com:office:smarttags" w:element="City">
            <w:r>
              <w:rPr>
                <w:rFonts w:cs="Tahoma"/>
                <w:szCs w:val="18"/>
              </w:rPr>
              <w:t>Business</w:t>
            </w:r>
          </w:smartTag>
          <w:r>
            <w:rPr>
              <w:rFonts w:cs="Tahoma"/>
              <w:szCs w:val="18"/>
            </w:rPr>
            <w:t xml:space="preserve"> </w:t>
          </w:r>
          <w:smartTag w:uri="urn:schemas-microsoft-com:office:smarttags" w:element="City">
            <w:r>
              <w:rPr>
                <w:rFonts w:cs="Tahoma"/>
                <w:szCs w:val="18"/>
              </w:rPr>
              <w:t>Center</w:t>
            </w:r>
          </w:smartTag>
        </w:smartTag>
      </w:ins>
      <w:del w:id="73" w:author="prgupta" w:date="2010-06-11T16:35:00Z">
        <w:r w:rsidDel="009E3693">
          <w:rPr>
            <w:rFonts w:cs="Tahoma"/>
            <w:szCs w:val="18"/>
          </w:rPr>
          <w:delText xml:space="preserve"> </w:delText>
        </w:r>
      </w:del>
    </w:p>
    <w:p w:rsidR="0012789A" w:rsidRPr="009D5CB8" w:rsidRDefault="0012789A" w:rsidP="0023623D">
      <w:pPr>
        <w:pStyle w:val="ListParagraph"/>
        <w:numPr>
          <w:ilvl w:val="0"/>
          <w:numId w:val="49"/>
        </w:numPr>
        <w:rPr>
          <w:rFonts w:cs="Tahoma"/>
          <w:szCs w:val="18"/>
        </w:rPr>
      </w:pPr>
      <w:r w:rsidRPr="009D5CB8">
        <w:rPr>
          <w:rFonts w:cs="Tahoma"/>
          <w:szCs w:val="18"/>
        </w:rPr>
        <w:t>Brand Entitlements</w:t>
      </w:r>
      <w:ins w:id="74" w:author="prgupta" w:date="2010-06-11T16:35:00Z">
        <w:r>
          <w:rPr>
            <w:rFonts w:cs="Tahoma"/>
            <w:szCs w:val="18"/>
          </w:rPr>
          <w:t xml:space="preserve"> - – Assignments managed via </w:t>
        </w:r>
        <w:smartTag w:uri="urn:schemas-microsoft-com:office:smarttags" w:element="City">
          <w:smartTag w:uri="urn:schemas-microsoft-com:office:smarttags" w:element="City">
            <w:r>
              <w:rPr>
                <w:rFonts w:cs="Tahoma"/>
                <w:szCs w:val="18"/>
              </w:rPr>
              <w:t>Sterling</w:t>
            </w:r>
          </w:smartTag>
          <w:r>
            <w:rPr>
              <w:rFonts w:cs="Tahoma"/>
              <w:szCs w:val="18"/>
            </w:rPr>
            <w:t xml:space="preserve"> </w:t>
          </w:r>
          <w:smartTag w:uri="urn:schemas-microsoft-com:office:smarttags" w:element="City">
            <w:r>
              <w:rPr>
                <w:rFonts w:cs="Tahoma"/>
                <w:szCs w:val="18"/>
              </w:rPr>
              <w:t>Business</w:t>
            </w:r>
          </w:smartTag>
          <w:r>
            <w:rPr>
              <w:rFonts w:cs="Tahoma"/>
              <w:szCs w:val="18"/>
            </w:rPr>
            <w:t xml:space="preserve"> </w:t>
          </w:r>
          <w:smartTag w:uri="urn:schemas-microsoft-com:office:smarttags" w:element="City">
            <w:r>
              <w:rPr>
                <w:rFonts w:cs="Tahoma"/>
                <w:szCs w:val="18"/>
              </w:rPr>
              <w:t>Center</w:t>
            </w:r>
          </w:smartTag>
        </w:smartTag>
      </w:ins>
    </w:p>
    <w:p w:rsidR="0012789A" w:rsidRDefault="0012789A" w:rsidP="0023623D">
      <w:pPr>
        <w:pStyle w:val="ListParagraph"/>
        <w:numPr>
          <w:ilvl w:val="0"/>
          <w:numId w:val="49"/>
        </w:numPr>
        <w:rPr>
          <w:rFonts w:cs="Tahoma"/>
          <w:szCs w:val="18"/>
        </w:rPr>
      </w:pPr>
      <w:r>
        <w:rPr>
          <w:rFonts w:cs="Tahoma"/>
          <w:szCs w:val="18"/>
        </w:rPr>
        <w:t>Customer Specific Entitlements</w:t>
      </w:r>
      <w:ins w:id="75" w:author="prgupta" w:date="2010-06-11T16:34:00Z">
        <w:r>
          <w:rPr>
            <w:rFonts w:cs="Tahoma"/>
            <w:szCs w:val="18"/>
          </w:rPr>
          <w:t xml:space="preserve"> </w:t>
        </w:r>
      </w:ins>
      <w:ins w:id="76" w:author="prgupta" w:date="2010-06-11T16:35:00Z">
        <w:r>
          <w:rPr>
            <w:rFonts w:cs="Tahoma"/>
            <w:szCs w:val="18"/>
          </w:rPr>
          <w:t>–</w:t>
        </w:r>
      </w:ins>
      <w:ins w:id="77" w:author="prgupta" w:date="2010-06-11T16:34:00Z">
        <w:r>
          <w:rPr>
            <w:rFonts w:cs="Tahoma"/>
            <w:szCs w:val="18"/>
          </w:rPr>
          <w:t xml:space="preserve"> </w:t>
        </w:r>
      </w:ins>
      <w:ins w:id="78" w:author="prgupta" w:date="2010-06-11T16:35:00Z">
        <w:r>
          <w:rPr>
            <w:rFonts w:cs="Tahoma"/>
            <w:szCs w:val="18"/>
          </w:rPr>
          <w:t>Assignments managed via the Entitlement Configurator</w:t>
        </w:r>
      </w:ins>
    </w:p>
    <w:p w:rsidR="0012789A" w:rsidRPr="009D5CB8" w:rsidRDefault="0012789A" w:rsidP="0023623D">
      <w:pPr>
        <w:pStyle w:val="ListParagraph"/>
        <w:numPr>
          <w:ilvl w:val="0"/>
          <w:numId w:val="49"/>
        </w:numPr>
        <w:rPr>
          <w:rFonts w:cs="Tahoma"/>
          <w:szCs w:val="18"/>
        </w:rPr>
      </w:pPr>
      <w:r>
        <w:rPr>
          <w:rFonts w:cs="Tahoma"/>
          <w:szCs w:val="18"/>
        </w:rPr>
        <w:t>Anonymous Entitlements</w:t>
      </w:r>
      <w:ins w:id="79" w:author="prgupta" w:date="2010-06-11T16:35:00Z">
        <w:r>
          <w:rPr>
            <w:rFonts w:cs="Tahoma"/>
            <w:szCs w:val="18"/>
          </w:rPr>
          <w:t xml:space="preserve"> – Assignments managed via the </w:t>
        </w:r>
        <w:smartTag w:uri="urn:schemas-microsoft-com:office:smarttags" w:element="City">
          <w:smartTag w:uri="urn:schemas-microsoft-com:office:smarttags" w:element="City">
            <w:r>
              <w:rPr>
                <w:rFonts w:cs="Tahoma"/>
                <w:szCs w:val="18"/>
              </w:rPr>
              <w:t>Sterling</w:t>
            </w:r>
          </w:smartTag>
          <w:r>
            <w:rPr>
              <w:rFonts w:cs="Tahoma"/>
              <w:szCs w:val="18"/>
            </w:rPr>
            <w:t xml:space="preserve"> </w:t>
          </w:r>
          <w:smartTag w:uri="urn:schemas-microsoft-com:office:smarttags" w:element="City">
            <w:r>
              <w:rPr>
                <w:rFonts w:cs="Tahoma"/>
                <w:szCs w:val="18"/>
              </w:rPr>
              <w:t>Business</w:t>
            </w:r>
          </w:smartTag>
          <w:r>
            <w:rPr>
              <w:rFonts w:cs="Tahoma"/>
              <w:szCs w:val="18"/>
            </w:rPr>
            <w:t xml:space="preserve"> </w:t>
          </w:r>
          <w:smartTag w:uri="urn:schemas-microsoft-com:office:smarttags" w:element="City">
            <w:r>
              <w:rPr>
                <w:rFonts w:cs="Tahoma"/>
                <w:szCs w:val="18"/>
              </w:rPr>
              <w:t>Center</w:t>
            </w:r>
          </w:smartTag>
        </w:smartTag>
        <w:r>
          <w:rPr>
            <w:rFonts w:cs="Tahoma"/>
            <w:szCs w:val="18"/>
          </w:rPr>
          <w:t>.</w:t>
        </w:r>
      </w:ins>
    </w:p>
    <w:p w:rsidR="0012789A" w:rsidRDefault="0012789A" w:rsidP="0023623D">
      <w:pPr>
        <w:rPr>
          <w:rFonts w:cs="Tahoma"/>
          <w:szCs w:val="18"/>
        </w:rPr>
      </w:pPr>
      <w:r>
        <w:rPr>
          <w:rFonts w:cs="Tahoma"/>
          <w:szCs w:val="18"/>
        </w:rPr>
        <w:t xml:space="preserve">There is no customization of the out-of-box entitlement engine functionality in </w:t>
      </w:r>
      <w:smartTag w:uri="urn:schemas-microsoft-com:office:smarttags" w:element="City">
        <w:r>
          <w:rPr>
            <w:rFonts w:cs="Tahoma"/>
            <w:szCs w:val="18"/>
          </w:rPr>
          <w:t>Sterling</w:t>
        </w:r>
      </w:smartTag>
      <w:r>
        <w:rPr>
          <w:rFonts w:cs="Tahoma"/>
          <w:szCs w:val="18"/>
        </w:rPr>
        <w:t xml:space="preserve">. The assumption is that the entitlements will flow into the system using the format specified by </w:t>
      </w:r>
      <w:smartTag w:uri="urn:schemas-microsoft-com:office:smarttags" w:element="City">
        <w:r>
          <w:rPr>
            <w:rFonts w:cs="Tahoma"/>
            <w:szCs w:val="18"/>
          </w:rPr>
          <w:t>Sterling</w:t>
        </w:r>
      </w:smartTag>
      <w:r>
        <w:rPr>
          <w:rFonts w:cs="Tahoma"/>
          <w:szCs w:val="18"/>
        </w:rPr>
        <w:t xml:space="preserve">.  </w:t>
      </w:r>
    </w:p>
    <w:p w:rsidR="0012789A" w:rsidRDefault="0012789A" w:rsidP="0023623D">
      <w:pPr>
        <w:rPr>
          <w:rFonts w:cs="Tahoma"/>
          <w:szCs w:val="18"/>
        </w:rPr>
      </w:pPr>
    </w:p>
    <w:p w:rsidR="0012789A" w:rsidRPr="00F37AF2" w:rsidRDefault="0012789A" w:rsidP="005D13A4">
      <w:pPr>
        <w:rPr>
          <w:rFonts w:cs="Tahoma"/>
          <w:szCs w:val="18"/>
        </w:rPr>
      </w:pPr>
      <w:r>
        <w:rPr>
          <w:rFonts w:cs="Tahoma"/>
          <w:szCs w:val="18"/>
        </w:rPr>
        <w:t xml:space="preserve">At xpedx, the Customer Entitlement Rules are all modeled as a list of Item Ids. The current understanding is that </w:t>
      </w:r>
      <w:smartTag w:uri="urn:schemas-microsoft-com:office:smarttags" w:element="City">
        <w:r>
          <w:rPr>
            <w:rFonts w:cs="Tahoma"/>
            <w:szCs w:val="18"/>
          </w:rPr>
          <w:t>Sterling</w:t>
        </w:r>
      </w:smartTag>
      <w:r>
        <w:rPr>
          <w:rFonts w:cs="Tahoma"/>
          <w:szCs w:val="18"/>
        </w:rPr>
        <w:t xml:space="preserve"> features like entitlements based on item attributes/item categories will not be fed via the entitlement interface. If used, these will be managed via the </w:t>
      </w:r>
      <w:smartTag w:uri="urn:schemas-microsoft-com:office:smarttags" w:element="City">
        <w:smartTag w:uri="urn:schemas-microsoft-com:office:smarttags" w:element="City">
          <w:r>
            <w:rPr>
              <w:rFonts w:cs="Tahoma"/>
              <w:szCs w:val="18"/>
            </w:rPr>
            <w:t>Sterling</w:t>
          </w:r>
        </w:smartTag>
        <w:r>
          <w:rPr>
            <w:rFonts w:cs="Tahoma"/>
            <w:szCs w:val="18"/>
          </w:rPr>
          <w:t xml:space="preserve"> </w:t>
        </w:r>
        <w:smartTag w:uri="urn:schemas-microsoft-com:office:smarttags" w:element="City">
          <w:r>
            <w:rPr>
              <w:rFonts w:cs="Tahoma"/>
              <w:szCs w:val="18"/>
            </w:rPr>
            <w:t>Business</w:t>
          </w:r>
        </w:smartTag>
        <w:r>
          <w:rPr>
            <w:rFonts w:cs="Tahoma"/>
            <w:szCs w:val="18"/>
          </w:rPr>
          <w:t xml:space="preserve"> </w:t>
        </w:r>
        <w:smartTag w:uri="urn:schemas-microsoft-com:office:smarttags" w:element="City">
          <w:r>
            <w:rPr>
              <w:rFonts w:cs="Tahoma"/>
              <w:szCs w:val="18"/>
            </w:rPr>
            <w:t>Center</w:t>
          </w:r>
        </w:smartTag>
      </w:smartTag>
      <w:r>
        <w:rPr>
          <w:rFonts w:cs="Tahoma"/>
          <w:szCs w:val="18"/>
        </w:rPr>
        <w:t>.</w:t>
      </w:r>
    </w:p>
    <w:p w:rsidR="0012789A" w:rsidRDefault="0012789A" w:rsidP="00313CCE"/>
    <w:p w:rsidR="0012789A" w:rsidRDefault="0012789A" w:rsidP="00313CCE"/>
    <w:p w:rsidR="0012789A" w:rsidRPr="000845CD" w:rsidRDefault="0012789A" w:rsidP="007A1EA8">
      <w:pPr>
        <w:pStyle w:val="Heading2"/>
        <w:numPr>
          <w:ilvl w:val="2"/>
          <w:numId w:val="7"/>
        </w:numPr>
      </w:pPr>
      <w:bookmarkStart w:id="80" w:name="_Toc262565008"/>
      <w:r>
        <w:t>Assign Customers to Entitlements</w:t>
      </w:r>
      <w:bookmarkEnd w:id="80"/>
      <w:r>
        <w:t xml:space="preserve"> </w:t>
      </w:r>
    </w:p>
    <w:p w:rsidR="0012789A" w:rsidRPr="000845CD" w:rsidRDefault="0012789A" w:rsidP="000845CD">
      <w:pPr>
        <w:pStyle w:val="Heading2"/>
        <w:numPr>
          <w:ilvl w:val="0"/>
          <w:numId w:val="0"/>
        </w:numPr>
        <w:ind w:left="720"/>
        <w:rPr>
          <w:rFonts w:cs="Times New Roman"/>
          <w:b w:val="0"/>
          <w:sz w:val="18"/>
        </w:rPr>
      </w:pPr>
    </w:p>
    <w:p w:rsidR="0012789A" w:rsidRDefault="0012789A" w:rsidP="000028DD">
      <w:pPr>
        <w:rPr>
          <w:ins w:id="81" w:author="prgupta" w:date="2010-06-11T16:36:00Z"/>
          <w:rFonts w:cs="Tahoma"/>
          <w:szCs w:val="18"/>
        </w:rPr>
      </w:pPr>
      <w:r>
        <w:rPr>
          <w:rFonts w:cs="Tahoma"/>
          <w:szCs w:val="18"/>
        </w:rPr>
        <w:t xml:space="preserve">Once the set of items that make up an entitlement have been defined, the entitlement is assigned to the customers using either customer attributes or directly to customers. Entitlements will be tied directly to the customer ship-tos in the xpedx solution. </w:t>
      </w:r>
    </w:p>
    <w:p w:rsidR="0012789A" w:rsidRDefault="0012789A" w:rsidP="000028DD">
      <w:pPr>
        <w:rPr>
          <w:ins w:id="82" w:author="prgupta" w:date="2010-06-11T16:36:00Z"/>
          <w:rFonts w:cs="Tahoma"/>
          <w:szCs w:val="18"/>
        </w:rPr>
      </w:pPr>
    </w:p>
    <w:p w:rsidR="0012789A" w:rsidRDefault="0012789A" w:rsidP="000028DD">
      <w:pPr>
        <w:rPr>
          <w:ins w:id="83" w:author="prgupta" w:date="2010-06-11T16:37:00Z"/>
          <w:rFonts w:cs="Tahoma"/>
          <w:szCs w:val="18"/>
        </w:rPr>
      </w:pPr>
      <w:ins w:id="84" w:author="prgupta" w:date="2010-06-11T16:36:00Z">
        <w:r>
          <w:rPr>
            <w:rFonts w:cs="Tahoma"/>
            <w:szCs w:val="18"/>
          </w:rPr>
          <w:t>At xpedx, there are t</w:t>
        </w:r>
      </w:ins>
      <w:ins w:id="85" w:author="prgupta" w:date="2010-06-11T16:37:00Z">
        <w:r>
          <w:rPr>
            <w:rFonts w:cs="Tahoma"/>
            <w:szCs w:val="18"/>
          </w:rPr>
          <w:t>hree</w:t>
        </w:r>
      </w:ins>
      <w:ins w:id="86" w:author="prgupta" w:date="2010-06-11T16:36:00Z">
        <w:r>
          <w:rPr>
            <w:rFonts w:cs="Tahoma"/>
            <w:szCs w:val="18"/>
          </w:rPr>
          <w:t xml:space="preserve"> types of entitlement</w:t>
        </w:r>
      </w:ins>
      <w:ins w:id="87" w:author="prgupta" w:date="2010-06-11T16:37:00Z">
        <w:r>
          <w:rPr>
            <w:rFonts w:cs="Tahoma"/>
            <w:szCs w:val="18"/>
          </w:rPr>
          <w:t xml:space="preserve"> to </w:t>
        </w:r>
      </w:ins>
      <w:ins w:id="88" w:author="prgupta" w:date="2010-06-11T16:36:00Z">
        <w:r>
          <w:rPr>
            <w:rFonts w:cs="Tahoma"/>
            <w:szCs w:val="18"/>
          </w:rPr>
          <w:t xml:space="preserve">customer assignments. </w:t>
        </w:r>
      </w:ins>
    </w:p>
    <w:p w:rsidR="0012789A" w:rsidRDefault="0012789A">
      <w:pPr>
        <w:ind w:firstLine="720"/>
        <w:rPr>
          <w:ins w:id="89" w:author="prgupta" w:date="2010-06-11T16:37:00Z"/>
          <w:rFonts w:cs="Tahoma"/>
          <w:szCs w:val="18"/>
        </w:rPr>
      </w:pPr>
      <w:ins w:id="90" w:author="prgupta" w:date="2010-06-11T16:39:00Z">
        <w:r>
          <w:rPr>
            <w:rFonts w:cs="Tahoma"/>
            <w:szCs w:val="18"/>
          </w:rPr>
          <w:t>M</w:t>
        </w:r>
      </w:ins>
      <w:ins w:id="91" w:author="prgupta" w:date="2010-06-11T16:36:00Z">
        <w:r>
          <w:rPr>
            <w:rFonts w:cs="Tahoma"/>
            <w:szCs w:val="18"/>
          </w:rPr>
          <w:t xml:space="preserve">anaged by </w:t>
        </w:r>
      </w:ins>
      <w:ins w:id="92" w:author="prgupta" w:date="2010-06-11T16:37:00Z">
        <w:r>
          <w:rPr>
            <w:rFonts w:cs="Tahoma"/>
            <w:szCs w:val="18"/>
          </w:rPr>
          <w:t xml:space="preserve">the </w:t>
        </w:r>
        <w:smartTag w:uri="urn:schemas-microsoft-com:office:smarttags" w:element="City">
          <w:r>
            <w:rPr>
              <w:rFonts w:cs="Tahoma"/>
              <w:szCs w:val="18"/>
            </w:rPr>
            <w:t>Sterling</w:t>
          </w:r>
        </w:smartTag>
        <w:r>
          <w:rPr>
            <w:rFonts w:cs="Tahoma"/>
            <w:szCs w:val="18"/>
          </w:rPr>
          <w:t xml:space="preserve"> load process (e.g. Group Entitlements).</w:t>
        </w:r>
      </w:ins>
    </w:p>
    <w:p w:rsidR="0012789A" w:rsidRDefault="0012789A">
      <w:pPr>
        <w:ind w:firstLine="720"/>
        <w:rPr>
          <w:ins w:id="93" w:author="prgupta" w:date="2010-06-11T16:38:00Z"/>
          <w:rFonts w:cs="Tahoma"/>
          <w:szCs w:val="18"/>
        </w:rPr>
      </w:pPr>
      <w:ins w:id="94" w:author="prgupta" w:date="2010-06-11T16:39:00Z">
        <w:r>
          <w:rPr>
            <w:rFonts w:cs="Tahoma"/>
            <w:szCs w:val="18"/>
          </w:rPr>
          <w:t>M</w:t>
        </w:r>
      </w:ins>
      <w:ins w:id="95" w:author="prgupta" w:date="2010-06-11T16:38:00Z">
        <w:r>
          <w:rPr>
            <w:rFonts w:cs="Tahoma"/>
            <w:szCs w:val="18"/>
          </w:rPr>
          <w:t xml:space="preserve">anaged via </w:t>
        </w:r>
        <w:smartTag w:uri="urn:schemas-microsoft-com:office:smarttags" w:element="City">
          <w:smartTag w:uri="urn:schemas-microsoft-com:office:smarttags" w:element="City">
            <w:r>
              <w:rPr>
                <w:rFonts w:cs="Tahoma"/>
                <w:szCs w:val="18"/>
              </w:rPr>
              <w:t>Sterling</w:t>
            </w:r>
          </w:smartTag>
          <w:r>
            <w:rPr>
              <w:rFonts w:cs="Tahoma"/>
              <w:szCs w:val="18"/>
            </w:rPr>
            <w:t xml:space="preserve"> </w:t>
          </w:r>
          <w:smartTag w:uri="urn:schemas-microsoft-com:office:smarttags" w:element="City">
            <w:r>
              <w:rPr>
                <w:rFonts w:cs="Tahoma"/>
                <w:szCs w:val="18"/>
              </w:rPr>
              <w:t>Business</w:t>
            </w:r>
          </w:smartTag>
          <w:r>
            <w:rPr>
              <w:rFonts w:cs="Tahoma"/>
              <w:szCs w:val="18"/>
            </w:rPr>
            <w:t xml:space="preserve"> </w:t>
          </w:r>
          <w:smartTag w:uri="urn:schemas-microsoft-com:office:smarttags" w:element="City">
            <w:r>
              <w:rPr>
                <w:rFonts w:cs="Tahoma"/>
                <w:szCs w:val="18"/>
              </w:rPr>
              <w:t>Center</w:t>
            </w:r>
          </w:smartTag>
        </w:smartTag>
        <w:r>
          <w:rPr>
            <w:rFonts w:cs="Tahoma"/>
            <w:szCs w:val="18"/>
          </w:rPr>
          <w:t xml:space="preserve"> (e.g. Divisional Entitlements).</w:t>
        </w:r>
      </w:ins>
    </w:p>
    <w:p w:rsidR="0012789A" w:rsidRDefault="0012789A">
      <w:pPr>
        <w:ind w:firstLine="720"/>
        <w:rPr>
          <w:ins w:id="96" w:author="prgupta" w:date="2010-06-11T16:39:00Z"/>
          <w:rFonts w:cs="Tahoma"/>
          <w:szCs w:val="18"/>
        </w:rPr>
      </w:pPr>
      <w:ins w:id="97" w:author="prgupta" w:date="2010-06-11T16:39:00Z">
        <w:r>
          <w:rPr>
            <w:rFonts w:cs="Tahoma"/>
            <w:szCs w:val="18"/>
          </w:rPr>
          <w:t>M</w:t>
        </w:r>
      </w:ins>
      <w:ins w:id="98" w:author="prgupta" w:date="2010-06-11T16:38:00Z">
        <w:r>
          <w:rPr>
            <w:rFonts w:cs="Tahoma"/>
            <w:szCs w:val="18"/>
          </w:rPr>
          <w:t>anaged by the Entitlement Configurator (e.g. Customer Specific Entitlements).</w:t>
        </w:r>
      </w:ins>
    </w:p>
    <w:p w:rsidR="0012789A" w:rsidRDefault="0012789A">
      <w:pPr>
        <w:ind w:firstLine="720"/>
        <w:rPr>
          <w:ins w:id="99" w:author="prgupta" w:date="2010-06-11T16:39:00Z"/>
          <w:rFonts w:cs="Tahoma"/>
          <w:szCs w:val="18"/>
        </w:rPr>
      </w:pPr>
    </w:p>
    <w:p w:rsidR="0012789A" w:rsidRDefault="0012789A" w:rsidP="009E3693">
      <w:pPr>
        <w:rPr>
          <w:ins w:id="100" w:author="prgupta" w:date="2010-06-11T16:41:00Z"/>
          <w:rFonts w:cs="Tahoma"/>
          <w:szCs w:val="18"/>
        </w:rPr>
      </w:pPr>
      <w:ins w:id="101" w:author="prgupta" w:date="2010-06-11T16:41:00Z">
        <w:r>
          <w:rPr>
            <w:rFonts w:cs="Tahoma"/>
            <w:szCs w:val="18"/>
          </w:rPr>
          <w:t xml:space="preserve">The Group Entitlements and Divisional Entitlements are loaded into </w:t>
        </w:r>
        <w:smartTag w:uri="urn:schemas-microsoft-com:office:smarttags" w:element="City">
          <w:r>
            <w:rPr>
              <w:rFonts w:cs="Tahoma"/>
              <w:szCs w:val="18"/>
            </w:rPr>
            <w:t>Sterling</w:t>
          </w:r>
        </w:smartTag>
        <w:r>
          <w:rPr>
            <w:rFonts w:cs="Tahoma"/>
            <w:szCs w:val="18"/>
          </w:rPr>
          <w:t xml:space="preserve"> with only their list of items populated. There is no customer assignment section.</w:t>
        </w:r>
      </w:ins>
    </w:p>
    <w:p w:rsidR="0012789A" w:rsidRDefault="0012789A" w:rsidP="009E3693">
      <w:pPr>
        <w:rPr>
          <w:ins w:id="102" w:author="prgupta" w:date="2010-06-11T16:41:00Z"/>
          <w:rFonts w:cs="Tahoma"/>
          <w:szCs w:val="18"/>
        </w:rPr>
      </w:pPr>
    </w:p>
    <w:p w:rsidR="0012789A" w:rsidRDefault="0012789A" w:rsidP="009E3693">
      <w:pPr>
        <w:rPr>
          <w:ins w:id="103" w:author="prgupta" w:date="2010-06-11T16:36:00Z"/>
          <w:rFonts w:cs="Tahoma"/>
          <w:szCs w:val="18"/>
        </w:rPr>
      </w:pPr>
      <w:ins w:id="104" w:author="prgupta" w:date="2010-06-11T16:41:00Z">
        <w:r>
          <w:rPr>
            <w:rFonts w:cs="Tahoma"/>
            <w:szCs w:val="18"/>
          </w:rPr>
          <w:t>The Customer Specific Entitlements specify the customer assignment portion as well. They list out all the Ship-Tos that the entitlement is to be assigned to.</w:t>
        </w:r>
      </w:ins>
      <w:ins w:id="105" w:author="prgupta" w:date="2010-06-11T16:44:00Z">
        <w:r>
          <w:rPr>
            <w:rFonts w:cs="Tahoma"/>
            <w:szCs w:val="18"/>
          </w:rPr>
          <w:t xml:space="preserve"> This in turn implies that the customer Shipt-Tos should exist in the system before the Customer Specific Entitlements are loaded.</w:t>
        </w:r>
      </w:ins>
    </w:p>
    <w:p w:rsidR="0012789A" w:rsidDel="009E3693" w:rsidRDefault="0012789A" w:rsidP="000028DD">
      <w:pPr>
        <w:rPr>
          <w:del w:id="106" w:author="prgupta" w:date="2010-06-11T16:39:00Z"/>
          <w:rFonts w:cs="Tahoma"/>
          <w:szCs w:val="18"/>
        </w:rPr>
      </w:pPr>
      <w:del w:id="107" w:author="prgupta" w:date="2010-06-11T16:39:00Z">
        <w:r w:rsidDel="009E3693">
          <w:rPr>
            <w:rFonts w:cs="Tahoma"/>
            <w:szCs w:val="18"/>
          </w:rPr>
          <w:delText xml:space="preserve">After the initial customer assignment, the process is to be managed via the Sterling Business Center. </w:delText>
        </w:r>
      </w:del>
    </w:p>
    <w:p w:rsidR="0012789A" w:rsidRDefault="0012789A" w:rsidP="000028DD">
      <w:pPr>
        <w:rPr>
          <w:ins w:id="108" w:author="prgupta" w:date="2010-06-11T16:41:00Z"/>
          <w:rFonts w:cs="Tahoma"/>
          <w:szCs w:val="18"/>
        </w:rPr>
      </w:pPr>
    </w:p>
    <w:p w:rsidR="0012789A" w:rsidRDefault="0012789A" w:rsidP="000028DD">
      <w:pPr>
        <w:rPr>
          <w:ins w:id="109" w:author="prgupta" w:date="2010-06-11T16:42:00Z"/>
          <w:rFonts w:cs="Tahoma"/>
          <w:szCs w:val="18"/>
        </w:rPr>
      </w:pPr>
      <w:ins w:id="110" w:author="prgupta" w:date="2010-06-11T16:44:00Z">
        <w:r>
          <w:rPr>
            <w:rFonts w:cs="Tahoma"/>
            <w:szCs w:val="18"/>
          </w:rPr>
          <w:t xml:space="preserve">Based on this, </w:t>
        </w:r>
      </w:ins>
      <w:ins w:id="111" w:author="prgupta" w:date="2010-06-11T16:45:00Z">
        <w:r>
          <w:rPr>
            <w:rFonts w:cs="Tahoma"/>
            <w:szCs w:val="18"/>
          </w:rPr>
          <w:t>t</w:t>
        </w:r>
      </w:ins>
      <w:ins w:id="112" w:author="prgupta" w:date="2010-06-11T16:41:00Z">
        <w:r>
          <w:rPr>
            <w:rFonts w:cs="Tahoma"/>
            <w:szCs w:val="18"/>
          </w:rPr>
          <w:t xml:space="preserve">he sequence of </w:t>
        </w:r>
      </w:ins>
      <w:ins w:id="113" w:author="prgupta" w:date="2010-06-11T16:45:00Z">
        <w:r>
          <w:rPr>
            <w:rFonts w:cs="Tahoma"/>
            <w:szCs w:val="18"/>
          </w:rPr>
          <w:t xml:space="preserve">entitlement related </w:t>
        </w:r>
      </w:ins>
      <w:ins w:id="114" w:author="prgupta" w:date="2010-06-11T16:41:00Z">
        <w:r>
          <w:rPr>
            <w:rFonts w:cs="Tahoma"/>
            <w:szCs w:val="18"/>
          </w:rPr>
          <w:t xml:space="preserve">data loads </w:t>
        </w:r>
      </w:ins>
      <w:ins w:id="115" w:author="prgupta" w:date="2010-06-11T16:45:00Z">
        <w:r>
          <w:rPr>
            <w:rFonts w:cs="Tahoma"/>
            <w:szCs w:val="18"/>
          </w:rPr>
          <w:t>is defined as</w:t>
        </w:r>
      </w:ins>
      <w:ins w:id="116" w:author="prgupta" w:date="2010-06-11T16:41:00Z">
        <w:r>
          <w:rPr>
            <w:rFonts w:cs="Tahoma"/>
            <w:szCs w:val="18"/>
          </w:rPr>
          <w:t xml:space="preserve"> follows</w:t>
        </w:r>
      </w:ins>
      <w:ins w:id="117" w:author="prgupta" w:date="2010-06-11T16:42:00Z">
        <w:r>
          <w:rPr>
            <w:rFonts w:cs="Tahoma"/>
            <w:szCs w:val="18"/>
          </w:rPr>
          <w:t xml:space="preserve"> –</w:t>
        </w:r>
      </w:ins>
    </w:p>
    <w:p w:rsidR="0012789A" w:rsidRDefault="0012789A" w:rsidP="000028DD">
      <w:pPr>
        <w:rPr>
          <w:ins w:id="118" w:author="prgupta" w:date="2010-06-11T16:42:00Z"/>
          <w:rFonts w:cs="Tahoma"/>
          <w:szCs w:val="18"/>
        </w:rPr>
      </w:pPr>
    </w:p>
    <w:p w:rsidR="0012789A" w:rsidRDefault="0012789A" w:rsidP="0012789A">
      <w:pPr>
        <w:pStyle w:val="ListParagraph"/>
        <w:numPr>
          <w:ilvl w:val="0"/>
          <w:numId w:val="52"/>
        </w:numPr>
        <w:rPr>
          <w:ins w:id="119" w:author="prgupta" w:date="2010-06-11T16:42:00Z"/>
          <w:rFonts w:cs="Tahoma"/>
          <w:szCs w:val="18"/>
        </w:rPr>
        <w:pPrChange w:id="120" w:author="prgupta" w:date="2010-06-11T16:42:00Z">
          <w:pPr>
            <w:pStyle w:val="ListParagraph"/>
            <w:numPr>
              <w:numId w:val="52"/>
            </w:numPr>
            <w:ind w:left="0" w:hanging="360"/>
          </w:pPr>
        </w:pPrChange>
      </w:pPr>
      <w:ins w:id="121" w:author="prgupta" w:date="2010-06-11T16:42:00Z">
        <w:r>
          <w:rPr>
            <w:rFonts w:cs="Tahoma"/>
            <w:szCs w:val="18"/>
          </w:rPr>
          <w:t>Group Entitlements  (initial load)</w:t>
        </w:r>
      </w:ins>
    </w:p>
    <w:p w:rsidR="0012789A" w:rsidRDefault="0012789A" w:rsidP="0012789A">
      <w:pPr>
        <w:pStyle w:val="ListParagraph"/>
        <w:numPr>
          <w:ilvl w:val="0"/>
          <w:numId w:val="52"/>
        </w:numPr>
        <w:rPr>
          <w:ins w:id="122" w:author="prgupta" w:date="2010-06-11T16:42:00Z"/>
          <w:rFonts w:cs="Tahoma"/>
          <w:szCs w:val="18"/>
        </w:rPr>
        <w:pPrChange w:id="123" w:author="prgupta" w:date="2010-06-11T16:42:00Z">
          <w:pPr>
            <w:pStyle w:val="ListParagraph"/>
            <w:numPr>
              <w:numId w:val="52"/>
            </w:numPr>
            <w:ind w:left="0" w:hanging="360"/>
          </w:pPr>
        </w:pPrChange>
      </w:pPr>
      <w:ins w:id="124" w:author="prgupta" w:date="2010-06-11T16:42:00Z">
        <w:r>
          <w:rPr>
            <w:rFonts w:cs="Tahoma"/>
            <w:szCs w:val="18"/>
          </w:rPr>
          <w:t>Customer Batch</w:t>
        </w:r>
      </w:ins>
    </w:p>
    <w:p w:rsidR="0012789A" w:rsidRDefault="0012789A" w:rsidP="0012789A">
      <w:pPr>
        <w:pStyle w:val="ListParagraph"/>
        <w:numPr>
          <w:ilvl w:val="0"/>
          <w:numId w:val="52"/>
        </w:numPr>
        <w:rPr>
          <w:ins w:id="125" w:author="prgupta" w:date="2010-06-11T16:41:00Z"/>
          <w:rFonts w:cs="Tahoma"/>
          <w:szCs w:val="18"/>
        </w:rPr>
        <w:pPrChange w:id="126" w:author="prgupta" w:date="2010-06-11T16:42:00Z">
          <w:pPr>
            <w:pStyle w:val="ListParagraph"/>
            <w:numPr>
              <w:numId w:val="52"/>
            </w:numPr>
            <w:ind w:left="0" w:hanging="360"/>
          </w:pPr>
        </w:pPrChange>
      </w:pPr>
      <w:ins w:id="127" w:author="prgupta" w:date="2010-06-11T16:42:00Z">
        <w:r>
          <w:rPr>
            <w:rFonts w:cs="Tahoma"/>
            <w:szCs w:val="18"/>
          </w:rPr>
          <w:t>All Entitlements (including Group, Division, Customer Specific, etc.)</w:t>
        </w:r>
      </w:ins>
    </w:p>
    <w:p w:rsidR="0012789A" w:rsidRDefault="0012789A" w:rsidP="000028DD">
      <w:pPr>
        <w:rPr>
          <w:ins w:id="128" w:author="prgupta" w:date="2010-06-11T16:43:00Z"/>
          <w:rFonts w:cs="Tahoma"/>
          <w:szCs w:val="18"/>
        </w:rPr>
      </w:pPr>
      <w:ins w:id="129" w:author="prgupta" w:date="2010-06-11T16:45:00Z">
        <w:r>
          <w:rPr>
            <w:rFonts w:cs="Tahoma"/>
            <w:szCs w:val="18"/>
          </w:rPr>
          <w:t xml:space="preserve">For regular maintenance, </w:t>
        </w:r>
      </w:ins>
      <w:ins w:id="130" w:author="prgupta" w:date="2010-06-11T16:43:00Z">
        <w:r>
          <w:rPr>
            <w:rFonts w:cs="Tahoma"/>
            <w:szCs w:val="18"/>
          </w:rPr>
          <w:t>Steps 2 and 3 are repeated in</w:t>
        </w:r>
      </w:ins>
      <w:ins w:id="131" w:author="prgupta" w:date="2010-06-11T16:45:00Z">
        <w:r>
          <w:rPr>
            <w:rFonts w:cs="Tahoma"/>
            <w:szCs w:val="18"/>
          </w:rPr>
          <w:t xml:space="preserve"> sequence.</w:t>
        </w:r>
      </w:ins>
    </w:p>
    <w:p w:rsidR="0012789A" w:rsidRDefault="0012789A" w:rsidP="000028DD">
      <w:pPr>
        <w:rPr>
          <w:rFonts w:cs="Tahoma"/>
          <w:szCs w:val="18"/>
        </w:rPr>
      </w:pPr>
    </w:p>
    <w:p w:rsidR="0012789A" w:rsidRDefault="0012789A" w:rsidP="000028DD">
      <w:pPr>
        <w:rPr>
          <w:rFonts w:cs="Tahoma"/>
          <w:szCs w:val="18"/>
        </w:rPr>
      </w:pPr>
      <w:r>
        <w:rPr>
          <w:rFonts w:cs="Tahoma"/>
          <w:szCs w:val="18"/>
        </w:rPr>
        <w:t xml:space="preserve">When customers are loaded via the batch feed, </w:t>
      </w:r>
      <w:smartTag w:uri="urn:schemas-microsoft-com:office:smarttags" w:element="City">
        <w:r>
          <w:rPr>
            <w:rFonts w:cs="Tahoma"/>
            <w:szCs w:val="18"/>
          </w:rPr>
          <w:t>Sterling</w:t>
        </w:r>
      </w:smartTag>
      <w:r>
        <w:rPr>
          <w:rFonts w:cs="Tahoma"/>
          <w:szCs w:val="18"/>
        </w:rPr>
        <w:t xml:space="preserve"> will assign entitlements to customer ship-tos using the following business rules - </w:t>
      </w:r>
    </w:p>
    <w:p w:rsidR="0012789A" w:rsidRDefault="0012789A" w:rsidP="000028DD">
      <w:pPr>
        <w:rPr>
          <w:rFonts w:cs="Tahoma"/>
          <w:szCs w:val="18"/>
        </w:rPr>
      </w:pPr>
    </w:p>
    <w:p w:rsidR="0012789A" w:rsidRDefault="0012789A" w:rsidP="009D5CB8">
      <w:pPr>
        <w:pStyle w:val="ListParagraph"/>
        <w:numPr>
          <w:ilvl w:val="0"/>
          <w:numId w:val="51"/>
        </w:numPr>
        <w:rPr>
          <w:ins w:id="132" w:author="prgupta" w:date="2010-06-11T16:47:00Z"/>
          <w:rFonts w:cs="Tahoma"/>
          <w:szCs w:val="18"/>
        </w:rPr>
      </w:pPr>
      <w:r w:rsidRPr="00932D6C">
        <w:rPr>
          <w:rFonts w:cs="Tahoma"/>
          <w:szCs w:val="18"/>
        </w:rPr>
        <w:t xml:space="preserve">When a new customer </w:t>
      </w:r>
      <w:r>
        <w:rPr>
          <w:rFonts w:cs="Tahoma"/>
          <w:szCs w:val="18"/>
        </w:rPr>
        <w:t xml:space="preserve">ship-to </w:t>
      </w:r>
      <w:r w:rsidRPr="00932D6C">
        <w:rPr>
          <w:rFonts w:cs="Tahoma"/>
          <w:szCs w:val="18"/>
        </w:rPr>
        <w:t xml:space="preserve">is added to </w:t>
      </w:r>
      <w:smartTag w:uri="urn:schemas-microsoft-com:office:smarttags" w:element="City">
        <w:r w:rsidRPr="00932D6C">
          <w:rPr>
            <w:rFonts w:cs="Tahoma"/>
            <w:szCs w:val="18"/>
          </w:rPr>
          <w:t>Sterling</w:t>
        </w:r>
      </w:smartTag>
      <w:ins w:id="133" w:author="prgupta" w:date="2010-06-11T16:46:00Z">
        <w:r>
          <w:rPr>
            <w:rFonts w:cs="Tahoma"/>
            <w:szCs w:val="18"/>
          </w:rPr>
          <w:t xml:space="preserve"> or an existing ship-tos pricing warehouse is changed</w:t>
        </w:r>
      </w:ins>
      <w:ins w:id="134" w:author="prgupta" w:date="2010-06-11T16:49:00Z">
        <w:r>
          <w:rPr>
            <w:rFonts w:cs="Tahoma"/>
            <w:szCs w:val="18"/>
          </w:rPr>
          <w:t xml:space="preserve"> -</w:t>
        </w:r>
      </w:ins>
      <w:del w:id="135" w:author="prgupta" w:date="2010-06-11T16:49:00Z">
        <w:r w:rsidRPr="00932D6C" w:rsidDel="0088200E">
          <w:rPr>
            <w:rFonts w:cs="Tahoma"/>
            <w:szCs w:val="18"/>
          </w:rPr>
          <w:delText>,</w:delText>
        </w:r>
      </w:del>
      <w:r w:rsidRPr="00932D6C">
        <w:rPr>
          <w:rFonts w:cs="Tahoma"/>
          <w:szCs w:val="18"/>
        </w:rPr>
        <w:t xml:space="preserve"> </w:t>
      </w:r>
    </w:p>
    <w:p w:rsidR="0012789A" w:rsidRDefault="0012789A" w:rsidP="0012789A">
      <w:pPr>
        <w:pStyle w:val="ListParagraph"/>
        <w:numPr>
          <w:ilvl w:val="1"/>
          <w:numId w:val="51"/>
        </w:numPr>
        <w:rPr>
          <w:rFonts w:cs="Tahoma"/>
          <w:szCs w:val="18"/>
        </w:rPr>
        <w:pPrChange w:id="136" w:author="prgupta" w:date="2010-06-11T16:47:00Z">
          <w:pPr>
            <w:pStyle w:val="ListParagraph"/>
            <w:numPr>
              <w:numId w:val="51"/>
            </w:numPr>
            <w:ind w:left="1080" w:hanging="360"/>
          </w:pPr>
        </w:pPrChange>
      </w:pPr>
      <w:ins w:id="137" w:author="prgupta" w:date="2010-06-11T16:47:00Z">
        <w:r>
          <w:rPr>
            <w:rFonts w:cs="Tahoma"/>
            <w:szCs w:val="18"/>
          </w:rPr>
          <w:t xml:space="preserve">Determine if the ship-to is currently assigned to any group entitlement. If yes, un- assign </w:t>
        </w:r>
      </w:ins>
      <w:ins w:id="138" w:author="prgupta" w:date="2010-06-11T16:48:00Z">
        <w:r>
          <w:rPr>
            <w:rFonts w:cs="Tahoma"/>
            <w:szCs w:val="18"/>
          </w:rPr>
          <w:t>existing group entitlement and assign new</w:t>
        </w:r>
      </w:ins>
      <w:ins w:id="139" w:author="prgupta" w:date="2010-06-11T16:47:00Z">
        <w:r>
          <w:rPr>
            <w:rFonts w:cs="Tahoma"/>
            <w:szCs w:val="18"/>
          </w:rPr>
          <w:t xml:space="preserve"> default group entitlements driven by the pricing warehouse on the customer account record.</w:t>
        </w:r>
      </w:ins>
      <w:ins w:id="140" w:author="prgupta" w:date="2010-06-11T16:49:00Z">
        <w:r>
          <w:rPr>
            <w:rFonts w:cs="Tahoma"/>
            <w:szCs w:val="18"/>
          </w:rPr>
          <w:t xml:space="preserve"> In the case of new ship</w:t>
        </w:r>
        <w:del w:id="141" w:author="Sterling User" w:date="2010-06-17T13:18:00Z">
          <w:r w:rsidDel="00E244E4">
            <w:rPr>
              <w:rFonts w:cs="Tahoma"/>
              <w:szCs w:val="18"/>
            </w:rPr>
            <w:delText>-</w:delText>
          </w:r>
        </w:del>
        <w:r>
          <w:rPr>
            <w:rFonts w:cs="Tahoma"/>
            <w:szCs w:val="18"/>
          </w:rPr>
          <w:t>to</w:t>
        </w:r>
      </w:ins>
      <w:ins w:id="142" w:author="Sterling User" w:date="2010-06-17T13:17:00Z">
        <w:r>
          <w:rPr>
            <w:rFonts w:cs="Tahoma"/>
            <w:szCs w:val="18"/>
          </w:rPr>
          <w:t>’</w:t>
        </w:r>
      </w:ins>
      <w:ins w:id="143" w:author="prgupta" w:date="2010-06-11T16:49:00Z">
        <w:r>
          <w:rPr>
            <w:rFonts w:cs="Tahoma"/>
            <w:szCs w:val="18"/>
          </w:rPr>
          <w:t xml:space="preserve">s there will </w:t>
        </w:r>
      </w:ins>
      <w:ins w:id="144" w:author="prgupta" w:date="2010-06-11T16:50:00Z">
        <w:r>
          <w:rPr>
            <w:rFonts w:cs="Tahoma"/>
            <w:szCs w:val="18"/>
          </w:rPr>
          <w:t>be no</w:t>
        </w:r>
      </w:ins>
      <w:ins w:id="145" w:author="prgupta" w:date="2010-06-11T16:49:00Z">
        <w:r>
          <w:rPr>
            <w:rFonts w:cs="Tahoma"/>
            <w:szCs w:val="18"/>
          </w:rPr>
          <w:t xml:space="preserve"> existing group </w:t>
        </w:r>
      </w:ins>
      <w:ins w:id="146" w:author="prgupta" w:date="2010-06-11T16:50:00Z">
        <w:r>
          <w:rPr>
            <w:rFonts w:cs="Tahoma"/>
            <w:szCs w:val="18"/>
          </w:rPr>
          <w:t xml:space="preserve">entitlements </w:t>
        </w:r>
      </w:ins>
      <w:ins w:id="147" w:author="prgupta" w:date="2010-06-11T16:49:00Z">
        <w:r>
          <w:rPr>
            <w:rFonts w:cs="Tahoma"/>
            <w:szCs w:val="18"/>
          </w:rPr>
          <w:t>assign</w:t>
        </w:r>
      </w:ins>
      <w:ins w:id="148" w:author="prgupta" w:date="2010-06-11T16:50:00Z">
        <w:r>
          <w:rPr>
            <w:rFonts w:cs="Tahoma"/>
            <w:szCs w:val="18"/>
          </w:rPr>
          <w:t>ed</w:t>
        </w:r>
      </w:ins>
      <w:ins w:id="149" w:author="prgupta" w:date="2010-06-11T16:49:00Z">
        <w:r>
          <w:rPr>
            <w:rFonts w:cs="Tahoma"/>
            <w:szCs w:val="18"/>
          </w:rPr>
          <w:t xml:space="preserve"> and hence only the new group entitlement is assigned to it.</w:t>
        </w:r>
      </w:ins>
    </w:p>
    <w:p w:rsidR="0012789A" w:rsidDel="0088200E" w:rsidRDefault="0012789A" w:rsidP="000028DD">
      <w:pPr>
        <w:pStyle w:val="ListParagraph"/>
        <w:numPr>
          <w:ilvl w:val="1"/>
          <w:numId w:val="51"/>
        </w:numPr>
        <w:rPr>
          <w:del w:id="150" w:author="prgupta" w:date="2010-06-11T16:48:00Z"/>
          <w:rFonts w:cs="Tahoma"/>
          <w:szCs w:val="18"/>
        </w:rPr>
      </w:pPr>
      <w:del w:id="151" w:author="prgupta" w:date="2010-06-11T16:48:00Z">
        <w:r w:rsidDel="0088200E">
          <w:rPr>
            <w:rFonts w:cs="Tahoma"/>
            <w:szCs w:val="18"/>
          </w:rPr>
          <w:delText xml:space="preserve">Assign the default group entitlements to the customer ship-to. This is driven by the pricing warehouse on the customer record. </w:delText>
        </w:r>
      </w:del>
      <w:del w:id="152" w:author="prgupta" w:date="2010-06-04T13:36:00Z">
        <w:r w:rsidDel="00EF2493">
          <w:rPr>
            <w:rFonts w:cs="Tahoma"/>
            <w:szCs w:val="18"/>
          </w:rPr>
          <w:delText>The Pricing Warehouse is obtained from the Division Record of the Customer Division associated with the account.</w:delText>
        </w:r>
      </w:del>
    </w:p>
    <w:p w:rsidR="0012789A" w:rsidRDefault="0012789A" w:rsidP="0012789A">
      <w:pPr>
        <w:pStyle w:val="ListParagraph"/>
        <w:numPr>
          <w:ilvl w:val="0"/>
          <w:numId w:val="51"/>
        </w:numPr>
        <w:rPr>
          <w:rFonts w:cs="Tahoma"/>
          <w:szCs w:val="18"/>
        </w:rPr>
        <w:pPrChange w:id="153" w:author="prgupta" w:date="2010-06-11T16:45:00Z">
          <w:pPr>
            <w:pStyle w:val="ListParagraph"/>
            <w:numPr>
              <w:ilvl w:val="1"/>
              <w:numId w:val="51"/>
            </w:numPr>
            <w:ind w:left="1440" w:hanging="360"/>
          </w:pPr>
        </w:pPrChange>
      </w:pPr>
      <w:del w:id="154" w:author="prgupta" w:date="2010-06-11T16:50:00Z">
        <w:r w:rsidDel="00FB7248">
          <w:rPr>
            <w:rFonts w:cs="Tahoma"/>
            <w:szCs w:val="18"/>
          </w:rPr>
          <w:delText>If there are any c</w:delText>
        </w:r>
      </w:del>
      <w:ins w:id="155" w:author="prgupta" w:date="2010-06-11T16:50:00Z">
        <w:r>
          <w:rPr>
            <w:rFonts w:cs="Tahoma"/>
            <w:szCs w:val="18"/>
          </w:rPr>
          <w:t>C</w:t>
        </w:r>
      </w:ins>
      <w:r>
        <w:rPr>
          <w:rFonts w:cs="Tahoma"/>
          <w:szCs w:val="18"/>
        </w:rPr>
        <w:t xml:space="preserve">ustomer specific entitlements </w:t>
      </w:r>
      <w:ins w:id="156" w:author="prgupta" w:date="2010-06-11T16:50:00Z">
        <w:r>
          <w:rPr>
            <w:rFonts w:cs="Tahoma"/>
            <w:szCs w:val="18"/>
          </w:rPr>
          <w:t>are assigned automatically by the Entitlement rules engine to the appropriate ship-tos based on the data that was loaded</w:t>
        </w:r>
      </w:ins>
      <w:ins w:id="157" w:author="prgupta" w:date="2010-06-11T16:51:00Z">
        <w:r>
          <w:rPr>
            <w:rFonts w:cs="Tahoma"/>
            <w:szCs w:val="18"/>
          </w:rPr>
          <w:t xml:space="preserve"> from Entitlement Configurator</w:t>
        </w:r>
      </w:ins>
      <w:ins w:id="158" w:author="prgupta" w:date="2010-06-11T16:50:00Z">
        <w:r>
          <w:rPr>
            <w:rFonts w:cs="Tahoma"/>
            <w:szCs w:val="18"/>
          </w:rPr>
          <w:t xml:space="preserve">. </w:t>
        </w:r>
      </w:ins>
      <w:del w:id="159" w:author="prgupta" w:date="2010-06-11T16:51:00Z">
        <w:r w:rsidDel="00FB7248">
          <w:rPr>
            <w:rFonts w:cs="Tahoma"/>
            <w:szCs w:val="18"/>
          </w:rPr>
          <w:delText xml:space="preserve">present, assign them to the customer ship-tos. </w:delText>
        </w:r>
      </w:del>
      <w:r>
        <w:rPr>
          <w:rFonts w:cs="Tahoma"/>
          <w:szCs w:val="18"/>
        </w:rPr>
        <w:t xml:space="preserve">This is </w:t>
      </w:r>
      <w:ins w:id="160" w:author="prgupta" w:date="2010-06-11T16:51:00Z">
        <w:r>
          <w:rPr>
            <w:rFonts w:cs="Tahoma"/>
            <w:szCs w:val="18"/>
          </w:rPr>
          <w:t xml:space="preserve">also </w:t>
        </w:r>
      </w:ins>
      <w:r>
        <w:rPr>
          <w:rFonts w:cs="Tahoma"/>
          <w:szCs w:val="18"/>
        </w:rPr>
        <w:t xml:space="preserve">driven by the customer </w:t>
      </w:r>
      <w:del w:id="161" w:author="prgupta" w:date="2010-06-11T16:51:00Z">
        <w:r w:rsidDel="00FB7248">
          <w:rPr>
            <w:rFonts w:cs="Tahoma"/>
            <w:szCs w:val="18"/>
          </w:rPr>
          <w:delText>bill</w:delText>
        </w:r>
      </w:del>
      <w:ins w:id="162" w:author="prgupta" w:date="2010-06-11T16:51:00Z">
        <w:r>
          <w:rPr>
            <w:rFonts w:cs="Tahoma"/>
            <w:szCs w:val="18"/>
          </w:rPr>
          <w:t>ship</w:t>
        </w:r>
      </w:ins>
      <w:r>
        <w:rPr>
          <w:rFonts w:cs="Tahoma"/>
          <w:szCs w:val="18"/>
        </w:rPr>
        <w:t>-to account number.</w:t>
      </w:r>
    </w:p>
    <w:p w:rsidR="0012789A" w:rsidRDefault="0012789A" w:rsidP="000028DD">
      <w:pPr>
        <w:pStyle w:val="ListParagraph"/>
        <w:numPr>
          <w:ilvl w:val="0"/>
          <w:numId w:val="51"/>
        </w:numPr>
        <w:rPr>
          <w:rFonts w:cs="Tahoma"/>
          <w:szCs w:val="18"/>
        </w:rPr>
      </w:pPr>
      <w:del w:id="163" w:author="prgupta" w:date="2010-06-11T16:51:00Z">
        <w:r w:rsidRPr="00932D6C" w:rsidDel="001A6B23">
          <w:rPr>
            <w:rFonts w:cs="Tahoma"/>
            <w:szCs w:val="18"/>
          </w:rPr>
          <w:delText>When an existing customer record is updated in Sterling, no changes are made to the customer’s entitlement.</w:delText>
        </w:r>
      </w:del>
    </w:p>
    <w:p w:rsidR="0012789A" w:rsidRDefault="0012789A" w:rsidP="000028DD">
      <w:pPr>
        <w:pStyle w:val="ListParagraph"/>
        <w:numPr>
          <w:ilvl w:val="0"/>
          <w:numId w:val="51"/>
        </w:numPr>
        <w:rPr>
          <w:rFonts w:cs="Tahoma"/>
          <w:szCs w:val="18"/>
        </w:rPr>
      </w:pPr>
      <w:r>
        <w:rPr>
          <w:rFonts w:cs="Tahoma"/>
          <w:szCs w:val="18"/>
        </w:rPr>
        <w:t>Any division/brand entitlement will be assigned manually using the Sterling Business Center.</w:t>
      </w:r>
    </w:p>
    <w:p w:rsidR="0012789A" w:rsidRPr="00116A2E" w:rsidRDefault="0012789A" w:rsidP="00116A2E">
      <w:pPr>
        <w:rPr>
          <w:rFonts w:cs="Tahoma"/>
          <w:szCs w:val="18"/>
        </w:rPr>
      </w:pPr>
      <w:r>
        <w:rPr>
          <w:rFonts w:cs="Tahoma"/>
          <w:szCs w:val="18"/>
        </w:rPr>
        <w:t xml:space="preserve">The anonymous user experience will need to be setup in Sterling Business Center right from start. </w:t>
      </w:r>
      <w:r w:rsidRPr="00116A2E">
        <w:rPr>
          <w:rFonts w:cs="Tahoma"/>
          <w:szCs w:val="18"/>
        </w:rPr>
        <w:t>The anonymous user experience will be assign</w:t>
      </w:r>
      <w:r>
        <w:rPr>
          <w:rFonts w:cs="Tahoma"/>
          <w:szCs w:val="18"/>
        </w:rPr>
        <w:t>ed to the Anonymous Entitlements</w:t>
      </w:r>
    </w:p>
    <w:p w:rsidR="0012789A" w:rsidRDefault="0012789A" w:rsidP="00FE674D"/>
    <w:p w:rsidR="0012789A" w:rsidRPr="000845CD" w:rsidRDefault="0012789A" w:rsidP="008D04AF">
      <w:pPr>
        <w:pStyle w:val="Heading2"/>
        <w:numPr>
          <w:ilvl w:val="2"/>
          <w:numId w:val="7"/>
        </w:numPr>
      </w:pPr>
      <w:bookmarkStart w:id="164" w:name="_Toc262565009"/>
      <w:r>
        <w:t>Entitlement Naming Convention</w:t>
      </w:r>
      <w:bookmarkEnd w:id="164"/>
    </w:p>
    <w:p w:rsidR="0012789A" w:rsidRPr="00FE674D" w:rsidRDefault="0012789A" w:rsidP="00FE674D"/>
    <w:p w:rsidR="0012789A" w:rsidRDefault="0012789A" w:rsidP="00313CCE">
      <w:r>
        <w:t>This section defines the exact format of the Entitlement ID field so that auto assignment to customers can take place. This is based on discussions about the Entitlement Configurator output to Sterling.</w:t>
      </w:r>
    </w:p>
    <w:p w:rsidR="0012789A" w:rsidRDefault="0012789A" w:rsidP="00313CCE"/>
    <w:p w:rsidR="0012789A" w:rsidRDefault="0012789A" w:rsidP="00316940">
      <w:r>
        <w:t>The current understanding is that there will be one entitlement per group, one entitlement per division and possibly several entitlements per customer that are loaded in Sterling via the interfaces.</w:t>
      </w:r>
      <w:ins w:id="165" w:author="prgupta" w:date="2010-06-04T13:42:00Z">
        <w:r>
          <w:t xml:space="preserve"> The Customer specific entitlements are sent </w:t>
        </w:r>
      </w:ins>
      <w:ins w:id="166" w:author="prgupta" w:date="2010-06-11T16:57:00Z">
        <w:r>
          <w:t>with all the related ship-to information populated.</w:t>
        </w:r>
      </w:ins>
    </w:p>
    <w:p w:rsidR="0012789A" w:rsidRDefault="0012789A" w:rsidP="00316940"/>
    <w:p w:rsidR="0012789A" w:rsidRDefault="0012789A" w:rsidP="00316940">
      <w:r>
        <w:t>The Naming convention for these entitlements is as follows -</w:t>
      </w:r>
    </w:p>
    <w:p w:rsidR="0012789A" w:rsidRDefault="0012789A" w:rsidP="00316940"/>
    <w:p w:rsidR="0012789A" w:rsidRDefault="0012789A" w:rsidP="00316940">
      <w:r>
        <w:t>Group Entitlement</w:t>
      </w:r>
    </w:p>
    <w:p w:rsidR="0012789A" w:rsidRDefault="0012789A" w:rsidP="00316940"/>
    <w:p w:rsidR="0012789A" w:rsidRDefault="0012789A" w:rsidP="00316940">
      <w:r>
        <w:t>GROUP_&lt;Environment ID&gt;_&lt;Pricing Warehouse&gt;</w:t>
      </w:r>
    </w:p>
    <w:p w:rsidR="0012789A" w:rsidRDefault="0012789A" w:rsidP="00316940"/>
    <w:p w:rsidR="0012789A" w:rsidRDefault="0012789A" w:rsidP="00316940">
      <w:r>
        <w:t>Division Entitlement</w:t>
      </w:r>
    </w:p>
    <w:p w:rsidR="0012789A" w:rsidRDefault="0012789A" w:rsidP="00316940"/>
    <w:p w:rsidR="0012789A" w:rsidRDefault="0012789A" w:rsidP="00316940">
      <w:r>
        <w:t>DIVISION_&lt;Environment ID&gt;_&lt;Division Number&gt;</w:t>
      </w:r>
    </w:p>
    <w:p w:rsidR="0012789A" w:rsidRDefault="0012789A" w:rsidP="00316940"/>
    <w:p w:rsidR="0012789A" w:rsidRDefault="0012789A" w:rsidP="00316940">
      <w:r>
        <w:t>Customer Entitlement</w:t>
      </w:r>
    </w:p>
    <w:p w:rsidR="0012789A" w:rsidRDefault="0012789A" w:rsidP="00316940"/>
    <w:p w:rsidR="0012789A" w:rsidRDefault="0012789A" w:rsidP="00316940">
      <w:r>
        <w:t>CUSTOMER_&lt;Environment ID&gt; &lt;Customer Division&gt;_&lt;Legacy Customer Number&gt;_</w:t>
      </w:r>
      <w:del w:id="167" w:author="prgupta" w:date="2010-06-04T13:42:00Z">
        <w:r w:rsidDel="00EF2493">
          <w:delText>&lt;Ship To Suffix&gt;</w:delText>
        </w:r>
      </w:del>
      <w:r>
        <w:t>_&lt;Seq No&gt;</w:t>
      </w:r>
    </w:p>
    <w:p w:rsidR="0012789A" w:rsidRDefault="0012789A" w:rsidP="00313CCE">
      <w:pPr>
        <w:rPr>
          <w:rFonts w:cs="Tahoma"/>
          <w:color w:val="339966"/>
        </w:rPr>
      </w:pPr>
      <w:r>
        <w:rPr>
          <w:rFonts w:cs="Tahoma"/>
          <w:color w:val="339966"/>
        </w:rPr>
        <w:br w:type="page"/>
      </w:r>
    </w:p>
    <w:p w:rsidR="0012789A" w:rsidRDefault="0012789A" w:rsidP="00313CCE">
      <w:pPr>
        <w:pStyle w:val="Heading2"/>
        <w:numPr>
          <w:ilvl w:val="1"/>
          <w:numId w:val="7"/>
        </w:numPr>
      </w:pPr>
      <w:bookmarkStart w:id="168" w:name="_Toc262565010"/>
      <w:r>
        <w:t>Master System</w:t>
      </w:r>
      <w:bookmarkEnd w:id="168"/>
    </w:p>
    <w:p w:rsidR="0012789A" w:rsidRDefault="0012789A" w:rsidP="00313CCE">
      <w:r>
        <w:t xml:space="preserve">Sterling is the system of record for Entitlements.  </w:t>
      </w:r>
    </w:p>
    <w:p w:rsidR="0012789A" w:rsidRDefault="0012789A" w:rsidP="00313CCE"/>
    <w:p w:rsidR="0012789A" w:rsidRPr="000F501A" w:rsidRDefault="0012789A" w:rsidP="000F501A">
      <w:pPr>
        <w:pStyle w:val="Heading2"/>
        <w:numPr>
          <w:ilvl w:val="1"/>
          <w:numId w:val="7"/>
        </w:numPr>
      </w:pPr>
      <w:bookmarkStart w:id="169" w:name="_Toc262565011"/>
      <w:r>
        <w:t>Implementation Details</w:t>
      </w:r>
      <w:bookmarkEnd w:id="169"/>
    </w:p>
    <w:p w:rsidR="0012789A" w:rsidRDefault="0012789A" w:rsidP="006F4E98">
      <w:pPr>
        <w:pStyle w:val="Heading2"/>
        <w:numPr>
          <w:ilvl w:val="2"/>
          <w:numId w:val="7"/>
        </w:numPr>
      </w:pPr>
      <w:bookmarkStart w:id="170" w:name="_Toc262565012"/>
      <w:r>
        <w:t>Sample Entitlement Definition</w:t>
      </w:r>
      <w:bookmarkEnd w:id="170"/>
      <w:ins w:id="171" w:author="prgupta" w:date="2010-06-11T16:53:00Z">
        <w:r>
          <w:t xml:space="preserve"> with No Customer Assignment</w:t>
        </w:r>
      </w:ins>
    </w:p>
    <w:p w:rsidR="0012789A" w:rsidRDefault="0012789A" w:rsidP="004F0792"/>
    <w:p w:rsidR="0012789A" w:rsidRDefault="0012789A" w:rsidP="004F0792">
      <w:r>
        <w:t>The following is a sample of an entitlement that is created in Sterling with the following selections</w:t>
      </w:r>
    </w:p>
    <w:p w:rsidR="0012789A" w:rsidRDefault="0012789A" w:rsidP="004F0792"/>
    <w:p w:rsidR="0012789A" w:rsidRDefault="0012789A" w:rsidP="00F32A90">
      <w:r>
        <w:t>1. Exclude All Items</w:t>
      </w:r>
    </w:p>
    <w:p w:rsidR="0012789A" w:rsidRDefault="0012789A" w:rsidP="00F32A90">
      <w:r>
        <w:t>2. Add specific Items (not catalog).</w:t>
      </w:r>
    </w:p>
    <w:p w:rsidR="0012789A" w:rsidRDefault="0012789A" w:rsidP="00F32A90">
      <w:r>
        <w:tab/>
      </w:r>
      <w:r>
        <w:tab/>
        <w:t>2255240</w:t>
      </w:r>
    </w:p>
    <w:p w:rsidR="0012789A" w:rsidRDefault="0012789A" w:rsidP="00F32A90">
      <w:r>
        <w:tab/>
      </w:r>
      <w:r>
        <w:tab/>
        <w:t>2255211</w:t>
      </w:r>
    </w:p>
    <w:p w:rsidR="0012789A" w:rsidRDefault="0012789A" w:rsidP="00F32A90">
      <w:r>
        <w:tab/>
      </w:r>
      <w:r>
        <w:tab/>
        <w:t>100019641</w:t>
      </w:r>
    </w:p>
    <w:p w:rsidR="0012789A" w:rsidRDefault="0012789A" w:rsidP="00F32A90">
      <w:r>
        <w:tab/>
      </w:r>
      <w:r>
        <w:tab/>
        <w:t>Q1956A</w:t>
      </w:r>
    </w:p>
    <w:p w:rsidR="0012789A" w:rsidRDefault="0012789A" w:rsidP="00F32A90">
      <w:r>
        <w:t>3. Assign to customers with Specific Attributes</w:t>
      </w:r>
    </w:p>
    <w:p w:rsidR="0012789A" w:rsidRDefault="0012789A" w:rsidP="00971668">
      <w:r>
        <w:tab/>
      </w:r>
      <w:r>
        <w:tab/>
        <w:t>Customer Level=Preferred, Key</w:t>
      </w:r>
    </w:p>
    <w:p w:rsidR="0012789A" w:rsidRDefault="0012789A" w:rsidP="00F32A90">
      <w:r>
        <w:tab/>
      </w:r>
      <w:r>
        <w:tab/>
        <w:t>Customer Vertical=Manufacturing</w:t>
      </w:r>
    </w:p>
    <w:p w:rsidR="0012789A" w:rsidRDefault="0012789A" w:rsidP="00F32A90">
      <w:r>
        <w:tab/>
      </w:r>
      <w:r>
        <w:tab/>
        <w:t>Relationship Type</w:t>
      </w:r>
      <w:r>
        <w:tab/>
        <w:t>=Cold Weather Customer</w:t>
      </w:r>
    </w:p>
    <w:p w:rsidR="0012789A" w:rsidRDefault="0012789A" w:rsidP="00F32A90"/>
    <w:p w:rsidR="0012789A" w:rsidRDefault="0012789A" w:rsidP="00F32A90">
      <w:r>
        <w:t>&lt;EntitlementRule</w:t>
      </w:r>
    </w:p>
    <w:p w:rsidR="0012789A" w:rsidRDefault="0012789A" w:rsidP="00F32A90">
      <w:pPr>
        <w:ind w:left="720"/>
      </w:pPr>
      <w:r w:rsidRPr="00F32A90">
        <w:rPr>
          <w:b/>
        </w:rPr>
        <w:t>Description</w:t>
      </w:r>
      <w:r>
        <w:t>="Exclude All Items&amp;#xd;&amp;#xa;Include Specific Items&amp;#xd;&amp;#xa;Assign to Customers with Attr."</w:t>
      </w:r>
    </w:p>
    <w:p w:rsidR="0012789A" w:rsidRDefault="0012789A" w:rsidP="00F32A90">
      <w:r>
        <w:t xml:space="preserve">    </w:t>
      </w:r>
      <w:r>
        <w:tab/>
      </w:r>
      <w:r w:rsidRPr="00F32A90">
        <w:rPr>
          <w:b/>
        </w:rPr>
        <w:t>EffectiveFromDate</w:t>
      </w:r>
      <w:r>
        <w:t xml:space="preserve">="2010-04-01" </w:t>
      </w:r>
    </w:p>
    <w:p w:rsidR="0012789A" w:rsidRDefault="0012789A" w:rsidP="00F32A90">
      <w:pPr>
        <w:ind w:firstLine="720"/>
      </w:pPr>
      <w:r w:rsidRPr="00F32A90">
        <w:rPr>
          <w:b/>
        </w:rPr>
        <w:t>EffectiveToDate</w:t>
      </w:r>
      <w:r>
        <w:t>="2010-04-10"</w:t>
      </w:r>
    </w:p>
    <w:p w:rsidR="0012789A" w:rsidRPr="007B0D23" w:rsidRDefault="0012789A" w:rsidP="00F32A90">
      <w:pPr>
        <w:rPr>
          <w:b/>
        </w:rPr>
      </w:pPr>
      <w:r w:rsidRPr="007B0D23">
        <w:rPr>
          <w:b/>
        </w:rPr>
        <w:t xml:space="preserve">    </w:t>
      </w:r>
      <w:r w:rsidRPr="007B0D23">
        <w:rPr>
          <w:b/>
        </w:rPr>
        <w:tab/>
        <w:t xml:space="preserve">EntitlementRuleID="WinTestEntitlement3" </w:t>
      </w:r>
    </w:p>
    <w:p w:rsidR="0012789A" w:rsidRDefault="0012789A" w:rsidP="00F32A90">
      <w:pPr>
        <w:ind w:firstLine="720"/>
      </w:pPr>
      <w:r>
        <w:t>IgnoreOrdering="Y"</w:t>
      </w:r>
    </w:p>
    <w:p w:rsidR="0012789A" w:rsidRDefault="0012789A" w:rsidP="00F32A90">
      <w:r>
        <w:t xml:space="preserve">    </w:t>
      </w:r>
      <w:r>
        <w:tab/>
        <w:t xml:space="preserve">OrganizationCode="XPEDX" </w:t>
      </w:r>
    </w:p>
    <w:p w:rsidR="0012789A" w:rsidRPr="00967272" w:rsidRDefault="0012789A" w:rsidP="00F32A90">
      <w:pPr>
        <w:ind w:firstLine="720"/>
      </w:pPr>
      <w:r w:rsidRPr="00967272">
        <w:t xml:space="preserve">Purpose="BUYING" </w:t>
      </w:r>
    </w:p>
    <w:p w:rsidR="0012789A" w:rsidRDefault="0012789A" w:rsidP="00F32A90">
      <w:pPr>
        <w:ind w:firstLine="720"/>
      </w:pPr>
      <w:r w:rsidRPr="003406C7">
        <w:rPr>
          <w:b/>
        </w:rPr>
        <w:t>StartWithAllCatalogItems="N"</w:t>
      </w:r>
      <w:r>
        <w:t>&gt;</w:t>
      </w:r>
    </w:p>
    <w:p w:rsidR="0012789A" w:rsidRDefault="0012789A" w:rsidP="00F32A90">
      <w:pPr>
        <w:ind w:left="720"/>
      </w:pPr>
      <w:r>
        <w:t>&lt;EntitlementRuleDetailList Reset="Y"&gt;</w:t>
      </w:r>
    </w:p>
    <w:p w:rsidR="0012789A" w:rsidRDefault="0012789A" w:rsidP="00F32A90">
      <w:pPr>
        <w:ind w:left="1440"/>
      </w:pPr>
      <w:r>
        <w:t>&lt;EntitlementRuleDetail InclusionFlag="Y" SequenceNo="1" SourceType="03"&gt;</w:t>
      </w:r>
    </w:p>
    <w:p w:rsidR="0012789A" w:rsidRDefault="0012789A" w:rsidP="00F32A90">
      <w:pPr>
        <w:ind w:left="1440"/>
      </w:pPr>
      <w:r>
        <w:t xml:space="preserve">    &lt;EntitlementRuleDetailItemList Reset="Y"&gt;</w:t>
      </w:r>
    </w:p>
    <w:p w:rsidR="0012789A" w:rsidRPr="003406C7" w:rsidRDefault="0012789A" w:rsidP="00F32A90">
      <w:pPr>
        <w:ind w:left="1440"/>
      </w:pPr>
      <w:r w:rsidRPr="003406C7">
        <w:t xml:space="preserve">        &lt;EntitlementRuleDetailItem </w:t>
      </w:r>
      <w:r w:rsidRPr="003406C7">
        <w:rPr>
          <w:b/>
        </w:rPr>
        <w:t>ItemID="2255240"</w:t>
      </w:r>
      <w:r w:rsidRPr="003406C7">
        <w:t xml:space="preserve"> UnitOfMeasure="Each"/&gt;</w:t>
      </w:r>
    </w:p>
    <w:p w:rsidR="0012789A" w:rsidRPr="003406C7" w:rsidRDefault="0012789A" w:rsidP="00F32A90">
      <w:pPr>
        <w:ind w:left="1440"/>
      </w:pPr>
      <w:r w:rsidRPr="003406C7">
        <w:t xml:space="preserve">        &lt;EntitlementRuleDetailItem </w:t>
      </w:r>
      <w:r w:rsidRPr="003406C7">
        <w:rPr>
          <w:b/>
        </w:rPr>
        <w:t>ItemID="2255211"</w:t>
      </w:r>
      <w:r w:rsidRPr="003406C7">
        <w:t xml:space="preserve"> UnitOfMeasure="Each"/&gt;</w:t>
      </w:r>
    </w:p>
    <w:p w:rsidR="0012789A" w:rsidRPr="003406C7" w:rsidRDefault="0012789A" w:rsidP="00F32A90">
      <w:pPr>
        <w:ind w:left="1440"/>
      </w:pPr>
      <w:r w:rsidRPr="003406C7">
        <w:t xml:space="preserve">        &lt;EntitlementRuleDetailItem </w:t>
      </w:r>
      <w:r w:rsidRPr="003406C7">
        <w:rPr>
          <w:b/>
        </w:rPr>
        <w:t>ItemID="100019641"</w:t>
      </w:r>
      <w:r w:rsidRPr="003406C7">
        <w:t xml:space="preserve"> UnitOfMeasure="Each"/&gt;</w:t>
      </w:r>
    </w:p>
    <w:p w:rsidR="0012789A" w:rsidRPr="003406C7" w:rsidRDefault="0012789A" w:rsidP="00F32A90">
      <w:pPr>
        <w:ind w:left="1440"/>
      </w:pPr>
      <w:r w:rsidRPr="003406C7">
        <w:t xml:space="preserve">        &lt;EntitlementRuleDetailItem </w:t>
      </w:r>
      <w:r w:rsidRPr="003406C7">
        <w:rPr>
          <w:b/>
        </w:rPr>
        <w:t>ItemID="Q1956A"</w:t>
      </w:r>
      <w:r w:rsidRPr="003406C7">
        <w:t xml:space="preserve"> UnitOfMeasure="Each"/&gt;</w:t>
      </w:r>
    </w:p>
    <w:p w:rsidR="0012789A" w:rsidRDefault="0012789A" w:rsidP="00F32A90">
      <w:pPr>
        <w:ind w:left="1440"/>
      </w:pPr>
      <w:r>
        <w:t xml:space="preserve">    &lt;/EntitlementRuleDetailItemList&gt;</w:t>
      </w:r>
    </w:p>
    <w:p w:rsidR="0012789A" w:rsidRDefault="0012789A" w:rsidP="00F32A90">
      <w:pPr>
        <w:ind w:left="1440"/>
      </w:pPr>
      <w:r>
        <w:t>&lt;/EntitlementRuleDetail&gt;</w:t>
      </w:r>
    </w:p>
    <w:p w:rsidR="0012789A" w:rsidRDefault="0012789A" w:rsidP="00F32A90">
      <w:pPr>
        <w:ind w:left="720"/>
      </w:pPr>
      <w:r>
        <w:t>&lt;/EntitlementRuleDetailList&gt;</w:t>
      </w:r>
    </w:p>
    <w:p w:rsidR="0012789A" w:rsidDel="003F7FE3" w:rsidRDefault="0012789A" w:rsidP="00F32A90">
      <w:pPr>
        <w:rPr>
          <w:del w:id="172" w:author="prgupta" w:date="2010-06-11T16:53:00Z"/>
        </w:rPr>
      </w:pPr>
      <w:del w:id="173" w:author="prgupta" w:date="2010-06-11T16:53:00Z">
        <w:r w:rsidDel="003F7FE3">
          <w:delText xml:space="preserve">    &lt;EntitlementRuleAssignmentList Reset="Y"&gt;</w:delText>
        </w:r>
      </w:del>
    </w:p>
    <w:p w:rsidR="0012789A" w:rsidDel="003F7FE3" w:rsidRDefault="0012789A" w:rsidP="00F32A90">
      <w:pPr>
        <w:rPr>
          <w:del w:id="174" w:author="prgupta" w:date="2010-06-11T16:53:00Z"/>
        </w:rPr>
      </w:pPr>
      <w:del w:id="175" w:author="prgupta" w:date="2010-06-11T16:53:00Z">
        <w:r w:rsidDel="003F7FE3">
          <w:delText xml:space="preserve">        &lt;EntitlementRuleAssignment </w:delText>
        </w:r>
      </w:del>
    </w:p>
    <w:p w:rsidR="0012789A" w:rsidRPr="0058075F" w:rsidDel="003F7FE3" w:rsidRDefault="0012789A" w:rsidP="0058075F">
      <w:pPr>
        <w:ind w:firstLine="720"/>
        <w:rPr>
          <w:del w:id="176" w:author="prgupta" w:date="2010-06-11T16:53:00Z"/>
          <w:b/>
        </w:rPr>
      </w:pPr>
      <w:del w:id="177" w:author="prgupta" w:date="2010-06-11T16:53:00Z">
        <w:r w:rsidRPr="0058075F" w:rsidDel="003F7FE3">
          <w:rPr>
            <w:b/>
          </w:rPr>
          <w:delText>CustomerLevel="Preferred"</w:delText>
        </w:r>
      </w:del>
    </w:p>
    <w:p w:rsidR="0012789A" w:rsidDel="003F7FE3" w:rsidRDefault="0012789A" w:rsidP="0058075F">
      <w:pPr>
        <w:ind w:firstLine="720"/>
        <w:rPr>
          <w:del w:id="178" w:author="prgupta" w:date="2010-06-11T16:53:00Z"/>
        </w:rPr>
      </w:pPr>
      <w:del w:id="179" w:author="prgupta" w:date="2010-06-11T16:53:00Z">
        <w:r w:rsidDel="003F7FE3">
          <w:delText>CustomerType=""</w:delText>
        </w:r>
      </w:del>
    </w:p>
    <w:p w:rsidR="0012789A" w:rsidDel="003F7FE3" w:rsidRDefault="0012789A" w:rsidP="0058075F">
      <w:pPr>
        <w:ind w:firstLine="720"/>
        <w:rPr>
          <w:del w:id="180" w:author="prgupta" w:date="2010-06-11T16:53:00Z"/>
        </w:rPr>
      </w:pPr>
      <w:del w:id="181" w:author="prgupta" w:date="2010-06-11T16:53:00Z">
        <w:r w:rsidDel="003F7FE3">
          <w:delText>EntitlementRuleAssignmentKey="20100422103036404375"</w:delText>
        </w:r>
      </w:del>
    </w:p>
    <w:p w:rsidR="0012789A" w:rsidDel="003F7FE3" w:rsidRDefault="0012789A" w:rsidP="0058075F">
      <w:pPr>
        <w:ind w:firstLine="720"/>
        <w:rPr>
          <w:del w:id="182" w:author="prgupta" w:date="2010-06-11T16:53:00Z"/>
        </w:rPr>
      </w:pPr>
      <w:del w:id="183" w:author="prgupta" w:date="2010-06-11T16:53:00Z">
        <w:r w:rsidDel="003F7FE3">
          <w:delText>RelationshipType=""</w:delText>
        </w:r>
      </w:del>
    </w:p>
    <w:p w:rsidR="0012789A" w:rsidDel="003F7FE3" w:rsidRDefault="0012789A" w:rsidP="0058075F">
      <w:pPr>
        <w:ind w:firstLine="720"/>
        <w:rPr>
          <w:del w:id="184" w:author="prgupta" w:date="2010-06-11T16:53:00Z"/>
        </w:rPr>
      </w:pPr>
      <w:del w:id="185" w:author="prgupta" w:date="2010-06-11T16:53:00Z">
        <w:r w:rsidDel="003F7FE3">
          <w:delText>Vertical=""</w:delText>
        </w:r>
      </w:del>
    </w:p>
    <w:p w:rsidR="0012789A" w:rsidDel="003F7FE3" w:rsidRDefault="0012789A" w:rsidP="0058075F">
      <w:pPr>
        <w:ind w:firstLine="720"/>
        <w:rPr>
          <w:del w:id="186" w:author="prgupta" w:date="2010-06-11T16:53:00Z"/>
        </w:rPr>
      </w:pPr>
      <w:del w:id="187" w:author="prgupta" w:date="2010-06-11T16:53:00Z">
        <w:r w:rsidDel="003F7FE3">
          <w:delText xml:space="preserve">combinedValue="Assign to all customers relationship type is all membership level is Preferred." </w:delText>
        </w:r>
      </w:del>
    </w:p>
    <w:p w:rsidR="0012789A" w:rsidDel="003F7FE3" w:rsidRDefault="0012789A" w:rsidP="00971668">
      <w:pPr>
        <w:ind w:firstLine="720"/>
        <w:rPr>
          <w:del w:id="188" w:author="prgupta" w:date="2010-06-11T16:53:00Z"/>
        </w:rPr>
      </w:pPr>
      <w:del w:id="189" w:author="prgupta" w:date="2010-06-11T16:53:00Z">
        <w:r w:rsidDel="003F7FE3">
          <w:delText>isModified=""/&gt;</w:delText>
        </w:r>
      </w:del>
    </w:p>
    <w:p w:rsidR="0012789A" w:rsidDel="003F7FE3" w:rsidRDefault="0012789A" w:rsidP="00F32A90">
      <w:pPr>
        <w:rPr>
          <w:del w:id="190" w:author="prgupta" w:date="2010-06-11T16:53:00Z"/>
        </w:rPr>
      </w:pPr>
      <w:del w:id="191" w:author="prgupta" w:date="2010-06-11T16:53:00Z">
        <w:r w:rsidDel="003F7FE3">
          <w:delText xml:space="preserve">        &lt;EntitlementRuleAssignment </w:delText>
        </w:r>
      </w:del>
    </w:p>
    <w:p w:rsidR="0012789A" w:rsidDel="003F7FE3" w:rsidRDefault="0012789A" w:rsidP="0058075F">
      <w:pPr>
        <w:ind w:firstLine="720"/>
        <w:rPr>
          <w:del w:id="192" w:author="prgupta" w:date="2010-06-11T16:53:00Z"/>
        </w:rPr>
      </w:pPr>
      <w:del w:id="193" w:author="prgupta" w:date="2010-06-11T16:53:00Z">
        <w:r w:rsidDel="003F7FE3">
          <w:delText>CustomerLevel=""</w:delText>
        </w:r>
      </w:del>
    </w:p>
    <w:p w:rsidR="0012789A" w:rsidDel="003F7FE3" w:rsidRDefault="0012789A" w:rsidP="0058075F">
      <w:pPr>
        <w:ind w:firstLine="720"/>
        <w:rPr>
          <w:del w:id="194" w:author="prgupta" w:date="2010-06-11T16:53:00Z"/>
        </w:rPr>
      </w:pPr>
      <w:del w:id="195" w:author="prgupta" w:date="2010-06-11T16:53:00Z">
        <w:r w:rsidDel="003F7FE3">
          <w:delText>CustomerType=""</w:delText>
        </w:r>
      </w:del>
    </w:p>
    <w:p w:rsidR="0012789A" w:rsidDel="003F7FE3" w:rsidRDefault="0012789A" w:rsidP="0058075F">
      <w:pPr>
        <w:ind w:firstLine="720"/>
        <w:rPr>
          <w:del w:id="196" w:author="prgupta" w:date="2010-06-11T16:53:00Z"/>
        </w:rPr>
      </w:pPr>
      <w:del w:id="197" w:author="prgupta" w:date="2010-06-11T16:53:00Z">
        <w:r w:rsidDel="003F7FE3">
          <w:delText>EntitlementRuleAssignmentKey="20100422103050404378"</w:delText>
        </w:r>
      </w:del>
    </w:p>
    <w:p w:rsidR="0012789A" w:rsidDel="003F7FE3" w:rsidRDefault="0012789A" w:rsidP="0058075F">
      <w:pPr>
        <w:ind w:firstLine="720"/>
        <w:rPr>
          <w:del w:id="198" w:author="prgupta" w:date="2010-06-11T16:53:00Z"/>
        </w:rPr>
      </w:pPr>
      <w:del w:id="199" w:author="prgupta" w:date="2010-06-11T16:53:00Z">
        <w:r w:rsidDel="003F7FE3">
          <w:delText xml:space="preserve">RelationshipType="" </w:delText>
        </w:r>
      </w:del>
    </w:p>
    <w:p w:rsidR="0012789A" w:rsidRPr="00BF2D12" w:rsidDel="003F7FE3" w:rsidRDefault="0012789A" w:rsidP="0058075F">
      <w:pPr>
        <w:ind w:firstLine="720"/>
        <w:rPr>
          <w:del w:id="200" w:author="prgupta" w:date="2010-06-11T16:53:00Z"/>
          <w:b/>
        </w:rPr>
      </w:pPr>
      <w:del w:id="201" w:author="prgupta" w:date="2010-06-11T16:53:00Z">
        <w:r w:rsidRPr="00BF2D12" w:rsidDel="003F7FE3">
          <w:rPr>
            <w:b/>
          </w:rPr>
          <w:delText>Vertical="Manufacturing"</w:delText>
        </w:r>
      </w:del>
    </w:p>
    <w:p w:rsidR="0012789A" w:rsidDel="003F7FE3" w:rsidRDefault="0012789A" w:rsidP="0058075F">
      <w:pPr>
        <w:ind w:firstLine="720"/>
        <w:rPr>
          <w:del w:id="202" w:author="prgupta" w:date="2010-06-11T16:53:00Z"/>
        </w:rPr>
      </w:pPr>
      <w:del w:id="203" w:author="prgupta" w:date="2010-06-11T16:53:00Z">
        <w:r w:rsidDel="003F7FE3">
          <w:delText>combinedValue="Manufacturing  relationship type" isModified=""/&gt;</w:delText>
        </w:r>
      </w:del>
    </w:p>
    <w:p w:rsidR="0012789A" w:rsidDel="003F7FE3" w:rsidRDefault="0012789A" w:rsidP="00F32A90">
      <w:pPr>
        <w:rPr>
          <w:del w:id="204" w:author="prgupta" w:date="2010-06-11T16:53:00Z"/>
        </w:rPr>
      </w:pPr>
      <w:del w:id="205" w:author="prgupta" w:date="2010-06-11T16:53:00Z">
        <w:r w:rsidDel="003F7FE3">
          <w:delText xml:space="preserve">        &lt;EntitlementRuleAssignment </w:delText>
        </w:r>
      </w:del>
    </w:p>
    <w:p w:rsidR="0012789A" w:rsidRPr="00BF2D12" w:rsidDel="003F7FE3" w:rsidRDefault="0012789A" w:rsidP="00B5145C">
      <w:pPr>
        <w:ind w:firstLine="720"/>
        <w:rPr>
          <w:del w:id="206" w:author="prgupta" w:date="2010-06-11T16:53:00Z"/>
          <w:b/>
        </w:rPr>
      </w:pPr>
      <w:del w:id="207" w:author="prgupta" w:date="2010-06-11T16:53:00Z">
        <w:r w:rsidRPr="00BF2D12" w:rsidDel="003F7FE3">
          <w:rPr>
            <w:b/>
          </w:rPr>
          <w:delText xml:space="preserve">CustomerLevel="Key" </w:delText>
        </w:r>
      </w:del>
    </w:p>
    <w:p w:rsidR="0012789A" w:rsidDel="003F7FE3" w:rsidRDefault="0012789A" w:rsidP="00B5145C">
      <w:pPr>
        <w:ind w:firstLine="720"/>
        <w:rPr>
          <w:del w:id="208" w:author="prgupta" w:date="2010-06-11T16:53:00Z"/>
        </w:rPr>
      </w:pPr>
      <w:del w:id="209" w:author="prgupta" w:date="2010-06-11T16:53:00Z">
        <w:r w:rsidDel="003F7FE3">
          <w:delText>CustomerType=""</w:delText>
        </w:r>
      </w:del>
    </w:p>
    <w:p w:rsidR="0012789A" w:rsidDel="003F7FE3" w:rsidRDefault="0012789A" w:rsidP="00B5145C">
      <w:pPr>
        <w:ind w:firstLine="720"/>
        <w:rPr>
          <w:del w:id="210" w:author="prgupta" w:date="2010-06-11T16:53:00Z"/>
        </w:rPr>
      </w:pPr>
      <w:del w:id="211" w:author="prgupta" w:date="2010-06-11T16:53:00Z">
        <w:r w:rsidDel="003F7FE3">
          <w:delText>EntitlementRuleAssignmentKey="20100422103026404372"</w:delText>
        </w:r>
      </w:del>
    </w:p>
    <w:p w:rsidR="0012789A" w:rsidDel="003F7FE3" w:rsidRDefault="0012789A" w:rsidP="00B5145C">
      <w:pPr>
        <w:ind w:firstLine="720"/>
        <w:rPr>
          <w:del w:id="212" w:author="prgupta" w:date="2010-06-11T16:53:00Z"/>
        </w:rPr>
      </w:pPr>
      <w:del w:id="213" w:author="prgupta" w:date="2010-06-11T16:53:00Z">
        <w:r w:rsidDel="003F7FE3">
          <w:delText xml:space="preserve">RelationshipType="" </w:delText>
        </w:r>
      </w:del>
    </w:p>
    <w:p w:rsidR="0012789A" w:rsidDel="003F7FE3" w:rsidRDefault="0012789A" w:rsidP="00B5145C">
      <w:pPr>
        <w:ind w:firstLine="720"/>
        <w:rPr>
          <w:del w:id="214" w:author="prgupta" w:date="2010-06-11T16:53:00Z"/>
        </w:rPr>
      </w:pPr>
      <w:del w:id="215" w:author="prgupta" w:date="2010-06-11T16:53:00Z">
        <w:r w:rsidDel="003F7FE3">
          <w:delText>Vertical=""</w:delText>
        </w:r>
      </w:del>
    </w:p>
    <w:p w:rsidR="0012789A" w:rsidDel="003F7FE3" w:rsidRDefault="0012789A" w:rsidP="00B5145C">
      <w:pPr>
        <w:ind w:firstLine="720"/>
        <w:rPr>
          <w:del w:id="216" w:author="prgupta" w:date="2010-06-11T16:53:00Z"/>
        </w:rPr>
      </w:pPr>
      <w:del w:id="217" w:author="prgupta" w:date="2010-06-11T16:53:00Z">
        <w:r w:rsidDel="003F7FE3">
          <w:delText xml:space="preserve">combinedValue="Relationship type is membership level is Key." </w:delText>
        </w:r>
      </w:del>
    </w:p>
    <w:p w:rsidR="0012789A" w:rsidDel="003F7FE3" w:rsidRDefault="0012789A" w:rsidP="00B5145C">
      <w:pPr>
        <w:ind w:firstLine="720"/>
        <w:rPr>
          <w:del w:id="218" w:author="prgupta" w:date="2010-06-11T16:53:00Z"/>
        </w:rPr>
      </w:pPr>
      <w:del w:id="219" w:author="prgupta" w:date="2010-06-11T16:53:00Z">
        <w:r w:rsidDel="003F7FE3">
          <w:delText>isModified=""/&gt;</w:delText>
        </w:r>
      </w:del>
    </w:p>
    <w:p w:rsidR="0012789A" w:rsidDel="003F7FE3" w:rsidRDefault="0012789A" w:rsidP="00F32A90">
      <w:pPr>
        <w:rPr>
          <w:del w:id="220" w:author="prgupta" w:date="2010-06-11T16:53:00Z"/>
        </w:rPr>
      </w:pPr>
      <w:del w:id="221" w:author="prgupta" w:date="2010-06-11T16:53:00Z">
        <w:r w:rsidDel="003F7FE3">
          <w:delText xml:space="preserve">        &lt;EntitlementRuleAssignment </w:delText>
        </w:r>
      </w:del>
    </w:p>
    <w:p w:rsidR="0012789A" w:rsidDel="003F7FE3" w:rsidRDefault="0012789A" w:rsidP="000313E5">
      <w:pPr>
        <w:ind w:firstLine="720"/>
        <w:rPr>
          <w:del w:id="222" w:author="prgupta" w:date="2010-06-11T16:53:00Z"/>
        </w:rPr>
      </w:pPr>
      <w:del w:id="223" w:author="prgupta" w:date="2010-06-11T16:53:00Z">
        <w:r w:rsidDel="003F7FE3">
          <w:delText xml:space="preserve">CustomerLevel="" </w:delText>
        </w:r>
      </w:del>
    </w:p>
    <w:p w:rsidR="0012789A" w:rsidDel="003F7FE3" w:rsidRDefault="0012789A" w:rsidP="000313E5">
      <w:pPr>
        <w:ind w:firstLine="720"/>
        <w:rPr>
          <w:del w:id="224" w:author="prgupta" w:date="2010-06-11T16:53:00Z"/>
        </w:rPr>
      </w:pPr>
      <w:del w:id="225" w:author="prgupta" w:date="2010-06-11T16:53:00Z">
        <w:r w:rsidDel="003F7FE3">
          <w:delText>CustomerType=""</w:delText>
        </w:r>
      </w:del>
    </w:p>
    <w:p w:rsidR="0012789A" w:rsidDel="003F7FE3" w:rsidRDefault="0012789A" w:rsidP="000313E5">
      <w:pPr>
        <w:ind w:firstLine="720"/>
        <w:rPr>
          <w:del w:id="226" w:author="prgupta" w:date="2010-06-11T16:53:00Z"/>
        </w:rPr>
      </w:pPr>
      <w:del w:id="227" w:author="prgupta" w:date="2010-06-11T16:53:00Z">
        <w:r w:rsidDel="003F7FE3">
          <w:delText>EntitlementRuleAssignmentKey="20100422103105404381"</w:delText>
        </w:r>
      </w:del>
    </w:p>
    <w:p w:rsidR="0012789A" w:rsidRPr="000313E5" w:rsidDel="003F7FE3" w:rsidRDefault="0012789A" w:rsidP="000313E5">
      <w:pPr>
        <w:ind w:firstLine="720"/>
        <w:rPr>
          <w:del w:id="228" w:author="prgupta" w:date="2010-06-11T16:53:00Z"/>
          <w:b/>
        </w:rPr>
      </w:pPr>
      <w:del w:id="229" w:author="prgupta" w:date="2010-06-11T16:53:00Z">
        <w:r w:rsidRPr="000313E5" w:rsidDel="003F7FE3">
          <w:rPr>
            <w:b/>
          </w:rPr>
          <w:delText xml:space="preserve">RelationshipType="Cold Weather Customer" </w:delText>
        </w:r>
      </w:del>
    </w:p>
    <w:p w:rsidR="0012789A" w:rsidDel="003F7FE3" w:rsidRDefault="0012789A" w:rsidP="000313E5">
      <w:pPr>
        <w:ind w:firstLine="720"/>
        <w:rPr>
          <w:del w:id="230" w:author="prgupta" w:date="2010-06-11T16:53:00Z"/>
        </w:rPr>
      </w:pPr>
      <w:del w:id="231" w:author="prgupta" w:date="2010-06-11T16:53:00Z">
        <w:r w:rsidDel="003F7FE3">
          <w:delText>Vertical=""</w:delText>
        </w:r>
      </w:del>
    </w:p>
    <w:p w:rsidR="0012789A" w:rsidDel="003F7FE3" w:rsidRDefault="0012789A" w:rsidP="000313E5">
      <w:pPr>
        <w:ind w:left="720"/>
        <w:rPr>
          <w:del w:id="232" w:author="prgupta" w:date="2010-06-11T16:53:00Z"/>
        </w:rPr>
      </w:pPr>
      <w:del w:id="233" w:author="prgupta" w:date="2010-06-11T16:53:00Z">
        <w:r w:rsidDel="003F7FE3">
          <w:delText>combinedValue="Relationship type is Cold Weather Customer; membership level is all" isModified=""/&gt;</w:delText>
        </w:r>
      </w:del>
    </w:p>
    <w:p w:rsidR="0012789A" w:rsidDel="003F7FE3" w:rsidRDefault="0012789A" w:rsidP="00F32A90">
      <w:pPr>
        <w:rPr>
          <w:del w:id="234" w:author="prgupta" w:date="2010-06-11T16:53:00Z"/>
        </w:rPr>
      </w:pPr>
      <w:del w:id="235" w:author="prgupta" w:date="2010-06-11T16:53:00Z">
        <w:r w:rsidDel="003F7FE3">
          <w:delText xml:space="preserve">    &lt;/EntitlementRuleAssignmentList&gt;</w:delText>
        </w:r>
      </w:del>
    </w:p>
    <w:p w:rsidR="0012789A" w:rsidRDefault="0012789A" w:rsidP="00F32A90">
      <w:r>
        <w:t>&lt;/EntitlementRule&gt;</w:t>
      </w:r>
    </w:p>
    <w:p w:rsidR="0012789A" w:rsidRDefault="0012789A" w:rsidP="004F0792">
      <w:pPr>
        <w:rPr>
          <w:ins w:id="236" w:author="prgupta" w:date="2010-06-11T16:53:00Z"/>
        </w:rPr>
      </w:pPr>
    </w:p>
    <w:p w:rsidR="0012789A" w:rsidRDefault="0012789A" w:rsidP="003F7FE3">
      <w:pPr>
        <w:pStyle w:val="Heading2"/>
        <w:numPr>
          <w:ilvl w:val="2"/>
          <w:numId w:val="7"/>
        </w:numPr>
        <w:rPr>
          <w:ins w:id="237" w:author="prgupta" w:date="2010-06-11T16:53:00Z"/>
        </w:rPr>
      </w:pPr>
      <w:ins w:id="238" w:author="prgupta" w:date="2010-06-11T16:53:00Z">
        <w:r>
          <w:t>Sample Entitlement Definition with Customer Assignment</w:t>
        </w:r>
      </w:ins>
    </w:p>
    <w:p w:rsidR="0012789A" w:rsidRDefault="0012789A" w:rsidP="004F0792">
      <w:pPr>
        <w:rPr>
          <w:ins w:id="239" w:author="prgupta" w:date="2010-06-11T16:55:00Z"/>
        </w:rPr>
      </w:pPr>
    </w:p>
    <w:p w:rsidR="0012789A" w:rsidRDefault="0012789A" w:rsidP="00171652">
      <w:pPr>
        <w:rPr>
          <w:ins w:id="240" w:author="prgupta" w:date="2010-06-11T16:55:00Z"/>
        </w:rPr>
      </w:pPr>
      <w:ins w:id="241" w:author="prgupta" w:date="2010-06-11T16:55:00Z">
        <w:r>
          <w:t>The following is a sample of an entitlement that is created in Sterling with the following selections</w:t>
        </w:r>
      </w:ins>
    </w:p>
    <w:p w:rsidR="0012789A" w:rsidRDefault="0012789A" w:rsidP="00171652">
      <w:pPr>
        <w:rPr>
          <w:ins w:id="242" w:author="prgupta" w:date="2010-06-11T16:55:00Z"/>
        </w:rPr>
      </w:pPr>
    </w:p>
    <w:p w:rsidR="0012789A" w:rsidRDefault="0012789A" w:rsidP="00171652">
      <w:pPr>
        <w:rPr>
          <w:ins w:id="243" w:author="prgupta" w:date="2010-06-11T16:55:00Z"/>
        </w:rPr>
      </w:pPr>
      <w:ins w:id="244" w:author="prgupta" w:date="2010-06-11T16:55:00Z">
        <w:r>
          <w:t>1. Exclude All Items</w:t>
        </w:r>
      </w:ins>
    </w:p>
    <w:p w:rsidR="0012789A" w:rsidRDefault="0012789A" w:rsidP="00171652">
      <w:pPr>
        <w:rPr>
          <w:ins w:id="245" w:author="prgupta" w:date="2010-06-11T16:55:00Z"/>
        </w:rPr>
      </w:pPr>
      <w:ins w:id="246" w:author="prgupta" w:date="2010-06-11T16:55:00Z">
        <w:r>
          <w:t>2. Add specific Items (not catalog).</w:t>
        </w:r>
      </w:ins>
    </w:p>
    <w:p w:rsidR="0012789A" w:rsidRDefault="0012789A" w:rsidP="00171652">
      <w:pPr>
        <w:rPr>
          <w:ins w:id="247" w:author="prgupta" w:date="2010-06-11T16:55:00Z"/>
        </w:rPr>
      </w:pPr>
      <w:ins w:id="248" w:author="prgupta" w:date="2010-06-11T16:55:00Z">
        <w:r>
          <w:tab/>
        </w:r>
        <w:r>
          <w:tab/>
          <w:t>1042058</w:t>
        </w:r>
      </w:ins>
    </w:p>
    <w:p w:rsidR="0012789A" w:rsidRDefault="0012789A" w:rsidP="00171652">
      <w:pPr>
        <w:rPr>
          <w:ins w:id="249" w:author="prgupta" w:date="2010-06-11T16:55:00Z"/>
        </w:rPr>
      </w:pPr>
      <w:ins w:id="250" w:author="prgupta" w:date="2010-06-11T16:55:00Z">
        <w:r>
          <w:tab/>
        </w:r>
        <w:r>
          <w:tab/>
          <w:t>1042532</w:t>
        </w:r>
      </w:ins>
    </w:p>
    <w:p w:rsidR="0012789A" w:rsidRDefault="0012789A" w:rsidP="00171652">
      <w:pPr>
        <w:rPr>
          <w:ins w:id="251" w:author="prgupta" w:date="2010-06-11T16:55:00Z"/>
        </w:rPr>
      </w:pPr>
      <w:ins w:id="252" w:author="prgupta" w:date="2010-06-11T16:55:00Z">
        <w:r>
          <w:tab/>
        </w:r>
        <w:r>
          <w:tab/>
          <w:t>1042718</w:t>
        </w:r>
      </w:ins>
    </w:p>
    <w:p w:rsidR="0012789A" w:rsidRDefault="0012789A" w:rsidP="00171652">
      <w:pPr>
        <w:rPr>
          <w:ins w:id="253" w:author="prgupta" w:date="2010-06-11T16:55:00Z"/>
        </w:rPr>
      </w:pPr>
      <w:ins w:id="254" w:author="prgupta" w:date="2010-06-11T16:55:00Z">
        <w:r>
          <w:t>3. Assign to specific customers</w:t>
        </w:r>
      </w:ins>
    </w:p>
    <w:p w:rsidR="0012789A" w:rsidRDefault="0012789A" w:rsidP="00171652">
      <w:pPr>
        <w:rPr>
          <w:ins w:id="255" w:author="prgupta" w:date="2010-06-11T16:55:00Z"/>
        </w:rPr>
      </w:pPr>
      <w:ins w:id="256" w:author="prgupta" w:date="2010-06-11T16:55:00Z">
        <w:r>
          <w:tab/>
        </w:r>
        <w:r>
          <w:tab/>
        </w:r>
      </w:ins>
      <w:ins w:id="257" w:author="prgupta" w:date="2010-06-11T16:56:00Z">
        <w:r>
          <w:t>CustBBURKIN</w:t>
        </w:r>
      </w:ins>
    </w:p>
    <w:p w:rsidR="0012789A" w:rsidRDefault="0012789A" w:rsidP="00171652">
      <w:pPr>
        <w:rPr>
          <w:ins w:id="258" w:author="prgupta" w:date="2010-06-11T16:56:00Z"/>
        </w:rPr>
      </w:pPr>
      <w:ins w:id="259" w:author="prgupta" w:date="2010-06-11T16:56:00Z">
        <w:r>
          <w:tab/>
        </w:r>
        <w:r>
          <w:tab/>
          <w:t>CustCKLUES1</w:t>
        </w:r>
      </w:ins>
    </w:p>
    <w:p w:rsidR="0012789A" w:rsidRDefault="0012789A" w:rsidP="00171652">
      <w:pPr>
        <w:rPr>
          <w:ins w:id="260" w:author="prgupta" w:date="2010-06-11T16:55:00Z"/>
        </w:rPr>
      </w:pPr>
      <w:ins w:id="261" w:author="prgupta" w:date="2010-06-11T16:56:00Z">
        <w:r>
          <w:tab/>
        </w:r>
        <w:r>
          <w:tab/>
          <w:t>CustWEDWA11</w:t>
        </w:r>
      </w:ins>
    </w:p>
    <w:p w:rsidR="0012789A" w:rsidRDefault="0012789A" w:rsidP="004F0792">
      <w:pPr>
        <w:rPr>
          <w:ins w:id="262" w:author="prgupta" w:date="2010-06-11T16:54:00Z"/>
        </w:rPr>
      </w:pPr>
    </w:p>
    <w:p w:rsidR="0012789A" w:rsidRDefault="0012789A" w:rsidP="00171652">
      <w:pPr>
        <w:rPr>
          <w:ins w:id="263" w:author="prgupta" w:date="2010-06-11T16:54:00Z"/>
        </w:rPr>
      </w:pPr>
      <w:ins w:id="264" w:author="prgupta" w:date="2010-06-11T16:54:00Z">
        <w:r>
          <w:t>&lt;EntitlementRule Description="WinTestRule"</w:t>
        </w:r>
      </w:ins>
    </w:p>
    <w:p w:rsidR="0012789A" w:rsidRDefault="0012789A" w:rsidP="00171652">
      <w:pPr>
        <w:rPr>
          <w:ins w:id="265" w:author="prgupta" w:date="2010-06-11T16:54:00Z"/>
        </w:rPr>
      </w:pPr>
      <w:ins w:id="266" w:author="prgupta" w:date="2010-06-11T16:54:00Z">
        <w:r>
          <w:t xml:space="preserve">    EffectiveFromDate="2010-06-01" EffectiveToDate="2110-06-06"</w:t>
        </w:r>
      </w:ins>
    </w:p>
    <w:p w:rsidR="0012789A" w:rsidRDefault="0012789A" w:rsidP="00171652">
      <w:pPr>
        <w:rPr>
          <w:ins w:id="267" w:author="prgupta" w:date="2010-06-11T16:54:00Z"/>
        </w:rPr>
      </w:pPr>
      <w:ins w:id="268" w:author="prgupta" w:date="2010-06-11T16:54:00Z">
        <w:r>
          <w:t xml:space="preserve">    EntitlementRuleID="WinTestRule" IgnoreOrdering="Y"</w:t>
        </w:r>
      </w:ins>
    </w:p>
    <w:p w:rsidR="0012789A" w:rsidRDefault="0012789A" w:rsidP="00171652">
      <w:pPr>
        <w:rPr>
          <w:ins w:id="269" w:author="prgupta" w:date="2010-06-11T16:54:00Z"/>
        </w:rPr>
      </w:pPr>
      <w:ins w:id="270" w:author="prgupta" w:date="2010-06-11T16:54:00Z">
        <w:r>
          <w:t xml:space="preserve">    OrganizationCode="xpedxDemo" Purpose="BUYING" StartWithAllCatalogItems="N"&gt;</w:t>
        </w:r>
      </w:ins>
    </w:p>
    <w:p w:rsidR="0012789A" w:rsidRDefault="0012789A" w:rsidP="00171652">
      <w:pPr>
        <w:rPr>
          <w:ins w:id="271" w:author="prgupta" w:date="2010-06-11T16:54:00Z"/>
        </w:rPr>
      </w:pPr>
      <w:ins w:id="272" w:author="prgupta" w:date="2010-06-11T16:54:00Z">
        <w:r>
          <w:t xml:space="preserve">    &lt;EntitlementRuleDetailList Reset="Y"&gt;</w:t>
        </w:r>
      </w:ins>
    </w:p>
    <w:p w:rsidR="0012789A" w:rsidRDefault="0012789A" w:rsidP="00171652">
      <w:pPr>
        <w:rPr>
          <w:ins w:id="273" w:author="prgupta" w:date="2010-06-11T16:54:00Z"/>
        </w:rPr>
      </w:pPr>
      <w:ins w:id="274" w:author="prgupta" w:date="2010-06-11T16:54:00Z">
        <w:r>
          <w:t xml:space="preserve">        &lt;EntitlementRuleDetail InclusionFlag="Y" SequenceNo="1" SourceType="03"&gt;</w:t>
        </w:r>
      </w:ins>
    </w:p>
    <w:p w:rsidR="0012789A" w:rsidRDefault="0012789A" w:rsidP="00171652">
      <w:pPr>
        <w:rPr>
          <w:ins w:id="275" w:author="prgupta" w:date="2010-06-11T16:54:00Z"/>
        </w:rPr>
      </w:pPr>
      <w:ins w:id="276" w:author="prgupta" w:date="2010-06-11T16:54:00Z">
        <w:r>
          <w:t xml:space="preserve">            &lt;EntitlementRuleDetailItemList Reset="Y"&gt;</w:t>
        </w:r>
      </w:ins>
    </w:p>
    <w:p w:rsidR="0012789A" w:rsidRDefault="0012789A" w:rsidP="00171652">
      <w:pPr>
        <w:rPr>
          <w:ins w:id="277" w:author="prgupta" w:date="2010-06-11T16:54:00Z"/>
        </w:rPr>
      </w:pPr>
      <w:ins w:id="278" w:author="prgupta" w:date="2010-06-11T16:54:00Z">
        <w:r>
          <w:t xml:space="preserve">                &lt;EntitlementRuleDetailItem ItemID="1042058" UnitOfMeasure="EACH"/&gt;</w:t>
        </w:r>
      </w:ins>
    </w:p>
    <w:p w:rsidR="0012789A" w:rsidRDefault="0012789A" w:rsidP="00171652">
      <w:pPr>
        <w:rPr>
          <w:ins w:id="279" w:author="prgupta" w:date="2010-06-11T16:54:00Z"/>
        </w:rPr>
      </w:pPr>
      <w:ins w:id="280" w:author="prgupta" w:date="2010-06-11T16:54:00Z">
        <w:r>
          <w:t xml:space="preserve">                &lt;EntitlementRuleDetailItem ItemID="1042532" UnitOfMeasure="EACH"/&gt;</w:t>
        </w:r>
      </w:ins>
    </w:p>
    <w:p w:rsidR="0012789A" w:rsidRDefault="0012789A" w:rsidP="00171652">
      <w:pPr>
        <w:rPr>
          <w:ins w:id="281" w:author="prgupta" w:date="2010-06-11T16:54:00Z"/>
        </w:rPr>
      </w:pPr>
      <w:ins w:id="282" w:author="prgupta" w:date="2010-06-11T16:54:00Z">
        <w:r>
          <w:t xml:space="preserve">                &lt;EntitlementRuleDetailItem ItemID="1042718" UnitOfMeasure="EACH"/&gt;</w:t>
        </w:r>
      </w:ins>
    </w:p>
    <w:p w:rsidR="0012789A" w:rsidRDefault="0012789A" w:rsidP="00171652">
      <w:pPr>
        <w:rPr>
          <w:ins w:id="283" w:author="prgupta" w:date="2010-06-11T16:54:00Z"/>
        </w:rPr>
      </w:pPr>
      <w:ins w:id="284" w:author="prgupta" w:date="2010-06-11T16:54:00Z">
        <w:r>
          <w:t xml:space="preserve">            &lt;/EntitlementRuleDetailItemList&gt;</w:t>
        </w:r>
      </w:ins>
    </w:p>
    <w:p w:rsidR="0012789A" w:rsidRDefault="0012789A" w:rsidP="00171652">
      <w:pPr>
        <w:rPr>
          <w:ins w:id="285" w:author="prgupta" w:date="2010-06-11T16:54:00Z"/>
        </w:rPr>
      </w:pPr>
      <w:ins w:id="286" w:author="prgupta" w:date="2010-06-11T16:54:00Z">
        <w:r>
          <w:t xml:space="preserve">        &lt;/EntitlementRuleDetail&gt;</w:t>
        </w:r>
      </w:ins>
    </w:p>
    <w:p w:rsidR="0012789A" w:rsidRDefault="0012789A" w:rsidP="00171652">
      <w:pPr>
        <w:rPr>
          <w:ins w:id="287" w:author="prgupta" w:date="2010-06-11T16:54:00Z"/>
        </w:rPr>
      </w:pPr>
      <w:ins w:id="288" w:author="prgupta" w:date="2010-06-11T16:54:00Z">
        <w:r>
          <w:t xml:space="preserve">    &lt;/EntitlementRuleDetailList&gt;</w:t>
        </w:r>
      </w:ins>
    </w:p>
    <w:p w:rsidR="0012789A" w:rsidRDefault="0012789A" w:rsidP="00171652">
      <w:pPr>
        <w:rPr>
          <w:ins w:id="289" w:author="prgupta" w:date="2010-06-11T16:54:00Z"/>
        </w:rPr>
      </w:pPr>
      <w:ins w:id="290" w:author="prgupta" w:date="2010-06-11T16:54:00Z">
        <w:r>
          <w:t xml:space="preserve">    &lt;EntitlementRuleAssignmentList Reset="Y"&gt;</w:t>
        </w:r>
      </w:ins>
    </w:p>
    <w:p w:rsidR="0012789A" w:rsidRDefault="0012789A" w:rsidP="00171652">
      <w:pPr>
        <w:rPr>
          <w:ins w:id="291" w:author="prgupta" w:date="2010-06-11T16:54:00Z"/>
        </w:rPr>
      </w:pPr>
      <w:ins w:id="292" w:author="prgupta" w:date="2010-06-11T16:54:00Z">
        <w:r>
          <w:t xml:space="preserve">        &lt;EntitlementRuleAssignment CustomerID="CustBBURKIN" EntitlementRuleAssignmentKey="2010060916253733830"/&gt;</w:t>
        </w:r>
      </w:ins>
    </w:p>
    <w:p w:rsidR="0012789A" w:rsidRDefault="0012789A" w:rsidP="00171652">
      <w:pPr>
        <w:rPr>
          <w:ins w:id="293" w:author="prgupta" w:date="2010-06-11T16:54:00Z"/>
        </w:rPr>
      </w:pPr>
      <w:ins w:id="294" w:author="prgupta" w:date="2010-06-11T16:54:00Z">
        <w:r>
          <w:t xml:space="preserve">        &lt;EntitlementRuleAssignment CustomerID="CustCKLUES1" EntitlementRuleAssignmentKey="2010060916253733833"/&gt;</w:t>
        </w:r>
      </w:ins>
    </w:p>
    <w:p w:rsidR="0012789A" w:rsidRDefault="0012789A" w:rsidP="00171652">
      <w:pPr>
        <w:rPr>
          <w:ins w:id="295" w:author="prgupta" w:date="2010-06-11T16:54:00Z"/>
        </w:rPr>
      </w:pPr>
      <w:ins w:id="296" w:author="prgupta" w:date="2010-06-11T16:54:00Z">
        <w:r>
          <w:t xml:space="preserve">        &lt;EntitlementRuleAssignment CustomerID="CustWEDWA11" EntitlementRuleAssignmentKey="2010060916253833835"/&gt;</w:t>
        </w:r>
      </w:ins>
    </w:p>
    <w:p w:rsidR="0012789A" w:rsidRDefault="0012789A" w:rsidP="00171652">
      <w:pPr>
        <w:rPr>
          <w:ins w:id="297" w:author="prgupta" w:date="2010-06-11T16:54:00Z"/>
        </w:rPr>
      </w:pPr>
      <w:ins w:id="298" w:author="prgupta" w:date="2010-06-11T16:54:00Z">
        <w:r>
          <w:t xml:space="preserve">    &lt;/EntitlementRuleAssignmentList&gt;</w:t>
        </w:r>
      </w:ins>
    </w:p>
    <w:p w:rsidR="0012789A" w:rsidRDefault="0012789A" w:rsidP="00171652">
      <w:ins w:id="299" w:author="prgupta" w:date="2010-06-11T16:54:00Z">
        <w:r>
          <w:t>&lt;/EntitlementRule&gt;</w:t>
        </w:r>
      </w:ins>
    </w:p>
    <w:p w:rsidR="0012789A" w:rsidRPr="004F0792" w:rsidRDefault="0012789A" w:rsidP="004F0792"/>
    <w:p w:rsidR="0012789A" w:rsidRDefault="0012789A" w:rsidP="006F4E98">
      <w:pPr>
        <w:pStyle w:val="Heading2"/>
        <w:numPr>
          <w:ilvl w:val="2"/>
          <w:numId w:val="7"/>
        </w:numPr>
      </w:pPr>
      <w:bookmarkStart w:id="300" w:name="_Toc262565013"/>
      <w:r>
        <w:t>Entity objects.</w:t>
      </w:r>
      <w:bookmarkEnd w:id="300"/>
    </w:p>
    <w:p w:rsidR="0012789A" w:rsidRDefault="0012789A" w:rsidP="003B73C0">
      <w:pPr>
        <w:pStyle w:val="Heading2"/>
        <w:numPr>
          <w:ilvl w:val="2"/>
          <w:numId w:val="7"/>
        </w:numPr>
      </w:pPr>
      <w:bookmarkStart w:id="301" w:name="_Toc262565014"/>
      <w:r>
        <w:t>Actions involved and Functions</w:t>
      </w:r>
      <w:bookmarkEnd w:id="301"/>
      <w:r>
        <w:t xml:space="preserve"> </w:t>
      </w:r>
    </w:p>
    <w:p w:rsidR="0012789A" w:rsidRDefault="0012789A" w:rsidP="00313CCE">
      <w:pPr>
        <w:rPr>
          <w:rFonts w:cs="Tahoma"/>
        </w:rPr>
      </w:pPr>
    </w:p>
    <w:p w:rsidR="0012789A" w:rsidRDefault="0012789A" w:rsidP="00313CCE">
      <w:pPr>
        <w:rPr>
          <w:rFonts w:cs="Tahoma"/>
        </w:rPr>
      </w:pPr>
    </w:p>
    <w:p w:rsidR="0012789A" w:rsidRDefault="0012789A" w:rsidP="000F501A">
      <w:pPr>
        <w:pStyle w:val="Heading2"/>
        <w:numPr>
          <w:ilvl w:val="1"/>
          <w:numId w:val="7"/>
        </w:numPr>
        <w:sectPr w:rsidR="0012789A" w:rsidSect="00083555">
          <w:pgSz w:w="12240" w:h="15840" w:code="1"/>
          <w:pgMar w:top="1440" w:right="1800" w:bottom="1440" w:left="1800" w:header="720" w:footer="720" w:gutter="0"/>
          <w:cols w:space="720"/>
          <w:titlePg/>
        </w:sectPr>
      </w:pPr>
      <w:bookmarkStart w:id="302" w:name="_Toc262565015"/>
      <w:r>
        <w:t>Process Flow</w:t>
      </w:r>
      <w:bookmarkEnd w:id="302"/>
    </w:p>
    <w:p w:rsidR="0012789A" w:rsidRDefault="0012789A" w:rsidP="00FE21E4"/>
    <w:p w:rsidR="0012789A" w:rsidRPr="00D008E6" w:rsidRDefault="0012789A" w:rsidP="00FE21E4"/>
    <w:p w:rsidR="0012789A" w:rsidRDefault="0012789A" w:rsidP="00313CCE">
      <w:pPr>
        <w:pStyle w:val="Heading2"/>
        <w:numPr>
          <w:ilvl w:val="1"/>
          <w:numId w:val="7"/>
        </w:numPr>
      </w:pPr>
      <w:bookmarkStart w:id="303" w:name="_Toc262565016"/>
      <w:r>
        <w:t>Screen Shot</w:t>
      </w:r>
      <w:bookmarkEnd w:id="303"/>
    </w:p>
    <w:p w:rsidR="0012789A" w:rsidRDefault="0012789A" w:rsidP="00285DC0"/>
    <w:p w:rsidR="0012789A" w:rsidRDefault="0012789A" w:rsidP="00285DC0">
      <w:r>
        <w:t>This is a screenshot of an entitlement created using the Sterling Business Center. It shows an entitlement that includes a category and all items with a specific value.</w:t>
      </w:r>
    </w:p>
    <w:p w:rsidR="0012789A" w:rsidRDefault="0012789A" w:rsidP="00285DC0"/>
    <w:p w:rsidR="0012789A" w:rsidRDefault="0012789A" w:rsidP="00285DC0"/>
    <w:p w:rsidR="0012789A" w:rsidRDefault="0012789A" w:rsidP="00285DC0">
      <w:r w:rsidRPr="007C4AA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26pt;height:301.5pt;visibility:visible">
            <v:imagedata r:id="rId9" o:title=""/>
          </v:shape>
        </w:pict>
      </w:r>
    </w:p>
    <w:p w:rsidR="0012789A" w:rsidRDefault="0012789A" w:rsidP="00E521A7">
      <w:pPr>
        <w:pStyle w:val="Heading2"/>
        <w:numPr>
          <w:ilvl w:val="0"/>
          <w:numId w:val="0"/>
        </w:numPr>
        <w:ind w:left="360"/>
      </w:pPr>
    </w:p>
    <w:p w:rsidR="0012789A" w:rsidRDefault="0012789A" w:rsidP="00313CCE">
      <w:pPr>
        <w:pStyle w:val="Heading2"/>
        <w:numPr>
          <w:ilvl w:val="1"/>
          <w:numId w:val="7"/>
        </w:numPr>
      </w:pPr>
      <w:bookmarkStart w:id="304" w:name="_Toc262565017"/>
      <w:r>
        <w:t>Open Questions</w:t>
      </w:r>
      <w:bookmarkEnd w:id="304"/>
    </w:p>
    <w:p w:rsidR="0012789A" w:rsidRDefault="0012789A" w:rsidP="00313CCE">
      <w:pPr>
        <w:numPr>
          <w:ilvl w:val="0"/>
          <w:numId w:val="10"/>
        </w:numPr>
      </w:pPr>
      <w:r>
        <w:t>The discussion on the output of the Entitlement Configurator, that is fed into Sterling is still pending. We’ve been told that this might not happen till much later. Resolved – see assumptions 1 thru 3.</w:t>
      </w:r>
    </w:p>
    <w:p w:rsidR="0012789A" w:rsidRDefault="0012789A" w:rsidP="00D14F7D">
      <w:pPr>
        <w:pStyle w:val="ListParagraph"/>
        <w:numPr>
          <w:ilvl w:val="0"/>
          <w:numId w:val="10"/>
        </w:numPr>
        <w:rPr>
          <w:ins w:id="305" w:author="prgupta" w:date="2010-06-04T13:44:00Z"/>
          <w:rFonts w:cs="Tahoma"/>
          <w:szCs w:val="18"/>
        </w:rPr>
      </w:pPr>
      <w:r w:rsidRPr="00D14F7D">
        <w:rPr>
          <w:rFonts w:cs="Tahoma"/>
          <w:szCs w:val="18"/>
        </w:rPr>
        <w:t>How do we identify the customer specific entitlement vs a Group entitlement?</w:t>
      </w:r>
      <w:r>
        <w:rPr>
          <w:rFonts w:cs="Tahoma"/>
          <w:szCs w:val="18"/>
        </w:rPr>
        <w:t xml:space="preserve"> Resolved – See 2.1.3. – Entitlement Naming Convention.</w:t>
      </w:r>
    </w:p>
    <w:p w:rsidR="0012789A" w:rsidRPr="00D14F7D" w:rsidRDefault="0012789A" w:rsidP="00D14F7D">
      <w:pPr>
        <w:pStyle w:val="ListParagraph"/>
        <w:numPr>
          <w:ilvl w:val="0"/>
          <w:numId w:val="10"/>
        </w:numPr>
        <w:rPr>
          <w:rFonts w:cs="Tahoma"/>
          <w:szCs w:val="18"/>
        </w:rPr>
      </w:pPr>
      <w:ins w:id="306" w:author="prgupta" w:date="2010-06-04T13:44:00Z">
        <w:r>
          <w:rPr>
            <w:rFonts w:cs="Tahoma"/>
            <w:szCs w:val="18"/>
          </w:rPr>
          <w:t>Connectivity Diagram</w:t>
        </w:r>
      </w:ins>
    </w:p>
    <w:p w:rsidR="0012789A" w:rsidRPr="00652E46" w:rsidRDefault="0012789A" w:rsidP="00313CCE"/>
    <w:p w:rsidR="0012789A" w:rsidRDefault="0012789A" w:rsidP="00313CCE">
      <w:pPr>
        <w:pStyle w:val="Heading2"/>
        <w:numPr>
          <w:ilvl w:val="1"/>
          <w:numId w:val="7"/>
        </w:numPr>
      </w:pPr>
      <w:bookmarkStart w:id="307" w:name="_Toc262565018"/>
      <w:r>
        <w:t>Assumptions</w:t>
      </w:r>
      <w:bookmarkEnd w:id="307"/>
    </w:p>
    <w:p w:rsidR="0012789A" w:rsidRDefault="0012789A" w:rsidP="00E11F61">
      <w:pPr>
        <w:numPr>
          <w:ilvl w:val="0"/>
          <w:numId w:val="8"/>
        </w:numPr>
      </w:pPr>
      <w:r>
        <w:t xml:space="preserve">There will be no brand entitlements in the system. Only three types of entitlements will be fed into the </w:t>
      </w:r>
      <w:del w:id="308" w:author="Sterling User" w:date="2010-06-17T13:16:00Z">
        <w:r w:rsidDel="00E244E4">
          <w:delText>sytem</w:delText>
        </w:r>
      </w:del>
      <w:ins w:id="309" w:author="Sterling User" w:date="2010-06-17T13:16:00Z">
        <w:r>
          <w:t>system</w:t>
        </w:r>
      </w:ins>
      <w:r>
        <w:t xml:space="preserve"> via interfaces – Group, Division and Customer. </w:t>
      </w:r>
    </w:p>
    <w:p w:rsidR="0012789A" w:rsidRDefault="0012789A" w:rsidP="00E11F61">
      <w:pPr>
        <w:numPr>
          <w:ilvl w:val="0"/>
          <w:numId w:val="8"/>
        </w:numPr>
      </w:pPr>
      <w:r>
        <w:t>Anonymous entitlements will be created and maintained using Sterling Business Center.</w:t>
      </w:r>
    </w:p>
    <w:p w:rsidR="0012789A" w:rsidRPr="009E4488" w:rsidRDefault="0012789A" w:rsidP="00E11F61">
      <w:pPr>
        <w:numPr>
          <w:ilvl w:val="0"/>
          <w:numId w:val="8"/>
        </w:numPr>
      </w:pPr>
      <w:r>
        <w:t>Non-default assignment of entitlements will be handled via Sterling Business Center.</w:t>
      </w:r>
    </w:p>
    <w:p w:rsidR="0012789A" w:rsidRPr="001E74F1" w:rsidRDefault="0012789A" w:rsidP="0038570B">
      <w:pPr>
        <w:ind w:left="720"/>
      </w:pPr>
    </w:p>
    <w:p w:rsidR="0012789A" w:rsidRPr="00CA2422" w:rsidRDefault="0012789A" w:rsidP="00313CCE">
      <w:pPr>
        <w:pStyle w:val="Footer"/>
        <w:tabs>
          <w:tab w:val="clear" w:pos="4320"/>
          <w:tab w:val="clear" w:pos="8640"/>
        </w:tabs>
      </w:pPr>
    </w:p>
    <w:p w:rsidR="0012789A" w:rsidRDefault="0012789A" w:rsidP="00313CCE">
      <w:pPr>
        <w:rPr>
          <w:rFonts w:cs="Tahoma"/>
        </w:rPr>
        <w:sectPr w:rsidR="0012789A" w:rsidSect="00083555">
          <w:pgSz w:w="12240" w:h="15840" w:code="1"/>
          <w:pgMar w:top="1440" w:right="1800" w:bottom="1440" w:left="1800" w:header="720" w:footer="720" w:gutter="0"/>
          <w:cols w:space="720"/>
          <w:titlePg/>
        </w:sectPr>
      </w:pPr>
    </w:p>
    <w:p w:rsidR="0012789A" w:rsidRDefault="0012789A" w:rsidP="005F17C8"/>
    <w:p w:rsidR="0012789A" w:rsidRDefault="0012789A" w:rsidP="005F17C8"/>
    <w:p w:rsidR="0012789A" w:rsidRDefault="0012789A" w:rsidP="005F17C8"/>
    <w:p w:rsidR="0012789A" w:rsidRDefault="0012789A" w:rsidP="0075770B">
      <w:pPr>
        <w:pStyle w:val="Heading1"/>
        <w:numPr>
          <w:ilvl w:val="0"/>
          <w:numId w:val="7"/>
        </w:numPr>
        <w:rPr>
          <w:rFonts w:cs="Tahoma"/>
        </w:rPr>
      </w:pPr>
      <w:bookmarkStart w:id="310" w:name="_Toc256498003"/>
      <w:bookmarkStart w:id="311" w:name="_Toc262565019"/>
      <w:r>
        <w:rPr>
          <w:rFonts w:cs="Tahoma"/>
        </w:rPr>
        <w:t>Connectivity Diagram</w:t>
      </w:r>
      <w:bookmarkEnd w:id="310"/>
      <w:bookmarkEnd w:id="311"/>
    </w:p>
    <w:p w:rsidR="0012789A" w:rsidRDefault="0012789A" w:rsidP="0075770B"/>
    <w:p w:rsidR="0012789A" w:rsidRDefault="0012789A" w:rsidP="0075770B">
      <w:pPr>
        <w:rPr>
          <w:ins w:id="312" w:author="Sterling User" w:date="2010-06-17T13:31:00Z"/>
        </w:rPr>
      </w:pPr>
      <w:del w:id="313" w:author="Sterling User" w:date="2010-06-17T13:31:00Z">
        <w:r w:rsidDel="006D5A45">
          <w:delText>[TBD – Insert Connectivity diagram. Get latest from Tim.</w:delText>
        </w:r>
      </w:del>
    </w:p>
    <w:p w:rsidR="0012789A" w:rsidRDefault="0012789A" w:rsidP="0075770B">
      <w:pPr>
        <w:numPr>
          <w:ins w:id="314" w:author="Sterling User" w:date="2010-06-17T13:31:00Z"/>
        </w:numPr>
        <w:rPr>
          <w:ins w:id="315" w:author="Sterling User" w:date="2010-06-17T13:31:00Z"/>
        </w:rPr>
      </w:pPr>
    </w:p>
    <w:p w:rsidR="0012789A" w:rsidRDefault="0012789A" w:rsidP="0075770B">
      <w:pPr>
        <w:numPr>
          <w:ins w:id="316" w:author="Sterling User" w:date="2010-06-17T13:31:00Z"/>
        </w:numPr>
      </w:pPr>
    </w:p>
    <w:p w:rsidR="0012789A" w:rsidRDefault="0012789A">
      <w:ins w:id="317" w:author="Sterling User" w:date="2010-06-17T13:32:00Z">
        <w:r>
          <w:pict>
            <v:shape id="_x0000_i1028" type="#_x0000_t75" style="width:441pt;height:305.25pt">
              <v:imagedata r:id="rId10" o:title=""/>
            </v:shape>
          </w:pict>
        </w:r>
      </w:ins>
      <w:r>
        <w:br w:type="page"/>
      </w:r>
    </w:p>
    <w:p w:rsidR="0012789A" w:rsidRDefault="0012789A" w:rsidP="0075770B"/>
    <w:p w:rsidR="0012789A" w:rsidRDefault="0012789A" w:rsidP="005F17C8">
      <w:pPr>
        <w:pStyle w:val="Heading1"/>
        <w:numPr>
          <w:ilvl w:val="0"/>
          <w:numId w:val="7"/>
        </w:numPr>
        <w:rPr>
          <w:rFonts w:cs="Tahoma"/>
        </w:rPr>
      </w:pPr>
      <w:bookmarkStart w:id="318" w:name="_Toc262565020"/>
      <w:r>
        <w:rPr>
          <w:rFonts w:cs="Tahoma"/>
        </w:rPr>
        <w:t>Glossary of Terms</w:t>
      </w:r>
      <w:bookmarkEnd w:id="318"/>
    </w:p>
    <w:p w:rsidR="0012789A" w:rsidRDefault="0012789A" w:rsidP="005F17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38"/>
        <w:gridCol w:w="3330"/>
        <w:gridCol w:w="4788"/>
      </w:tblGrid>
      <w:tr w:rsidR="0012789A" w:rsidTr="00627ED1">
        <w:tc>
          <w:tcPr>
            <w:tcW w:w="738" w:type="dxa"/>
            <w:shd w:val="clear" w:color="auto" w:fill="00B0F0"/>
          </w:tcPr>
          <w:p w:rsidR="0012789A" w:rsidRPr="00627ED1" w:rsidRDefault="0012789A" w:rsidP="00627ED1">
            <w:pPr>
              <w:pStyle w:val="NoSpacing"/>
              <w:tabs>
                <w:tab w:val="center" w:pos="4320"/>
                <w:tab w:val="right" w:pos="8640"/>
              </w:tabs>
              <w:jc w:val="center"/>
              <w:rPr>
                <w:rFonts w:ascii="Arial" w:hAnsi="Arial" w:cs="Arial"/>
                <w:sz w:val="18"/>
                <w:szCs w:val="18"/>
              </w:rPr>
            </w:pPr>
            <w:bookmarkStart w:id="319" w:name="OLE_LINK2"/>
            <w:r w:rsidRPr="00627ED1">
              <w:rPr>
                <w:rFonts w:ascii="Arial" w:hAnsi="Arial" w:cs="Arial"/>
                <w:sz w:val="18"/>
                <w:szCs w:val="18"/>
              </w:rPr>
              <w:t>S. No.</w:t>
            </w:r>
          </w:p>
        </w:tc>
        <w:tc>
          <w:tcPr>
            <w:tcW w:w="3330" w:type="dxa"/>
            <w:shd w:val="clear" w:color="auto" w:fill="00B0F0"/>
          </w:tcPr>
          <w:p w:rsidR="0012789A" w:rsidRPr="00627ED1" w:rsidRDefault="0012789A" w:rsidP="00627ED1">
            <w:pPr>
              <w:pStyle w:val="NoSpacing"/>
              <w:tabs>
                <w:tab w:val="center" w:pos="4320"/>
                <w:tab w:val="right" w:pos="8640"/>
              </w:tabs>
              <w:jc w:val="center"/>
              <w:rPr>
                <w:rFonts w:ascii="Arial" w:hAnsi="Arial" w:cs="Arial"/>
                <w:sz w:val="18"/>
                <w:szCs w:val="18"/>
              </w:rPr>
            </w:pPr>
            <w:r w:rsidRPr="00627ED1">
              <w:rPr>
                <w:rFonts w:ascii="Arial" w:hAnsi="Arial" w:cs="Arial"/>
                <w:sz w:val="18"/>
                <w:szCs w:val="18"/>
              </w:rPr>
              <w:t>Term</w:t>
            </w:r>
          </w:p>
        </w:tc>
        <w:tc>
          <w:tcPr>
            <w:tcW w:w="4788" w:type="dxa"/>
            <w:shd w:val="clear" w:color="auto" w:fill="00B0F0"/>
          </w:tcPr>
          <w:p w:rsidR="0012789A" w:rsidRPr="00627ED1" w:rsidRDefault="0012789A" w:rsidP="00627ED1">
            <w:pPr>
              <w:pStyle w:val="NoSpacing"/>
              <w:tabs>
                <w:tab w:val="center" w:pos="4320"/>
                <w:tab w:val="right" w:pos="8640"/>
              </w:tabs>
              <w:jc w:val="center"/>
            </w:pPr>
            <w:r w:rsidRPr="00627ED1">
              <w:rPr>
                <w:rFonts w:ascii="Arial" w:hAnsi="Arial" w:cs="Arial"/>
                <w:sz w:val="18"/>
                <w:szCs w:val="18"/>
              </w:rPr>
              <w:t>Definition</w:t>
            </w:r>
          </w:p>
        </w:tc>
      </w:tr>
      <w:tr w:rsidR="0012789A" w:rsidTr="00627ED1">
        <w:tc>
          <w:tcPr>
            <w:tcW w:w="738" w:type="dxa"/>
          </w:tcPr>
          <w:p w:rsidR="0012789A" w:rsidRDefault="0012789A" w:rsidP="005F17C8">
            <w:r>
              <w:t>1.</w:t>
            </w:r>
          </w:p>
        </w:tc>
        <w:tc>
          <w:tcPr>
            <w:tcW w:w="3330" w:type="dxa"/>
          </w:tcPr>
          <w:p w:rsidR="0012789A" w:rsidRDefault="0012789A" w:rsidP="005F17C8">
            <w:r>
              <w:t>WSDL</w:t>
            </w:r>
          </w:p>
        </w:tc>
        <w:tc>
          <w:tcPr>
            <w:tcW w:w="4788" w:type="dxa"/>
          </w:tcPr>
          <w:p w:rsidR="0012789A" w:rsidRDefault="0012789A" w:rsidP="005F17C8">
            <w:r>
              <w:t>Web Services Definition Language</w:t>
            </w:r>
          </w:p>
        </w:tc>
      </w:tr>
      <w:tr w:rsidR="0012789A" w:rsidTr="00627ED1">
        <w:tc>
          <w:tcPr>
            <w:tcW w:w="738" w:type="dxa"/>
          </w:tcPr>
          <w:p w:rsidR="0012789A" w:rsidRDefault="0012789A" w:rsidP="005F17C8">
            <w:r>
              <w:t>2.</w:t>
            </w:r>
          </w:p>
        </w:tc>
        <w:tc>
          <w:tcPr>
            <w:tcW w:w="3330" w:type="dxa"/>
          </w:tcPr>
          <w:p w:rsidR="0012789A" w:rsidRDefault="0012789A" w:rsidP="005F17C8">
            <w:r>
              <w:t>UE (User Exit)</w:t>
            </w:r>
          </w:p>
        </w:tc>
        <w:tc>
          <w:tcPr>
            <w:tcW w:w="4788" w:type="dxa"/>
          </w:tcPr>
          <w:p w:rsidR="0012789A" w:rsidRDefault="0012789A" w:rsidP="005F17C8">
            <w:r>
              <w:t>Hooks to write custom code in Sterling</w:t>
            </w:r>
          </w:p>
        </w:tc>
      </w:tr>
      <w:tr w:rsidR="0012789A" w:rsidTr="00627ED1">
        <w:tc>
          <w:tcPr>
            <w:tcW w:w="738" w:type="dxa"/>
          </w:tcPr>
          <w:p w:rsidR="0012789A" w:rsidRDefault="0012789A" w:rsidP="005F17C8">
            <w:r>
              <w:t>3.</w:t>
            </w:r>
          </w:p>
        </w:tc>
        <w:tc>
          <w:tcPr>
            <w:tcW w:w="3330" w:type="dxa"/>
          </w:tcPr>
          <w:p w:rsidR="0012789A" w:rsidRDefault="0012789A" w:rsidP="005F17C8">
            <w:r>
              <w:t>MQ</w:t>
            </w:r>
          </w:p>
        </w:tc>
        <w:tc>
          <w:tcPr>
            <w:tcW w:w="4788" w:type="dxa"/>
          </w:tcPr>
          <w:p w:rsidR="0012789A" w:rsidRDefault="0012789A" w:rsidP="005F17C8">
            <w:r>
              <w:t>Message Queue</w:t>
            </w:r>
          </w:p>
        </w:tc>
      </w:tr>
      <w:tr w:rsidR="0012789A" w:rsidTr="00627ED1">
        <w:tc>
          <w:tcPr>
            <w:tcW w:w="738" w:type="dxa"/>
          </w:tcPr>
          <w:p w:rsidR="0012789A" w:rsidRDefault="0012789A" w:rsidP="005F17C8">
            <w:r>
              <w:t>4.</w:t>
            </w:r>
          </w:p>
        </w:tc>
        <w:tc>
          <w:tcPr>
            <w:tcW w:w="3330" w:type="dxa"/>
          </w:tcPr>
          <w:p w:rsidR="0012789A" w:rsidRDefault="0012789A" w:rsidP="005F17C8">
            <w:r>
              <w:t>BR1</w:t>
            </w:r>
          </w:p>
        </w:tc>
        <w:tc>
          <w:tcPr>
            <w:tcW w:w="4788" w:type="dxa"/>
          </w:tcPr>
          <w:p w:rsidR="0012789A" w:rsidRDefault="0012789A" w:rsidP="005F17C8">
            <w:r>
              <w:t>Business Release 1</w:t>
            </w:r>
          </w:p>
        </w:tc>
      </w:tr>
      <w:tr w:rsidR="0012789A" w:rsidTr="00627ED1">
        <w:tc>
          <w:tcPr>
            <w:tcW w:w="738" w:type="dxa"/>
          </w:tcPr>
          <w:p w:rsidR="0012789A" w:rsidRDefault="0012789A" w:rsidP="005F17C8">
            <w:r>
              <w:t>5.</w:t>
            </w:r>
          </w:p>
        </w:tc>
        <w:tc>
          <w:tcPr>
            <w:tcW w:w="3330" w:type="dxa"/>
          </w:tcPr>
          <w:p w:rsidR="0012789A" w:rsidRDefault="0012789A" w:rsidP="005F17C8">
            <w:r>
              <w:t>IW</w:t>
            </w:r>
          </w:p>
        </w:tc>
        <w:tc>
          <w:tcPr>
            <w:tcW w:w="4788" w:type="dxa"/>
          </w:tcPr>
          <w:p w:rsidR="0012789A" w:rsidRDefault="0012789A" w:rsidP="005F17C8">
            <w:r>
              <w:t>Industrial Wisdom – UI firm engaged on the project.</w:t>
            </w:r>
          </w:p>
        </w:tc>
      </w:tr>
      <w:tr w:rsidR="0012789A" w:rsidTr="00627ED1">
        <w:tc>
          <w:tcPr>
            <w:tcW w:w="738" w:type="dxa"/>
          </w:tcPr>
          <w:p w:rsidR="0012789A" w:rsidRDefault="0012789A" w:rsidP="005F17C8"/>
        </w:tc>
        <w:tc>
          <w:tcPr>
            <w:tcW w:w="3330" w:type="dxa"/>
          </w:tcPr>
          <w:p w:rsidR="0012789A" w:rsidRDefault="0012789A" w:rsidP="005F17C8"/>
        </w:tc>
        <w:tc>
          <w:tcPr>
            <w:tcW w:w="4788" w:type="dxa"/>
          </w:tcPr>
          <w:p w:rsidR="0012789A" w:rsidRDefault="0012789A" w:rsidP="005F17C8"/>
        </w:tc>
      </w:tr>
      <w:tr w:rsidR="0012789A" w:rsidTr="00627ED1">
        <w:tc>
          <w:tcPr>
            <w:tcW w:w="738" w:type="dxa"/>
          </w:tcPr>
          <w:p w:rsidR="0012789A" w:rsidRDefault="0012789A" w:rsidP="005F17C8"/>
        </w:tc>
        <w:tc>
          <w:tcPr>
            <w:tcW w:w="3330" w:type="dxa"/>
          </w:tcPr>
          <w:p w:rsidR="0012789A" w:rsidRDefault="0012789A" w:rsidP="005F17C8"/>
        </w:tc>
        <w:tc>
          <w:tcPr>
            <w:tcW w:w="4788" w:type="dxa"/>
          </w:tcPr>
          <w:p w:rsidR="0012789A" w:rsidRDefault="0012789A" w:rsidP="005F17C8"/>
        </w:tc>
      </w:tr>
      <w:bookmarkEnd w:id="319"/>
    </w:tbl>
    <w:p w:rsidR="0012789A" w:rsidRPr="002C3B54" w:rsidRDefault="0012789A" w:rsidP="005F17C8"/>
    <w:sectPr w:rsidR="0012789A" w:rsidRPr="002C3B54" w:rsidSect="00083555">
      <w:pgSz w:w="12240" w:h="15840" w:code="1"/>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789A" w:rsidRDefault="0012789A">
      <w:r>
        <w:separator/>
      </w:r>
    </w:p>
  </w:endnote>
  <w:endnote w:type="continuationSeparator" w:id="1">
    <w:p w:rsidR="0012789A" w:rsidRDefault="0012789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Narrow">
    <w:panose1 w:val="020B0506020202030204"/>
    <w:charset w:val="00"/>
    <w:family w:val="swiss"/>
    <w:pitch w:val="variable"/>
    <w:sig w:usb0="00000287" w:usb1="00000000" w:usb2="00000000" w:usb3="00000000" w:csb0="0000009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89A" w:rsidRDefault="0012789A" w:rsidP="00E40B69">
    <w:pPr>
      <w:ind w:right="378"/>
      <w:rPr>
        <w:rFonts w:cs="Tahoma"/>
        <w:color w:val="000000"/>
        <w:sz w:val="16"/>
        <w:szCs w:val="16"/>
      </w:rPr>
    </w:pPr>
    <w:r>
      <w:rPr>
        <w:rFonts w:cs="Tahoma"/>
        <w:sz w:val="20"/>
      </w:rPr>
      <w:fldChar w:fldCharType="begin"/>
    </w:r>
    <w:r>
      <w:rPr>
        <w:rFonts w:cs="Tahoma"/>
        <w:sz w:val="20"/>
      </w:rPr>
      <w:instrText xml:space="preserve"> SAVEDATE  \@ "M/d/yyyy h:mm am/pm"  \* MERGEFORMAT </w:instrText>
    </w:r>
    <w:r>
      <w:rPr>
        <w:rFonts w:cs="Tahoma"/>
        <w:sz w:val="20"/>
      </w:rPr>
      <w:fldChar w:fldCharType="separate"/>
    </w:r>
    <w:ins w:id="18" w:author="Sterling User" w:date="2010-06-17T13:11:00Z">
      <w:r>
        <w:rPr>
          <w:rFonts w:cs="Tahoma"/>
          <w:noProof/>
          <w:sz w:val="20"/>
        </w:rPr>
        <w:t>6/11/2010 4:58 PM</w:t>
      </w:r>
    </w:ins>
    <w:ins w:id="19" w:author="prgupta" w:date="2010-06-11T16:58:00Z">
      <w:del w:id="20" w:author="Sterling User" w:date="2010-06-17T13:11:00Z">
        <w:r w:rsidDel="00A15D21">
          <w:rPr>
            <w:rFonts w:cs="Tahoma"/>
            <w:noProof/>
            <w:sz w:val="20"/>
          </w:rPr>
          <w:delText>6/11/2010 4:57 PM</w:delText>
        </w:r>
      </w:del>
    </w:ins>
    <w:del w:id="21" w:author="Sterling User" w:date="2010-06-17T13:11:00Z">
      <w:r w:rsidDel="00A15D21">
        <w:rPr>
          <w:rFonts w:cs="Tahoma"/>
          <w:noProof/>
          <w:sz w:val="20"/>
        </w:rPr>
        <w:delText>6/4/2010 1:53 PM</w:delText>
      </w:r>
    </w:del>
    <w:r>
      <w:rPr>
        <w:rFonts w:cs="Tahoma"/>
        <w:sz w:val="20"/>
      </w:rPr>
      <w:fldChar w:fldCharType="end"/>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sidRPr="00DC6F42">
      <w:rPr>
        <w:rFonts w:cs="Tahoma"/>
        <w:color w:val="7F7F7F"/>
        <w:spacing w:val="60"/>
        <w:sz w:val="16"/>
        <w:szCs w:val="16"/>
      </w:rPr>
      <w:t>Page</w:t>
    </w:r>
    <w:r w:rsidRPr="00DC6F42">
      <w:rPr>
        <w:rFonts w:cs="Tahoma"/>
        <w:color w:val="000000"/>
        <w:sz w:val="16"/>
        <w:szCs w:val="16"/>
      </w:rPr>
      <w:t xml:space="preserve"> | </w:t>
    </w:r>
    <w:r w:rsidRPr="00DC6F42">
      <w:rPr>
        <w:rFonts w:cs="Tahoma"/>
        <w:color w:val="000000"/>
        <w:sz w:val="16"/>
        <w:szCs w:val="16"/>
      </w:rPr>
      <w:fldChar w:fldCharType="begin"/>
    </w:r>
    <w:r w:rsidRPr="00DC6F42">
      <w:rPr>
        <w:rFonts w:cs="Tahoma"/>
        <w:color w:val="000000"/>
        <w:sz w:val="16"/>
        <w:szCs w:val="16"/>
      </w:rPr>
      <w:instrText xml:space="preserve"> PAGE   \* MERGEFORMAT </w:instrText>
    </w:r>
    <w:r w:rsidRPr="00DC6F42">
      <w:rPr>
        <w:rFonts w:cs="Tahoma"/>
        <w:color w:val="000000"/>
        <w:sz w:val="16"/>
        <w:szCs w:val="16"/>
      </w:rPr>
      <w:fldChar w:fldCharType="separate"/>
    </w:r>
    <w:r w:rsidRPr="0028464B">
      <w:rPr>
        <w:rFonts w:cs="Tahoma"/>
        <w:b/>
        <w:noProof/>
        <w:color w:val="000000"/>
        <w:sz w:val="16"/>
        <w:szCs w:val="16"/>
      </w:rPr>
      <w:t>12</w:t>
    </w:r>
    <w:r w:rsidRPr="00DC6F42">
      <w:rPr>
        <w:rFonts w:cs="Tahoma"/>
        <w:color w:val="000000"/>
        <w:sz w:val="16"/>
        <w:szCs w:val="16"/>
      </w:rPr>
      <w:fldChar w:fldCharType="end"/>
    </w:r>
    <w:r>
      <w:rPr>
        <w:rFonts w:cs="Tahoma"/>
        <w:color w:val="000000"/>
        <w:sz w:val="16"/>
        <w:szCs w:val="16"/>
      </w:rPr>
      <w:t xml:space="preserve">            </w:t>
    </w:r>
    <w:fldSimple w:instr=" FILENAME  \* MERGEFORMAT ">
      <w:ins w:id="22" w:author="prgupta" w:date="2010-06-11T16:58:00Z">
        <w:r w:rsidRPr="0012789A">
          <w:rPr>
            <w:rFonts w:cs="Tahoma"/>
            <w:noProof/>
            <w:sz w:val="16"/>
            <w:szCs w:val="16"/>
            <w:rPrChange w:id="23" w:author="prgupta" w:date="2010-06-11T16:58:00Z">
              <w:rPr>
                <w:rFonts w:cs="Tahoma"/>
                <w:szCs w:val="16"/>
              </w:rPr>
            </w:rPrChange>
          </w:rPr>
          <w:t>xpedx Entitlements Detail Design Doc V1.</w:t>
        </w:r>
        <w:del w:id="24" w:author="Sterling User" w:date="2010-06-17T13:15:00Z">
          <w:r w:rsidRPr="0012789A" w:rsidDel="00ED40A2">
            <w:rPr>
              <w:rFonts w:cs="Tahoma"/>
              <w:noProof/>
              <w:sz w:val="16"/>
              <w:szCs w:val="16"/>
              <w:rPrChange w:id="25" w:author="prgupta" w:date="2010-06-11T16:58:00Z">
                <w:rPr>
                  <w:rFonts w:cs="Tahoma"/>
                  <w:szCs w:val="16"/>
                </w:rPr>
              </w:rPrChange>
            </w:rPr>
            <w:delText>3</w:delText>
          </w:r>
        </w:del>
      </w:ins>
      <w:ins w:id="26" w:author="Sterling User" w:date="2010-06-17T13:15:00Z">
        <w:r>
          <w:rPr>
            <w:rFonts w:cs="Tahoma"/>
            <w:noProof/>
            <w:sz w:val="16"/>
            <w:szCs w:val="16"/>
          </w:rPr>
          <w:t>4</w:t>
        </w:r>
      </w:ins>
      <w:ins w:id="27" w:author="prgupta" w:date="2010-06-11T16:58:00Z">
        <w:r w:rsidRPr="0012789A">
          <w:rPr>
            <w:rFonts w:cs="Tahoma"/>
            <w:noProof/>
            <w:sz w:val="16"/>
            <w:szCs w:val="16"/>
            <w:rPrChange w:id="28" w:author="prgupta" w:date="2010-06-11T16:58:00Z">
              <w:rPr>
                <w:rFonts w:cs="Tahoma"/>
                <w:szCs w:val="16"/>
              </w:rPr>
            </w:rPrChange>
          </w:rPr>
          <w:t>.docx</w:t>
        </w:r>
      </w:ins>
      <w:del w:id="29" w:author="prgupta" w:date="2010-06-11T16:58:00Z">
        <w:r w:rsidRPr="00474019" w:rsidDel="00646CFB">
          <w:rPr>
            <w:rFonts w:cs="Tahoma"/>
            <w:noProof/>
            <w:sz w:val="16"/>
            <w:szCs w:val="16"/>
          </w:rPr>
          <w:delText>xpedx Entitlements Detail Design Doc V1.2</w:delText>
        </w:r>
      </w:del>
    </w:fldSimple>
    <w:r>
      <w:rPr>
        <w:rFonts w:cs="Tahoma"/>
        <w:color w:val="000000"/>
        <w:sz w:val="16"/>
        <w:szCs w:val="16"/>
      </w:rPr>
      <w:tab/>
    </w:r>
    <w:r>
      <w:rPr>
        <w:rFonts w:cs="Tahoma"/>
        <w:color w:val="000000"/>
        <w:sz w:val="16"/>
        <w:szCs w:val="16"/>
      </w:rPr>
      <w:tab/>
    </w:r>
  </w:p>
  <w:p w:rsidR="0012789A" w:rsidRDefault="0012789A" w:rsidP="00E40B69">
    <w:pPr>
      <w:ind w:right="378"/>
      <w:rPr>
        <w:rFonts w:cs="Tahoma"/>
        <w:color w:val="000000"/>
        <w:sz w:val="16"/>
        <w:szCs w:val="16"/>
      </w:rPr>
    </w:pPr>
  </w:p>
  <w:p w:rsidR="0012789A" w:rsidRDefault="0012789A" w:rsidP="00E40B69">
    <w:pPr>
      <w:ind w:right="378"/>
      <w:rPr>
        <w:rFonts w:cs="Tahoma"/>
        <w:color w:val="000000"/>
        <w:sz w:val="16"/>
        <w:szCs w:val="16"/>
      </w:rPr>
    </w:pPr>
    <w:r>
      <w:rPr>
        <w:rFonts w:cs="Tahoma"/>
        <w:color w:val="000000"/>
        <w:sz w:val="16"/>
        <w:szCs w:val="16"/>
      </w:rPr>
      <w:t>PRIVATE/PROPRIETARY/SECURE</w:t>
    </w:r>
  </w:p>
  <w:p w:rsidR="0012789A" w:rsidRPr="00E40B69" w:rsidRDefault="0012789A" w:rsidP="00E40B69">
    <w:pPr>
      <w:pStyle w:val="Footer"/>
    </w:pPr>
    <w:r>
      <w:rPr>
        <w:rFonts w:cs="Tahoma"/>
        <w:sz w:val="16"/>
        <w:szCs w:val="16"/>
      </w:rPr>
      <w:t>Contains Private and/or Proprietary Information.  May Not Be Used Or Disclosed Outside The xpedx / International Paper Companies Or Sterling Commerce, Inc Except Pursuant To A Written Agreement.  Must Be Securely Stored When Not In Use.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789A" w:rsidRDefault="0012789A">
      <w:r>
        <w:separator/>
      </w:r>
    </w:p>
  </w:footnote>
  <w:footnote w:type="continuationSeparator" w:id="1">
    <w:p w:rsidR="0012789A" w:rsidRDefault="001278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89A" w:rsidRPr="00641FBE" w:rsidRDefault="0012789A" w:rsidP="00641FBE">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2049" type="#_x0000_t75" alt="SCATTLogo_2c" style="position:absolute;margin-left:346.05pt;margin-top:-8.8pt;width:2in;height:44.25pt;z-index:251660288;visibility:visible">
          <v:imagedata r:id="rId1" o:title=""/>
        </v:shape>
      </w:pict>
    </w:r>
    <w:r w:rsidRPr="007C4AAA">
      <w:pict>
        <v:shape id="Picture 1" o:spid="_x0000_i1026" type="#_x0000_t75" alt="xpedxLogo" style="width:196.5pt;height:64.5pt;visibility:visible">
          <v:imagedata r:id="rId2"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B038D0E4"/>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A6FCA544"/>
    <w:lvl w:ilvl="0">
      <w:start w:val="1"/>
      <w:numFmt w:val="bullet"/>
      <w:lvlText w:val=""/>
      <w:lvlJc w:val="left"/>
      <w:pPr>
        <w:tabs>
          <w:tab w:val="num" w:pos="360"/>
        </w:tabs>
        <w:ind w:left="360" w:hanging="360"/>
      </w:pPr>
      <w:rPr>
        <w:rFonts w:ascii="Symbol" w:hAnsi="Symbol" w:hint="default"/>
      </w:rPr>
    </w:lvl>
  </w:abstractNum>
  <w:abstractNum w:abstractNumId="2">
    <w:nsid w:val="07A905B0"/>
    <w:multiLevelType w:val="hybridMultilevel"/>
    <w:tmpl w:val="DD06D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D3ED3"/>
    <w:multiLevelType w:val="hybridMultilevel"/>
    <w:tmpl w:val="03124388"/>
    <w:lvl w:ilvl="0" w:tplc="0409000F">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8A5C08"/>
    <w:multiLevelType w:val="hybridMultilevel"/>
    <w:tmpl w:val="D5A4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A97259"/>
    <w:multiLevelType w:val="hybridMultilevel"/>
    <w:tmpl w:val="2C40E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292E3D"/>
    <w:multiLevelType w:val="hybridMultilevel"/>
    <w:tmpl w:val="A804568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16D9430D"/>
    <w:multiLevelType w:val="multilevel"/>
    <w:tmpl w:val="C94034CE"/>
    <w:lvl w:ilvl="0">
      <w:start w:val="1"/>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8">
    <w:nsid w:val="1E3B6E7F"/>
    <w:multiLevelType w:val="hybridMultilevel"/>
    <w:tmpl w:val="23085774"/>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
    <w:nsid w:val="21282484"/>
    <w:multiLevelType w:val="hybridMultilevel"/>
    <w:tmpl w:val="1F520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0D3CE2"/>
    <w:multiLevelType w:val="hybridMultilevel"/>
    <w:tmpl w:val="E9223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9CA67F4"/>
    <w:multiLevelType w:val="hybridMultilevel"/>
    <w:tmpl w:val="8800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E92058"/>
    <w:multiLevelType w:val="hybridMultilevel"/>
    <w:tmpl w:val="14EAC7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0471611"/>
    <w:multiLevelType w:val="multilevel"/>
    <w:tmpl w:val="2B80211C"/>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792" w:hanging="432"/>
      </w:pPr>
      <w:rPr>
        <w:rFonts w:cs="Times New Roman" w:hint="default"/>
        <w:color w:val="auto"/>
      </w:rPr>
    </w:lvl>
    <w:lvl w:ilvl="2">
      <w:start w:val="1"/>
      <w:numFmt w:val="decimal"/>
      <w:lvlText w:val="%1.%2.%3."/>
      <w:lvlJc w:val="left"/>
      <w:pPr>
        <w:tabs>
          <w:tab w:val="num" w:pos="1440"/>
        </w:tabs>
        <w:ind w:left="1224" w:hanging="504"/>
      </w:pPr>
      <w:rPr>
        <w:rFonts w:ascii="Tahoma" w:hAnsi="Tahoma" w:cs="Times New Roman" w:hint="default"/>
        <w:b w:val="0"/>
        <w:bCs w:val="0"/>
        <w:i w:val="0"/>
        <w:iCs w:val="0"/>
        <w:caps w:val="0"/>
        <w:smallCaps w:val="0"/>
        <w:strike w:val="0"/>
        <w:dstrike w:val="0"/>
        <w:outline w:val="0"/>
        <w:shadow w:val="0"/>
        <w:emboss w:val="0"/>
        <w:imprint w:val="0"/>
        <w:color w:val="auto"/>
        <w:spacing w:val="0"/>
        <w:w w:val="100"/>
        <w:kern w:val="0"/>
        <w:position w:val="0"/>
        <w:sz w:val="18"/>
        <w:u w:val="none"/>
        <w:effect w:val="none"/>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14">
    <w:nsid w:val="42FD2EF3"/>
    <w:multiLevelType w:val="hybridMultilevel"/>
    <w:tmpl w:val="D8861D98"/>
    <w:lvl w:ilvl="0" w:tplc="17DA73A4">
      <w:start w:val="1"/>
      <w:numFmt w:val="decimal"/>
      <w:lvlText w:val="%1."/>
      <w:lvlJc w:val="left"/>
      <w:pPr>
        <w:ind w:left="108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43AB396D"/>
    <w:multiLevelType w:val="hybridMultilevel"/>
    <w:tmpl w:val="822C3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D449B6"/>
    <w:multiLevelType w:val="multilevel"/>
    <w:tmpl w:val="F4B0914C"/>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color w:val="auto"/>
        <w:sz w:val="18"/>
        <w:szCs w:val="18"/>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7">
    <w:nsid w:val="59347B37"/>
    <w:multiLevelType w:val="hybridMultilevel"/>
    <w:tmpl w:val="63509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6A70D5"/>
    <w:multiLevelType w:val="hybridMultilevel"/>
    <w:tmpl w:val="C95C6E7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59E72F0A"/>
    <w:multiLevelType w:val="hybridMultilevel"/>
    <w:tmpl w:val="AD60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6757EB"/>
    <w:multiLevelType w:val="hybridMultilevel"/>
    <w:tmpl w:val="45AA0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6E3E61"/>
    <w:multiLevelType w:val="hybridMultilevel"/>
    <w:tmpl w:val="8620EEB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5F4818AE"/>
    <w:multiLevelType w:val="singleLevel"/>
    <w:tmpl w:val="C19E640C"/>
    <w:lvl w:ilvl="0">
      <w:start w:val="1"/>
      <w:numFmt w:val="bullet"/>
      <w:pStyle w:val="BulletText1"/>
      <w:lvlText w:val=""/>
      <w:lvlJc w:val="left"/>
      <w:pPr>
        <w:tabs>
          <w:tab w:val="num" w:pos="360"/>
        </w:tabs>
        <w:ind w:left="360" w:hanging="360"/>
      </w:pPr>
      <w:rPr>
        <w:rFonts w:ascii="Symbol" w:hAnsi="Symbol" w:hint="default"/>
      </w:rPr>
    </w:lvl>
  </w:abstractNum>
  <w:abstractNum w:abstractNumId="23">
    <w:nsid w:val="6876503B"/>
    <w:multiLevelType w:val="hybridMultilevel"/>
    <w:tmpl w:val="C908D8F8"/>
    <w:lvl w:ilvl="0" w:tplc="17DA73A4">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4">
    <w:nsid w:val="68DB768D"/>
    <w:multiLevelType w:val="hybridMultilevel"/>
    <w:tmpl w:val="5D666E1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72B72B61"/>
    <w:multiLevelType w:val="hybridMultilevel"/>
    <w:tmpl w:val="E5B296D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790E5A6D"/>
    <w:multiLevelType w:val="hybridMultilevel"/>
    <w:tmpl w:val="3AC04246"/>
    <w:lvl w:ilvl="0" w:tplc="0409000F">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BD03023"/>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num w:numId="1">
    <w:abstractNumId w:val="1"/>
  </w:num>
  <w:num w:numId="2">
    <w:abstractNumId w:val="0"/>
  </w:num>
  <w:num w:numId="3">
    <w:abstractNumId w:val="1"/>
  </w:num>
  <w:num w:numId="4">
    <w:abstractNumId w:val="0"/>
  </w:num>
  <w:num w:numId="5">
    <w:abstractNumId w:val="1"/>
  </w:num>
  <w:num w:numId="6">
    <w:abstractNumId w:val="13"/>
  </w:num>
  <w:num w:numId="7">
    <w:abstractNumId w:val="16"/>
  </w:num>
  <w:num w:numId="8">
    <w:abstractNumId w:val="3"/>
  </w:num>
  <w:num w:numId="9">
    <w:abstractNumId w:val="12"/>
  </w:num>
  <w:num w:numId="10">
    <w:abstractNumId w:val="26"/>
  </w:num>
  <w:num w:numId="11">
    <w:abstractNumId w:val="22"/>
  </w:num>
  <w:num w:numId="12">
    <w:abstractNumId w:val="0"/>
  </w:num>
  <w:num w:numId="13">
    <w:abstractNumId w:val="16"/>
  </w:num>
  <w:num w:numId="14">
    <w:abstractNumId w:val="10"/>
  </w:num>
  <w:num w:numId="15">
    <w:abstractNumId w:val="16"/>
  </w:num>
  <w:num w:numId="16">
    <w:abstractNumId w:val="17"/>
  </w:num>
  <w:num w:numId="17">
    <w:abstractNumId w:val="4"/>
  </w:num>
  <w:num w:numId="18">
    <w:abstractNumId w:val="20"/>
  </w:num>
  <w:num w:numId="19">
    <w:abstractNumId w:val="5"/>
  </w:num>
  <w:num w:numId="20">
    <w:abstractNumId w:val="8"/>
  </w:num>
  <w:num w:numId="21">
    <w:abstractNumId w:val="7"/>
  </w:num>
  <w:num w:numId="22">
    <w:abstractNumId w:val="27"/>
  </w:num>
  <w:num w:numId="23">
    <w:abstractNumId w:val="25"/>
  </w:num>
  <w:num w:numId="24">
    <w:abstractNumId w:val="9"/>
  </w:num>
  <w:num w:numId="25">
    <w:abstractNumId w:val="19"/>
  </w:num>
  <w:num w:numId="26">
    <w:abstractNumId w:val="11"/>
  </w:num>
  <w:num w:numId="27">
    <w:abstractNumId w:val="15"/>
  </w:num>
  <w:num w:numId="28">
    <w:abstractNumId w:val="2"/>
  </w:num>
  <w:num w:numId="29">
    <w:abstractNumId w:val="16"/>
  </w:num>
  <w:num w:numId="30">
    <w:abstractNumId w:val="16"/>
  </w:num>
  <w:num w:numId="31">
    <w:abstractNumId w:val="18"/>
  </w:num>
  <w:num w:numId="32">
    <w:abstractNumId w:val="16"/>
  </w:num>
  <w:num w:numId="33">
    <w:abstractNumId w:val="16"/>
  </w:num>
  <w:num w:numId="34">
    <w:abstractNumId w:val="16"/>
  </w:num>
  <w:num w:numId="35">
    <w:abstractNumId w:val="16"/>
  </w:num>
  <w:num w:numId="36">
    <w:abstractNumId w:val="16"/>
  </w:num>
  <w:num w:numId="37">
    <w:abstractNumId w:val="16"/>
  </w:num>
  <w:num w:numId="38">
    <w:abstractNumId w:val="16"/>
  </w:num>
  <w:num w:numId="39">
    <w:abstractNumId w:val="16"/>
  </w:num>
  <w:num w:numId="40">
    <w:abstractNumId w:val="16"/>
  </w:num>
  <w:num w:numId="41">
    <w:abstractNumId w:val="16"/>
  </w:num>
  <w:num w:numId="42">
    <w:abstractNumId w:val="16"/>
  </w:num>
  <w:num w:numId="43">
    <w:abstractNumId w:val="16"/>
  </w:num>
  <w:num w:numId="44">
    <w:abstractNumId w:val="16"/>
  </w:num>
  <w:num w:numId="45">
    <w:abstractNumId w:val="16"/>
  </w:num>
  <w:num w:numId="46">
    <w:abstractNumId w:val="16"/>
  </w:num>
  <w:num w:numId="47">
    <w:abstractNumId w:val="16"/>
  </w:num>
  <w:num w:numId="48">
    <w:abstractNumId w:val="21"/>
  </w:num>
  <w:num w:numId="49">
    <w:abstractNumId w:val="24"/>
  </w:num>
  <w:num w:numId="50">
    <w:abstractNumId w:val="23"/>
  </w:num>
  <w:num w:numId="51">
    <w:abstractNumId w:val="14"/>
  </w:num>
  <w:num w:numId="52">
    <w:abstractNumId w:val="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trackRevisions/>
  <w:defaultTabStop w:val="720"/>
  <w:drawingGridHorizontalSpacing w:val="90"/>
  <w:displayHorizontalDrawingGridEvery w:val="0"/>
  <w:displayVerticalDrawingGridEvery w:val="0"/>
  <w:noPunctuationKerning/>
  <w:characterSpacingControl w:val="doNotCompress"/>
  <w:hdrShapeDefaults>
    <o:shapedefaults v:ext="edit" spidmax="2050"/>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E6E9C"/>
    <w:rsid w:val="00000484"/>
    <w:rsid w:val="00001D9D"/>
    <w:rsid w:val="000024FA"/>
    <w:rsid w:val="000028DD"/>
    <w:rsid w:val="00002B26"/>
    <w:rsid w:val="00004858"/>
    <w:rsid w:val="0000492F"/>
    <w:rsid w:val="00004B32"/>
    <w:rsid w:val="000052CC"/>
    <w:rsid w:val="0000548A"/>
    <w:rsid w:val="000075E0"/>
    <w:rsid w:val="00007D6A"/>
    <w:rsid w:val="00007E96"/>
    <w:rsid w:val="0001017C"/>
    <w:rsid w:val="00011065"/>
    <w:rsid w:val="000111BE"/>
    <w:rsid w:val="00011401"/>
    <w:rsid w:val="00012BE5"/>
    <w:rsid w:val="00012ED5"/>
    <w:rsid w:val="00013751"/>
    <w:rsid w:val="00015BF8"/>
    <w:rsid w:val="00015DE1"/>
    <w:rsid w:val="000168B4"/>
    <w:rsid w:val="0001795A"/>
    <w:rsid w:val="0002034F"/>
    <w:rsid w:val="0002172D"/>
    <w:rsid w:val="00022186"/>
    <w:rsid w:val="000221EF"/>
    <w:rsid w:val="0002401F"/>
    <w:rsid w:val="00025BD1"/>
    <w:rsid w:val="00027CD9"/>
    <w:rsid w:val="00027ED2"/>
    <w:rsid w:val="000313CF"/>
    <w:rsid w:val="000313E5"/>
    <w:rsid w:val="0003152B"/>
    <w:rsid w:val="0003256E"/>
    <w:rsid w:val="000325D1"/>
    <w:rsid w:val="000327EF"/>
    <w:rsid w:val="000337C5"/>
    <w:rsid w:val="00034553"/>
    <w:rsid w:val="00036417"/>
    <w:rsid w:val="000404CE"/>
    <w:rsid w:val="00040930"/>
    <w:rsid w:val="00040EAA"/>
    <w:rsid w:val="00040F8C"/>
    <w:rsid w:val="00041AD1"/>
    <w:rsid w:val="00043F73"/>
    <w:rsid w:val="000458F9"/>
    <w:rsid w:val="00046149"/>
    <w:rsid w:val="0004793C"/>
    <w:rsid w:val="000513AD"/>
    <w:rsid w:val="0005253C"/>
    <w:rsid w:val="00053149"/>
    <w:rsid w:val="0005539A"/>
    <w:rsid w:val="00056200"/>
    <w:rsid w:val="0005663F"/>
    <w:rsid w:val="00056B41"/>
    <w:rsid w:val="00061160"/>
    <w:rsid w:val="00061DB2"/>
    <w:rsid w:val="00061EAD"/>
    <w:rsid w:val="00061F11"/>
    <w:rsid w:val="000628A8"/>
    <w:rsid w:val="000643F7"/>
    <w:rsid w:val="00064CF2"/>
    <w:rsid w:val="0006525C"/>
    <w:rsid w:val="000666E0"/>
    <w:rsid w:val="00066913"/>
    <w:rsid w:val="00066D02"/>
    <w:rsid w:val="0007133D"/>
    <w:rsid w:val="00071DB4"/>
    <w:rsid w:val="000727DF"/>
    <w:rsid w:val="00076CC4"/>
    <w:rsid w:val="00077004"/>
    <w:rsid w:val="0007796F"/>
    <w:rsid w:val="00081083"/>
    <w:rsid w:val="0008257D"/>
    <w:rsid w:val="00082AFA"/>
    <w:rsid w:val="00083555"/>
    <w:rsid w:val="000839F8"/>
    <w:rsid w:val="000845CD"/>
    <w:rsid w:val="00084863"/>
    <w:rsid w:val="0008545D"/>
    <w:rsid w:val="000858E0"/>
    <w:rsid w:val="00085F32"/>
    <w:rsid w:val="00085F79"/>
    <w:rsid w:val="000870B0"/>
    <w:rsid w:val="00087980"/>
    <w:rsid w:val="000917A0"/>
    <w:rsid w:val="00092C07"/>
    <w:rsid w:val="00094378"/>
    <w:rsid w:val="000946F7"/>
    <w:rsid w:val="000952E7"/>
    <w:rsid w:val="0009534C"/>
    <w:rsid w:val="00097049"/>
    <w:rsid w:val="0009728A"/>
    <w:rsid w:val="000A19E9"/>
    <w:rsid w:val="000A2B6F"/>
    <w:rsid w:val="000A35F3"/>
    <w:rsid w:val="000A3F94"/>
    <w:rsid w:val="000A4DC6"/>
    <w:rsid w:val="000A5FE7"/>
    <w:rsid w:val="000A7DE0"/>
    <w:rsid w:val="000B0ABD"/>
    <w:rsid w:val="000B0C35"/>
    <w:rsid w:val="000B0D21"/>
    <w:rsid w:val="000B1669"/>
    <w:rsid w:val="000B1A81"/>
    <w:rsid w:val="000B2A51"/>
    <w:rsid w:val="000B32E2"/>
    <w:rsid w:val="000B41AD"/>
    <w:rsid w:val="000B4BB3"/>
    <w:rsid w:val="000B6A63"/>
    <w:rsid w:val="000B6DF6"/>
    <w:rsid w:val="000B7A3B"/>
    <w:rsid w:val="000B7DDD"/>
    <w:rsid w:val="000C2D47"/>
    <w:rsid w:val="000C3581"/>
    <w:rsid w:val="000C3B2C"/>
    <w:rsid w:val="000C407D"/>
    <w:rsid w:val="000C4CE7"/>
    <w:rsid w:val="000C5942"/>
    <w:rsid w:val="000C5AFD"/>
    <w:rsid w:val="000C60AA"/>
    <w:rsid w:val="000C64AF"/>
    <w:rsid w:val="000C6D72"/>
    <w:rsid w:val="000D00A7"/>
    <w:rsid w:val="000D027E"/>
    <w:rsid w:val="000D0801"/>
    <w:rsid w:val="000D0ADD"/>
    <w:rsid w:val="000D2206"/>
    <w:rsid w:val="000D3158"/>
    <w:rsid w:val="000D366B"/>
    <w:rsid w:val="000D3DA9"/>
    <w:rsid w:val="000D4064"/>
    <w:rsid w:val="000D418D"/>
    <w:rsid w:val="000D489C"/>
    <w:rsid w:val="000D4DAC"/>
    <w:rsid w:val="000D57C5"/>
    <w:rsid w:val="000D7CB9"/>
    <w:rsid w:val="000E2277"/>
    <w:rsid w:val="000E3D2F"/>
    <w:rsid w:val="000E3D4F"/>
    <w:rsid w:val="000E4066"/>
    <w:rsid w:val="000E4443"/>
    <w:rsid w:val="000E49F2"/>
    <w:rsid w:val="000E5709"/>
    <w:rsid w:val="000E6892"/>
    <w:rsid w:val="000E6D2D"/>
    <w:rsid w:val="000F01E9"/>
    <w:rsid w:val="000F1744"/>
    <w:rsid w:val="000F1920"/>
    <w:rsid w:val="000F1D10"/>
    <w:rsid w:val="000F36E9"/>
    <w:rsid w:val="000F3D8D"/>
    <w:rsid w:val="000F4D4B"/>
    <w:rsid w:val="000F501A"/>
    <w:rsid w:val="000F502C"/>
    <w:rsid w:val="000F60DA"/>
    <w:rsid w:val="000F62F2"/>
    <w:rsid w:val="000F7BED"/>
    <w:rsid w:val="00100845"/>
    <w:rsid w:val="00100BFC"/>
    <w:rsid w:val="00101443"/>
    <w:rsid w:val="0010177F"/>
    <w:rsid w:val="00101850"/>
    <w:rsid w:val="00103008"/>
    <w:rsid w:val="00103149"/>
    <w:rsid w:val="001048FE"/>
    <w:rsid w:val="00104B7E"/>
    <w:rsid w:val="00105F40"/>
    <w:rsid w:val="0010717D"/>
    <w:rsid w:val="00110AA6"/>
    <w:rsid w:val="00113A95"/>
    <w:rsid w:val="00114EEC"/>
    <w:rsid w:val="00115105"/>
    <w:rsid w:val="00115339"/>
    <w:rsid w:val="0011537B"/>
    <w:rsid w:val="0011558C"/>
    <w:rsid w:val="00116117"/>
    <w:rsid w:val="00116A2E"/>
    <w:rsid w:val="00116E5D"/>
    <w:rsid w:val="00120487"/>
    <w:rsid w:val="00120680"/>
    <w:rsid w:val="001206B2"/>
    <w:rsid w:val="00120816"/>
    <w:rsid w:val="00120CA3"/>
    <w:rsid w:val="00120D58"/>
    <w:rsid w:val="001216E4"/>
    <w:rsid w:val="00121C4D"/>
    <w:rsid w:val="00121C71"/>
    <w:rsid w:val="00124471"/>
    <w:rsid w:val="00124DBF"/>
    <w:rsid w:val="001258AC"/>
    <w:rsid w:val="001259EF"/>
    <w:rsid w:val="00126EE7"/>
    <w:rsid w:val="0012789A"/>
    <w:rsid w:val="00127D1F"/>
    <w:rsid w:val="0013001C"/>
    <w:rsid w:val="0013085B"/>
    <w:rsid w:val="00130A21"/>
    <w:rsid w:val="0013186E"/>
    <w:rsid w:val="001318AB"/>
    <w:rsid w:val="00131EC7"/>
    <w:rsid w:val="00133FCE"/>
    <w:rsid w:val="001351F1"/>
    <w:rsid w:val="0013762D"/>
    <w:rsid w:val="001378B6"/>
    <w:rsid w:val="00141E25"/>
    <w:rsid w:val="00142EAF"/>
    <w:rsid w:val="001448DB"/>
    <w:rsid w:val="001453CC"/>
    <w:rsid w:val="0014592E"/>
    <w:rsid w:val="00150496"/>
    <w:rsid w:val="00151155"/>
    <w:rsid w:val="0015225E"/>
    <w:rsid w:val="00152473"/>
    <w:rsid w:val="00152DB1"/>
    <w:rsid w:val="00153D89"/>
    <w:rsid w:val="001550F1"/>
    <w:rsid w:val="00156FFF"/>
    <w:rsid w:val="0015770A"/>
    <w:rsid w:val="00157E4B"/>
    <w:rsid w:val="00160275"/>
    <w:rsid w:val="00160F4D"/>
    <w:rsid w:val="001616B8"/>
    <w:rsid w:val="00162549"/>
    <w:rsid w:val="00162879"/>
    <w:rsid w:val="00163454"/>
    <w:rsid w:val="00163BBC"/>
    <w:rsid w:val="00163D74"/>
    <w:rsid w:val="00164A1B"/>
    <w:rsid w:val="00164FD4"/>
    <w:rsid w:val="00165352"/>
    <w:rsid w:val="00165E55"/>
    <w:rsid w:val="001666E6"/>
    <w:rsid w:val="0016704B"/>
    <w:rsid w:val="00171652"/>
    <w:rsid w:val="00171937"/>
    <w:rsid w:val="00172030"/>
    <w:rsid w:val="0017299A"/>
    <w:rsid w:val="00173245"/>
    <w:rsid w:val="00173EA6"/>
    <w:rsid w:val="001748F7"/>
    <w:rsid w:val="00175847"/>
    <w:rsid w:val="00175892"/>
    <w:rsid w:val="00176DEC"/>
    <w:rsid w:val="0017781B"/>
    <w:rsid w:val="00177D6B"/>
    <w:rsid w:val="001817FA"/>
    <w:rsid w:val="00182771"/>
    <w:rsid w:val="00183FBD"/>
    <w:rsid w:val="0018530A"/>
    <w:rsid w:val="0018599F"/>
    <w:rsid w:val="00185EFA"/>
    <w:rsid w:val="00186A99"/>
    <w:rsid w:val="00186DA6"/>
    <w:rsid w:val="00186EC6"/>
    <w:rsid w:val="001870F1"/>
    <w:rsid w:val="001872B1"/>
    <w:rsid w:val="001906A0"/>
    <w:rsid w:val="00190F56"/>
    <w:rsid w:val="00193F55"/>
    <w:rsid w:val="00194C58"/>
    <w:rsid w:val="00194D51"/>
    <w:rsid w:val="0019580B"/>
    <w:rsid w:val="001962AE"/>
    <w:rsid w:val="00196F9A"/>
    <w:rsid w:val="001A0CA1"/>
    <w:rsid w:val="001A203A"/>
    <w:rsid w:val="001A34F1"/>
    <w:rsid w:val="001A35AB"/>
    <w:rsid w:val="001A3C9C"/>
    <w:rsid w:val="001A4DF4"/>
    <w:rsid w:val="001A5569"/>
    <w:rsid w:val="001A5BBB"/>
    <w:rsid w:val="001A5C8B"/>
    <w:rsid w:val="001A6B23"/>
    <w:rsid w:val="001B115C"/>
    <w:rsid w:val="001B1BB1"/>
    <w:rsid w:val="001B2523"/>
    <w:rsid w:val="001B291E"/>
    <w:rsid w:val="001B3BF7"/>
    <w:rsid w:val="001B65FF"/>
    <w:rsid w:val="001B6602"/>
    <w:rsid w:val="001B7E92"/>
    <w:rsid w:val="001B7F7A"/>
    <w:rsid w:val="001C120D"/>
    <w:rsid w:val="001C1761"/>
    <w:rsid w:val="001C1D1B"/>
    <w:rsid w:val="001C21FA"/>
    <w:rsid w:val="001C487D"/>
    <w:rsid w:val="001C5EFE"/>
    <w:rsid w:val="001C5F12"/>
    <w:rsid w:val="001C612A"/>
    <w:rsid w:val="001D100F"/>
    <w:rsid w:val="001D1326"/>
    <w:rsid w:val="001D1CAB"/>
    <w:rsid w:val="001D2354"/>
    <w:rsid w:val="001D5FA0"/>
    <w:rsid w:val="001D6678"/>
    <w:rsid w:val="001D69E7"/>
    <w:rsid w:val="001D7C10"/>
    <w:rsid w:val="001E02E6"/>
    <w:rsid w:val="001E093C"/>
    <w:rsid w:val="001E0AA6"/>
    <w:rsid w:val="001E0B44"/>
    <w:rsid w:val="001E1B98"/>
    <w:rsid w:val="001E2337"/>
    <w:rsid w:val="001E3769"/>
    <w:rsid w:val="001E3FD6"/>
    <w:rsid w:val="001E4433"/>
    <w:rsid w:val="001E488B"/>
    <w:rsid w:val="001E5FCF"/>
    <w:rsid w:val="001E74F1"/>
    <w:rsid w:val="001E7D4D"/>
    <w:rsid w:val="001E7F30"/>
    <w:rsid w:val="001F1BD4"/>
    <w:rsid w:val="001F1FA3"/>
    <w:rsid w:val="001F4B39"/>
    <w:rsid w:val="001F59D9"/>
    <w:rsid w:val="001F615C"/>
    <w:rsid w:val="001F7255"/>
    <w:rsid w:val="00200380"/>
    <w:rsid w:val="00200E82"/>
    <w:rsid w:val="002025C2"/>
    <w:rsid w:val="0020273B"/>
    <w:rsid w:val="002030F9"/>
    <w:rsid w:val="00203350"/>
    <w:rsid w:val="002043D6"/>
    <w:rsid w:val="002043E8"/>
    <w:rsid w:val="00206515"/>
    <w:rsid w:val="00207BD5"/>
    <w:rsid w:val="0021252C"/>
    <w:rsid w:val="00212999"/>
    <w:rsid w:val="002136FD"/>
    <w:rsid w:val="00215665"/>
    <w:rsid w:val="002159CD"/>
    <w:rsid w:val="00216CC1"/>
    <w:rsid w:val="00217BFA"/>
    <w:rsid w:val="00217FB1"/>
    <w:rsid w:val="00220ADC"/>
    <w:rsid w:val="00220AFB"/>
    <w:rsid w:val="00220CC3"/>
    <w:rsid w:val="0022145E"/>
    <w:rsid w:val="00222664"/>
    <w:rsid w:val="0022270F"/>
    <w:rsid w:val="00222BE3"/>
    <w:rsid w:val="00222F8A"/>
    <w:rsid w:val="00223461"/>
    <w:rsid w:val="00223BCC"/>
    <w:rsid w:val="00223FD3"/>
    <w:rsid w:val="0022401A"/>
    <w:rsid w:val="002255FF"/>
    <w:rsid w:val="00226979"/>
    <w:rsid w:val="0022777D"/>
    <w:rsid w:val="0023043B"/>
    <w:rsid w:val="00230B6D"/>
    <w:rsid w:val="00230FE1"/>
    <w:rsid w:val="0023136E"/>
    <w:rsid w:val="00231D1C"/>
    <w:rsid w:val="00232504"/>
    <w:rsid w:val="002325A9"/>
    <w:rsid w:val="002349BC"/>
    <w:rsid w:val="0023623D"/>
    <w:rsid w:val="002369FD"/>
    <w:rsid w:val="00236A15"/>
    <w:rsid w:val="00236A5A"/>
    <w:rsid w:val="002401EF"/>
    <w:rsid w:val="00241A29"/>
    <w:rsid w:val="002423DD"/>
    <w:rsid w:val="0024503E"/>
    <w:rsid w:val="002456DC"/>
    <w:rsid w:val="002466B2"/>
    <w:rsid w:val="00247933"/>
    <w:rsid w:val="002512B0"/>
    <w:rsid w:val="002513DA"/>
    <w:rsid w:val="00251779"/>
    <w:rsid w:val="00252265"/>
    <w:rsid w:val="00252281"/>
    <w:rsid w:val="00252642"/>
    <w:rsid w:val="0025330F"/>
    <w:rsid w:val="002536CA"/>
    <w:rsid w:val="00254E04"/>
    <w:rsid w:val="00256792"/>
    <w:rsid w:val="0026029C"/>
    <w:rsid w:val="00260DBB"/>
    <w:rsid w:val="0026387D"/>
    <w:rsid w:val="002639C7"/>
    <w:rsid w:val="00265688"/>
    <w:rsid w:val="002666BD"/>
    <w:rsid w:val="00267B50"/>
    <w:rsid w:val="00272726"/>
    <w:rsid w:val="002729A0"/>
    <w:rsid w:val="00275A67"/>
    <w:rsid w:val="00277030"/>
    <w:rsid w:val="00277DCB"/>
    <w:rsid w:val="002804FC"/>
    <w:rsid w:val="0028071F"/>
    <w:rsid w:val="0028167F"/>
    <w:rsid w:val="00282151"/>
    <w:rsid w:val="00283D80"/>
    <w:rsid w:val="0028464B"/>
    <w:rsid w:val="00285DC0"/>
    <w:rsid w:val="0028693E"/>
    <w:rsid w:val="002869AB"/>
    <w:rsid w:val="00287B73"/>
    <w:rsid w:val="002905F3"/>
    <w:rsid w:val="0029064E"/>
    <w:rsid w:val="0029086D"/>
    <w:rsid w:val="00291E3D"/>
    <w:rsid w:val="00292EF0"/>
    <w:rsid w:val="00293638"/>
    <w:rsid w:val="00293B0A"/>
    <w:rsid w:val="00294BB0"/>
    <w:rsid w:val="00294F3D"/>
    <w:rsid w:val="002A0731"/>
    <w:rsid w:val="002A0E1C"/>
    <w:rsid w:val="002A1C3A"/>
    <w:rsid w:val="002A2670"/>
    <w:rsid w:val="002A2AC0"/>
    <w:rsid w:val="002A31B8"/>
    <w:rsid w:val="002A3711"/>
    <w:rsid w:val="002A3E61"/>
    <w:rsid w:val="002A4A88"/>
    <w:rsid w:val="002A4C57"/>
    <w:rsid w:val="002A4C7D"/>
    <w:rsid w:val="002A4CF8"/>
    <w:rsid w:val="002A6AB8"/>
    <w:rsid w:val="002A7C07"/>
    <w:rsid w:val="002B14FF"/>
    <w:rsid w:val="002B242B"/>
    <w:rsid w:val="002B53D2"/>
    <w:rsid w:val="002B5B16"/>
    <w:rsid w:val="002B7257"/>
    <w:rsid w:val="002B7C57"/>
    <w:rsid w:val="002C1067"/>
    <w:rsid w:val="002C13C9"/>
    <w:rsid w:val="002C26FC"/>
    <w:rsid w:val="002C2E88"/>
    <w:rsid w:val="002C397D"/>
    <w:rsid w:val="002C3B54"/>
    <w:rsid w:val="002C54A6"/>
    <w:rsid w:val="002C5F94"/>
    <w:rsid w:val="002C609C"/>
    <w:rsid w:val="002C7892"/>
    <w:rsid w:val="002D037E"/>
    <w:rsid w:val="002D07E2"/>
    <w:rsid w:val="002D0ABF"/>
    <w:rsid w:val="002D20C6"/>
    <w:rsid w:val="002D2452"/>
    <w:rsid w:val="002D2B7A"/>
    <w:rsid w:val="002D325D"/>
    <w:rsid w:val="002D3675"/>
    <w:rsid w:val="002D3F83"/>
    <w:rsid w:val="002D5757"/>
    <w:rsid w:val="002D5E61"/>
    <w:rsid w:val="002D742D"/>
    <w:rsid w:val="002D7501"/>
    <w:rsid w:val="002E0635"/>
    <w:rsid w:val="002E0701"/>
    <w:rsid w:val="002E0730"/>
    <w:rsid w:val="002E11B7"/>
    <w:rsid w:val="002E1C01"/>
    <w:rsid w:val="002E29B7"/>
    <w:rsid w:val="002E2E70"/>
    <w:rsid w:val="002E4001"/>
    <w:rsid w:val="002E4C08"/>
    <w:rsid w:val="002E5016"/>
    <w:rsid w:val="002E7526"/>
    <w:rsid w:val="002F09E7"/>
    <w:rsid w:val="002F1966"/>
    <w:rsid w:val="002F3AE1"/>
    <w:rsid w:val="002F482F"/>
    <w:rsid w:val="002F5154"/>
    <w:rsid w:val="002F6638"/>
    <w:rsid w:val="002F7434"/>
    <w:rsid w:val="00302959"/>
    <w:rsid w:val="00303982"/>
    <w:rsid w:val="0030422C"/>
    <w:rsid w:val="003048BC"/>
    <w:rsid w:val="00304AD7"/>
    <w:rsid w:val="00304DA1"/>
    <w:rsid w:val="00305BA6"/>
    <w:rsid w:val="00310B9B"/>
    <w:rsid w:val="00313922"/>
    <w:rsid w:val="00313CCE"/>
    <w:rsid w:val="00313D10"/>
    <w:rsid w:val="00314BDD"/>
    <w:rsid w:val="00314CF6"/>
    <w:rsid w:val="00314E2F"/>
    <w:rsid w:val="003152CD"/>
    <w:rsid w:val="00315B0F"/>
    <w:rsid w:val="00315C54"/>
    <w:rsid w:val="0031677A"/>
    <w:rsid w:val="00316940"/>
    <w:rsid w:val="00317590"/>
    <w:rsid w:val="003177BD"/>
    <w:rsid w:val="00317CFA"/>
    <w:rsid w:val="00320247"/>
    <w:rsid w:val="00321077"/>
    <w:rsid w:val="003215FB"/>
    <w:rsid w:val="0032243E"/>
    <w:rsid w:val="00322734"/>
    <w:rsid w:val="00322A5A"/>
    <w:rsid w:val="00322EC5"/>
    <w:rsid w:val="00323C27"/>
    <w:rsid w:val="00326537"/>
    <w:rsid w:val="00326997"/>
    <w:rsid w:val="00326B8B"/>
    <w:rsid w:val="003272BE"/>
    <w:rsid w:val="0032747A"/>
    <w:rsid w:val="00330023"/>
    <w:rsid w:val="0033080F"/>
    <w:rsid w:val="003308D1"/>
    <w:rsid w:val="0033198C"/>
    <w:rsid w:val="00331B5C"/>
    <w:rsid w:val="0033236B"/>
    <w:rsid w:val="0033304E"/>
    <w:rsid w:val="00334729"/>
    <w:rsid w:val="00336CE8"/>
    <w:rsid w:val="003376B5"/>
    <w:rsid w:val="003406C7"/>
    <w:rsid w:val="00340A8C"/>
    <w:rsid w:val="00340F26"/>
    <w:rsid w:val="00341C63"/>
    <w:rsid w:val="00342C07"/>
    <w:rsid w:val="00342FB6"/>
    <w:rsid w:val="003448BA"/>
    <w:rsid w:val="00344FD2"/>
    <w:rsid w:val="00345ED8"/>
    <w:rsid w:val="00345F93"/>
    <w:rsid w:val="0034656D"/>
    <w:rsid w:val="00347361"/>
    <w:rsid w:val="0034786F"/>
    <w:rsid w:val="003510E7"/>
    <w:rsid w:val="00351141"/>
    <w:rsid w:val="00351B6B"/>
    <w:rsid w:val="0035417D"/>
    <w:rsid w:val="0035444A"/>
    <w:rsid w:val="00355D7C"/>
    <w:rsid w:val="00357B0F"/>
    <w:rsid w:val="00357DBE"/>
    <w:rsid w:val="0036045E"/>
    <w:rsid w:val="003623C1"/>
    <w:rsid w:val="00362F60"/>
    <w:rsid w:val="00363115"/>
    <w:rsid w:val="00363783"/>
    <w:rsid w:val="00364E1B"/>
    <w:rsid w:val="00367081"/>
    <w:rsid w:val="00367E1A"/>
    <w:rsid w:val="00370C6C"/>
    <w:rsid w:val="00371A34"/>
    <w:rsid w:val="00372158"/>
    <w:rsid w:val="00372697"/>
    <w:rsid w:val="00372A5E"/>
    <w:rsid w:val="0037302C"/>
    <w:rsid w:val="0037318E"/>
    <w:rsid w:val="0037339C"/>
    <w:rsid w:val="00373549"/>
    <w:rsid w:val="00373B5B"/>
    <w:rsid w:val="00373C8A"/>
    <w:rsid w:val="00373F50"/>
    <w:rsid w:val="00374046"/>
    <w:rsid w:val="003751D1"/>
    <w:rsid w:val="00375D37"/>
    <w:rsid w:val="00376851"/>
    <w:rsid w:val="00376F1F"/>
    <w:rsid w:val="00377243"/>
    <w:rsid w:val="0038042F"/>
    <w:rsid w:val="00380890"/>
    <w:rsid w:val="00380E62"/>
    <w:rsid w:val="00381BC2"/>
    <w:rsid w:val="00381F81"/>
    <w:rsid w:val="003820FD"/>
    <w:rsid w:val="00382FDA"/>
    <w:rsid w:val="0038310C"/>
    <w:rsid w:val="0038345A"/>
    <w:rsid w:val="00383CD0"/>
    <w:rsid w:val="00383EA2"/>
    <w:rsid w:val="00383EB0"/>
    <w:rsid w:val="00384388"/>
    <w:rsid w:val="00385409"/>
    <w:rsid w:val="0038570B"/>
    <w:rsid w:val="003862C2"/>
    <w:rsid w:val="003864E5"/>
    <w:rsid w:val="00390426"/>
    <w:rsid w:val="003914E8"/>
    <w:rsid w:val="003922D5"/>
    <w:rsid w:val="003929C3"/>
    <w:rsid w:val="00393A63"/>
    <w:rsid w:val="00393F74"/>
    <w:rsid w:val="00393FD2"/>
    <w:rsid w:val="00394ACA"/>
    <w:rsid w:val="00394B31"/>
    <w:rsid w:val="00395693"/>
    <w:rsid w:val="003977BC"/>
    <w:rsid w:val="003A2179"/>
    <w:rsid w:val="003A423F"/>
    <w:rsid w:val="003A4590"/>
    <w:rsid w:val="003A4771"/>
    <w:rsid w:val="003A495F"/>
    <w:rsid w:val="003A6859"/>
    <w:rsid w:val="003B14A4"/>
    <w:rsid w:val="003B2101"/>
    <w:rsid w:val="003B39BE"/>
    <w:rsid w:val="003B4092"/>
    <w:rsid w:val="003B44AE"/>
    <w:rsid w:val="003B4CC4"/>
    <w:rsid w:val="003B537A"/>
    <w:rsid w:val="003B73C0"/>
    <w:rsid w:val="003B7A70"/>
    <w:rsid w:val="003C014C"/>
    <w:rsid w:val="003C0628"/>
    <w:rsid w:val="003C06BF"/>
    <w:rsid w:val="003C1E33"/>
    <w:rsid w:val="003C1F41"/>
    <w:rsid w:val="003C26F2"/>
    <w:rsid w:val="003C2E55"/>
    <w:rsid w:val="003C3D38"/>
    <w:rsid w:val="003C6497"/>
    <w:rsid w:val="003D01C4"/>
    <w:rsid w:val="003D05D5"/>
    <w:rsid w:val="003D1476"/>
    <w:rsid w:val="003D2155"/>
    <w:rsid w:val="003D239F"/>
    <w:rsid w:val="003D26E1"/>
    <w:rsid w:val="003D298C"/>
    <w:rsid w:val="003D3534"/>
    <w:rsid w:val="003D3864"/>
    <w:rsid w:val="003D3B83"/>
    <w:rsid w:val="003D4DFB"/>
    <w:rsid w:val="003D557E"/>
    <w:rsid w:val="003D59BC"/>
    <w:rsid w:val="003D6DD8"/>
    <w:rsid w:val="003D6E1C"/>
    <w:rsid w:val="003D7251"/>
    <w:rsid w:val="003E2288"/>
    <w:rsid w:val="003E27AF"/>
    <w:rsid w:val="003E2C1D"/>
    <w:rsid w:val="003E3E1E"/>
    <w:rsid w:val="003E4005"/>
    <w:rsid w:val="003E5E99"/>
    <w:rsid w:val="003F0C7E"/>
    <w:rsid w:val="003F1786"/>
    <w:rsid w:val="003F18EA"/>
    <w:rsid w:val="003F1FD7"/>
    <w:rsid w:val="003F3649"/>
    <w:rsid w:val="003F3F6E"/>
    <w:rsid w:val="003F42BA"/>
    <w:rsid w:val="003F4578"/>
    <w:rsid w:val="003F4774"/>
    <w:rsid w:val="003F588D"/>
    <w:rsid w:val="003F5966"/>
    <w:rsid w:val="003F5B8F"/>
    <w:rsid w:val="003F637E"/>
    <w:rsid w:val="003F6E85"/>
    <w:rsid w:val="003F6F18"/>
    <w:rsid w:val="003F7FE3"/>
    <w:rsid w:val="004008B3"/>
    <w:rsid w:val="00400BD1"/>
    <w:rsid w:val="00400C06"/>
    <w:rsid w:val="004013BB"/>
    <w:rsid w:val="0040180F"/>
    <w:rsid w:val="004020F6"/>
    <w:rsid w:val="004041FB"/>
    <w:rsid w:val="00404C73"/>
    <w:rsid w:val="00405102"/>
    <w:rsid w:val="00405660"/>
    <w:rsid w:val="00405F9B"/>
    <w:rsid w:val="00406213"/>
    <w:rsid w:val="004062A9"/>
    <w:rsid w:val="00406B12"/>
    <w:rsid w:val="00407C2D"/>
    <w:rsid w:val="00407C7D"/>
    <w:rsid w:val="00410711"/>
    <w:rsid w:val="0041153A"/>
    <w:rsid w:val="00413F31"/>
    <w:rsid w:val="00413FF1"/>
    <w:rsid w:val="0041566D"/>
    <w:rsid w:val="0042038F"/>
    <w:rsid w:val="00420F19"/>
    <w:rsid w:val="0042130A"/>
    <w:rsid w:val="004219ED"/>
    <w:rsid w:val="00421A2D"/>
    <w:rsid w:val="00421FC1"/>
    <w:rsid w:val="00422659"/>
    <w:rsid w:val="004238EB"/>
    <w:rsid w:val="00424AB8"/>
    <w:rsid w:val="00425ED2"/>
    <w:rsid w:val="0042779E"/>
    <w:rsid w:val="004308E2"/>
    <w:rsid w:val="00431282"/>
    <w:rsid w:val="0043172B"/>
    <w:rsid w:val="00433385"/>
    <w:rsid w:val="004337CF"/>
    <w:rsid w:val="00433A34"/>
    <w:rsid w:val="004342F0"/>
    <w:rsid w:val="00435D86"/>
    <w:rsid w:val="00435F7F"/>
    <w:rsid w:val="00436AB3"/>
    <w:rsid w:val="00437F04"/>
    <w:rsid w:val="004401C1"/>
    <w:rsid w:val="00440447"/>
    <w:rsid w:val="0044055F"/>
    <w:rsid w:val="004418F9"/>
    <w:rsid w:val="004427A5"/>
    <w:rsid w:val="004430EE"/>
    <w:rsid w:val="00443153"/>
    <w:rsid w:val="00445443"/>
    <w:rsid w:val="00445921"/>
    <w:rsid w:val="00445961"/>
    <w:rsid w:val="00445BE9"/>
    <w:rsid w:val="00447D41"/>
    <w:rsid w:val="004511A3"/>
    <w:rsid w:val="004546F3"/>
    <w:rsid w:val="00460FB5"/>
    <w:rsid w:val="00461042"/>
    <w:rsid w:val="004611AB"/>
    <w:rsid w:val="00461459"/>
    <w:rsid w:val="00463109"/>
    <w:rsid w:val="004637F4"/>
    <w:rsid w:val="0046404A"/>
    <w:rsid w:val="004666D0"/>
    <w:rsid w:val="00466804"/>
    <w:rsid w:val="00466DAB"/>
    <w:rsid w:val="00467BCA"/>
    <w:rsid w:val="0047043B"/>
    <w:rsid w:val="0047184B"/>
    <w:rsid w:val="00471EB3"/>
    <w:rsid w:val="00472DF5"/>
    <w:rsid w:val="00474019"/>
    <w:rsid w:val="00474ADF"/>
    <w:rsid w:val="00475AD0"/>
    <w:rsid w:val="00475ADF"/>
    <w:rsid w:val="00476100"/>
    <w:rsid w:val="00476662"/>
    <w:rsid w:val="00477789"/>
    <w:rsid w:val="00481CCD"/>
    <w:rsid w:val="004822C7"/>
    <w:rsid w:val="00482440"/>
    <w:rsid w:val="00482934"/>
    <w:rsid w:val="0048474B"/>
    <w:rsid w:val="0048525F"/>
    <w:rsid w:val="00486B30"/>
    <w:rsid w:val="0048759C"/>
    <w:rsid w:val="00487BE6"/>
    <w:rsid w:val="00487C37"/>
    <w:rsid w:val="00487DDC"/>
    <w:rsid w:val="004908E4"/>
    <w:rsid w:val="00492438"/>
    <w:rsid w:val="004928DD"/>
    <w:rsid w:val="00493134"/>
    <w:rsid w:val="00493AE2"/>
    <w:rsid w:val="00493EB3"/>
    <w:rsid w:val="00494832"/>
    <w:rsid w:val="004952BC"/>
    <w:rsid w:val="004956CE"/>
    <w:rsid w:val="0049622D"/>
    <w:rsid w:val="004967D3"/>
    <w:rsid w:val="00497C37"/>
    <w:rsid w:val="00497F1F"/>
    <w:rsid w:val="004A07A1"/>
    <w:rsid w:val="004A0BC8"/>
    <w:rsid w:val="004A0F24"/>
    <w:rsid w:val="004A1AB0"/>
    <w:rsid w:val="004A1D38"/>
    <w:rsid w:val="004A3A4A"/>
    <w:rsid w:val="004A3ED2"/>
    <w:rsid w:val="004A490C"/>
    <w:rsid w:val="004A4FD5"/>
    <w:rsid w:val="004A52CA"/>
    <w:rsid w:val="004A684C"/>
    <w:rsid w:val="004A7561"/>
    <w:rsid w:val="004A7938"/>
    <w:rsid w:val="004B0499"/>
    <w:rsid w:val="004B07AA"/>
    <w:rsid w:val="004B0C19"/>
    <w:rsid w:val="004B0C30"/>
    <w:rsid w:val="004B0CC3"/>
    <w:rsid w:val="004B1F6F"/>
    <w:rsid w:val="004B3C0B"/>
    <w:rsid w:val="004B4439"/>
    <w:rsid w:val="004B4B9D"/>
    <w:rsid w:val="004B619A"/>
    <w:rsid w:val="004B6CE3"/>
    <w:rsid w:val="004B6CF1"/>
    <w:rsid w:val="004B707B"/>
    <w:rsid w:val="004B70E9"/>
    <w:rsid w:val="004B7365"/>
    <w:rsid w:val="004B778B"/>
    <w:rsid w:val="004C0123"/>
    <w:rsid w:val="004C1489"/>
    <w:rsid w:val="004C1B64"/>
    <w:rsid w:val="004C29A7"/>
    <w:rsid w:val="004C3432"/>
    <w:rsid w:val="004C3722"/>
    <w:rsid w:val="004C3C9B"/>
    <w:rsid w:val="004C4D43"/>
    <w:rsid w:val="004C5A10"/>
    <w:rsid w:val="004C5DBB"/>
    <w:rsid w:val="004C689A"/>
    <w:rsid w:val="004C6AE1"/>
    <w:rsid w:val="004C7067"/>
    <w:rsid w:val="004D024C"/>
    <w:rsid w:val="004D02B8"/>
    <w:rsid w:val="004D0488"/>
    <w:rsid w:val="004D26AA"/>
    <w:rsid w:val="004D2FFB"/>
    <w:rsid w:val="004D4DA8"/>
    <w:rsid w:val="004D5E87"/>
    <w:rsid w:val="004D6119"/>
    <w:rsid w:val="004D7241"/>
    <w:rsid w:val="004D7493"/>
    <w:rsid w:val="004D7911"/>
    <w:rsid w:val="004E0F6E"/>
    <w:rsid w:val="004E1323"/>
    <w:rsid w:val="004E2BA4"/>
    <w:rsid w:val="004E4EC8"/>
    <w:rsid w:val="004E5009"/>
    <w:rsid w:val="004E6A8F"/>
    <w:rsid w:val="004E72C4"/>
    <w:rsid w:val="004F0792"/>
    <w:rsid w:val="004F0C68"/>
    <w:rsid w:val="004F1BEC"/>
    <w:rsid w:val="004F1E92"/>
    <w:rsid w:val="004F274C"/>
    <w:rsid w:val="004F2BA1"/>
    <w:rsid w:val="004F3856"/>
    <w:rsid w:val="004F411D"/>
    <w:rsid w:val="004F43D8"/>
    <w:rsid w:val="004F4DE3"/>
    <w:rsid w:val="004F50C7"/>
    <w:rsid w:val="004F6BB0"/>
    <w:rsid w:val="004F6C64"/>
    <w:rsid w:val="004F6E45"/>
    <w:rsid w:val="004F7F5A"/>
    <w:rsid w:val="004F7FFE"/>
    <w:rsid w:val="005013DC"/>
    <w:rsid w:val="005015AD"/>
    <w:rsid w:val="00501A13"/>
    <w:rsid w:val="00501E43"/>
    <w:rsid w:val="005020E3"/>
    <w:rsid w:val="00502A0A"/>
    <w:rsid w:val="005037FC"/>
    <w:rsid w:val="00503A8E"/>
    <w:rsid w:val="00503C7B"/>
    <w:rsid w:val="005058F4"/>
    <w:rsid w:val="00506909"/>
    <w:rsid w:val="00507708"/>
    <w:rsid w:val="00507834"/>
    <w:rsid w:val="00507A62"/>
    <w:rsid w:val="0051039D"/>
    <w:rsid w:val="0051054B"/>
    <w:rsid w:val="00510A64"/>
    <w:rsid w:val="0051161D"/>
    <w:rsid w:val="005132F6"/>
    <w:rsid w:val="0051348D"/>
    <w:rsid w:val="005142C1"/>
    <w:rsid w:val="00515018"/>
    <w:rsid w:val="00515151"/>
    <w:rsid w:val="00515264"/>
    <w:rsid w:val="00517005"/>
    <w:rsid w:val="00517D8C"/>
    <w:rsid w:val="005201FA"/>
    <w:rsid w:val="005202D6"/>
    <w:rsid w:val="00520322"/>
    <w:rsid w:val="00520F97"/>
    <w:rsid w:val="0052162F"/>
    <w:rsid w:val="00522B6C"/>
    <w:rsid w:val="00523B05"/>
    <w:rsid w:val="00524EC0"/>
    <w:rsid w:val="005250D1"/>
    <w:rsid w:val="005253D1"/>
    <w:rsid w:val="00526C84"/>
    <w:rsid w:val="00530AAC"/>
    <w:rsid w:val="005314FF"/>
    <w:rsid w:val="005317DE"/>
    <w:rsid w:val="00532036"/>
    <w:rsid w:val="00536753"/>
    <w:rsid w:val="005406D8"/>
    <w:rsid w:val="005407E6"/>
    <w:rsid w:val="00540F6E"/>
    <w:rsid w:val="005443E1"/>
    <w:rsid w:val="00545B89"/>
    <w:rsid w:val="00547347"/>
    <w:rsid w:val="005501D7"/>
    <w:rsid w:val="0055038E"/>
    <w:rsid w:val="005508C6"/>
    <w:rsid w:val="00550DFB"/>
    <w:rsid w:val="005511DF"/>
    <w:rsid w:val="00551B35"/>
    <w:rsid w:val="005521CB"/>
    <w:rsid w:val="005535A4"/>
    <w:rsid w:val="00553BA5"/>
    <w:rsid w:val="00553F7D"/>
    <w:rsid w:val="00555008"/>
    <w:rsid w:val="005552AA"/>
    <w:rsid w:val="005570A3"/>
    <w:rsid w:val="00557334"/>
    <w:rsid w:val="00560167"/>
    <w:rsid w:val="00560895"/>
    <w:rsid w:val="00560E7E"/>
    <w:rsid w:val="00561066"/>
    <w:rsid w:val="00561DBB"/>
    <w:rsid w:val="0056372D"/>
    <w:rsid w:val="0056373C"/>
    <w:rsid w:val="00563A94"/>
    <w:rsid w:val="00564A17"/>
    <w:rsid w:val="00564B63"/>
    <w:rsid w:val="00565A1E"/>
    <w:rsid w:val="00565C48"/>
    <w:rsid w:val="0056605E"/>
    <w:rsid w:val="00566C09"/>
    <w:rsid w:val="00570708"/>
    <w:rsid w:val="00570AF3"/>
    <w:rsid w:val="00570E9E"/>
    <w:rsid w:val="00571404"/>
    <w:rsid w:val="0057176F"/>
    <w:rsid w:val="0057363D"/>
    <w:rsid w:val="00573B32"/>
    <w:rsid w:val="00574052"/>
    <w:rsid w:val="0057462C"/>
    <w:rsid w:val="00576926"/>
    <w:rsid w:val="005772D7"/>
    <w:rsid w:val="0058075F"/>
    <w:rsid w:val="00580BA0"/>
    <w:rsid w:val="00581E80"/>
    <w:rsid w:val="00583B55"/>
    <w:rsid w:val="00583D65"/>
    <w:rsid w:val="00583FFC"/>
    <w:rsid w:val="005845FE"/>
    <w:rsid w:val="00584ACA"/>
    <w:rsid w:val="00586CA2"/>
    <w:rsid w:val="00587E23"/>
    <w:rsid w:val="005903F5"/>
    <w:rsid w:val="00590C34"/>
    <w:rsid w:val="00590C7E"/>
    <w:rsid w:val="0059115C"/>
    <w:rsid w:val="005922FA"/>
    <w:rsid w:val="00592496"/>
    <w:rsid w:val="00592D4C"/>
    <w:rsid w:val="00593F7A"/>
    <w:rsid w:val="005942DA"/>
    <w:rsid w:val="005946E7"/>
    <w:rsid w:val="0059485D"/>
    <w:rsid w:val="00595370"/>
    <w:rsid w:val="005964FE"/>
    <w:rsid w:val="0059674E"/>
    <w:rsid w:val="005968EB"/>
    <w:rsid w:val="00597005"/>
    <w:rsid w:val="005A05DB"/>
    <w:rsid w:val="005A16BC"/>
    <w:rsid w:val="005A1EFF"/>
    <w:rsid w:val="005A2097"/>
    <w:rsid w:val="005A27B2"/>
    <w:rsid w:val="005A35D2"/>
    <w:rsid w:val="005A3C17"/>
    <w:rsid w:val="005A4BF5"/>
    <w:rsid w:val="005A54ED"/>
    <w:rsid w:val="005A5A74"/>
    <w:rsid w:val="005A5A9A"/>
    <w:rsid w:val="005A6067"/>
    <w:rsid w:val="005A71C2"/>
    <w:rsid w:val="005A75C0"/>
    <w:rsid w:val="005A7E69"/>
    <w:rsid w:val="005B064D"/>
    <w:rsid w:val="005B1383"/>
    <w:rsid w:val="005B1604"/>
    <w:rsid w:val="005B1665"/>
    <w:rsid w:val="005B1DDB"/>
    <w:rsid w:val="005B462A"/>
    <w:rsid w:val="005B52CC"/>
    <w:rsid w:val="005B5C02"/>
    <w:rsid w:val="005B61D4"/>
    <w:rsid w:val="005B6FE0"/>
    <w:rsid w:val="005B74E1"/>
    <w:rsid w:val="005C07B8"/>
    <w:rsid w:val="005C148A"/>
    <w:rsid w:val="005C16D9"/>
    <w:rsid w:val="005C2BE3"/>
    <w:rsid w:val="005C2C10"/>
    <w:rsid w:val="005C36A0"/>
    <w:rsid w:val="005C4FB4"/>
    <w:rsid w:val="005C50C8"/>
    <w:rsid w:val="005C5244"/>
    <w:rsid w:val="005C56D5"/>
    <w:rsid w:val="005C5F61"/>
    <w:rsid w:val="005C67C4"/>
    <w:rsid w:val="005C6A6C"/>
    <w:rsid w:val="005C7015"/>
    <w:rsid w:val="005C78E6"/>
    <w:rsid w:val="005D02D1"/>
    <w:rsid w:val="005D0434"/>
    <w:rsid w:val="005D13A4"/>
    <w:rsid w:val="005D3DD2"/>
    <w:rsid w:val="005D525B"/>
    <w:rsid w:val="005D57A3"/>
    <w:rsid w:val="005D5EB4"/>
    <w:rsid w:val="005D796C"/>
    <w:rsid w:val="005D7AC2"/>
    <w:rsid w:val="005D7C19"/>
    <w:rsid w:val="005D7D21"/>
    <w:rsid w:val="005E10C0"/>
    <w:rsid w:val="005E1B0A"/>
    <w:rsid w:val="005E1D0B"/>
    <w:rsid w:val="005E2D73"/>
    <w:rsid w:val="005E31D1"/>
    <w:rsid w:val="005E33CE"/>
    <w:rsid w:val="005E4464"/>
    <w:rsid w:val="005E4519"/>
    <w:rsid w:val="005E50A6"/>
    <w:rsid w:val="005E5104"/>
    <w:rsid w:val="005E5733"/>
    <w:rsid w:val="005E692E"/>
    <w:rsid w:val="005E7596"/>
    <w:rsid w:val="005E7AA5"/>
    <w:rsid w:val="005F0511"/>
    <w:rsid w:val="005F17C8"/>
    <w:rsid w:val="005F20E6"/>
    <w:rsid w:val="005F290E"/>
    <w:rsid w:val="005F4C90"/>
    <w:rsid w:val="005F526E"/>
    <w:rsid w:val="005F53A3"/>
    <w:rsid w:val="005F5BE9"/>
    <w:rsid w:val="005F5D7A"/>
    <w:rsid w:val="005F666D"/>
    <w:rsid w:val="005F6D8A"/>
    <w:rsid w:val="005F7328"/>
    <w:rsid w:val="005F7A4C"/>
    <w:rsid w:val="005F7CED"/>
    <w:rsid w:val="006002EE"/>
    <w:rsid w:val="00600B6C"/>
    <w:rsid w:val="00601594"/>
    <w:rsid w:val="00601678"/>
    <w:rsid w:val="00601BBC"/>
    <w:rsid w:val="00601BF7"/>
    <w:rsid w:val="0060273B"/>
    <w:rsid w:val="00602B61"/>
    <w:rsid w:val="00605065"/>
    <w:rsid w:val="00606CCD"/>
    <w:rsid w:val="006076E6"/>
    <w:rsid w:val="00610AFA"/>
    <w:rsid w:val="00610F01"/>
    <w:rsid w:val="00611CAB"/>
    <w:rsid w:val="006125CC"/>
    <w:rsid w:val="00612786"/>
    <w:rsid w:val="00612F57"/>
    <w:rsid w:val="006135A2"/>
    <w:rsid w:val="006151E9"/>
    <w:rsid w:val="00615DB7"/>
    <w:rsid w:val="00616AD9"/>
    <w:rsid w:val="00616C00"/>
    <w:rsid w:val="0061717E"/>
    <w:rsid w:val="00617BF3"/>
    <w:rsid w:val="00622229"/>
    <w:rsid w:val="00622835"/>
    <w:rsid w:val="00622B5C"/>
    <w:rsid w:val="00623739"/>
    <w:rsid w:val="00623E2F"/>
    <w:rsid w:val="00623EEE"/>
    <w:rsid w:val="00623F98"/>
    <w:rsid w:val="00624BBF"/>
    <w:rsid w:val="00624D65"/>
    <w:rsid w:val="0062550D"/>
    <w:rsid w:val="00625823"/>
    <w:rsid w:val="00625E98"/>
    <w:rsid w:val="0062717F"/>
    <w:rsid w:val="00627E44"/>
    <w:rsid w:val="00627ED1"/>
    <w:rsid w:val="00632AE8"/>
    <w:rsid w:val="00632C3B"/>
    <w:rsid w:val="0063393D"/>
    <w:rsid w:val="0063468D"/>
    <w:rsid w:val="00634EAB"/>
    <w:rsid w:val="00635EB2"/>
    <w:rsid w:val="00637ED6"/>
    <w:rsid w:val="006413B3"/>
    <w:rsid w:val="00641EE7"/>
    <w:rsid w:val="00641FBE"/>
    <w:rsid w:val="006427C8"/>
    <w:rsid w:val="00644FAB"/>
    <w:rsid w:val="00645DDA"/>
    <w:rsid w:val="00646001"/>
    <w:rsid w:val="00646A35"/>
    <w:rsid w:val="00646C07"/>
    <w:rsid w:val="00646CFB"/>
    <w:rsid w:val="00646F0F"/>
    <w:rsid w:val="00647686"/>
    <w:rsid w:val="00647E6D"/>
    <w:rsid w:val="00650A04"/>
    <w:rsid w:val="00651511"/>
    <w:rsid w:val="00652BFD"/>
    <w:rsid w:val="00652E46"/>
    <w:rsid w:val="00653352"/>
    <w:rsid w:val="00653948"/>
    <w:rsid w:val="00653DF0"/>
    <w:rsid w:val="0065407B"/>
    <w:rsid w:val="00655E34"/>
    <w:rsid w:val="00656082"/>
    <w:rsid w:val="00656C92"/>
    <w:rsid w:val="00657CB3"/>
    <w:rsid w:val="006619DF"/>
    <w:rsid w:val="00661E6B"/>
    <w:rsid w:val="006631B3"/>
    <w:rsid w:val="00664110"/>
    <w:rsid w:val="0066427E"/>
    <w:rsid w:val="00664970"/>
    <w:rsid w:val="006670D1"/>
    <w:rsid w:val="006672E9"/>
    <w:rsid w:val="00667626"/>
    <w:rsid w:val="00670182"/>
    <w:rsid w:val="00671800"/>
    <w:rsid w:val="00671C98"/>
    <w:rsid w:val="00674427"/>
    <w:rsid w:val="006748D6"/>
    <w:rsid w:val="0067618C"/>
    <w:rsid w:val="00680074"/>
    <w:rsid w:val="00680750"/>
    <w:rsid w:val="00681D07"/>
    <w:rsid w:val="00681E3F"/>
    <w:rsid w:val="006822A1"/>
    <w:rsid w:val="0068363B"/>
    <w:rsid w:val="006836C3"/>
    <w:rsid w:val="00683F43"/>
    <w:rsid w:val="00683FDB"/>
    <w:rsid w:val="00684F18"/>
    <w:rsid w:val="006850EC"/>
    <w:rsid w:val="00686C55"/>
    <w:rsid w:val="00686FFA"/>
    <w:rsid w:val="00687C84"/>
    <w:rsid w:val="00690F95"/>
    <w:rsid w:val="00691853"/>
    <w:rsid w:val="00691935"/>
    <w:rsid w:val="00691EC6"/>
    <w:rsid w:val="006928BC"/>
    <w:rsid w:val="00692B6D"/>
    <w:rsid w:val="00692D47"/>
    <w:rsid w:val="0069331C"/>
    <w:rsid w:val="006934FB"/>
    <w:rsid w:val="00695AD5"/>
    <w:rsid w:val="00695E54"/>
    <w:rsid w:val="00696F83"/>
    <w:rsid w:val="00697333"/>
    <w:rsid w:val="00697418"/>
    <w:rsid w:val="0069750E"/>
    <w:rsid w:val="00697743"/>
    <w:rsid w:val="00697FC2"/>
    <w:rsid w:val="006A0E0D"/>
    <w:rsid w:val="006A1315"/>
    <w:rsid w:val="006A201B"/>
    <w:rsid w:val="006A206F"/>
    <w:rsid w:val="006A3414"/>
    <w:rsid w:val="006A363C"/>
    <w:rsid w:val="006A47A8"/>
    <w:rsid w:val="006A47B6"/>
    <w:rsid w:val="006A4AE7"/>
    <w:rsid w:val="006A5105"/>
    <w:rsid w:val="006A53CE"/>
    <w:rsid w:val="006A5904"/>
    <w:rsid w:val="006A5A21"/>
    <w:rsid w:val="006A6105"/>
    <w:rsid w:val="006A6106"/>
    <w:rsid w:val="006A6BEF"/>
    <w:rsid w:val="006A7C70"/>
    <w:rsid w:val="006B07B8"/>
    <w:rsid w:val="006B0858"/>
    <w:rsid w:val="006B099D"/>
    <w:rsid w:val="006B0D7E"/>
    <w:rsid w:val="006B1193"/>
    <w:rsid w:val="006B15A9"/>
    <w:rsid w:val="006B2700"/>
    <w:rsid w:val="006B3048"/>
    <w:rsid w:val="006B35DB"/>
    <w:rsid w:val="006B37C1"/>
    <w:rsid w:val="006B4B31"/>
    <w:rsid w:val="006B5387"/>
    <w:rsid w:val="006B6F91"/>
    <w:rsid w:val="006B74E1"/>
    <w:rsid w:val="006C02EE"/>
    <w:rsid w:val="006C0980"/>
    <w:rsid w:val="006C1781"/>
    <w:rsid w:val="006C2906"/>
    <w:rsid w:val="006C2C48"/>
    <w:rsid w:val="006C3A9C"/>
    <w:rsid w:val="006C5B07"/>
    <w:rsid w:val="006C6CCB"/>
    <w:rsid w:val="006D06A6"/>
    <w:rsid w:val="006D172B"/>
    <w:rsid w:val="006D1D1F"/>
    <w:rsid w:val="006D5063"/>
    <w:rsid w:val="006D552E"/>
    <w:rsid w:val="006D5A45"/>
    <w:rsid w:val="006D5A71"/>
    <w:rsid w:val="006D6864"/>
    <w:rsid w:val="006D6A05"/>
    <w:rsid w:val="006D6E99"/>
    <w:rsid w:val="006D70A4"/>
    <w:rsid w:val="006E27B8"/>
    <w:rsid w:val="006E2CB7"/>
    <w:rsid w:val="006E3259"/>
    <w:rsid w:val="006E3919"/>
    <w:rsid w:val="006E3F4D"/>
    <w:rsid w:val="006E634F"/>
    <w:rsid w:val="006E69DE"/>
    <w:rsid w:val="006E7DEB"/>
    <w:rsid w:val="006E7EBA"/>
    <w:rsid w:val="006F140A"/>
    <w:rsid w:val="006F153D"/>
    <w:rsid w:val="006F349D"/>
    <w:rsid w:val="006F4E98"/>
    <w:rsid w:val="006F517A"/>
    <w:rsid w:val="006F5A90"/>
    <w:rsid w:val="006F76FA"/>
    <w:rsid w:val="006F7C2B"/>
    <w:rsid w:val="006F7DA4"/>
    <w:rsid w:val="007003F3"/>
    <w:rsid w:val="00700585"/>
    <w:rsid w:val="00700D56"/>
    <w:rsid w:val="007027FD"/>
    <w:rsid w:val="00704DF0"/>
    <w:rsid w:val="00705FC3"/>
    <w:rsid w:val="00707264"/>
    <w:rsid w:val="00707B17"/>
    <w:rsid w:val="00712323"/>
    <w:rsid w:val="00712FAF"/>
    <w:rsid w:val="0071310E"/>
    <w:rsid w:val="00713D72"/>
    <w:rsid w:val="00714620"/>
    <w:rsid w:val="00715BD2"/>
    <w:rsid w:val="007203D2"/>
    <w:rsid w:val="00720505"/>
    <w:rsid w:val="007214B1"/>
    <w:rsid w:val="00721509"/>
    <w:rsid w:val="00721A85"/>
    <w:rsid w:val="00721E3A"/>
    <w:rsid w:val="00722C64"/>
    <w:rsid w:val="0072329B"/>
    <w:rsid w:val="00723735"/>
    <w:rsid w:val="007255D5"/>
    <w:rsid w:val="00725CBF"/>
    <w:rsid w:val="00725E57"/>
    <w:rsid w:val="00727D37"/>
    <w:rsid w:val="00731719"/>
    <w:rsid w:val="00731F5A"/>
    <w:rsid w:val="00731FFB"/>
    <w:rsid w:val="00732F0F"/>
    <w:rsid w:val="00735DB8"/>
    <w:rsid w:val="00736741"/>
    <w:rsid w:val="00736FBB"/>
    <w:rsid w:val="0073769E"/>
    <w:rsid w:val="00740769"/>
    <w:rsid w:val="007408AC"/>
    <w:rsid w:val="007411CE"/>
    <w:rsid w:val="007416A5"/>
    <w:rsid w:val="00742201"/>
    <w:rsid w:val="00742A37"/>
    <w:rsid w:val="00742E92"/>
    <w:rsid w:val="00743DDB"/>
    <w:rsid w:val="0074559A"/>
    <w:rsid w:val="00745C37"/>
    <w:rsid w:val="0074789D"/>
    <w:rsid w:val="00747FBC"/>
    <w:rsid w:val="00750C68"/>
    <w:rsid w:val="00752CB3"/>
    <w:rsid w:val="00752D5F"/>
    <w:rsid w:val="00752E2C"/>
    <w:rsid w:val="0075306A"/>
    <w:rsid w:val="00753932"/>
    <w:rsid w:val="0075465D"/>
    <w:rsid w:val="00756EEC"/>
    <w:rsid w:val="0075752D"/>
    <w:rsid w:val="0075770B"/>
    <w:rsid w:val="00760961"/>
    <w:rsid w:val="007610F4"/>
    <w:rsid w:val="007611E3"/>
    <w:rsid w:val="00762FBB"/>
    <w:rsid w:val="0076306F"/>
    <w:rsid w:val="00763371"/>
    <w:rsid w:val="007633C0"/>
    <w:rsid w:val="00763C99"/>
    <w:rsid w:val="00764327"/>
    <w:rsid w:val="00764D56"/>
    <w:rsid w:val="0076594B"/>
    <w:rsid w:val="0077056F"/>
    <w:rsid w:val="0077126E"/>
    <w:rsid w:val="007714EC"/>
    <w:rsid w:val="00773050"/>
    <w:rsid w:val="0077452C"/>
    <w:rsid w:val="00776705"/>
    <w:rsid w:val="007778CC"/>
    <w:rsid w:val="0078095F"/>
    <w:rsid w:val="00780C2B"/>
    <w:rsid w:val="00781452"/>
    <w:rsid w:val="00782ACF"/>
    <w:rsid w:val="00783839"/>
    <w:rsid w:val="007841B2"/>
    <w:rsid w:val="00786E58"/>
    <w:rsid w:val="00786F0E"/>
    <w:rsid w:val="0078736C"/>
    <w:rsid w:val="00790C4F"/>
    <w:rsid w:val="00790E70"/>
    <w:rsid w:val="007916C6"/>
    <w:rsid w:val="0079226A"/>
    <w:rsid w:val="00793431"/>
    <w:rsid w:val="007934C3"/>
    <w:rsid w:val="00793A13"/>
    <w:rsid w:val="00795F60"/>
    <w:rsid w:val="007962DF"/>
    <w:rsid w:val="007964C2"/>
    <w:rsid w:val="0079727C"/>
    <w:rsid w:val="0079737B"/>
    <w:rsid w:val="007A002D"/>
    <w:rsid w:val="007A03EC"/>
    <w:rsid w:val="007A12A0"/>
    <w:rsid w:val="007A1EA8"/>
    <w:rsid w:val="007A24AF"/>
    <w:rsid w:val="007A2A1D"/>
    <w:rsid w:val="007A3949"/>
    <w:rsid w:val="007A3BF5"/>
    <w:rsid w:val="007A3C39"/>
    <w:rsid w:val="007A4BF6"/>
    <w:rsid w:val="007A5613"/>
    <w:rsid w:val="007A7671"/>
    <w:rsid w:val="007A773B"/>
    <w:rsid w:val="007A79C3"/>
    <w:rsid w:val="007A7D81"/>
    <w:rsid w:val="007B03D5"/>
    <w:rsid w:val="007B068F"/>
    <w:rsid w:val="007B0D23"/>
    <w:rsid w:val="007B1C38"/>
    <w:rsid w:val="007B22BC"/>
    <w:rsid w:val="007B2400"/>
    <w:rsid w:val="007B28FD"/>
    <w:rsid w:val="007B4C22"/>
    <w:rsid w:val="007B6007"/>
    <w:rsid w:val="007B6D09"/>
    <w:rsid w:val="007B6DE4"/>
    <w:rsid w:val="007C030F"/>
    <w:rsid w:val="007C0EBA"/>
    <w:rsid w:val="007C1245"/>
    <w:rsid w:val="007C1D2A"/>
    <w:rsid w:val="007C295E"/>
    <w:rsid w:val="007C4129"/>
    <w:rsid w:val="007C4AAA"/>
    <w:rsid w:val="007C4B15"/>
    <w:rsid w:val="007C4EA5"/>
    <w:rsid w:val="007C665B"/>
    <w:rsid w:val="007C678C"/>
    <w:rsid w:val="007C6D82"/>
    <w:rsid w:val="007D09DF"/>
    <w:rsid w:val="007D1149"/>
    <w:rsid w:val="007D1F7A"/>
    <w:rsid w:val="007D2806"/>
    <w:rsid w:val="007D2957"/>
    <w:rsid w:val="007D2DD0"/>
    <w:rsid w:val="007D2DEB"/>
    <w:rsid w:val="007D3973"/>
    <w:rsid w:val="007D4268"/>
    <w:rsid w:val="007D7A32"/>
    <w:rsid w:val="007E1182"/>
    <w:rsid w:val="007E1995"/>
    <w:rsid w:val="007E1D6D"/>
    <w:rsid w:val="007E3908"/>
    <w:rsid w:val="007E55DF"/>
    <w:rsid w:val="007E6B9E"/>
    <w:rsid w:val="007E71E4"/>
    <w:rsid w:val="007F0E88"/>
    <w:rsid w:val="007F1363"/>
    <w:rsid w:val="007F16B0"/>
    <w:rsid w:val="007F22D1"/>
    <w:rsid w:val="007F459F"/>
    <w:rsid w:val="007F5210"/>
    <w:rsid w:val="007F571B"/>
    <w:rsid w:val="007F74EB"/>
    <w:rsid w:val="007F7945"/>
    <w:rsid w:val="00800849"/>
    <w:rsid w:val="00800F3A"/>
    <w:rsid w:val="0080115A"/>
    <w:rsid w:val="0080154A"/>
    <w:rsid w:val="00802919"/>
    <w:rsid w:val="00802FC8"/>
    <w:rsid w:val="0080454B"/>
    <w:rsid w:val="00804BB8"/>
    <w:rsid w:val="00804CD3"/>
    <w:rsid w:val="00805644"/>
    <w:rsid w:val="008069EF"/>
    <w:rsid w:val="00806D04"/>
    <w:rsid w:val="00807272"/>
    <w:rsid w:val="0081016C"/>
    <w:rsid w:val="00810C4D"/>
    <w:rsid w:val="0081243D"/>
    <w:rsid w:val="008135EA"/>
    <w:rsid w:val="00815815"/>
    <w:rsid w:val="00815E38"/>
    <w:rsid w:val="008164B3"/>
    <w:rsid w:val="008166AC"/>
    <w:rsid w:val="008166B2"/>
    <w:rsid w:val="008206E7"/>
    <w:rsid w:val="00820D65"/>
    <w:rsid w:val="00820FB7"/>
    <w:rsid w:val="008237A3"/>
    <w:rsid w:val="008238E4"/>
    <w:rsid w:val="00823B31"/>
    <w:rsid w:val="008244AD"/>
    <w:rsid w:val="008252A6"/>
    <w:rsid w:val="008257AC"/>
    <w:rsid w:val="00826438"/>
    <w:rsid w:val="0082677B"/>
    <w:rsid w:val="008272DF"/>
    <w:rsid w:val="0082737C"/>
    <w:rsid w:val="00827A6B"/>
    <w:rsid w:val="00827B76"/>
    <w:rsid w:val="0083002A"/>
    <w:rsid w:val="00832631"/>
    <w:rsid w:val="008329EA"/>
    <w:rsid w:val="0083382C"/>
    <w:rsid w:val="00833FBF"/>
    <w:rsid w:val="00834215"/>
    <w:rsid w:val="00835926"/>
    <w:rsid w:val="00841C55"/>
    <w:rsid w:val="00842E9B"/>
    <w:rsid w:val="0084311D"/>
    <w:rsid w:val="00843B20"/>
    <w:rsid w:val="00844571"/>
    <w:rsid w:val="00844735"/>
    <w:rsid w:val="00844BFA"/>
    <w:rsid w:val="00845623"/>
    <w:rsid w:val="00846C6E"/>
    <w:rsid w:val="00846FDC"/>
    <w:rsid w:val="00847481"/>
    <w:rsid w:val="008478DB"/>
    <w:rsid w:val="00850EEC"/>
    <w:rsid w:val="00851306"/>
    <w:rsid w:val="0085249B"/>
    <w:rsid w:val="008537CB"/>
    <w:rsid w:val="00853C34"/>
    <w:rsid w:val="00853D62"/>
    <w:rsid w:val="0085569E"/>
    <w:rsid w:val="00855AC3"/>
    <w:rsid w:val="00855F3E"/>
    <w:rsid w:val="008565B4"/>
    <w:rsid w:val="00856CCF"/>
    <w:rsid w:val="008579EE"/>
    <w:rsid w:val="00860232"/>
    <w:rsid w:val="00860293"/>
    <w:rsid w:val="008603A6"/>
    <w:rsid w:val="0086185B"/>
    <w:rsid w:val="0086207E"/>
    <w:rsid w:val="008627D0"/>
    <w:rsid w:val="00865179"/>
    <w:rsid w:val="00865609"/>
    <w:rsid w:val="0086754A"/>
    <w:rsid w:val="00867CB3"/>
    <w:rsid w:val="00867CBB"/>
    <w:rsid w:val="00867FE2"/>
    <w:rsid w:val="00870781"/>
    <w:rsid w:val="0087148D"/>
    <w:rsid w:val="00871AB6"/>
    <w:rsid w:val="00871BCD"/>
    <w:rsid w:val="00872CBF"/>
    <w:rsid w:val="00873779"/>
    <w:rsid w:val="00873A9D"/>
    <w:rsid w:val="00873C14"/>
    <w:rsid w:val="00875937"/>
    <w:rsid w:val="00875B93"/>
    <w:rsid w:val="00876399"/>
    <w:rsid w:val="00876AEA"/>
    <w:rsid w:val="00877047"/>
    <w:rsid w:val="008805C6"/>
    <w:rsid w:val="00880C28"/>
    <w:rsid w:val="0088169E"/>
    <w:rsid w:val="00881E3D"/>
    <w:rsid w:val="0088200E"/>
    <w:rsid w:val="00882783"/>
    <w:rsid w:val="0088320B"/>
    <w:rsid w:val="0088468B"/>
    <w:rsid w:val="00890CB5"/>
    <w:rsid w:val="0089230B"/>
    <w:rsid w:val="00892434"/>
    <w:rsid w:val="0089396A"/>
    <w:rsid w:val="008972CE"/>
    <w:rsid w:val="008972E6"/>
    <w:rsid w:val="008974F9"/>
    <w:rsid w:val="008A0667"/>
    <w:rsid w:val="008A10DE"/>
    <w:rsid w:val="008A18A4"/>
    <w:rsid w:val="008A2237"/>
    <w:rsid w:val="008A224B"/>
    <w:rsid w:val="008A2286"/>
    <w:rsid w:val="008A2523"/>
    <w:rsid w:val="008A2A9E"/>
    <w:rsid w:val="008A2CD2"/>
    <w:rsid w:val="008A36DD"/>
    <w:rsid w:val="008A3815"/>
    <w:rsid w:val="008A3B22"/>
    <w:rsid w:val="008A58BD"/>
    <w:rsid w:val="008A5ECA"/>
    <w:rsid w:val="008A6276"/>
    <w:rsid w:val="008A6C7F"/>
    <w:rsid w:val="008A6F8A"/>
    <w:rsid w:val="008A7639"/>
    <w:rsid w:val="008A7BC2"/>
    <w:rsid w:val="008B14C8"/>
    <w:rsid w:val="008B3086"/>
    <w:rsid w:val="008B3B2A"/>
    <w:rsid w:val="008B435A"/>
    <w:rsid w:val="008B45F5"/>
    <w:rsid w:val="008B49E0"/>
    <w:rsid w:val="008B52D6"/>
    <w:rsid w:val="008B55E9"/>
    <w:rsid w:val="008B5FED"/>
    <w:rsid w:val="008B78BC"/>
    <w:rsid w:val="008B7D09"/>
    <w:rsid w:val="008C01B7"/>
    <w:rsid w:val="008C0B9A"/>
    <w:rsid w:val="008C14DE"/>
    <w:rsid w:val="008C2263"/>
    <w:rsid w:val="008C2614"/>
    <w:rsid w:val="008C2BDB"/>
    <w:rsid w:val="008C2EB1"/>
    <w:rsid w:val="008C4D41"/>
    <w:rsid w:val="008C63A3"/>
    <w:rsid w:val="008C7416"/>
    <w:rsid w:val="008C7BB6"/>
    <w:rsid w:val="008C7C10"/>
    <w:rsid w:val="008D01AA"/>
    <w:rsid w:val="008D04AF"/>
    <w:rsid w:val="008D1F2C"/>
    <w:rsid w:val="008D308E"/>
    <w:rsid w:val="008D5FFF"/>
    <w:rsid w:val="008D62B7"/>
    <w:rsid w:val="008D6C6B"/>
    <w:rsid w:val="008D7204"/>
    <w:rsid w:val="008D7FF8"/>
    <w:rsid w:val="008E07A0"/>
    <w:rsid w:val="008E08ED"/>
    <w:rsid w:val="008E219E"/>
    <w:rsid w:val="008E317A"/>
    <w:rsid w:val="008E523C"/>
    <w:rsid w:val="008E5443"/>
    <w:rsid w:val="008E595E"/>
    <w:rsid w:val="008E6E64"/>
    <w:rsid w:val="008F1182"/>
    <w:rsid w:val="008F2248"/>
    <w:rsid w:val="008F2257"/>
    <w:rsid w:val="008F28CC"/>
    <w:rsid w:val="008F2E86"/>
    <w:rsid w:val="008F4F44"/>
    <w:rsid w:val="008F74ED"/>
    <w:rsid w:val="008F7D77"/>
    <w:rsid w:val="009001A7"/>
    <w:rsid w:val="00900490"/>
    <w:rsid w:val="00901B60"/>
    <w:rsid w:val="00902839"/>
    <w:rsid w:val="00903FFA"/>
    <w:rsid w:val="00904C4E"/>
    <w:rsid w:val="00905636"/>
    <w:rsid w:val="00906715"/>
    <w:rsid w:val="00911A8E"/>
    <w:rsid w:val="00911C27"/>
    <w:rsid w:val="00911CCF"/>
    <w:rsid w:val="00911FF8"/>
    <w:rsid w:val="009125CC"/>
    <w:rsid w:val="00912BD8"/>
    <w:rsid w:val="00913D5B"/>
    <w:rsid w:val="00915474"/>
    <w:rsid w:val="00915BEA"/>
    <w:rsid w:val="00920630"/>
    <w:rsid w:val="00920922"/>
    <w:rsid w:val="00920DE0"/>
    <w:rsid w:val="00921204"/>
    <w:rsid w:val="00921C0B"/>
    <w:rsid w:val="0092341F"/>
    <w:rsid w:val="00923F04"/>
    <w:rsid w:val="00924306"/>
    <w:rsid w:val="00924E40"/>
    <w:rsid w:val="009250CC"/>
    <w:rsid w:val="00925C57"/>
    <w:rsid w:val="00925DF0"/>
    <w:rsid w:val="0092607D"/>
    <w:rsid w:val="009262EE"/>
    <w:rsid w:val="00926DAD"/>
    <w:rsid w:val="009300A4"/>
    <w:rsid w:val="009301D5"/>
    <w:rsid w:val="00930612"/>
    <w:rsid w:val="00930EF9"/>
    <w:rsid w:val="00931241"/>
    <w:rsid w:val="00932D6C"/>
    <w:rsid w:val="00935390"/>
    <w:rsid w:val="009355CA"/>
    <w:rsid w:val="00936E25"/>
    <w:rsid w:val="0093704B"/>
    <w:rsid w:val="00937309"/>
    <w:rsid w:val="0093736E"/>
    <w:rsid w:val="009377CE"/>
    <w:rsid w:val="0094095A"/>
    <w:rsid w:val="00941D8D"/>
    <w:rsid w:val="0094284F"/>
    <w:rsid w:val="0094389B"/>
    <w:rsid w:val="00944DDE"/>
    <w:rsid w:val="00945888"/>
    <w:rsid w:val="0094664A"/>
    <w:rsid w:val="00947C07"/>
    <w:rsid w:val="00950AE5"/>
    <w:rsid w:val="00951F6E"/>
    <w:rsid w:val="009533D2"/>
    <w:rsid w:val="0095376B"/>
    <w:rsid w:val="009543A4"/>
    <w:rsid w:val="00954FB5"/>
    <w:rsid w:val="00955549"/>
    <w:rsid w:val="0095681B"/>
    <w:rsid w:val="009605AB"/>
    <w:rsid w:val="0096070B"/>
    <w:rsid w:val="00961595"/>
    <w:rsid w:val="00961706"/>
    <w:rsid w:val="00961E20"/>
    <w:rsid w:val="0096282C"/>
    <w:rsid w:val="00962B68"/>
    <w:rsid w:val="00962CD5"/>
    <w:rsid w:val="00962E09"/>
    <w:rsid w:val="0096322E"/>
    <w:rsid w:val="00964667"/>
    <w:rsid w:val="00965C08"/>
    <w:rsid w:val="00966776"/>
    <w:rsid w:val="00967272"/>
    <w:rsid w:val="0096755F"/>
    <w:rsid w:val="00967908"/>
    <w:rsid w:val="00967A3F"/>
    <w:rsid w:val="0097046C"/>
    <w:rsid w:val="00971668"/>
    <w:rsid w:val="00971A37"/>
    <w:rsid w:val="00972AE6"/>
    <w:rsid w:val="00975596"/>
    <w:rsid w:val="0097669F"/>
    <w:rsid w:val="0097727C"/>
    <w:rsid w:val="009776E5"/>
    <w:rsid w:val="00977B32"/>
    <w:rsid w:val="00980541"/>
    <w:rsid w:val="009815F2"/>
    <w:rsid w:val="009821BB"/>
    <w:rsid w:val="009830F9"/>
    <w:rsid w:val="009834FF"/>
    <w:rsid w:val="009844A3"/>
    <w:rsid w:val="00984F2A"/>
    <w:rsid w:val="00985259"/>
    <w:rsid w:val="00986B92"/>
    <w:rsid w:val="009873C3"/>
    <w:rsid w:val="009915CC"/>
    <w:rsid w:val="00991A5E"/>
    <w:rsid w:val="00991A9B"/>
    <w:rsid w:val="00992884"/>
    <w:rsid w:val="00992DDF"/>
    <w:rsid w:val="00993098"/>
    <w:rsid w:val="009933EE"/>
    <w:rsid w:val="009939B2"/>
    <w:rsid w:val="00994AB7"/>
    <w:rsid w:val="00995766"/>
    <w:rsid w:val="009958B3"/>
    <w:rsid w:val="00995DAD"/>
    <w:rsid w:val="00996509"/>
    <w:rsid w:val="009A0CEB"/>
    <w:rsid w:val="009A186C"/>
    <w:rsid w:val="009A3313"/>
    <w:rsid w:val="009A36D6"/>
    <w:rsid w:val="009A41ED"/>
    <w:rsid w:val="009A5F66"/>
    <w:rsid w:val="009A633B"/>
    <w:rsid w:val="009A63D1"/>
    <w:rsid w:val="009A7B55"/>
    <w:rsid w:val="009B0E65"/>
    <w:rsid w:val="009B17CB"/>
    <w:rsid w:val="009B31DD"/>
    <w:rsid w:val="009B4210"/>
    <w:rsid w:val="009B5A00"/>
    <w:rsid w:val="009B6942"/>
    <w:rsid w:val="009B6C9B"/>
    <w:rsid w:val="009B6E22"/>
    <w:rsid w:val="009B6F6C"/>
    <w:rsid w:val="009C0501"/>
    <w:rsid w:val="009C1896"/>
    <w:rsid w:val="009C2E37"/>
    <w:rsid w:val="009C3733"/>
    <w:rsid w:val="009C4328"/>
    <w:rsid w:val="009C4A98"/>
    <w:rsid w:val="009C4FA5"/>
    <w:rsid w:val="009C535F"/>
    <w:rsid w:val="009C58A1"/>
    <w:rsid w:val="009C744E"/>
    <w:rsid w:val="009C7C7B"/>
    <w:rsid w:val="009D01BC"/>
    <w:rsid w:val="009D0915"/>
    <w:rsid w:val="009D17A4"/>
    <w:rsid w:val="009D4682"/>
    <w:rsid w:val="009D46D4"/>
    <w:rsid w:val="009D4970"/>
    <w:rsid w:val="009D5985"/>
    <w:rsid w:val="009D5B9A"/>
    <w:rsid w:val="009D5CB8"/>
    <w:rsid w:val="009D6D11"/>
    <w:rsid w:val="009E043C"/>
    <w:rsid w:val="009E0E44"/>
    <w:rsid w:val="009E10B5"/>
    <w:rsid w:val="009E175A"/>
    <w:rsid w:val="009E3693"/>
    <w:rsid w:val="009E3CFA"/>
    <w:rsid w:val="009E4488"/>
    <w:rsid w:val="009E479F"/>
    <w:rsid w:val="009E6486"/>
    <w:rsid w:val="009E6E9C"/>
    <w:rsid w:val="009F1B7F"/>
    <w:rsid w:val="009F54F6"/>
    <w:rsid w:val="009F5DEB"/>
    <w:rsid w:val="009F61EA"/>
    <w:rsid w:val="009F683E"/>
    <w:rsid w:val="009F6FED"/>
    <w:rsid w:val="009F71F1"/>
    <w:rsid w:val="00A00BE2"/>
    <w:rsid w:val="00A00E05"/>
    <w:rsid w:val="00A0208C"/>
    <w:rsid w:val="00A02E51"/>
    <w:rsid w:val="00A02F6A"/>
    <w:rsid w:val="00A03F8B"/>
    <w:rsid w:val="00A06F16"/>
    <w:rsid w:val="00A114ED"/>
    <w:rsid w:val="00A116DD"/>
    <w:rsid w:val="00A1373A"/>
    <w:rsid w:val="00A13A5B"/>
    <w:rsid w:val="00A13D53"/>
    <w:rsid w:val="00A15D21"/>
    <w:rsid w:val="00A15E13"/>
    <w:rsid w:val="00A16E48"/>
    <w:rsid w:val="00A2237F"/>
    <w:rsid w:val="00A2268C"/>
    <w:rsid w:val="00A2279B"/>
    <w:rsid w:val="00A23B1D"/>
    <w:rsid w:val="00A25198"/>
    <w:rsid w:val="00A25368"/>
    <w:rsid w:val="00A25B31"/>
    <w:rsid w:val="00A25BEE"/>
    <w:rsid w:val="00A265FB"/>
    <w:rsid w:val="00A30437"/>
    <w:rsid w:val="00A30873"/>
    <w:rsid w:val="00A316A7"/>
    <w:rsid w:val="00A32862"/>
    <w:rsid w:val="00A32C1F"/>
    <w:rsid w:val="00A3332A"/>
    <w:rsid w:val="00A342BF"/>
    <w:rsid w:val="00A342FF"/>
    <w:rsid w:val="00A3457C"/>
    <w:rsid w:val="00A3522B"/>
    <w:rsid w:val="00A35BC2"/>
    <w:rsid w:val="00A3711F"/>
    <w:rsid w:val="00A41A12"/>
    <w:rsid w:val="00A42122"/>
    <w:rsid w:val="00A4340F"/>
    <w:rsid w:val="00A435E4"/>
    <w:rsid w:val="00A441FE"/>
    <w:rsid w:val="00A447B4"/>
    <w:rsid w:val="00A477BA"/>
    <w:rsid w:val="00A47FDB"/>
    <w:rsid w:val="00A50931"/>
    <w:rsid w:val="00A50D13"/>
    <w:rsid w:val="00A515C9"/>
    <w:rsid w:val="00A51884"/>
    <w:rsid w:val="00A51EA1"/>
    <w:rsid w:val="00A54548"/>
    <w:rsid w:val="00A54C14"/>
    <w:rsid w:val="00A552B3"/>
    <w:rsid w:val="00A553D8"/>
    <w:rsid w:val="00A555EF"/>
    <w:rsid w:val="00A566A4"/>
    <w:rsid w:val="00A5706B"/>
    <w:rsid w:val="00A6079F"/>
    <w:rsid w:val="00A60E51"/>
    <w:rsid w:val="00A619A5"/>
    <w:rsid w:val="00A62E0D"/>
    <w:rsid w:val="00A64624"/>
    <w:rsid w:val="00A653B2"/>
    <w:rsid w:val="00A65DD2"/>
    <w:rsid w:val="00A66446"/>
    <w:rsid w:val="00A6664D"/>
    <w:rsid w:val="00A6664E"/>
    <w:rsid w:val="00A66E3F"/>
    <w:rsid w:val="00A71652"/>
    <w:rsid w:val="00A7352A"/>
    <w:rsid w:val="00A76615"/>
    <w:rsid w:val="00A77667"/>
    <w:rsid w:val="00A80D17"/>
    <w:rsid w:val="00A81B0E"/>
    <w:rsid w:val="00A81BEC"/>
    <w:rsid w:val="00A832CB"/>
    <w:rsid w:val="00A83D71"/>
    <w:rsid w:val="00A84B46"/>
    <w:rsid w:val="00A85684"/>
    <w:rsid w:val="00A858D8"/>
    <w:rsid w:val="00A86AE0"/>
    <w:rsid w:val="00A872F4"/>
    <w:rsid w:val="00A87430"/>
    <w:rsid w:val="00A904CE"/>
    <w:rsid w:val="00A911FA"/>
    <w:rsid w:val="00A915BF"/>
    <w:rsid w:val="00A92EEF"/>
    <w:rsid w:val="00A934D7"/>
    <w:rsid w:val="00A93DF9"/>
    <w:rsid w:val="00A93FED"/>
    <w:rsid w:val="00A9436F"/>
    <w:rsid w:val="00A94B56"/>
    <w:rsid w:val="00A94B85"/>
    <w:rsid w:val="00A95AAD"/>
    <w:rsid w:val="00A96B90"/>
    <w:rsid w:val="00AA0FC4"/>
    <w:rsid w:val="00AA1CA2"/>
    <w:rsid w:val="00AA30AB"/>
    <w:rsid w:val="00AA3299"/>
    <w:rsid w:val="00AA5B95"/>
    <w:rsid w:val="00AA5CE2"/>
    <w:rsid w:val="00AA645C"/>
    <w:rsid w:val="00AA78FD"/>
    <w:rsid w:val="00AA7C34"/>
    <w:rsid w:val="00AA7D24"/>
    <w:rsid w:val="00AB0B37"/>
    <w:rsid w:val="00AB1377"/>
    <w:rsid w:val="00AB203C"/>
    <w:rsid w:val="00AB2859"/>
    <w:rsid w:val="00AB2C8C"/>
    <w:rsid w:val="00AB34E7"/>
    <w:rsid w:val="00AB389C"/>
    <w:rsid w:val="00AB3E37"/>
    <w:rsid w:val="00AB52B9"/>
    <w:rsid w:val="00AB694E"/>
    <w:rsid w:val="00AB6E18"/>
    <w:rsid w:val="00AB7085"/>
    <w:rsid w:val="00AC05A6"/>
    <w:rsid w:val="00AC1C1D"/>
    <w:rsid w:val="00AC24FA"/>
    <w:rsid w:val="00AC3242"/>
    <w:rsid w:val="00AC32CE"/>
    <w:rsid w:val="00AC3B05"/>
    <w:rsid w:val="00AC3FB4"/>
    <w:rsid w:val="00AC484C"/>
    <w:rsid w:val="00AC58B1"/>
    <w:rsid w:val="00AC6BEC"/>
    <w:rsid w:val="00AD2134"/>
    <w:rsid w:val="00AD45D6"/>
    <w:rsid w:val="00AD482A"/>
    <w:rsid w:val="00AD491F"/>
    <w:rsid w:val="00AD4BD2"/>
    <w:rsid w:val="00AD510C"/>
    <w:rsid w:val="00AD55FB"/>
    <w:rsid w:val="00AD5609"/>
    <w:rsid w:val="00AD56A1"/>
    <w:rsid w:val="00AD5C27"/>
    <w:rsid w:val="00AD6CFB"/>
    <w:rsid w:val="00AD7231"/>
    <w:rsid w:val="00AD7BFB"/>
    <w:rsid w:val="00AD7FF0"/>
    <w:rsid w:val="00AE01D7"/>
    <w:rsid w:val="00AE0237"/>
    <w:rsid w:val="00AE11A7"/>
    <w:rsid w:val="00AE2350"/>
    <w:rsid w:val="00AE2739"/>
    <w:rsid w:val="00AE288E"/>
    <w:rsid w:val="00AE352A"/>
    <w:rsid w:val="00AE35AD"/>
    <w:rsid w:val="00AE3AE9"/>
    <w:rsid w:val="00AE43BD"/>
    <w:rsid w:val="00AE778D"/>
    <w:rsid w:val="00AE7A55"/>
    <w:rsid w:val="00AF3A04"/>
    <w:rsid w:val="00AF4928"/>
    <w:rsid w:val="00AF7E91"/>
    <w:rsid w:val="00B01221"/>
    <w:rsid w:val="00B0158E"/>
    <w:rsid w:val="00B0442F"/>
    <w:rsid w:val="00B044FA"/>
    <w:rsid w:val="00B0454D"/>
    <w:rsid w:val="00B05890"/>
    <w:rsid w:val="00B06076"/>
    <w:rsid w:val="00B06665"/>
    <w:rsid w:val="00B06EB9"/>
    <w:rsid w:val="00B1096E"/>
    <w:rsid w:val="00B10C16"/>
    <w:rsid w:val="00B11F86"/>
    <w:rsid w:val="00B13588"/>
    <w:rsid w:val="00B16DE6"/>
    <w:rsid w:val="00B203D5"/>
    <w:rsid w:val="00B211D3"/>
    <w:rsid w:val="00B21583"/>
    <w:rsid w:val="00B23061"/>
    <w:rsid w:val="00B23B68"/>
    <w:rsid w:val="00B23B92"/>
    <w:rsid w:val="00B25F77"/>
    <w:rsid w:val="00B26136"/>
    <w:rsid w:val="00B2616D"/>
    <w:rsid w:val="00B26A18"/>
    <w:rsid w:val="00B27122"/>
    <w:rsid w:val="00B2766C"/>
    <w:rsid w:val="00B27DF1"/>
    <w:rsid w:val="00B31D4B"/>
    <w:rsid w:val="00B31FDA"/>
    <w:rsid w:val="00B32608"/>
    <w:rsid w:val="00B33253"/>
    <w:rsid w:val="00B33B6E"/>
    <w:rsid w:val="00B3595B"/>
    <w:rsid w:val="00B35A15"/>
    <w:rsid w:val="00B376E4"/>
    <w:rsid w:val="00B37BC5"/>
    <w:rsid w:val="00B40C04"/>
    <w:rsid w:val="00B416A7"/>
    <w:rsid w:val="00B4490C"/>
    <w:rsid w:val="00B44BDA"/>
    <w:rsid w:val="00B45DE6"/>
    <w:rsid w:val="00B469E3"/>
    <w:rsid w:val="00B47809"/>
    <w:rsid w:val="00B500E8"/>
    <w:rsid w:val="00B51090"/>
    <w:rsid w:val="00B51138"/>
    <w:rsid w:val="00B5145C"/>
    <w:rsid w:val="00B5279C"/>
    <w:rsid w:val="00B53A26"/>
    <w:rsid w:val="00B54E82"/>
    <w:rsid w:val="00B54F94"/>
    <w:rsid w:val="00B55B72"/>
    <w:rsid w:val="00B568F7"/>
    <w:rsid w:val="00B6049A"/>
    <w:rsid w:val="00B606D4"/>
    <w:rsid w:val="00B610DF"/>
    <w:rsid w:val="00B614D9"/>
    <w:rsid w:val="00B61B26"/>
    <w:rsid w:val="00B62DD3"/>
    <w:rsid w:val="00B63C38"/>
    <w:rsid w:val="00B645B7"/>
    <w:rsid w:val="00B64765"/>
    <w:rsid w:val="00B671F4"/>
    <w:rsid w:val="00B6798E"/>
    <w:rsid w:val="00B67D96"/>
    <w:rsid w:val="00B67EDA"/>
    <w:rsid w:val="00B701E0"/>
    <w:rsid w:val="00B70520"/>
    <w:rsid w:val="00B70A64"/>
    <w:rsid w:val="00B727CD"/>
    <w:rsid w:val="00B741F5"/>
    <w:rsid w:val="00B74CBC"/>
    <w:rsid w:val="00B76379"/>
    <w:rsid w:val="00B7741B"/>
    <w:rsid w:val="00B776CD"/>
    <w:rsid w:val="00B818BE"/>
    <w:rsid w:val="00B835F9"/>
    <w:rsid w:val="00B8417D"/>
    <w:rsid w:val="00B85461"/>
    <w:rsid w:val="00B857DC"/>
    <w:rsid w:val="00B85EB3"/>
    <w:rsid w:val="00B868BC"/>
    <w:rsid w:val="00B86F6E"/>
    <w:rsid w:val="00B87543"/>
    <w:rsid w:val="00B875B5"/>
    <w:rsid w:val="00B904A0"/>
    <w:rsid w:val="00B914F4"/>
    <w:rsid w:val="00B918ED"/>
    <w:rsid w:val="00B91D65"/>
    <w:rsid w:val="00B92E23"/>
    <w:rsid w:val="00B93728"/>
    <w:rsid w:val="00B94E9A"/>
    <w:rsid w:val="00B9529A"/>
    <w:rsid w:val="00B959DB"/>
    <w:rsid w:val="00B95BB5"/>
    <w:rsid w:val="00B9657C"/>
    <w:rsid w:val="00B96A7D"/>
    <w:rsid w:val="00B96C4A"/>
    <w:rsid w:val="00B97D74"/>
    <w:rsid w:val="00BA0597"/>
    <w:rsid w:val="00BA19F5"/>
    <w:rsid w:val="00BA2811"/>
    <w:rsid w:val="00BA3D2E"/>
    <w:rsid w:val="00BA4E0B"/>
    <w:rsid w:val="00BA7D6E"/>
    <w:rsid w:val="00BB0D01"/>
    <w:rsid w:val="00BB143C"/>
    <w:rsid w:val="00BB2287"/>
    <w:rsid w:val="00BB23B2"/>
    <w:rsid w:val="00BB2623"/>
    <w:rsid w:val="00BB2C4D"/>
    <w:rsid w:val="00BB2E68"/>
    <w:rsid w:val="00BB315D"/>
    <w:rsid w:val="00BB3164"/>
    <w:rsid w:val="00BB3298"/>
    <w:rsid w:val="00BB5CD3"/>
    <w:rsid w:val="00BB66B8"/>
    <w:rsid w:val="00BB698F"/>
    <w:rsid w:val="00BB6CC8"/>
    <w:rsid w:val="00BB7088"/>
    <w:rsid w:val="00BC1552"/>
    <w:rsid w:val="00BC2CEA"/>
    <w:rsid w:val="00BC2EFB"/>
    <w:rsid w:val="00BC6584"/>
    <w:rsid w:val="00BC71BC"/>
    <w:rsid w:val="00BD0CE6"/>
    <w:rsid w:val="00BD20C5"/>
    <w:rsid w:val="00BD35FF"/>
    <w:rsid w:val="00BD382C"/>
    <w:rsid w:val="00BD3C29"/>
    <w:rsid w:val="00BD3E6E"/>
    <w:rsid w:val="00BD3FD1"/>
    <w:rsid w:val="00BD4A28"/>
    <w:rsid w:val="00BE10F1"/>
    <w:rsid w:val="00BE22D6"/>
    <w:rsid w:val="00BE5A15"/>
    <w:rsid w:val="00BE5FE9"/>
    <w:rsid w:val="00BE6D66"/>
    <w:rsid w:val="00BE7A1A"/>
    <w:rsid w:val="00BF08B6"/>
    <w:rsid w:val="00BF08EE"/>
    <w:rsid w:val="00BF186A"/>
    <w:rsid w:val="00BF1E3B"/>
    <w:rsid w:val="00BF2D12"/>
    <w:rsid w:val="00BF3888"/>
    <w:rsid w:val="00BF436F"/>
    <w:rsid w:val="00BF508D"/>
    <w:rsid w:val="00BF5377"/>
    <w:rsid w:val="00BF597F"/>
    <w:rsid w:val="00BF6409"/>
    <w:rsid w:val="00BF7956"/>
    <w:rsid w:val="00C01955"/>
    <w:rsid w:val="00C0297F"/>
    <w:rsid w:val="00C02ED2"/>
    <w:rsid w:val="00C04374"/>
    <w:rsid w:val="00C04569"/>
    <w:rsid w:val="00C0480D"/>
    <w:rsid w:val="00C04B2C"/>
    <w:rsid w:val="00C0584D"/>
    <w:rsid w:val="00C058AD"/>
    <w:rsid w:val="00C07196"/>
    <w:rsid w:val="00C07F73"/>
    <w:rsid w:val="00C11F76"/>
    <w:rsid w:val="00C12058"/>
    <w:rsid w:val="00C17895"/>
    <w:rsid w:val="00C20C72"/>
    <w:rsid w:val="00C23764"/>
    <w:rsid w:val="00C2394E"/>
    <w:rsid w:val="00C24127"/>
    <w:rsid w:val="00C253E1"/>
    <w:rsid w:val="00C25869"/>
    <w:rsid w:val="00C25E26"/>
    <w:rsid w:val="00C25FE6"/>
    <w:rsid w:val="00C26BED"/>
    <w:rsid w:val="00C325FB"/>
    <w:rsid w:val="00C32B53"/>
    <w:rsid w:val="00C33C1D"/>
    <w:rsid w:val="00C34A60"/>
    <w:rsid w:val="00C352C0"/>
    <w:rsid w:val="00C35923"/>
    <w:rsid w:val="00C35B52"/>
    <w:rsid w:val="00C35D93"/>
    <w:rsid w:val="00C36191"/>
    <w:rsid w:val="00C36387"/>
    <w:rsid w:val="00C36C2B"/>
    <w:rsid w:val="00C371BF"/>
    <w:rsid w:val="00C407C7"/>
    <w:rsid w:val="00C407EA"/>
    <w:rsid w:val="00C40BDB"/>
    <w:rsid w:val="00C41468"/>
    <w:rsid w:val="00C420B9"/>
    <w:rsid w:val="00C42B90"/>
    <w:rsid w:val="00C4450C"/>
    <w:rsid w:val="00C449A7"/>
    <w:rsid w:val="00C44B01"/>
    <w:rsid w:val="00C454DC"/>
    <w:rsid w:val="00C50E10"/>
    <w:rsid w:val="00C529B1"/>
    <w:rsid w:val="00C5452D"/>
    <w:rsid w:val="00C54F3F"/>
    <w:rsid w:val="00C55349"/>
    <w:rsid w:val="00C5657E"/>
    <w:rsid w:val="00C56BF2"/>
    <w:rsid w:val="00C56DF7"/>
    <w:rsid w:val="00C57213"/>
    <w:rsid w:val="00C57AAE"/>
    <w:rsid w:val="00C6090D"/>
    <w:rsid w:val="00C60CF7"/>
    <w:rsid w:val="00C62170"/>
    <w:rsid w:val="00C62A6F"/>
    <w:rsid w:val="00C62E91"/>
    <w:rsid w:val="00C6346C"/>
    <w:rsid w:val="00C634A7"/>
    <w:rsid w:val="00C6482B"/>
    <w:rsid w:val="00C64C64"/>
    <w:rsid w:val="00C6555E"/>
    <w:rsid w:val="00C66C26"/>
    <w:rsid w:val="00C67773"/>
    <w:rsid w:val="00C7007D"/>
    <w:rsid w:val="00C7058B"/>
    <w:rsid w:val="00C70612"/>
    <w:rsid w:val="00C7128E"/>
    <w:rsid w:val="00C71BA9"/>
    <w:rsid w:val="00C720EF"/>
    <w:rsid w:val="00C72BAD"/>
    <w:rsid w:val="00C72FB9"/>
    <w:rsid w:val="00C73064"/>
    <w:rsid w:val="00C7335E"/>
    <w:rsid w:val="00C733D6"/>
    <w:rsid w:val="00C73B83"/>
    <w:rsid w:val="00C75058"/>
    <w:rsid w:val="00C756F0"/>
    <w:rsid w:val="00C760A6"/>
    <w:rsid w:val="00C762C9"/>
    <w:rsid w:val="00C76FD8"/>
    <w:rsid w:val="00C80027"/>
    <w:rsid w:val="00C80097"/>
    <w:rsid w:val="00C80708"/>
    <w:rsid w:val="00C8147A"/>
    <w:rsid w:val="00C8165B"/>
    <w:rsid w:val="00C829D7"/>
    <w:rsid w:val="00C842DA"/>
    <w:rsid w:val="00C85C14"/>
    <w:rsid w:val="00C85E50"/>
    <w:rsid w:val="00C8755A"/>
    <w:rsid w:val="00C879DE"/>
    <w:rsid w:val="00C90539"/>
    <w:rsid w:val="00C91906"/>
    <w:rsid w:val="00C91C3F"/>
    <w:rsid w:val="00C92884"/>
    <w:rsid w:val="00C92E27"/>
    <w:rsid w:val="00C932F7"/>
    <w:rsid w:val="00C9337A"/>
    <w:rsid w:val="00C93786"/>
    <w:rsid w:val="00C94A3C"/>
    <w:rsid w:val="00C953B0"/>
    <w:rsid w:val="00C967CB"/>
    <w:rsid w:val="00C9726F"/>
    <w:rsid w:val="00C97310"/>
    <w:rsid w:val="00C976A4"/>
    <w:rsid w:val="00CA0E3F"/>
    <w:rsid w:val="00CA0ECB"/>
    <w:rsid w:val="00CA2422"/>
    <w:rsid w:val="00CA278E"/>
    <w:rsid w:val="00CA4924"/>
    <w:rsid w:val="00CA4C99"/>
    <w:rsid w:val="00CA50F4"/>
    <w:rsid w:val="00CA5774"/>
    <w:rsid w:val="00CA5F3E"/>
    <w:rsid w:val="00CA61D3"/>
    <w:rsid w:val="00CA64F3"/>
    <w:rsid w:val="00CA6548"/>
    <w:rsid w:val="00CB038C"/>
    <w:rsid w:val="00CB0E6F"/>
    <w:rsid w:val="00CB2A97"/>
    <w:rsid w:val="00CB39E6"/>
    <w:rsid w:val="00CB43E5"/>
    <w:rsid w:val="00CB4760"/>
    <w:rsid w:val="00CB4811"/>
    <w:rsid w:val="00CB4ACE"/>
    <w:rsid w:val="00CB4E9F"/>
    <w:rsid w:val="00CB4FA5"/>
    <w:rsid w:val="00CB5915"/>
    <w:rsid w:val="00CB6A33"/>
    <w:rsid w:val="00CB7F19"/>
    <w:rsid w:val="00CC1079"/>
    <w:rsid w:val="00CC12F3"/>
    <w:rsid w:val="00CC143C"/>
    <w:rsid w:val="00CC1585"/>
    <w:rsid w:val="00CC39A8"/>
    <w:rsid w:val="00CC4454"/>
    <w:rsid w:val="00CC5AF1"/>
    <w:rsid w:val="00CC650C"/>
    <w:rsid w:val="00CD0400"/>
    <w:rsid w:val="00CD054C"/>
    <w:rsid w:val="00CD11C8"/>
    <w:rsid w:val="00CD12B5"/>
    <w:rsid w:val="00CD1818"/>
    <w:rsid w:val="00CD1DA3"/>
    <w:rsid w:val="00CD274A"/>
    <w:rsid w:val="00CD3287"/>
    <w:rsid w:val="00CD4B35"/>
    <w:rsid w:val="00CD4C4D"/>
    <w:rsid w:val="00CD7B3B"/>
    <w:rsid w:val="00CD7D6E"/>
    <w:rsid w:val="00CD7F01"/>
    <w:rsid w:val="00CE0F99"/>
    <w:rsid w:val="00CE13E7"/>
    <w:rsid w:val="00CE1E04"/>
    <w:rsid w:val="00CE2235"/>
    <w:rsid w:val="00CE2864"/>
    <w:rsid w:val="00CE2AD6"/>
    <w:rsid w:val="00CE3AC0"/>
    <w:rsid w:val="00CE46E1"/>
    <w:rsid w:val="00CE53FD"/>
    <w:rsid w:val="00CE5658"/>
    <w:rsid w:val="00CE58D3"/>
    <w:rsid w:val="00CE59BE"/>
    <w:rsid w:val="00CE66A7"/>
    <w:rsid w:val="00CE6876"/>
    <w:rsid w:val="00CE6E41"/>
    <w:rsid w:val="00CE764D"/>
    <w:rsid w:val="00CF1227"/>
    <w:rsid w:val="00CF21C0"/>
    <w:rsid w:val="00CF27DB"/>
    <w:rsid w:val="00CF2A0B"/>
    <w:rsid w:val="00CF398D"/>
    <w:rsid w:val="00CF39F7"/>
    <w:rsid w:val="00CF42AF"/>
    <w:rsid w:val="00CF6DA5"/>
    <w:rsid w:val="00CF6F5E"/>
    <w:rsid w:val="00CF7D23"/>
    <w:rsid w:val="00D008E6"/>
    <w:rsid w:val="00D016DB"/>
    <w:rsid w:val="00D01F9D"/>
    <w:rsid w:val="00D02E5E"/>
    <w:rsid w:val="00D03151"/>
    <w:rsid w:val="00D03D2F"/>
    <w:rsid w:val="00D04971"/>
    <w:rsid w:val="00D05B17"/>
    <w:rsid w:val="00D073C6"/>
    <w:rsid w:val="00D11AAB"/>
    <w:rsid w:val="00D122A7"/>
    <w:rsid w:val="00D125E7"/>
    <w:rsid w:val="00D12761"/>
    <w:rsid w:val="00D13350"/>
    <w:rsid w:val="00D137E5"/>
    <w:rsid w:val="00D14D2D"/>
    <w:rsid w:val="00D14F7D"/>
    <w:rsid w:val="00D159AC"/>
    <w:rsid w:val="00D15A84"/>
    <w:rsid w:val="00D15FF4"/>
    <w:rsid w:val="00D16621"/>
    <w:rsid w:val="00D1687D"/>
    <w:rsid w:val="00D16D03"/>
    <w:rsid w:val="00D16DCF"/>
    <w:rsid w:val="00D17C08"/>
    <w:rsid w:val="00D21393"/>
    <w:rsid w:val="00D21B80"/>
    <w:rsid w:val="00D2225C"/>
    <w:rsid w:val="00D22AD1"/>
    <w:rsid w:val="00D22B4B"/>
    <w:rsid w:val="00D234B1"/>
    <w:rsid w:val="00D23C83"/>
    <w:rsid w:val="00D24636"/>
    <w:rsid w:val="00D24896"/>
    <w:rsid w:val="00D25D25"/>
    <w:rsid w:val="00D26DF5"/>
    <w:rsid w:val="00D2708C"/>
    <w:rsid w:val="00D30222"/>
    <w:rsid w:val="00D3256F"/>
    <w:rsid w:val="00D326FB"/>
    <w:rsid w:val="00D32AFC"/>
    <w:rsid w:val="00D32CF6"/>
    <w:rsid w:val="00D34F93"/>
    <w:rsid w:val="00D35427"/>
    <w:rsid w:val="00D367B5"/>
    <w:rsid w:val="00D37B8B"/>
    <w:rsid w:val="00D410AC"/>
    <w:rsid w:val="00D4133F"/>
    <w:rsid w:val="00D41692"/>
    <w:rsid w:val="00D41B0C"/>
    <w:rsid w:val="00D421CE"/>
    <w:rsid w:val="00D43CD5"/>
    <w:rsid w:val="00D449D0"/>
    <w:rsid w:val="00D44EA5"/>
    <w:rsid w:val="00D45031"/>
    <w:rsid w:val="00D45305"/>
    <w:rsid w:val="00D45724"/>
    <w:rsid w:val="00D46573"/>
    <w:rsid w:val="00D501EB"/>
    <w:rsid w:val="00D503ED"/>
    <w:rsid w:val="00D51E0E"/>
    <w:rsid w:val="00D52573"/>
    <w:rsid w:val="00D52834"/>
    <w:rsid w:val="00D531B7"/>
    <w:rsid w:val="00D534C3"/>
    <w:rsid w:val="00D53FD0"/>
    <w:rsid w:val="00D5419F"/>
    <w:rsid w:val="00D54F46"/>
    <w:rsid w:val="00D55401"/>
    <w:rsid w:val="00D578C9"/>
    <w:rsid w:val="00D57DF7"/>
    <w:rsid w:val="00D601B7"/>
    <w:rsid w:val="00D60BB7"/>
    <w:rsid w:val="00D615E3"/>
    <w:rsid w:val="00D61A3B"/>
    <w:rsid w:val="00D64AAD"/>
    <w:rsid w:val="00D64D8E"/>
    <w:rsid w:val="00D64F6D"/>
    <w:rsid w:val="00D67141"/>
    <w:rsid w:val="00D67AE5"/>
    <w:rsid w:val="00D7036F"/>
    <w:rsid w:val="00D70BAA"/>
    <w:rsid w:val="00D71C51"/>
    <w:rsid w:val="00D72FBA"/>
    <w:rsid w:val="00D74A31"/>
    <w:rsid w:val="00D74FCB"/>
    <w:rsid w:val="00D75DD7"/>
    <w:rsid w:val="00D80074"/>
    <w:rsid w:val="00D80149"/>
    <w:rsid w:val="00D81782"/>
    <w:rsid w:val="00D82650"/>
    <w:rsid w:val="00D82BFB"/>
    <w:rsid w:val="00D83306"/>
    <w:rsid w:val="00D834AE"/>
    <w:rsid w:val="00D847A4"/>
    <w:rsid w:val="00D850BA"/>
    <w:rsid w:val="00D866CB"/>
    <w:rsid w:val="00D86D3C"/>
    <w:rsid w:val="00D87A37"/>
    <w:rsid w:val="00D90695"/>
    <w:rsid w:val="00D91376"/>
    <w:rsid w:val="00D913F9"/>
    <w:rsid w:val="00D91E7E"/>
    <w:rsid w:val="00D92219"/>
    <w:rsid w:val="00D9242A"/>
    <w:rsid w:val="00D930F8"/>
    <w:rsid w:val="00D93FC5"/>
    <w:rsid w:val="00D94D2A"/>
    <w:rsid w:val="00D9519E"/>
    <w:rsid w:val="00D9526B"/>
    <w:rsid w:val="00DA03D9"/>
    <w:rsid w:val="00DA08DB"/>
    <w:rsid w:val="00DA1880"/>
    <w:rsid w:val="00DA2997"/>
    <w:rsid w:val="00DA2D16"/>
    <w:rsid w:val="00DA2E1F"/>
    <w:rsid w:val="00DA2FDA"/>
    <w:rsid w:val="00DA33EE"/>
    <w:rsid w:val="00DA35C3"/>
    <w:rsid w:val="00DA37B0"/>
    <w:rsid w:val="00DA4884"/>
    <w:rsid w:val="00DA5507"/>
    <w:rsid w:val="00DA76C6"/>
    <w:rsid w:val="00DB00C8"/>
    <w:rsid w:val="00DB0FFC"/>
    <w:rsid w:val="00DB1476"/>
    <w:rsid w:val="00DB19AD"/>
    <w:rsid w:val="00DB254B"/>
    <w:rsid w:val="00DB26B8"/>
    <w:rsid w:val="00DB439D"/>
    <w:rsid w:val="00DB55AA"/>
    <w:rsid w:val="00DB6A15"/>
    <w:rsid w:val="00DC0DC0"/>
    <w:rsid w:val="00DC0E48"/>
    <w:rsid w:val="00DC0FC0"/>
    <w:rsid w:val="00DC2633"/>
    <w:rsid w:val="00DC37AD"/>
    <w:rsid w:val="00DC41A2"/>
    <w:rsid w:val="00DC488E"/>
    <w:rsid w:val="00DC5042"/>
    <w:rsid w:val="00DC534A"/>
    <w:rsid w:val="00DC572D"/>
    <w:rsid w:val="00DC6245"/>
    <w:rsid w:val="00DC67F0"/>
    <w:rsid w:val="00DC6F42"/>
    <w:rsid w:val="00DD01CF"/>
    <w:rsid w:val="00DD0324"/>
    <w:rsid w:val="00DD08CD"/>
    <w:rsid w:val="00DD1A6D"/>
    <w:rsid w:val="00DD1CAF"/>
    <w:rsid w:val="00DD3134"/>
    <w:rsid w:val="00DD3430"/>
    <w:rsid w:val="00DD5251"/>
    <w:rsid w:val="00DD56AF"/>
    <w:rsid w:val="00DD56F9"/>
    <w:rsid w:val="00DD595A"/>
    <w:rsid w:val="00DD60B4"/>
    <w:rsid w:val="00DD66C9"/>
    <w:rsid w:val="00DD69FC"/>
    <w:rsid w:val="00DD6B21"/>
    <w:rsid w:val="00DE0514"/>
    <w:rsid w:val="00DE0A55"/>
    <w:rsid w:val="00DE0B81"/>
    <w:rsid w:val="00DE3EEF"/>
    <w:rsid w:val="00DE4CA3"/>
    <w:rsid w:val="00DE5888"/>
    <w:rsid w:val="00DE6127"/>
    <w:rsid w:val="00DE7373"/>
    <w:rsid w:val="00DE75C1"/>
    <w:rsid w:val="00DF0179"/>
    <w:rsid w:val="00DF0187"/>
    <w:rsid w:val="00DF094D"/>
    <w:rsid w:val="00DF1052"/>
    <w:rsid w:val="00DF1076"/>
    <w:rsid w:val="00DF16D1"/>
    <w:rsid w:val="00DF1B07"/>
    <w:rsid w:val="00DF25FA"/>
    <w:rsid w:val="00DF2704"/>
    <w:rsid w:val="00DF3E76"/>
    <w:rsid w:val="00DF4E41"/>
    <w:rsid w:val="00DF6AD2"/>
    <w:rsid w:val="00DF7436"/>
    <w:rsid w:val="00DF7C64"/>
    <w:rsid w:val="00DF7F31"/>
    <w:rsid w:val="00E00192"/>
    <w:rsid w:val="00E003FE"/>
    <w:rsid w:val="00E00C32"/>
    <w:rsid w:val="00E018BA"/>
    <w:rsid w:val="00E01C08"/>
    <w:rsid w:val="00E01E87"/>
    <w:rsid w:val="00E020E1"/>
    <w:rsid w:val="00E02807"/>
    <w:rsid w:val="00E037C7"/>
    <w:rsid w:val="00E0386B"/>
    <w:rsid w:val="00E038D2"/>
    <w:rsid w:val="00E03FCE"/>
    <w:rsid w:val="00E04FE2"/>
    <w:rsid w:val="00E07E4C"/>
    <w:rsid w:val="00E07EEE"/>
    <w:rsid w:val="00E07FD2"/>
    <w:rsid w:val="00E10C61"/>
    <w:rsid w:val="00E11191"/>
    <w:rsid w:val="00E111AE"/>
    <w:rsid w:val="00E11F61"/>
    <w:rsid w:val="00E126E9"/>
    <w:rsid w:val="00E134D8"/>
    <w:rsid w:val="00E135BB"/>
    <w:rsid w:val="00E1489E"/>
    <w:rsid w:val="00E14B30"/>
    <w:rsid w:val="00E15433"/>
    <w:rsid w:val="00E16117"/>
    <w:rsid w:val="00E16712"/>
    <w:rsid w:val="00E16E0B"/>
    <w:rsid w:val="00E17413"/>
    <w:rsid w:val="00E17995"/>
    <w:rsid w:val="00E20285"/>
    <w:rsid w:val="00E20B19"/>
    <w:rsid w:val="00E20F88"/>
    <w:rsid w:val="00E21176"/>
    <w:rsid w:val="00E2140B"/>
    <w:rsid w:val="00E228E5"/>
    <w:rsid w:val="00E22DFA"/>
    <w:rsid w:val="00E231C1"/>
    <w:rsid w:val="00E23868"/>
    <w:rsid w:val="00E244E4"/>
    <w:rsid w:val="00E246FB"/>
    <w:rsid w:val="00E25620"/>
    <w:rsid w:val="00E25BBC"/>
    <w:rsid w:val="00E26925"/>
    <w:rsid w:val="00E27C1C"/>
    <w:rsid w:val="00E3112E"/>
    <w:rsid w:val="00E31322"/>
    <w:rsid w:val="00E31464"/>
    <w:rsid w:val="00E3183B"/>
    <w:rsid w:val="00E33F50"/>
    <w:rsid w:val="00E34D4B"/>
    <w:rsid w:val="00E34E61"/>
    <w:rsid w:val="00E34EE2"/>
    <w:rsid w:val="00E352E3"/>
    <w:rsid w:val="00E35C57"/>
    <w:rsid w:val="00E366B6"/>
    <w:rsid w:val="00E375E3"/>
    <w:rsid w:val="00E40393"/>
    <w:rsid w:val="00E4045A"/>
    <w:rsid w:val="00E40B69"/>
    <w:rsid w:val="00E41164"/>
    <w:rsid w:val="00E42FFE"/>
    <w:rsid w:val="00E449DD"/>
    <w:rsid w:val="00E4574D"/>
    <w:rsid w:val="00E46172"/>
    <w:rsid w:val="00E468BA"/>
    <w:rsid w:val="00E470DB"/>
    <w:rsid w:val="00E50678"/>
    <w:rsid w:val="00E5089E"/>
    <w:rsid w:val="00E521A7"/>
    <w:rsid w:val="00E52965"/>
    <w:rsid w:val="00E52BAA"/>
    <w:rsid w:val="00E52BF6"/>
    <w:rsid w:val="00E5494E"/>
    <w:rsid w:val="00E54D8E"/>
    <w:rsid w:val="00E55A88"/>
    <w:rsid w:val="00E568B8"/>
    <w:rsid w:val="00E56C1A"/>
    <w:rsid w:val="00E57F02"/>
    <w:rsid w:val="00E6036D"/>
    <w:rsid w:val="00E60BB5"/>
    <w:rsid w:val="00E62106"/>
    <w:rsid w:val="00E62C1B"/>
    <w:rsid w:val="00E63599"/>
    <w:rsid w:val="00E640F0"/>
    <w:rsid w:val="00E641A1"/>
    <w:rsid w:val="00E64C48"/>
    <w:rsid w:val="00E64D03"/>
    <w:rsid w:val="00E66185"/>
    <w:rsid w:val="00E665C5"/>
    <w:rsid w:val="00E66EA8"/>
    <w:rsid w:val="00E67388"/>
    <w:rsid w:val="00E70213"/>
    <w:rsid w:val="00E70CD1"/>
    <w:rsid w:val="00E7342C"/>
    <w:rsid w:val="00E73976"/>
    <w:rsid w:val="00E749BE"/>
    <w:rsid w:val="00E74A29"/>
    <w:rsid w:val="00E74C13"/>
    <w:rsid w:val="00E75BEA"/>
    <w:rsid w:val="00E76F07"/>
    <w:rsid w:val="00E8034C"/>
    <w:rsid w:val="00E8142B"/>
    <w:rsid w:val="00E83A43"/>
    <w:rsid w:val="00E840E0"/>
    <w:rsid w:val="00E84CB9"/>
    <w:rsid w:val="00E84F9E"/>
    <w:rsid w:val="00E87041"/>
    <w:rsid w:val="00E87BFF"/>
    <w:rsid w:val="00E87CA0"/>
    <w:rsid w:val="00E9108F"/>
    <w:rsid w:val="00E91A76"/>
    <w:rsid w:val="00E92E4E"/>
    <w:rsid w:val="00E93B52"/>
    <w:rsid w:val="00E93D9E"/>
    <w:rsid w:val="00E94377"/>
    <w:rsid w:val="00E95EF7"/>
    <w:rsid w:val="00E9611E"/>
    <w:rsid w:val="00E964E3"/>
    <w:rsid w:val="00E96C5B"/>
    <w:rsid w:val="00E97102"/>
    <w:rsid w:val="00E97471"/>
    <w:rsid w:val="00E97704"/>
    <w:rsid w:val="00EA23DB"/>
    <w:rsid w:val="00EA2DDF"/>
    <w:rsid w:val="00EA453C"/>
    <w:rsid w:val="00EA4CE1"/>
    <w:rsid w:val="00EA50BD"/>
    <w:rsid w:val="00EA57EA"/>
    <w:rsid w:val="00EA6E93"/>
    <w:rsid w:val="00EA7020"/>
    <w:rsid w:val="00EA71C8"/>
    <w:rsid w:val="00EA7D15"/>
    <w:rsid w:val="00EB0064"/>
    <w:rsid w:val="00EB0B3E"/>
    <w:rsid w:val="00EB105D"/>
    <w:rsid w:val="00EB1B8D"/>
    <w:rsid w:val="00EB2216"/>
    <w:rsid w:val="00EB2666"/>
    <w:rsid w:val="00EB2780"/>
    <w:rsid w:val="00EB57A3"/>
    <w:rsid w:val="00EB5E4A"/>
    <w:rsid w:val="00EB679F"/>
    <w:rsid w:val="00EB6FD1"/>
    <w:rsid w:val="00EB7978"/>
    <w:rsid w:val="00EB79C7"/>
    <w:rsid w:val="00EC1E7A"/>
    <w:rsid w:val="00EC5E0F"/>
    <w:rsid w:val="00EC6BA9"/>
    <w:rsid w:val="00ED01AD"/>
    <w:rsid w:val="00ED0828"/>
    <w:rsid w:val="00ED08EB"/>
    <w:rsid w:val="00ED09AD"/>
    <w:rsid w:val="00ED166B"/>
    <w:rsid w:val="00ED1AA3"/>
    <w:rsid w:val="00ED1C04"/>
    <w:rsid w:val="00ED29B4"/>
    <w:rsid w:val="00ED2A4B"/>
    <w:rsid w:val="00ED3579"/>
    <w:rsid w:val="00ED3972"/>
    <w:rsid w:val="00ED40A2"/>
    <w:rsid w:val="00ED5C48"/>
    <w:rsid w:val="00ED6150"/>
    <w:rsid w:val="00ED63D5"/>
    <w:rsid w:val="00EE0AF9"/>
    <w:rsid w:val="00EE1187"/>
    <w:rsid w:val="00EE21A3"/>
    <w:rsid w:val="00EE312D"/>
    <w:rsid w:val="00EE4CB8"/>
    <w:rsid w:val="00EE4F7E"/>
    <w:rsid w:val="00EE5590"/>
    <w:rsid w:val="00EE5D01"/>
    <w:rsid w:val="00EE73D0"/>
    <w:rsid w:val="00EE7649"/>
    <w:rsid w:val="00EF0112"/>
    <w:rsid w:val="00EF04FA"/>
    <w:rsid w:val="00EF09EB"/>
    <w:rsid w:val="00EF0F9A"/>
    <w:rsid w:val="00EF1ECA"/>
    <w:rsid w:val="00EF2493"/>
    <w:rsid w:val="00EF2900"/>
    <w:rsid w:val="00EF440D"/>
    <w:rsid w:val="00EF5A44"/>
    <w:rsid w:val="00EF5DDB"/>
    <w:rsid w:val="00EF6059"/>
    <w:rsid w:val="00EF738A"/>
    <w:rsid w:val="00EF7A15"/>
    <w:rsid w:val="00EF7A5B"/>
    <w:rsid w:val="00F0079F"/>
    <w:rsid w:val="00F01714"/>
    <w:rsid w:val="00F04842"/>
    <w:rsid w:val="00F04CE8"/>
    <w:rsid w:val="00F05739"/>
    <w:rsid w:val="00F05CC6"/>
    <w:rsid w:val="00F07337"/>
    <w:rsid w:val="00F10046"/>
    <w:rsid w:val="00F1079D"/>
    <w:rsid w:val="00F108F5"/>
    <w:rsid w:val="00F10D88"/>
    <w:rsid w:val="00F11309"/>
    <w:rsid w:val="00F1169F"/>
    <w:rsid w:val="00F11CCA"/>
    <w:rsid w:val="00F1273B"/>
    <w:rsid w:val="00F141F8"/>
    <w:rsid w:val="00F1422B"/>
    <w:rsid w:val="00F1428A"/>
    <w:rsid w:val="00F14629"/>
    <w:rsid w:val="00F15285"/>
    <w:rsid w:val="00F1529E"/>
    <w:rsid w:val="00F178F0"/>
    <w:rsid w:val="00F21402"/>
    <w:rsid w:val="00F21471"/>
    <w:rsid w:val="00F2159C"/>
    <w:rsid w:val="00F22F45"/>
    <w:rsid w:val="00F23DC5"/>
    <w:rsid w:val="00F24C37"/>
    <w:rsid w:val="00F25529"/>
    <w:rsid w:val="00F25974"/>
    <w:rsid w:val="00F25A61"/>
    <w:rsid w:val="00F25AB4"/>
    <w:rsid w:val="00F261D4"/>
    <w:rsid w:val="00F26343"/>
    <w:rsid w:val="00F263A1"/>
    <w:rsid w:val="00F265D3"/>
    <w:rsid w:val="00F26F16"/>
    <w:rsid w:val="00F271DF"/>
    <w:rsid w:val="00F27976"/>
    <w:rsid w:val="00F3231E"/>
    <w:rsid w:val="00F32A90"/>
    <w:rsid w:val="00F33A18"/>
    <w:rsid w:val="00F345DC"/>
    <w:rsid w:val="00F35A5C"/>
    <w:rsid w:val="00F35D9C"/>
    <w:rsid w:val="00F35DD7"/>
    <w:rsid w:val="00F36500"/>
    <w:rsid w:val="00F3696F"/>
    <w:rsid w:val="00F3790C"/>
    <w:rsid w:val="00F37AF2"/>
    <w:rsid w:val="00F37B83"/>
    <w:rsid w:val="00F4081A"/>
    <w:rsid w:val="00F40CCE"/>
    <w:rsid w:val="00F413C2"/>
    <w:rsid w:val="00F42525"/>
    <w:rsid w:val="00F42DC9"/>
    <w:rsid w:val="00F43F7F"/>
    <w:rsid w:val="00F45263"/>
    <w:rsid w:val="00F46B3B"/>
    <w:rsid w:val="00F470E9"/>
    <w:rsid w:val="00F4743D"/>
    <w:rsid w:val="00F47928"/>
    <w:rsid w:val="00F479DB"/>
    <w:rsid w:val="00F50944"/>
    <w:rsid w:val="00F50CD4"/>
    <w:rsid w:val="00F50E11"/>
    <w:rsid w:val="00F5214B"/>
    <w:rsid w:val="00F53161"/>
    <w:rsid w:val="00F554E7"/>
    <w:rsid w:val="00F55BF0"/>
    <w:rsid w:val="00F55CBC"/>
    <w:rsid w:val="00F56315"/>
    <w:rsid w:val="00F56B62"/>
    <w:rsid w:val="00F57CB5"/>
    <w:rsid w:val="00F60FE3"/>
    <w:rsid w:val="00F61093"/>
    <w:rsid w:val="00F63B55"/>
    <w:rsid w:val="00F659C5"/>
    <w:rsid w:val="00F65B33"/>
    <w:rsid w:val="00F65B58"/>
    <w:rsid w:val="00F65ECB"/>
    <w:rsid w:val="00F65F97"/>
    <w:rsid w:val="00F67EF9"/>
    <w:rsid w:val="00F70F4B"/>
    <w:rsid w:val="00F7113B"/>
    <w:rsid w:val="00F719D8"/>
    <w:rsid w:val="00F71DBB"/>
    <w:rsid w:val="00F727B8"/>
    <w:rsid w:val="00F747F2"/>
    <w:rsid w:val="00F74988"/>
    <w:rsid w:val="00F74D17"/>
    <w:rsid w:val="00F74E9C"/>
    <w:rsid w:val="00F76419"/>
    <w:rsid w:val="00F76C7C"/>
    <w:rsid w:val="00F76CD7"/>
    <w:rsid w:val="00F81219"/>
    <w:rsid w:val="00F81CB7"/>
    <w:rsid w:val="00F83149"/>
    <w:rsid w:val="00F837FB"/>
    <w:rsid w:val="00F8457F"/>
    <w:rsid w:val="00F86220"/>
    <w:rsid w:val="00F87613"/>
    <w:rsid w:val="00F908B9"/>
    <w:rsid w:val="00F91A45"/>
    <w:rsid w:val="00F91AAD"/>
    <w:rsid w:val="00F91AD0"/>
    <w:rsid w:val="00F9276F"/>
    <w:rsid w:val="00F93CAE"/>
    <w:rsid w:val="00F94073"/>
    <w:rsid w:val="00F9416E"/>
    <w:rsid w:val="00F94BD9"/>
    <w:rsid w:val="00F95DA8"/>
    <w:rsid w:val="00FA1D56"/>
    <w:rsid w:val="00FA281A"/>
    <w:rsid w:val="00FA48B5"/>
    <w:rsid w:val="00FA6366"/>
    <w:rsid w:val="00FA695E"/>
    <w:rsid w:val="00FA6D71"/>
    <w:rsid w:val="00FA7024"/>
    <w:rsid w:val="00FB0636"/>
    <w:rsid w:val="00FB1D21"/>
    <w:rsid w:val="00FB3179"/>
    <w:rsid w:val="00FB3E29"/>
    <w:rsid w:val="00FB67EF"/>
    <w:rsid w:val="00FB7248"/>
    <w:rsid w:val="00FC00B1"/>
    <w:rsid w:val="00FC1479"/>
    <w:rsid w:val="00FC1CE9"/>
    <w:rsid w:val="00FC2FCD"/>
    <w:rsid w:val="00FC34F5"/>
    <w:rsid w:val="00FC3E3C"/>
    <w:rsid w:val="00FC4B08"/>
    <w:rsid w:val="00FC4C36"/>
    <w:rsid w:val="00FC5AAC"/>
    <w:rsid w:val="00FC60D4"/>
    <w:rsid w:val="00FC6527"/>
    <w:rsid w:val="00FC6A1B"/>
    <w:rsid w:val="00FC6CE3"/>
    <w:rsid w:val="00FC7150"/>
    <w:rsid w:val="00FD0AE8"/>
    <w:rsid w:val="00FD0AE9"/>
    <w:rsid w:val="00FD0D2A"/>
    <w:rsid w:val="00FD2521"/>
    <w:rsid w:val="00FD2C52"/>
    <w:rsid w:val="00FD2FEE"/>
    <w:rsid w:val="00FD3116"/>
    <w:rsid w:val="00FD3558"/>
    <w:rsid w:val="00FD3CC6"/>
    <w:rsid w:val="00FD3D63"/>
    <w:rsid w:val="00FD4ADC"/>
    <w:rsid w:val="00FD77CE"/>
    <w:rsid w:val="00FE04DE"/>
    <w:rsid w:val="00FE151A"/>
    <w:rsid w:val="00FE154B"/>
    <w:rsid w:val="00FE21E4"/>
    <w:rsid w:val="00FE674D"/>
    <w:rsid w:val="00FE6F46"/>
    <w:rsid w:val="00FE7C65"/>
    <w:rsid w:val="00FE7E51"/>
    <w:rsid w:val="00FF0037"/>
    <w:rsid w:val="00FF00EF"/>
    <w:rsid w:val="00FF04D4"/>
    <w:rsid w:val="00FF0BE9"/>
    <w:rsid w:val="00FF101D"/>
    <w:rsid w:val="00FF1D76"/>
    <w:rsid w:val="00FF5976"/>
    <w:rsid w:val="00FF6097"/>
    <w:rsid w:val="00FF6301"/>
    <w:rsid w:val="00FF7FF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footer" w:locked="1" w:semiHidden="0" w:uiPriority="0" w:unhideWhenUsed="0"/>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D76"/>
    <w:rPr>
      <w:rFonts w:ascii="Tahoma" w:hAnsi="Tahoma"/>
      <w:sz w:val="18"/>
      <w:szCs w:val="20"/>
    </w:rPr>
  </w:style>
  <w:style w:type="paragraph" w:styleId="Heading1">
    <w:name w:val="heading 1"/>
    <w:aliases w:val="h1,Level 1 Topic Heading"/>
    <w:basedOn w:val="Normal"/>
    <w:next w:val="Normal"/>
    <w:link w:val="Heading1Char"/>
    <w:uiPriority w:val="99"/>
    <w:qFormat/>
    <w:rsid w:val="00D70BAA"/>
    <w:pPr>
      <w:keepNext/>
      <w:shd w:val="pct15" w:color="auto" w:fill="FFFFFF"/>
      <w:outlineLvl w:val="0"/>
    </w:pPr>
    <w:rPr>
      <w:b/>
      <w:kern w:val="24"/>
      <w:sz w:val="24"/>
    </w:rPr>
  </w:style>
  <w:style w:type="paragraph" w:styleId="Heading2">
    <w:name w:val="heading 2"/>
    <w:aliases w:val="h2,Level 2 Topic Heading,H2,Level 4 Topic Heading"/>
    <w:basedOn w:val="Normal"/>
    <w:next w:val="Normal"/>
    <w:link w:val="Heading2Char"/>
    <w:autoRedefine/>
    <w:uiPriority w:val="99"/>
    <w:qFormat/>
    <w:rsid w:val="003C26F2"/>
    <w:pPr>
      <w:keepNext/>
      <w:numPr>
        <w:ilvl w:val="1"/>
        <w:numId w:val="5"/>
      </w:numPr>
      <w:outlineLvl w:val="1"/>
    </w:pPr>
    <w:rPr>
      <w:rFonts w:cs="Tahoma"/>
      <w:b/>
      <w:sz w:val="20"/>
    </w:rPr>
  </w:style>
  <w:style w:type="paragraph" w:styleId="Heading3">
    <w:name w:val="heading 3"/>
    <w:aliases w:val="h3,Level 3 Topic Heading,H3,Level 5 Topic Heading,H31,Corio Heading 3,Section,sh3,op"/>
    <w:basedOn w:val="Normal"/>
    <w:next w:val="Normal"/>
    <w:link w:val="Heading3Char"/>
    <w:uiPriority w:val="99"/>
    <w:qFormat/>
    <w:rsid w:val="00D70BAA"/>
    <w:pPr>
      <w:keepNext/>
      <w:outlineLvl w:val="2"/>
    </w:pPr>
    <w:rPr>
      <w:u w:val="single"/>
    </w:rPr>
  </w:style>
  <w:style w:type="paragraph" w:styleId="Heading4">
    <w:name w:val="heading 4"/>
    <w:aliases w:val="Map Title,Título especial,T,T?tulo especial,Título especial1,T1,T?tulo especial1,Título especial2,T2,T?tulo especial2,Título especial3,T3,T?tulo especial3,Título especial4,T4,T?tulo especial4,Título especial11,T11,T?tulo especial11,T21"/>
    <w:basedOn w:val="Normal"/>
    <w:next w:val="Normal"/>
    <w:link w:val="Heading4Char"/>
    <w:uiPriority w:val="99"/>
    <w:qFormat/>
    <w:rsid w:val="00D70BAA"/>
    <w:pPr>
      <w:keepNext/>
      <w:spacing w:before="20" w:after="20"/>
      <w:jc w:val="both"/>
      <w:outlineLvl w:val="3"/>
    </w:pPr>
    <w:rPr>
      <w:b/>
    </w:rPr>
  </w:style>
  <w:style w:type="paragraph" w:styleId="Heading5">
    <w:name w:val="heading 5"/>
    <w:aliases w:val="Block Label"/>
    <w:basedOn w:val="Normal"/>
    <w:next w:val="Normal"/>
    <w:link w:val="Heading5Char"/>
    <w:uiPriority w:val="99"/>
    <w:qFormat/>
    <w:rsid w:val="00D70BAA"/>
    <w:pPr>
      <w:keepNext/>
      <w:outlineLvl w:val="4"/>
    </w:pPr>
    <w:rPr>
      <w:b/>
      <w:sz w:val="20"/>
    </w:rPr>
  </w:style>
  <w:style w:type="paragraph" w:styleId="Heading6">
    <w:name w:val="heading 6"/>
    <w:basedOn w:val="Normal"/>
    <w:next w:val="Normal"/>
    <w:link w:val="Heading6Char"/>
    <w:uiPriority w:val="99"/>
    <w:qFormat/>
    <w:rsid w:val="00D70BAA"/>
    <w:pPr>
      <w:spacing w:before="240" w:after="60"/>
      <w:outlineLvl w:val="5"/>
    </w:pPr>
    <w:rPr>
      <w:i/>
    </w:rPr>
  </w:style>
  <w:style w:type="paragraph" w:styleId="Heading7">
    <w:name w:val="heading 7"/>
    <w:basedOn w:val="Normal"/>
    <w:next w:val="Normal"/>
    <w:link w:val="Heading7Char"/>
    <w:uiPriority w:val="99"/>
    <w:qFormat/>
    <w:rsid w:val="00D70BAA"/>
    <w:pPr>
      <w:spacing w:before="240" w:after="60"/>
      <w:outlineLvl w:val="6"/>
    </w:pPr>
    <w:rPr>
      <w:sz w:val="20"/>
    </w:rPr>
  </w:style>
  <w:style w:type="paragraph" w:styleId="Heading8">
    <w:name w:val="heading 8"/>
    <w:basedOn w:val="Normal"/>
    <w:next w:val="Normal"/>
    <w:link w:val="Heading8Char"/>
    <w:uiPriority w:val="99"/>
    <w:qFormat/>
    <w:rsid w:val="00D70BAA"/>
    <w:pPr>
      <w:spacing w:before="240" w:after="60"/>
      <w:outlineLvl w:val="7"/>
    </w:pPr>
    <w:rPr>
      <w:i/>
      <w:sz w:val="20"/>
    </w:rPr>
  </w:style>
  <w:style w:type="paragraph" w:styleId="Heading9">
    <w:name w:val="heading 9"/>
    <w:basedOn w:val="Normal"/>
    <w:next w:val="Normal"/>
    <w:link w:val="Heading9Char"/>
    <w:uiPriority w:val="99"/>
    <w:qFormat/>
    <w:rsid w:val="00D70BAA"/>
    <w:pPr>
      <w:spacing w:before="240" w:after="60"/>
      <w:outlineLvl w:val="8"/>
    </w:pPr>
    <w:rPr>
      <w:b/>
      <w: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uiPriority w:val="9"/>
    <w:rsid w:val="00772732"/>
    <w:rPr>
      <w:rFonts w:asciiTheme="majorHAnsi" w:eastAsiaTheme="majorEastAsia" w:hAnsiTheme="majorHAnsi" w:cstheme="majorBidi"/>
      <w:b/>
      <w:bCs/>
      <w:kern w:val="32"/>
      <w:sz w:val="32"/>
      <w:szCs w:val="32"/>
    </w:rPr>
  </w:style>
  <w:style w:type="character" w:customStyle="1" w:styleId="Heading2Char">
    <w:name w:val="Heading 2 Char"/>
    <w:aliases w:val="h2 Char,Level 2 Topic Heading Char,H2 Char,Level 4 Topic Heading Char"/>
    <w:basedOn w:val="DefaultParagraphFont"/>
    <w:link w:val="Heading2"/>
    <w:uiPriority w:val="9"/>
    <w:semiHidden/>
    <w:rsid w:val="00772732"/>
    <w:rPr>
      <w:rFonts w:asciiTheme="majorHAnsi" w:eastAsiaTheme="majorEastAsia" w:hAnsiTheme="majorHAnsi" w:cstheme="majorBidi"/>
      <w:b/>
      <w:bCs/>
      <w:i/>
      <w:iCs/>
      <w:sz w:val="28"/>
      <w:szCs w:val="28"/>
    </w:rPr>
  </w:style>
  <w:style w:type="character" w:customStyle="1" w:styleId="Heading3Char">
    <w:name w:val="Heading 3 Char"/>
    <w:aliases w:val="h3 Char,Level 3 Topic Heading Char,H3 Char,Level 5 Topic Heading Char,H31 Char,Corio Heading 3 Char,Section Char,sh3 Char,op Char"/>
    <w:basedOn w:val="DefaultParagraphFont"/>
    <w:link w:val="Heading3"/>
    <w:uiPriority w:val="99"/>
    <w:locked/>
    <w:rsid w:val="001E4433"/>
    <w:rPr>
      <w:rFonts w:ascii="Tahoma" w:hAnsi="Tahoma" w:cs="Times New Roman"/>
      <w:sz w:val="18"/>
      <w:u w:val="single"/>
      <w:lang w:val="en-US" w:eastAsia="en-US" w:bidi="ar-SA"/>
    </w:rPr>
  </w:style>
  <w:style w:type="character" w:customStyle="1" w:styleId="Heading4Char">
    <w:name w:val="Heading 4 Char"/>
    <w:aliases w:val="Map Title Char,Título especial Char,T Char,T?tulo especial Char,Título especial1 Char,T1 Char,T?tulo especial1 Char,Título especial2 Char,T2 Char,T?tulo especial2 Char,Título especial3 Char,T3 Char,T?tulo especial3 Char,T4 Char,T11 Char"/>
    <w:basedOn w:val="DefaultParagraphFont"/>
    <w:link w:val="Heading4"/>
    <w:uiPriority w:val="9"/>
    <w:semiHidden/>
    <w:rsid w:val="00772732"/>
    <w:rPr>
      <w:rFonts w:asciiTheme="minorHAnsi" w:eastAsiaTheme="minorEastAsia" w:hAnsiTheme="minorHAnsi" w:cstheme="minorBidi"/>
      <w:b/>
      <w:bCs/>
      <w:sz w:val="28"/>
      <w:szCs w:val="28"/>
    </w:rPr>
  </w:style>
  <w:style w:type="character" w:customStyle="1" w:styleId="Heading5Char">
    <w:name w:val="Heading 5 Char"/>
    <w:aliases w:val="Block Label Char"/>
    <w:basedOn w:val="DefaultParagraphFont"/>
    <w:link w:val="Heading5"/>
    <w:uiPriority w:val="9"/>
    <w:semiHidden/>
    <w:rsid w:val="00772732"/>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772732"/>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772732"/>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772732"/>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772732"/>
    <w:rPr>
      <w:rFonts w:asciiTheme="majorHAnsi" w:eastAsiaTheme="majorEastAsia" w:hAnsiTheme="majorHAnsi" w:cstheme="majorBidi"/>
    </w:rPr>
  </w:style>
  <w:style w:type="paragraph" w:styleId="Header">
    <w:name w:val="header"/>
    <w:basedOn w:val="Normal"/>
    <w:link w:val="HeaderChar"/>
    <w:uiPriority w:val="99"/>
    <w:rsid w:val="00641FBE"/>
    <w:pPr>
      <w:tabs>
        <w:tab w:val="center" w:pos="4320"/>
        <w:tab w:val="right" w:pos="8640"/>
      </w:tabs>
    </w:pPr>
    <w:rPr>
      <w:noProof/>
      <w:sz w:val="20"/>
    </w:rPr>
  </w:style>
  <w:style w:type="character" w:customStyle="1" w:styleId="HeaderChar">
    <w:name w:val="Header Char"/>
    <w:basedOn w:val="DefaultParagraphFont"/>
    <w:link w:val="Header"/>
    <w:uiPriority w:val="99"/>
    <w:locked/>
    <w:rsid w:val="00641FBE"/>
    <w:rPr>
      <w:rFonts w:ascii="Tahoma" w:hAnsi="Tahoma" w:cs="Times New Roman"/>
      <w:noProof/>
    </w:rPr>
  </w:style>
  <w:style w:type="paragraph" w:styleId="Footer">
    <w:name w:val="footer"/>
    <w:aliases w:val="Footer-Even,footer odd,Footer-Even1"/>
    <w:basedOn w:val="Normal"/>
    <w:link w:val="FooterChar1"/>
    <w:uiPriority w:val="99"/>
    <w:rsid w:val="00D70BAA"/>
    <w:pPr>
      <w:tabs>
        <w:tab w:val="center" w:pos="4320"/>
        <w:tab w:val="right" w:pos="8640"/>
      </w:tabs>
    </w:pPr>
  </w:style>
  <w:style w:type="character" w:customStyle="1" w:styleId="FooterChar">
    <w:name w:val="Footer Char"/>
    <w:aliases w:val="Footer-Even Char,footer odd Char,Footer-Even1 Char"/>
    <w:basedOn w:val="DefaultParagraphFont"/>
    <w:link w:val="Footer"/>
    <w:uiPriority w:val="99"/>
    <w:semiHidden/>
    <w:rsid w:val="00772732"/>
    <w:rPr>
      <w:rFonts w:ascii="Tahoma" w:hAnsi="Tahoma"/>
      <w:sz w:val="18"/>
      <w:szCs w:val="20"/>
    </w:rPr>
  </w:style>
  <w:style w:type="paragraph" w:styleId="TOC1">
    <w:name w:val="toc 1"/>
    <w:basedOn w:val="Normal"/>
    <w:next w:val="Normal"/>
    <w:autoRedefine/>
    <w:uiPriority w:val="99"/>
    <w:rsid w:val="00B776CD"/>
    <w:pPr>
      <w:keepNext/>
      <w:keepLines/>
    </w:pPr>
    <w:rPr>
      <w:b/>
      <w:bCs/>
    </w:rPr>
  </w:style>
  <w:style w:type="paragraph" w:styleId="TOC2">
    <w:name w:val="toc 2"/>
    <w:basedOn w:val="Normal"/>
    <w:next w:val="Normal"/>
    <w:autoRedefine/>
    <w:uiPriority w:val="99"/>
    <w:rsid w:val="00D70BAA"/>
    <w:pPr>
      <w:ind w:left="200"/>
    </w:pPr>
  </w:style>
  <w:style w:type="paragraph" w:styleId="TOC3">
    <w:name w:val="toc 3"/>
    <w:basedOn w:val="Normal"/>
    <w:next w:val="Normal"/>
    <w:autoRedefine/>
    <w:uiPriority w:val="99"/>
    <w:semiHidden/>
    <w:rsid w:val="00D70BAA"/>
    <w:pPr>
      <w:ind w:left="400"/>
    </w:pPr>
  </w:style>
  <w:style w:type="paragraph" w:styleId="TOC4">
    <w:name w:val="toc 4"/>
    <w:basedOn w:val="Normal"/>
    <w:next w:val="Normal"/>
    <w:autoRedefine/>
    <w:uiPriority w:val="99"/>
    <w:semiHidden/>
    <w:rsid w:val="00D70BAA"/>
    <w:pPr>
      <w:ind w:left="600"/>
    </w:pPr>
  </w:style>
  <w:style w:type="paragraph" w:styleId="TOC5">
    <w:name w:val="toc 5"/>
    <w:basedOn w:val="Normal"/>
    <w:next w:val="Normal"/>
    <w:autoRedefine/>
    <w:uiPriority w:val="99"/>
    <w:semiHidden/>
    <w:rsid w:val="00D70BAA"/>
    <w:pPr>
      <w:ind w:left="800"/>
    </w:pPr>
  </w:style>
  <w:style w:type="paragraph" w:styleId="TOC6">
    <w:name w:val="toc 6"/>
    <w:basedOn w:val="Normal"/>
    <w:next w:val="Normal"/>
    <w:autoRedefine/>
    <w:uiPriority w:val="99"/>
    <w:semiHidden/>
    <w:rsid w:val="00D70BAA"/>
    <w:pPr>
      <w:ind w:left="1000"/>
    </w:pPr>
  </w:style>
  <w:style w:type="paragraph" w:styleId="TOC7">
    <w:name w:val="toc 7"/>
    <w:basedOn w:val="Normal"/>
    <w:next w:val="Normal"/>
    <w:autoRedefine/>
    <w:uiPriority w:val="99"/>
    <w:semiHidden/>
    <w:rsid w:val="00D70BAA"/>
    <w:pPr>
      <w:ind w:left="1200"/>
    </w:pPr>
  </w:style>
  <w:style w:type="paragraph" w:styleId="TOC8">
    <w:name w:val="toc 8"/>
    <w:basedOn w:val="Normal"/>
    <w:next w:val="Normal"/>
    <w:autoRedefine/>
    <w:uiPriority w:val="99"/>
    <w:semiHidden/>
    <w:rsid w:val="00D70BAA"/>
    <w:pPr>
      <w:ind w:left="1400"/>
    </w:pPr>
  </w:style>
  <w:style w:type="paragraph" w:styleId="TOC9">
    <w:name w:val="toc 9"/>
    <w:basedOn w:val="Normal"/>
    <w:next w:val="Normal"/>
    <w:autoRedefine/>
    <w:uiPriority w:val="99"/>
    <w:semiHidden/>
    <w:rsid w:val="00D70BAA"/>
    <w:pPr>
      <w:ind w:left="1600"/>
    </w:pPr>
  </w:style>
  <w:style w:type="paragraph" w:styleId="BodyText">
    <w:name w:val="Body Text"/>
    <w:basedOn w:val="Normal"/>
    <w:link w:val="BodyTextChar"/>
    <w:uiPriority w:val="99"/>
    <w:rsid w:val="00D70BAA"/>
    <w:pPr>
      <w:spacing w:before="20" w:after="20"/>
      <w:jc w:val="both"/>
    </w:pPr>
  </w:style>
  <w:style w:type="character" w:customStyle="1" w:styleId="BodyTextChar">
    <w:name w:val="Body Text Char"/>
    <w:basedOn w:val="DefaultParagraphFont"/>
    <w:link w:val="BodyText"/>
    <w:uiPriority w:val="99"/>
    <w:semiHidden/>
    <w:rsid w:val="00772732"/>
    <w:rPr>
      <w:rFonts w:ascii="Tahoma" w:hAnsi="Tahoma"/>
      <w:sz w:val="18"/>
      <w:szCs w:val="20"/>
    </w:rPr>
  </w:style>
  <w:style w:type="paragraph" w:styleId="BodyTextIndent">
    <w:name w:val="Body Text Indent"/>
    <w:basedOn w:val="Normal"/>
    <w:link w:val="BodyTextIndentChar"/>
    <w:uiPriority w:val="99"/>
    <w:rsid w:val="00D70BAA"/>
    <w:pPr>
      <w:spacing w:before="20" w:after="20"/>
      <w:ind w:left="720"/>
    </w:pPr>
  </w:style>
  <w:style w:type="character" w:customStyle="1" w:styleId="BodyTextIndentChar">
    <w:name w:val="Body Text Indent Char"/>
    <w:basedOn w:val="DefaultParagraphFont"/>
    <w:link w:val="BodyTextIndent"/>
    <w:uiPriority w:val="99"/>
    <w:semiHidden/>
    <w:rsid w:val="00772732"/>
    <w:rPr>
      <w:rFonts w:ascii="Tahoma" w:hAnsi="Tahoma"/>
      <w:sz w:val="18"/>
      <w:szCs w:val="20"/>
    </w:rPr>
  </w:style>
  <w:style w:type="paragraph" w:styleId="Title">
    <w:name w:val="Title"/>
    <w:basedOn w:val="Normal"/>
    <w:link w:val="TitleChar"/>
    <w:uiPriority w:val="99"/>
    <w:qFormat/>
    <w:rsid w:val="00D70BAA"/>
    <w:pPr>
      <w:jc w:val="center"/>
    </w:pPr>
    <w:rPr>
      <w:rFonts w:cs="Tahoma"/>
      <w:b/>
      <w:bCs/>
      <w:spacing w:val="10"/>
      <w:sz w:val="40"/>
    </w:rPr>
  </w:style>
  <w:style w:type="character" w:customStyle="1" w:styleId="TitleChar">
    <w:name w:val="Title Char"/>
    <w:basedOn w:val="DefaultParagraphFont"/>
    <w:link w:val="Title"/>
    <w:uiPriority w:val="10"/>
    <w:rsid w:val="00772732"/>
    <w:rPr>
      <w:rFonts w:asciiTheme="majorHAnsi" w:eastAsiaTheme="majorEastAsia" w:hAnsiTheme="majorHAnsi" w:cstheme="majorBidi"/>
      <w:b/>
      <w:bCs/>
      <w:kern w:val="28"/>
      <w:sz w:val="32"/>
      <w:szCs w:val="32"/>
    </w:rPr>
  </w:style>
  <w:style w:type="paragraph" w:customStyle="1" w:styleId="ContinuedTableLabe">
    <w:name w:val="Continued Table Labe"/>
    <w:basedOn w:val="Normal"/>
    <w:uiPriority w:val="99"/>
    <w:rsid w:val="00D70BAA"/>
    <w:rPr>
      <w:sz w:val="16"/>
    </w:rPr>
  </w:style>
  <w:style w:type="paragraph" w:styleId="BodyText2">
    <w:name w:val="Body Text 2"/>
    <w:basedOn w:val="Normal"/>
    <w:link w:val="BodyText2Char"/>
    <w:uiPriority w:val="99"/>
    <w:rsid w:val="00D70BAA"/>
    <w:rPr>
      <w:rFonts w:cs="Tahoma"/>
      <w:bCs/>
    </w:rPr>
  </w:style>
  <w:style w:type="character" w:customStyle="1" w:styleId="BodyText2Char">
    <w:name w:val="Body Text 2 Char"/>
    <w:basedOn w:val="DefaultParagraphFont"/>
    <w:link w:val="BodyText2"/>
    <w:uiPriority w:val="99"/>
    <w:semiHidden/>
    <w:rsid w:val="00772732"/>
    <w:rPr>
      <w:rFonts w:ascii="Tahoma" w:hAnsi="Tahoma"/>
      <w:sz w:val="18"/>
      <w:szCs w:val="20"/>
    </w:rPr>
  </w:style>
  <w:style w:type="paragraph" w:styleId="TOAHeading">
    <w:name w:val="toa heading"/>
    <w:basedOn w:val="Normal"/>
    <w:next w:val="Normal"/>
    <w:uiPriority w:val="99"/>
    <w:semiHidden/>
    <w:rsid w:val="00D70BAA"/>
    <w:pPr>
      <w:spacing w:before="120"/>
    </w:pPr>
    <w:rPr>
      <w:b/>
      <w:bCs/>
      <w:sz w:val="24"/>
      <w:szCs w:val="24"/>
    </w:rPr>
  </w:style>
  <w:style w:type="paragraph" w:styleId="ListBullet">
    <w:name w:val="List Bullet"/>
    <w:basedOn w:val="Normal"/>
    <w:autoRedefine/>
    <w:uiPriority w:val="99"/>
    <w:rsid w:val="00D70BAA"/>
    <w:pPr>
      <w:numPr>
        <w:numId w:val="3"/>
      </w:numPr>
    </w:pPr>
  </w:style>
  <w:style w:type="paragraph" w:styleId="BodyTextIndent2">
    <w:name w:val="Body Text Indent 2"/>
    <w:basedOn w:val="Normal"/>
    <w:link w:val="BodyTextIndent2Char"/>
    <w:uiPriority w:val="99"/>
    <w:rsid w:val="00D70BAA"/>
    <w:pPr>
      <w:ind w:left="3600"/>
    </w:pPr>
  </w:style>
  <w:style w:type="character" w:customStyle="1" w:styleId="BodyTextIndent2Char">
    <w:name w:val="Body Text Indent 2 Char"/>
    <w:basedOn w:val="DefaultParagraphFont"/>
    <w:link w:val="BodyTextIndent2"/>
    <w:uiPriority w:val="99"/>
    <w:semiHidden/>
    <w:rsid w:val="00772732"/>
    <w:rPr>
      <w:rFonts w:ascii="Tahoma" w:hAnsi="Tahoma"/>
      <w:sz w:val="18"/>
      <w:szCs w:val="20"/>
    </w:rPr>
  </w:style>
  <w:style w:type="paragraph" w:styleId="BodyTextIndent3">
    <w:name w:val="Body Text Indent 3"/>
    <w:basedOn w:val="Normal"/>
    <w:link w:val="BodyTextIndent3Char"/>
    <w:uiPriority w:val="99"/>
    <w:rsid w:val="00D70BAA"/>
    <w:pPr>
      <w:ind w:left="4320"/>
    </w:pPr>
  </w:style>
  <w:style w:type="character" w:customStyle="1" w:styleId="BodyTextIndent3Char">
    <w:name w:val="Body Text Indent 3 Char"/>
    <w:basedOn w:val="DefaultParagraphFont"/>
    <w:link w:val="BodyTextIndent3"/>
    <w:uiPriority w:val="99"/>
    <w:semiHidden/>
    <w:rsid w:val="00772732"/>
    <w:rPr>
      <w:rFonts w:ascii="Tahoma" w:hAnsi="Tahoma"/>
      <w:sz w:val="16"/>
      <w:szCs w:val="16"/>
    </w:rPr>
  </w:style>
  <w:style w:type="paragraph" w:styleId="DocumentMap">
    <w:name w:val="Document Map"/>
    <w:basedOn w:val="Normal"/>
    <w:link w:val="DocumentMapChar"/>
    <w:uiPriority w:val="99"/>
    <w:semiHidden/>
    <w:rsid w:val="00D70BAA"/>
    <w:pPr>
      <w:shd w:val="clear" w:color="auto" w:fill="000080"/>
    </w:pPr>
    <w:rPr>
      <w:rFonts w:cs="Tahoma"/>
    </w:rPr>
  </w:style>
  <w:style w:type="character" w:customStyle="1" w:styleId="DocumentMapChar">
    <w:name w:val="Document Map Char"/>
    <w:basedOn w:val="DefaultParagraphFont"/>
    <w:link w:val="DocumentMap"/>
    <w:uiPriority w:val="99"/>
    <w:semiHidden/>
    <w:rsid w:val="00772732"/>
    <w:rPr>
      <w:sz w:val="0"/>
      <w:szCs w:val="0"/>
    </w:rPr>
  </w:style>
  <w:style w:type="paragraph" w:styleId="Caption">
    <w:name w:val="caption"/>
    <w:basedOn w:val="Normal"/>
    <w:next w:val="Normal"/>
    <w:uiPriority w:val="99"/>
    <w:qFormat/>
    <w:rsid w:val="00D70BAA"/>
    <w:pPr>
      <w:spacing w:before="120" w:after="120"/>
      <w:jc w:val="center"/>
    </w:pPr>
    <w:rPr>
      <w:b/>
      <w:bCs/>
      <w:sz w:val="20"/>
    </w:rPr>
  </w:style>
  <w:style w:type="paragraph" w:styleId="HTMLPreformatted">
    <w:name w:val="HTML Preformatted"/>
    <w:basedOn w:val="Normal"/>
    <w:link w:val="HTMLPreformattedChar"/>
    <w:uiPriority w:val="99"/>
    <w:rsid w:val="00D7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color w:val="000000"/>
      <w:sz w:val="20"/>
    </w:rPr>
  </w:style>
  <w:style w:type="character" w:customStyle="1" w:styleId="HTMLPreformattedChar">
    <w:name w:val="HTML Preformatted Char"/>
    <w:basedOn w:val="DefaultParagraphFont"/>
    <w:link w:val="HTMLPreformatted"/>
    <w:uiPriority w:val="99"/>
    <w:semiHidden/>
    <w:rsid w:val="00772732"/>
    <w:rPr>
      <w:rFonts w:ascii="Courier New" w:hAnsi="Courier New" w:cs="Courier New"/>
      <w:sz w:val="20"/>
      <w:szCs w:val="20"/>
    </w:rPr>
  </w:style>
  <w:style w:type="paragraph" w:styleId="BodyText3">
    <w:name w:val="Body Text 3"/>
    <w:basedOn w:val="Normal"/>
    <w:link w:val="BodyText3Char"/>
    <w:uiPriority w:val="99"/>
    <w:rsid w:val="00D70BAA"/>
    <w:rPr>
      <w:rFonts w:cs="Tahoma"/>
      <w:color w:val="339966"/>
    </w:rPr>
  </w:style>
  <w:style w:type="character" w:customStyle="1" w:styleId="BodyText3Char">
    <w:name w:val="Body Text 3 Char"/>
    <w:basedOn w:val="DefaultParagraphFont"/>
    <w:link w:val="BodyText3"/>
    <w:uiPriority w:val="99"/>
    <w:semiHidden/>
    <w:rsid w:val="00772732"/>
    <w:rPr>
      <w:rFonts w:ascii="Tahoma" w:hAnsi="Tahoma"/>
      <w:sz w:val="16"/>
      <w:szCs w:val="16"/>
    </w:rPr>
  </w:style>
  <w:style w:type="character" w:styleId="Hyperlink">
    <w:name w:val="Hyperlink"/>
    <w:basedOn w:val="DefaultParagraphFont"/>
    <w:uiPriority w:val="99"/>
    <w:rsid w:val="00D70BAA"/>
    <w:rPr>
      <w:rFonts w:cs="Times New Roman"/>
      <w:color w:val="0000FF"/>
      <w:u w:val="single"/>
    </w:rPr>
  </w:style>
  <w:style w:type="character" w:customStyle="1" w:styleId="m1">
    <w:name w:val="m1"/>
    <w:basedOn w:val="DefaultParagraphFont"/>
    <w:uiPriority w:val="99"/>
    <w:rsid w:val="00D70BAA"/>
    <w:rPr>
      <w:rFonts w:cs="Times New Roman"/>
      <w:color w:val="0000FF"/>
    </w:rPr>
  </w:style>
  <w:style w:type="character" w:customStyle="1" w:styleId="t1">
    <w:name w:val="t1"/>
    <w:basedOn w:val="DefaultParagraphFont"/>
    <w:uiPriority w:val="99"/>
    <w:rsid w:val="00D70BAA"/>
    <w:rPr>
      <w:rFonts w:cs="Times New Roman"/>
      <w:color w:val="990000"/>
    </w:rPr>
  </w:style>
  <w:style w:type="character" w:customStyle="1" w:styleId="b1">
    <w:name w:val="b1"/>
    <w:basedOn w:val="DefaultParagraphFont"/>
    <w:uiPriority w:val="99"/>
    <w:rsid w:val="00D70BAA"/>
    <w:rPr>
      <w:rFonts w:ascii="Courier New" w:hAnsi="Courier New" w:cs="Courier New"/>
      <w:b/>
      <w:bCs/>
      <w:color w:val="FF0000"/>
      <w:u w:val="none"/>
      <w:effect w:val="none"/>
    </w:rPr>
  </w:style>
  <w:style w:type="character" w:customStyle="1" w:styleId="ci1">
    <w:name w:val="ci1"/>
    <w:basedOn w:val="DefaultParagraphFont"/>
    <w:uiPriority w:val="99"/>
    <w:rsid w:val="00D70BAA"/>
    <w:rPr>
      <w:rFonts w:ascii="Courier" w:hAnsi="Courier" w:cs="Times New Roman"/>
      <w:color w:val="888888"/>
      <w:sz w:val="24"/>
      <w:szCs w:val="24"/>
    </w:rPr>
  </w:style>
  <w:style w:type="paragraph" w:styleId="Subtitle">
    <w:name w:val="Subtitle"/>
    <w:basedOn w:val="Normal"/>
    <w:link w:val="SubtitleChar"/>
    <w:uiPriority w:val="99"/>
    <w:qFormat/>
    <w:rsid w:val="00D70BAA"/>
    <w:pPr>
      <w:jc w:val="center"/>
    </w:pPr>
    <w:rPr>
      <w:rFonts w:cs="Tahoma"/>
      <w:b/>
      <w:bCs/>
      <w:sz w:val="40"/>
    </w:rPr>
  </w:style>
  <w:style w:type="character" w:customStyle="1" w:styleId="SubtitleChar">
    <w:name w:val="Subtitle Char"/>
    <w:basedOn w:val="DefaultParagraphFont"/>
    <w:link w:val="Subtitle"/>
    <w:uiPriority w:val="11"/>
    <w:rsid w:val="00772732"/>
    <w:rPr>
      <w:rFonts w:asciiTheme="majorHAnsi" w:eastAsiaTheme="majorEastAsia" w:hAnsiTheme="majorHAnsi" w:cstheme="majorBidi"/>
      <w:sz w:val="24"/>
      <w:szCs w:val="24"/>
    </w:rPr>
  </w:style>
  <w:style w:type="character" w:styleId="FollowedHyperlink">
    <w:name w:val="FollowedHyperlink"/>
    <w:basedOn w:val="DefaultParagraphFont"/>
    <w:uiPriority w:val="99"/>
    <w:rsid w:val="00D70BAA"/>
    <w:rPr>
      <w:rFonts w:cs="Times New Roman"/>
      <w:color w:val="800080"/>
      <w:u w:val="single"/>
    </w:rPr>
  </w:style>
  <w:style w:type="paragraph" w:styleId="BalloonText">
    <w:name w:val="Balloon Text"/>
    <w:basedOn w:val="Normal"/>
    <w:link w:val="BalloonTextChar"/>
    <w:uiPriority w:val="99"/>
    <w:semiHidden/>
    <w:rsid w:val="009E6E9C"/>
    <w:rPr>
      <w:rFonts w:cs="Tahoma"/>
      <w:sz w:val="16"/>
      <w:szCs w:val="16"/>
    </w:rPr>
  </w:style>
  <w:style w:type="character" w:customStyle="1" w:styleId="BalloonTextChar">
    <w:name w:val="Balloon Text Char"/>
    <w:basedOn w:val="DefaultParagraphFont"/>
    <w:link w:val="BalloonText"/>
    <w:uiPriority w:val="99"/>
    <w:semiHidden/>
    <w:rsid w:val="00772732"/>
    <w:rPr>
      <w:sz w:val="0"/>
      <w:szCs w:val="0"/>
    </w:rPr>
  </w:style>
  <w:style w:type="paragraph" w:customStyle="1" w:styleId="Heading">
    <w:name w:val="Heading"/>
    <w:basedOn w:val="Normal"/>
    <w:uiPriority w:val="99"/>
    <w:rsid w:val="00995766"/>
    <w:pPr>
      <w:tabs>
        <w:tab w:val="left" w:pos="567"/>
        <w:tab w:val="left" w:pos="1134"/>
        <w:tab w:val="left" w:pos="1701"/>
        <w:tab w:val="left" w:pos="2268"/>
        <w:tab w:val="left" w:pos="2835"/>
        <w:tab w:val="left" w:pos="3402"/>
        <w:tab w:val="left" w:pos="3969"/>
        <w:tab w:val="left" w:pos="4536"/>
      </w:tabs>
      <w:spacing w:before="480"/>
      <w:jc w:val="both"/>
    </w:pPr>
    <w:rPr>
      <w:rFonts w:ascii="Arial" w:hAnsi="Arial"/>
      <w:b/>
      <w:caps/>
      <w:sz w:val="28"/>
    </w:rPr>
  </w:style>
  <w:style w:type="character" w:styleId="PageNumber">
    <w:name w:val="page number"/>
    <w:basedOn w:val="DefaultParagraphFont"/>
    <w:uiPriority w:val="99"/>
    <w:rsid w:val="00C932F7"/>
    <w:rPr>
      <w:rFonts w:cs="Times New Roman"/>
    </w:rPr>
  </w:style>
  <w:style w:type="paragraph" w:styleId="MacroText">
    <w:name w:val="macro"/>
    <w:link w:val="MacroTextChar"/>
    <w:uiPriority w:val="99"/>
    <w:semiHidden/>
    <w:rsid w:val="00DC2633"/>
    <w:pPr>
      <w:tabs>
        <w:tab w:val="left" w:pos="480"/>
        <w:tab w:val="left" w:pos="960"/>
        <w:tab w:val="left" w:pos="1440"/>
        <w:tab w:val="left" w:pos="1920"/>
        <w:tab w:val="left" w:pos="2400"/>
        <w:tab w:val="left" w:pos="2880"/>
        <w:tab w:val="left" w:pos="3360"/>
        <w:tab w:val="left" w:pos="3840"/>
        <w:tab w:val="left" w:pos="4320"/>
      </w:tabs>
    </w:pPr>
    <w:rPr>
      <w:rFonts w:ascii="Courier New" w:hAnsi="Courier New"/>
      <w:sz w:val="20"/>
      <w:szCs w:val="20"/>
    </w:rPr>
  </w:style>
  <w:style w:type="character" w:customStyle="1" w:styleId="MacroTextChar">
    <w:name w:val="Macro Text Char"/>
    <w:basedOn w:val="DefaultParagraphFont"/>
    <w:link w:val="MacroText"/>
    <w:uiPriority w:val="99"/>
    <w:semiHidden/>
    <w:rsid w:val="00772732"/>
    <w:rPr>
      <w:rFonts w:ascii="Courier New" w:hAnsi="Courier New" w:cs="Courier New"/>
      <w:sz w:val="20"/>
      <w:szCs w:val="20"/>
    </w:rPr>
  </w:style>
  <w:style w:type="table" w:styleId="TableGrid">
    <w:name w:val="Table Grid"/>
    <w:basedOn w:val="TableNormal"/>
    <w:uiPriority w:val="99"/>
    <w:rsid w:val="008F1182"/>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link w:val="DateChar"/>
    <w:uiPriority w:val="99"/>
    <w:rsid w:val="00B87543"/>
  </w:style>
  <w:style w:type="character" w:customStyle="1" w:styleId="DateChar">
    <w:name w:val="Date Char"/>
    <w:basedOn w:val="DefaultParagraphFont"/>
    <w:link w:val="Date"/>
    <w:uiPriority w:val="99"/>
    <w:semiHidden/>
    <w:rsid w:val="00772732"/>
    <w:rPr>
      <w:rFonts w:ascii="Tahoma" w:hAnsi="Tahoma"/>
      <w:sz w:val="18"/>
      <w:szCs w:val="20"/>
    </w:rPr>
  </w:style>
  <w:style w:type="paragraph" w:customStyle="1" w:styleId="RFQBasicText">
    <w:name w:val="RFQ Basic Text"/>
    <w:basedOn w:val="Normal"/>
    <w:uiPriority w:val="99"/>
    <w:rsid w:val="00731F5A"/>
    <w:pPr>
      <w:spacing w:line="230" w:lineRule="exact"/>
      <w:ind w:left="1224"/>
    </w:pPr>
    <w:rPr>
      <w:rFonts w:ascii="Times New Roman" w:hAnsi="Times New Roman"/>
      <w:sz w:val="24"/>
    </w:rPr>
  </w:style>
  <w:style w:type="paragraph" w:customStyle="1" w:styleId="Char">
    <w:name w:val="Char"/>
    <w:basedOn w:val="Normal"/>
    <w:uiPriority w:val="99"/>
    <w:rsid w:val="00700585"/>
    <w:pPr>
      <w:spacing w:before="60" w:after="160" w:line="240" w:lineRule="exact"/>
    </w:pPr>
    <w:rPr>
      <w:rFonts w:ascii="Verdana" w:hAnsi="Verdana"/>
      <w:color w:val="FF00FF"/>
      <w:sz w:val="20"/>
    </w:rPr>
  </w:style>
  <w:style w:type="paragraph" w:customStyle="1" w:styleId="BulletText1">
    <w:name w:val="Bullet Text 1"/>
    <w:basedOn w:val="Normal"/>
    <w:uiPriority w:val="99"/>
    <w:rsid w:val="00E40B69"/>
    <w:pPr>
      <w:numPr>
        <w:numId w:val="11"/>
      </w:numPr>
      <w:tabs>
        <w:tab w:val="clear" w:pos="360"/>
      </w:tabs>
      <w:ind w:left="187" w:hanging="187"/>
    </w:pPr>
    <w:rPr>
      <w:rFonts w:ascii="Times New Roman" w:hAnsi="Times New Roman"/>
      <w:sz w:val="24"/>
    </w:rPr>
  </w:style>
  <w:style w:type="paragraph" w:customStyle="1" w:styleId="Paragraph">
    <w:name w:val="Paragraph"/>
    <w:basedOn w:val="Normal"/>
    <w:uiPriority w:val="99"/>
    <w:rsid w:val="00E40B69"/>
    <w:pPr>
      <w:tabs>
        <w:tab w:val="left" w:pos="567"/>
        <w:tab w:val="left" w:pos="1134"/>
        <w:tab w:val="left" w:pos="1701"/>
        <w:tab w:val="left" w:pos="2268"/>
        <w:tab w:val="left" w:pos="2835"/>
        <w:tab w:val="left" w:pos="3402"/>
        <w:tab w:val="left" w:pos="3969"/>
        <w:tab w:val="left" w:pos="4536"/>
      </w:tabs>
      <w:spacing w:before="60"/>
      <w:ind w:left="567"/>
    </w:pPr>
    <w:rPr>
      <w:rFonts w:ascii="Arial" w:hAnsi="Arial"/>
      <w:sz w:val="20"/>
    </w:rPr>
  </w:style>
  <w:style w:type="paragraph" w:styleId="ListBullet2">
    <w:name w:val="List Bullet 2"/>
    <w:basedOn w:val="Normal"/>
    <w:uiPriority w:val="99"/>
    <w:rsid w:val="00E40B69"/>
    <w:pPr>
      <w:numPr>
        <w:numId w:val="10"/>
      </w:numPr>
    </w:pPr>
  </w:style>
  <w:style w:type="paragraph" w:styleId="BodyTextFirstIndent2">
    <w:name w:val="Body Text First Indent 2"/>
    <w:basedOn w:val="BodyTextIndent"/>
    <w:link w:val="BodyTextFirstIndent2Char"/>
    <w:uiPriority w:val="99"/>
    <w:rsid w:val="00E40B69"/>
    <w:pPr>
      <w:spacing w:before="0" w:after="120"/>
      <w:ind w:left="360" w:firstLine="210"/>
    </w:pPr>
  </w:style>
  <w:style w:type="character" w:customStyle="1" w:styleId="BodyTextFirstIndent2Char">
    <w:name w:val="Body Text First Indent 2 Char"/>
    <w:basedOn w:val="BodyTextIndentChar"/>
    <w:link w:val="BodyTextFirstIndent2"/>
    <w:uiPriority w:val="99"/>
    <w:semiHidden/>
    <w:rsid w:val="00772732"/>
  </w:style>
  <w:style w:type="table" w:styleId="TableGrid3">
    <w:name w:val="Table Grid 3"/>
    <w:basedOn w:val="TableNormal"/>
    <w:uiPriority w:val="99"/>
    <w:rsid w:val="00DD08CD"/>
    <w:rPr>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paragraph" w:styleId="NoSpacing">
    <w:name w:val="No Spacing"/>
    <w:uiPriority w:val="99"/>
    <w:qFormat/>
    <w:rsid w:val="00877047"/>
    <w:rPr>
      <w:rFonts w:ascii="Calibri" w:hAnsi="Calibri"/>
    </w:rPr>
  </w:style>
  <w:style w:type="paragraph" w:styleId="ListParagraph">
    <w:name w:val="List Paragraph"/>
    <w:basedOn w:val="Normal"/>
    <w:uiPriority w:val="99"/>
    <w:qFormat/>
    <w:rsid w:val="009E4488"/>
    <w:pPr>
      <w:spacing w:after="200" w:line="276" w:lineRule="auto"/>
      <w:ind w:left="720"/>
      <w:contextualSpacing/>
    </w:pPr>
    <w:rPr>
      <w:rFonts w:ascii="Calibri" w:hAnsi="Calibri"/>
      <w:sz w:val="22"/>
      <w:szCs w:val="22"/>
    </w:rPr>
  </w:style>
  <w:style w:type="character" w:customStyle="1" w:styleId="FooterChar1">
    <w:name w:val="Footer Char1"/>
    <w:aliases w:val="Footer-Even Char1,footer odd Char1,Footer-Even1 Char1"/>
    <w:basedOn w:val="DefaultParagraphFont"/>
    <w:link w:val="Footer"/>
    <w:uiPriority w:val="99"/>
    <w:locked/>
    <w:rsid w:val="00DC6F42"/>
    <w:rPr>
      <w:rFonts w:ascii="Tahoma" w:hAnsi="Tahoma" w:cs="Times New Roman"/>
      <w:sz w:val="18"/>
    </w:rPr>
  </w:style>
</w:styles>
</file>

<file path=word/webSettings.xml><?xml version="1.0" encoding="utf-8"?>
<w:webSettings xmlns:r="http://schemas.openxmlformats.org/officeDocument/2006/relationships" xmlns:w="http://schemas.openxmlformats.org/wordprocessingml/2006/main">
  <w:divs>
    <w:div w:id="2068801804">
      <w:marLeft w:val="0"/>
      <w:marRight w:val="0"/>
      <w:marTop w:val="0"/>
      <w:marBottom w:val="0"/>
      <w:divBdr>
        <w:top w:val="none" w:sz="0" w:space="0" w:color="auto"/>
        <w:left w:val="none" w:sz="0" w:space="0" w:color="auto"/>
        <w:bottom w:val="none" w:sz="0" w:space="0" w:color="auto"/>
        <w:right w:val="none" w:sz="0" w:space="0" w:color="auto"/>
      </w:divBdr>
    </w:div>
    <w:div w:id="2068801805">
      <w:marLeft w:val="0"/>
      <w:marRight w:val="0"/>
      <w:marTop w:val="0"/>
      <w:marBottom w:val="0"/>
      <w:divBdr>
        <w:top w:val="none" w:sz="0" w:space="0" w:color="auto"/>
        <w:left w:val="none" w:sz="0" w:space="0" w:color="auto"/>
        <w:bottom w:val="none" w:sz="0" w:space="0" w:color="auto"/>
        <w:right w:val="none" w:sz="0" w:space="0" w:color="auto"/>
      </w:divBdr>
    </w:div>
    <w:div w:id="2068801806">
      <w:marLeft w:val="0"/>
      <w:marRight w:val="0"/>
      <w:marTop w:val="0"/>
      <w:marBottom w:val="0"/>
      <w:divBdr>
        <w:top w:val="none" w:sz="0" w:space="0" w:color="auto"/>
        <w:left w:val="none" w:sz="0" w:space="0" w:color="auto"/>
        <w:bottom w:val="none" w:sz="0" w:space="0" w:color="auto"/>
        <w:right w:val="none" w:sz="0" w:space="0" w:color="auto"/>
      </w:divBdr>
    </w:div>
    <w:div w:id="2068801807">
      <w:marLeft w:val="0"/>
      <w:marRight w:val="0"/>
      <w:marTop w:val="0"/>
      <w:marBottom w:val="0"/>
      <w:divBdr>
        <w:top w:val="none" w:sz="0" w:space="0" w:color="auto"/>
        <w:left w:val="none" w:sz="0" w:space="0" w:color="auto"/>
        <w:bottom w:val="none" w:sz="0" w:space="0" w:color="auto"/>
        <w:right w:val="none" w:sz="0" w:space="0" w:color="auto"/>
      </w:divBdr>
    </w:div>
    <w:div w:id="2068801808">
      <w:marLeft w:val="0"/>
      <w:marRight w:val="0"/>
      <w:marTop w:val="0"/>
      <w:marBottom w:val="0"/>
      <w:divBdr>
        <w:top w:val="none" w:sz="0" w:space="0" w:color="auto"/>
        <w:left w:val="none" w:sz="0" w:space="0" w:color="auto"/>
        <w:bottom w:val="none" w:sz="0" w:space="0" w:color="auto"/>
        <w:right w:val="none" w:sz="0" w:space="0" w:color="auto"/>
      </w:divBdr>
    </w:div>
    <w:div w:id="2068801809">
      <w:marLeft w:val="0"/>
      <w:marRight w:val="0"/>
      <w:marTop w:val="0"/>
      <w:marBottom w:val="0"/>
      <w:divBdr>
        <w:top w:val="none" w:sz="0" w:space="0" w:color="auto"/>
        <w:left w:val="none" w:sz="0" w:space="0" w:color="auto"/>
        <w:bottom w:val="none" w:sz="0" w:space="0" w:color="auto"/>
        <w:right w:val="none" w:sz="0" w:space="0" w:color="auto"/>
      </w:divBdr>
    </w:div>
    <w:div w:id="2068801810">
      <w:marLeft w:val="0"/>
      <w:marRight w:val="0"/>
      <w:marTop w:val="0"/>
      <w:marBottom w:val="0"/>
      <w:divBdr>
        <w:top w:val="none" w:sz="0" w:space="0" w:color="auto"/>
        <w:left w:val="none" w:sz="0" w:space="0" w:color="auto"/>
        <w:bottom w:val="none" w:sz="0" w:space="0" w:color="auto"/>
        <w:right w:val="none" w:sz="0" w:space="0" w:color="auto"/>
      </w:divBdr>
    </w:div>
    <w:div w:id="2068801811">
      <w:marLeft w:val="0"/>
      <w:marRight w:val="0"/>
      <w:marTop w:val="0"/>
      <w:marBottom w:val="0"/>
      <w:divBdr>
        <w:top w:val="none" w:sz="0" w:space="0" w:color="auto"/>
        <w:left w:val="none" w:sz="0" w:space="0" w:color="auto"/>
        <w:bottom w:val="none" w:sz="0" w:space="0" w:color="auto"/>
        <w:right w:val="none" w:sz="0" w:space="0" w:color="auto"/>
      </w:divBdr>
    </w:div>
    <w:div w:id="2068801812">
      <w:marLeft w:val="0"/>
      <w:marRight w:val="0"/>
      <w:marTop w:val="0"/>
      <w:marBottom w:val="0"/>
      <w:divBdr>
        <w:top w:val="none" w:sz="0" w:space="0" w:color="auto"/>
        <w:left w:val="none" w:sz="0" w:space="0" w:color="auto"/>
        <w:bottom w:val="none" w:sz="0" w:space="0" w:color="auto"/>
        <w:right w:val="none" w:sz="0" w:space="0" w:color="auto"/>
      </w:divBdr>
    </w:div>
    <w:div w:id="2068801813">
      <w:marLeft w:val="0"/>
      <w:marRight w:val="0"/>
      <w:marTop w:val="0"/>
      <w:marBottom w:val="0"/>
      <w:divBdr>
        <w:top w:val="none" w:sz="0" w:space="0" w:color="auto"/>
        <w:left w:val="none" w:sz="0" w:space="0" w:color="auto"/>
        <w:bottom w:val="none" w:sz="0" w:space="0" w:color="auto"/>
        <w:right w:val="none" w:sz="0" w:space="0" w:color="auto"/>
      </w:divBdr>
    </w:div>
    <w:div w:id="2068801814">
      <w:marLeft w:val="0"/>
      <w:marRight w:val="0"/>
      <w:marTop w:val="0"/>
      <w:marBottom w:val="0"/>
      <w:divBdr>
        <w:top w:val="none" w:sz="0" w:space="0" w:color="auto"/>
        <w:left w:val="none" w:sz="0" w:space="0" w:color="auto"/>
        <w:bottom w:val="none" w:sz="0" w:space="0" w:color="auto"/>
        <w:right w:val="none" w:sz="0" w:space="0" w:color="auto"/>
      </w:divBdr>
    </w:div>
    <w:div w:id="2068801815">
      <w:marLeft w:val="0"/>
      <w:marRight w:val="0"/>
      <w:marTop w:val="0"/>
      <w:marBottom w:val="0"/>
      <w:divBdr>
        <w:top w:val="none" w:sz="0" w:space="0" w:color="auto"/>
        <w:left w:val="none" w:sz="0" w:space="0" w:color="auto"/>
        <w:bottom w:val="none" w:sz="0" w:space="0" w:color="auto"/>
        <w:right w:val="none" w:sz="0" w:space="0" w:color="auto"/>
      </w:divBdr>
    </w:div>
    <w:div w:id="2068801816">
      <w:marLeft w:val="0"/>
      <w:marRight w:val="0"/>
      <w:marTop w:val="0"/>
      <w:marBottom w:val="0"/>
      <w:divBdr>
        <w:top w:val="none" w:sz="0" w:space="0" w:color="auto"/>
        <w:left w:val="none" w:sz="0" w:space="0" w:color="auto"/>
        <w:bottom w:val="none" w:sz="0" w:space="0" w:color="auto"/>
        <w:right w:val="none" w:sz="0" w:space="0" w:color="auto"/>
      </w:divBdr>
    </w:div>
    <w:div w:id="2068801817">
      <w:marLeft w:val="0"/>
      <w:marRight w:val="0"/>
      <w:marTop w:val="0"/>
      <w:marBottom w:val="0"/>
      <w:divBdr>
        <w:top w:val="none" w:sz="0" w:space="0" w:color="auto"/>
        <w:left w:val="none" w:sz="0" w:space="0" w:color="auto"/>
        <w:bottom w:val="none" w:sz="0" w:space="0" w:color="auto"/>
        <w:right w:val="none" w:sz="0" w:space="0" w:color="auto"/>
      </w:divBdr>
    </w:div>
    <w:div w:id="2068801818">
      <w:marLeft w:val="0"/>
      <w:marRight w:val="0"/>
      <w:marTop w:val="0"/>
      <w:marBottom w:val="0"/>
      <w:divBdr>
        <w:top w:val="none" w:sz="0" w:space="0" w:color="auto"/>
        <w:left w:val="none" w:sz="0" w:space="0" w:color="auto"/>
        <w:bottom w:val="none" w:sz="0" w:space="0" w:color="auto"/>
        <w:right w:val="none" w:sz="0" w:space="0" w:color="auto"/>
      </w:divBdr>
    </w:div>
    <w:div w:id="2068801819">
      <w:marLeft w:val="0"/>
      <w:marRight w:val="0"/>
      <w:marTop w:val="0"/>
      <w:marBottom w:val="0"/>
      <w:divBdr>
        <w:top w:val="none" w:sz="0" w:space="0" w:color="auto"/>
        <w:left w:val="none" w:sz="0" w:space="0" w:color="auto"/>
        <w:bottom w:val="none" w:sz="0" w:space="0" w:color="auto"/>
        <w:right w:val="none" w:sz="0" w:space="0" w:color="auto"/>
      </w:divBdr>
    </w:div>
    <w:div w:id="2068801820">
      <w:marLeft w:val="0"/>
      <w:marRight w:val="0"/>
      <w:marTop w:val="0"/>
      <w:marBottom w:val="0"/>
      <w:divBdr>
        <w:top w:val="none" w:sz="0" w:space="0" w:color="auto"/>
        <w:left w:val="none" w:sz="0" w:space="0" w:color="auto"/>
        <w:bottom w:val="none" w:sz="0" w:space="0" w:color="auto"/>
        <w:right w:val="none" w:sz="0" w:space="0" w:color="auto"/>
      </w:divBdr>
    </w:div>
    <w:div w:id="2068801821">
      <w:marLeft w:val="0"/>
      <w:marRight w:val="0"/>
      <w:marTop w:val="0"/>
      <w:marBottom w:val="0"/>
      <w:divBdr>
        <w:top w:val="none" w:sz="0" w:space="0" w:color="auto"/>
        <w:left w:val="none" w:sz="0" w:space="0" w:color="auto"/>
        <w:bottom w:val="none" w:sz="0" w:space="0" w:color="auto"/>
        <w:right w:val="none" w:sz="0" w:space="0" w:color="auto"/>
      </w:divBdr>
    </w:div>
    <w:div w:id="2068801822">
      <w:marLeft w:val="0"/>
      <w:marRight w:val="0"/>
      <w:marTop w:val="0"/>
      <w:marBottom w:val="0"/>
      <w:divBdr>
        <w:top w:val="none" w:sz="0" w:space="0" w:color="auto"/>
        <w:left w:val="none" w:sz="0" w:space="0" w:color="auto"/>
        <w:bottom w:val="none" w:sz="0" w:space="0" w:color="auto"/>
        <w:right w:val="none" w:sz="0" w:space="0" w:color="auto"/>
      </w:divBdr>
    </w:div>
    <w:div w:id="2068801823">
      <w:marLeft w:val="0"/>
      <w:marRight w:val="0"/>
      <w:marTop w:val="0"/>
      <w:marBottom w:val="0"/>
      <w:divBdr>
        <w:top w:val="none" w:sz="0" w:space="0" w:color="auto"/>
        <w:left w:val="none" w:sz="0" w:space="0" w:color="auto"/>
        <w:bottom w:val="none" w:sz="0" w:space="0" w:color="auto"/>
        <w:right w:val="none" w:sz="0" w:space="0" w:color="auto"/>
      </w:divBdr>
    </w:div>
    <w:div w:id="206880182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20</TotalTime>
  <Pages>13</Pages>
  <Words>2300</Words>
  <Characters>13111</Characters>
  <Application>Microsoft Office Outlook</Application>
  <DocSecurity>0</DocSecurity>
  <Lines>0</Lines>
  <Paragraphs>0</Paragraphs>
  <ScaleCrop>false</ScaleCrop>
  <Company>Sterling Commerce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xpedx</dc:title>
  <dc:subject/>
  <dc:creator>Prashant Gupta</dc:creator>
  <cp:keywords/>
  <dc:description/>
  <cp:lastModifiedBy>Sterling User</cp:lastModifiedBy>
  <cp:revision>7</cp:revision>
  <cp:lastPrinted>2010-03-09T21:44:00Z</cp:lastPrinted>
  <dcterms:created xsi:type="dcterms:W3CDTF">2010-06-17T17:15:00Z</dcterms:created>
  <dcterms:modified xsi:type="dcterms:W3CDTF">2010-06-17T17:32:00Z</dcterms:modified>
</cp:coreProperties>
</file>