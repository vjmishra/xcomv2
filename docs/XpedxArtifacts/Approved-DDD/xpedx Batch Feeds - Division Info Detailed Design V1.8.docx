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0B69" w:rsidRDefault="00E40B69" w:rsidP="00E40B69">
      <w:pPr>
        <w:pStyle w:val="Heading"/>
        <w:pBdr>
          <w:bottom w:val="single" w:sz="24" w:space="1" w:color="000000"/>
        </w:pBdr>
        <w:spacing w:before="0" w:after="60"/>
      </w:pPr>
    </w:p>
    <w:p w:rsidR="00E40B69" w:rsidRDefault="00E40B69" w:rsidP="00E40B69">
      <w:pPr>
        <w:pStyle w:val="Heading"/>
        <w:pBdr>
          <w:bottom w:val="single" w:sz="24" w:space="1" w:color="000000"/>
        </w:pBdr>
        <w:spacing w:before="0" w:after="60"/>
      </w:pPr>
    </w:p>
    <w:p w:rsidR="00E40B69" w:rsidRDefault="00E40B69" w:rsidP="00E40B69">
      <w:pPr>
        <w:pStyle w:val="Heading"/>
        <w:pBdr>
          <w:bottom w:val="single" w:sz="24" w:space="1" w:color="000000"/>
        </w:pBdr>
        <w:spacing w:before="0" w:after="60"/>
      </w:pPr>
    </w:p>
    <w:p w:rsidR="00E40B69" w:rsidRDefault="00E40B69" w:rsidP="00E40B69">
      <w:pPr>
        <w:pStyle w:val="Heading"/>
        <w:pBdr>
          <w:bottom w:val="single" w:sz="24" w:space="1" w:color="000000"/>
        </w:pBdr>
        <w:spacing w:before="0" w:after="60"/>
      </w:pPr>
    </w:p>
    <w:p w:rsidR="00E40B69" w:rsidRPr="00F01714" w:rsidRDefault="00E40B69" w:rsidP="00E40B69">
      <w:pPr>
        <w:pStyle w:val="Heading"/>
        <w:pBdr>
          <w:bottom w:val="single" w:sz="24" w:space="1" w:color="000000"/>
        </w:pBdr>
        <w:spacing w:before="0" w:after="60"/>
        <w:rPr>
          <w:sz w:val="40"/>
          <w:szCs w:val="40"/>
        </w:rPr>
      </w:pPr>
      <w:r w:rsidRPr="00F01714">
        <w:rPr>
          <w:sz w:val="40"/>
          <w:szCs w:val="40"/>
        </w:rPr>
        <w:t>xpedx.com</w:t>
      </w:r>
      <w:r w:rsidRPr="00F01714">
        <w:rPr>
          <w:sz w:val="40"/>
          <w:szCs w:val="40"/>
        </w:rPr>
        <w:tab/>
      </w:r>
      <w:r w:rsidRPr="00F01714">
        <w:rPr>
          <w:sz w:val="40"/>
          <w:szCs w:val="40"/>
        </w:rPr>
        <w:tab/>
      </w:r>
      <w:r w:rsidRPr="00F01714">
        <w:rPr>
          <w:sz w:val="40"/>
          <w:szCs w:val="40"/>
        </w:rPr>
        <w:tab/>
        <w:t>Next generation</w:t>
      </w:r>
    </w:p>
    <w:p w:rsidR="00E40B69" w:rsidRDefault="000151FE" w:rsidP="00E40B69">
      <w:pPr>
        <w:pStyle w:val="Heading"/>
        <w:tabs>
          <w:tab w:val="clear" w:pos="567"/>
          <w:tab w:val="clear" w:pos="1134"/>
          <w:tab w:val="clear" w:pos="1701"/>
          <w:tab w:val="clear" w:pos="2268"/>
          <w:tab w:val="clear" w:pos="2835"/>
          <w:tab w:val="clear" w:pos="3402"/>
          <w:tab w:val="clear" w:pos="3969"/>
          <w:tab w:val="clear" w:pos="4536"/>
        </w:tabs>
        <w:spacing w:before="0"/>
        <w:rPr>
          <w:rFonts w:ascii="Arial Narrow" w:hAnsi="Arial Narrow" w:cs="Tahoma"/>
          <w:bCs/>
          <w:i/>
          <w:iCs/>
          <w:caps w:val="0"/>
          <w:sz w:val="40"/>
        </w:rPr>
      </w:pPr>
      <w:r>
        <w:rPr>
          <w:rFonts w:ascii="Arial Narrow" w:hAnsi="Arial Narrow" w:cs="Tahoma"/>
          <w:bCs/>
          <w:i/>
          <w:iCs/>
          <w:caps w:val="0"/>
          <w:sz w:val="40"/>
        </w:rPr>
        <w:t>Batch Feeds – Division Info</w:t>
      </w:r>
      <w:r w:rsidR="007C030F">
        <w:rPr>
          <w:rFonts w:ascii="Arial Narrow" w:hAnsi="Arial Narrow" w:cs="Tahoma"/>
          <w:bCs/>
          <w:i/>
          <w:iCs/>
          <w:caps w:val="0"/>
          <w:sz w:val="40"/>
        </w:rPr>
        <w:t xml:space="preserve"> </w:t>
      </w:r>
      <w:r w:rsidR="00E40B69">
        <w:rPr>
          <w:rFonts w:ascii="Arial Narrow" w:hAnsi="Arial Narrow" w:cs="Tahoma"/>
          <w:bCs/>
          <w:i/>
          <w:iCs/>
          <w:caps w:val="0"/>
          <w:sz w:val="40"/>
        </w:rPr>
        <w:t>Design Document</w:t>
      </w:r>
      <w:r w:rsidR="00D02512">
        <w:rPr>
          <w:rFonts w:ascii="Arial Narrow" w:hAnsi="Arial Narrow" w:cs="Tahoma"/>
          <w:bCs/>
          <w:i/>
          <w:iCs/>
          <w:caps w:val="0"/>
          <w:sz w:val="40"/>
        </w:rPr>
        <w:fldChar w:fldCharType="begin"/>
      </w:r>
      <w:r w:rsidR="00E40B69">
        <w:rPr>
          <w:rFonts w:ascii="Arial Narrow" w:hAnsi="Arial Narrow" w:cs="Tahoma"/>
          <w:bCs/>
          <w:i/>
          <w:iCs/>
          <w:caps w:val="0"/>
          <w:sz w:val="40"/>
        </w:rPr>
        <w:instrText xml:space="preserve"> SUBJECT  \* MERGEFORMAT </w:instrText>
      </w:r>
      <w:r w:rsidR="00D02512">
        <w:rPr>
          <w:rFonts w:ascii="Arial Narrow" w:hAnsi="Arial Narrow" w:cs="Tahoma"/>
          <w:bCs/>
          <w:i/>
          <w:iCs/>
          <w:caps w:val="0"/>
          <w:sz w:val="40"/>
        </w:rPr>
        <w:fldChar w:fldCharType="end"/>
      </w:r>
    </w:p>
    <w:p w:rsidR="00E40B69" w:rsidRDefault="00D02512" w:rsidP="00E40B69">
      <w:pPr>
        <w:pStyle w:val="Heading"/>
        <w:tabs>
          <w:tab w:val="clear" w:pos="567"/>
          <w:tab w:val="clear" w:pos="1134"/>
          <w:tab w:val="clear" w:pos="1701"/>
          <w:tab w:val="clear" w:pos="2268"/>
          <w:tab w:val="clear" w:pos="2835"/>
          <w:tab w:val="clear" w:pos="3402"/>
          <w:tab w:val="clear" w:pos="3969"/>
          <w:tab w:val="clear" w:pos="4536"/>
        </w:tabs>
        <w:spacing w:before="0"/>
        <w:rPr>
          <w:rFonts w:ascii="Arial Narrow" w:hAnsi="Arial Narrow" w:cs="Tahoma"/>
          <w:bCs/>
          <w:i/>
          <w:iCs/>
          <w:caps w:val="0"/>
          <w:sz w:val="40"/>
        </w:rPr>
      </w:pPr>
      <w:r>
        <w:rPr>
          <w:rFonts w:ascii="Arial Narrow" w:hAnsi="Arial Narrow" w:cs="Tahoma"/>
          <w:bCs/>
          <w:i/>
          <w:iCs/>
          <w:caps w:val="0"/>
          <w:sz w:val="40"/>
        </w:rPr>
        <w:fldChar w:fldCharType="begin"/>
      </w:r>
      <w:r w:rsidR="00E40B69">
        <w:rPr>
          <w:rFonts w:ascii="Arial Narrow" w:hAnsi="Arial Narrow" w:cs="Tahoma"/>
          <w:bCs/>
          <w:i/>
          <w:iCs/>
          <w:caps w:val="0"/>
          <w:sz w:val="40"/>
        </w:rPr>
        <w:instrText xml:space="preserve"> SUBJECT  \* MERGEFORMAT </w:instrText>
      </w:r>
      <w:r>
        <w:rPr>
          <w:rFonts w:ascii="Arial Narrow" w:hAnsi="Arial Narrow" w:cs="Tahoma"/>
          <w:bCs/>
          <w:i/>
          <w:iCs/>
          <w:caps w:val="0"/>
          <w:sz w:val="40"/>
        </w:rPr>
        <w:fldChar w:fldCharType="end"/>
      </w:r>
    </w:p>
    <w:p w:rsidR="00E40B69" w:rsidRDefault="00E40B69"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E40B69" w:rsidRDefault="00E40B69"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E40B69" w:rsidRDefault="00E40B69"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E40B69" w:rsidRDefault="00E40B69"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E40B69" w:rsidRPr="00615DB7" w:rsidRDefault="00E40B69" w:rsidP="00E40B69">
      <w:pPr>
        <w:jc w:val="both"/>
        <w:rPr>
          <w:rFonts w:ascii="Helvetica" w:hAnsi="Helvetica"/>
          <w:b/>
          <w:bCs/>
          <w:smallCaps/>
          <w:sz w:val="20"/>
          <w:lang w:val="en-GB"/>
        </w:rPr>
      </w:pPr>
      <w:r w:rsidRPr="00615DB7">
        <w:rPr>
          <w:rFonts w:ascii="Helvetica" w:hAnsi="Helvetica"/>
          <w:b/>
          <w:bCs/>
          <w:smallCaps/>
          <w:sz w:val="20"/>
          <w:lang w:val="en-GB"/>
        </w:rPr>
        <w:t xml:space="preserve">Authors: </w:t>
      </w:r>
      <w:smartTag w:uri="urn:schemas-microsoft-com:office:smarttags" w:element="place">
        <w:r w:rsidRPr="00615DB7">
          <w:rPr>
            <w:rFonts w:ascii="Helvetica" w:hAnsi="Helvetica"/>
            <w:b/>
            <w:bCs/>
            <w:sz w:val="20"/>
            <w:lang w:val="en-GB"/>
          </w:rPr>
          <w:t>Sterling</w:t>
        </w:r>
      </w:smartTag>
      <w:r w:rsidRPr="00615DB7">
        <w:rPr>
          <w:rFonts w:ascii="Helvetica" w:hAnsi="Helvetica"/>
          <w:b/>
          <w:bCs/>
          <w:sz w:val="20"/>
          <w:lang w:val="en-GB"/>
        </w:rPr>
        <w:t xml:space="preserve"> Commerce</w:t>
      </w:r>
    </w:p>
    <w:p w:rsidR="00E40B69" w:rsidRPr="00615DB7" w:rsidRDefault="00E40B69"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iCs/>
          <w:lang w:val="en-GB"/>
        </w:rPr>
      </w:pPr>
    </w:p>
    <w:p w:rsidR="00E40B69" w:rsidRPr="00615DB7" w:rsidRDefault="00E40B69" w:rsidP="00E40B69">
      <w:pPr>
        <w:tabs>
          <w:tab w:val="left" w:pos="1440"/>
          <w:tab w:val="right" w:pos="9360"/>
        </w:tabs>
        <w:ind w:left="18"/>
        <w:jc w:val="both"/>
        <w:rPr>
          <w:rFonts w:cs="Tahoma"/>
          <w:sz w:val="20"/>
        </w:rPr>
      </w:pPr>
      <w:r w:rsidRPr="00615DB7">
        <w:rPr>
          <w:b/>
          <w:bCs/>
          <w:smallCaps/>
          <w:sz w:val="20"/>
        </w:rPr>
        <w:t>Date Created</w:t>
      </w:r>
      <w:r w:rsidRPr="00615DB7">
        <w:rPr>
          <w:b/>
          <w:sz w:val="20"/>
        </w:rPr>
        <w:t>:</w:t>
      </w:r>
      <w:r w:rsidRPr="00615DB7">
        <w:rPr>
          <w:bCs/>
          <w:sz w:val="20"/>
        </w:rPr>
        <w:t xml:space="preserve"> </w:t>
      </w:r>
      <w:r w:rsidRPr="00615DB7">
        <w:rPr>
          <w:bCs/>
          <w:sz w:val="20"/>
        </w:rPr>
        <w:tab/>
      </w:r>
      <w:r w:rsidR="001E664C">
        <w:rPr>
          <w:rFonts w:cs="Tahoma"/>
          <w:sz w:val="20"/>
        </w:rPr>
        <w:t>03</w:t>
      </w:r>
      <w:r w:rsidRPr="00615DB7">
        <w:rPr>
          <w:rFonts w:cs="Tahoma"/>
          <w:sz w:val="20"/>
        </w:rPr>
        <w:t>/</w:t>
      </w:r>
      <w:r w:rsidR="004B6CF1" w:rsidRPr="00615DB7">
        <w:rPr>
          <w:rFonts w:cs="Tahoma"/>
          <w:sz w:val="20"/>
        </w:rPr>
        <w:t>1</w:t>
      </w:r>
      <w:r w:rsidR="001E664C">
        <w:rPr>
          <w:rFonts w:cs="Tahoma"/>
          <w:sz w:val="20"/>
        </w:rPr>
        <w:t>1</w:t>
      </w:r>
      <w:r w:rsidRPr="00615DB7">
        <w:rPr>
          <w:rFonts w:cs="Tahoma"/>
          <w:sz w:val="20"/>
        </w:rPr>
        <w:t>/</w:t>
      </w:r>
      <w:ins w:id="0" w:author="IBM_USER" w:date="2010-10-21T16:58:00Z">
        <w:r w:rsidR="0027598A">
          <w:rPr>
            <w:rFonts w:cs="Tahoma"/>
            <w:sz w:val="20"/>
          </w:rPr>
          <w:t>20</w:t>
        </w:r>
      </w:ins>
      <w:r w:rsidR="004B6CF1" w:rsidRPr="00615DB7">
        <w:rPr>
          <w:rFonts w:cs="Tahoma"/>
          <w:sz w:val="20"/>
        </w:rPr>
        <w:t>10</w:t>
      </w:r>
    </w:p>
    <w:p w:rsidR="00E40B69" w:rsidRPr="00615DB7" w:rsidRDefault="00E40B69" w:rsidP="00E40B69">
      <w:pPr>
        <w:tabs>
          <w:tab w:val="left" w:pos="1440"/>
          <w:tab w:val="right" w:pos="9360"/>
        </w:tabs>
        <w:ind w:left="18"/>
        <w:jc w:val="both"/>
        <w:rPr>
          <w:rFonts w:cs="Tahoma"/>
          <w:sz w:val="20"/>
        </w:rPr>
      </w:pPr>
      <w:r w:rsidRPr="00615DB7">
        <w:rPr>
          <w:b/>
          <w:bCs/>
          <w:smallCaps/>
          <w:sz w:val="20"/>
        </w:rPr>
        <w:t>Last Updated</w:t>
      </w:r>
      <w:r w:rsidRPr="00615DB7">
        <w:rPr>
          <w:rFonts w:cs="Tahoma"/>
          <w:b/>
          <w:bCs/>
          <w:sz w:val="20"/>
        </w:rPr>
        <w:t>:</w:t>
      </w:r>
      <w:r w:rsidRPr="00615DB7">
        <w:rPr>
          <w:rFonts w:cs="Tahoma"/>
          <w:sz w:val="20"/>
        </w:rPr>
        <w:t xml:space="preserve"> </w:t>
      </w:r>
      <w:r w:rsidRPr="00615DB7">
        <w:rPr>
          <w:rFonts w:cs="Tahoma"/>
          <w:sz w:val="20"/>
        </w:rPr>
        <w:tab/>
      </w:r>
      <w:ins w:id="1" w:author="IBM_USER" w:date="2010-10-21T16:58:00Z">
        <w:r w:rsidR="0027598A">
          <w:rPr>
            <w:rFonts w:cs="Tahoma"/>
            <w:sz w:val="20"/>
          </w:rPr>
          <w:t>1</w:t>
        </w:r>
      </w:ins>
      <w:ins w:id="2" w:author="IBM_USER" w:date="2010-11-01T14:00:00Z">
        <w:r w:rsidR="0049735B">
          <w:rPr>
            <w:rFonts w:cs="Tahoma"/>
            <w:sz w:val="20"/>
          </w:rPr>
          <w:t>1</w:t>
        </w:r>
      </w:ins>
      <w:r w:rsidR="004F2999" w:rsidRPr="00615DB7">
        <w:rPr>
          <w:rFonts w:cs="Tahoma"/>
          <w:sz w:val="20"/>
        </w:rPr>
        <w:t>/</w:t>
      </w:r>
      <w:ins w:id="3" w:author="IBM_USER" w:date="2010-11-01T14:00:00Z">
        <w:r w:rsidR="0049735B">
          <w:rPr>
            <w:rFonts w:cs="Tahoma"/>
            <w:sz w:val="20"/>
          </w:rPr>
          <w:t>1</w:t>
        </w:r>
      </w:ins>
      <w:r w:rsidR="004F2999" w:rsidRPr="00615DB7">
        <w:rPr>
          <w:rFonts w:cs="Tahoma"/>
          <w:sz w:val="20"/>
        </w:rPr>
        <w:t>/</w:t>
      </w:r>
      <w:ins w:id="4" w:author="IBM_USER" w:date="2010-10-21T16:58:00Z">
        <w:r w:rsidR="0027598A">
          <w:rPr>
            <w:rFonts w:cs="Tahoma"/>
            <w:sz w:val="20"/>
          </w:rPr>
          <w:t>20</w:t>
        </w:r>
      </w:ins>
      <w:r w:rsidR="004F2999" w:rsidRPr="00615DB7">
        <w:rPr>
          <w:rFonts w:cs="Tahoma"/>
          <w:sz w:val="20"/>
        </w:rPr>
        <w:t>10</w:t>
      </w:r>
    </w:p>
    <w:p w:rsidR="00FC6527" w:rsidRPr="00615DB7" w:rsidRDefault="00E40B69" w:rsidP="00E40B69">
      <w:pPr>
        <w:rPr>
          <w:rFonts w:cs="Tahoma"/>
          <w:sz w:val="20"/>
        </w:rPr>
      </w:pPr>
      <w:r w:rsidRPr="00615DB7">
        <w:rPr>
          <w:b/>
          <w:bCs/>
          <w:smallCaps/>
          <w:sz w:val="20"/>
        </w:rPr>
        <w:t xml:space="preserve">File Name: </w:t>
      </w:r>
      <w:r w:rsidRPr="00615DB7">
        <w:rPr>
          <w:b/>
          <w:bCs/>
          <w:smallCaps/>
          <w:sz w:val="20"/>
        </w:rPr>
        <w:tab/>
      </w:r>
      <w:r w:rsidR="00D02512" w:rsidRPr="00615DB7">
        <w:rPr>
          <w:sz w:val="20"/>
        </w:rPr>
        <w:fldChar w:fldCharType="begin"/>
      </w:r>
      <w:fldSimple w:instr=" FILENAME  \* MERGEFORMAT ">
        <w:ins w:id="5" w:author="IBM_USER" w:date="2010-11-01T14:00:00Z">
          <w:r w:rsidR="0049735B" w:rsidRPr="0049735B">
            <w:rPr>
              <w:noProof/>
              <w:sz w:val="20"/>
              <w:rPrChange w:id="6" w:author="IBM_USER" w:date="2010-11-01T14:00:00Z">
                <w:rPr/>
              </w:rPrChange>
            </w:rPr>
            <w:instrText>xpedx Batch Feeds - Division</w:instrText>
          </w:r>
          <w:r w:rsidR="0049735B">
            <w:rPr>
              <w:noProof/>
            </w:rPr>
            <w:instrText xml:space="preserve"> Info Detailed Design V1.8.docx</w:instrText>
          </w:r>
        </w:ins>
        <w:del w:id="7" w:author="IBM_USER" w:date="2010-10-21T16:58:00Z">
          <w:r w:rsidRPr="00615DB7" w:rsidDel="0027598A">
            <w:rPr>
              <w:noProof/>
              <w:sz w:val="20"/>
            </w:rPr>
            <w:delInstrText>TEMPLATE - BLANK DOCUMENT.doc</w:delInstrText>
          </w:r>
        </w:del>
      </w:fldSimple>
      <w:r w:rsidR="00D02512" w:rsidRPr="00615DB7">
        <w:rPr>
          <w:sz w:val="20"/>
        </w:rPr>
        <w:fldChar w:fldCharType="separate"/>
      </w:r>
      <w:r w:rsidRPr="00615DB7">
        <w:rPr>
          <w:sz w:val="20"/>
        </w:rPr>
        <w:t>C:\Documents and Settings\bfurman\My Documents\Temp\Methodology v1.1\Project Management\TEMPLATE - DOCUMENT - Use Case Definition.doc</w:t>
      </w:r>
      <w:r w:rsidR="00D02512" w:rsidRPr="00615DB7">
        <w:rPr>
          <w:sz w:val="20"/>
        </w:rPr>
        <w:fldChar w:fldCharType="end"/>
      </w:r>
      <w:fldSimple w:instr=" FILENAME  \* MERGEFORMAT ">
        <w:ins w:id="8" w:author="IBM_USER" w:date="2010-11-01T14:00:00Z">
          <w:r w:rsidR="0049735B" w:rsidRPr="0049735B">
            <w:rPr>
              <w:noProof/>
              <w:sz w:val="20"/>
              <w:rPrChange w:id="9" w:author="IBM_USER" w:date="2010-11-01T14:00:00Z">
                <w:rPr/>
              </w:rPrChange>
            </w:rPr>
            <w:t>xpedx Batch Feeds - Division Info Detailed Design V1.8.docx</w:t>
          </w:r>
        </w:ins>
        <w:del w:id="10" w:author="IBM_USER" w:date="2010-10-21T16:58:00Z">
          <w:r w:rsidR="00B04348" w:rsidRPr="00B04348" w:rsidDel="0027598A">
            <w:rPr>
              <w:noProof/>
              <w:sz w:val="20"/>
            </w:rPr>
            <w:delText>xpedx Batch Feeds - Division Info Detailed Design V1.5.docx</w:delText>
          </w:r>
        </w:del>
      </w:fldSimple>
    </w:p>
    <w:p w:rsidR="00FC6527" w:rsidRPr="006D6E99" w:rsidRDefault="00FC6527">
      <w:pPr>
        <w:jc w:val="center"/>
        <w:rPr>
          <w:rFonts w:cs="Tahoma"/>
          <w:b/>
        </w:rPr>
      </w:pPr>
    </w:p>
    <w:p w:rsidR="00FC6527" w:rsidRPr="006D6E99" w:rsidRDefault="00FC6527">
      <w:pPr>
        <w:jc w:val="center"/>
        <w:rPr>
          <w:rFonts w:cs="Tahoma"/>
          <w:b/>
        </w:rPr>
      </w:pPr>
    </w:p>
    <w:p w:rsidR="00FC6527" w:rsidRPr="006D6E99" w:rsidRDefault="00FC6527">
      <w:pPr>
        <w:jc w:val="center"/>
        <w:rPr>
          <w:rFonts w:cs="Tahoma"/>
          <w:b/>
        </w:rPr>
      </w:pPr>
    </w:p>
    <w:p w:rsidR="00313CCE" w:rsidRDefault="00313CCE">
      <w:pPr>
        <w:rPr>
          <w:rFonts w:cs="Tahoma"/>
          <w:bCs/>
        </w:rPr>
        <w:sectPr w:rsidR="00313CCE" w:rsidSect="00083555">
          <w:headerReference w:type="first" r:id="rId7"/>
          <w:footerReference w:type="first" r:id="rId8"/>
          <w:pgSz w:w="12240" w:h="15840" w:code="1"/>
          <w:pgMar w:top="1440" w:right="1800" w:bottom="1440" w:left="1800" w:header="720" w:footer="720" w:gutter="0"/>
          <w:cols w:space="720"/>
          <w:titlePg/>
        </w:sectPr>
      </w:pPr>
    </w:p>
    <w:p w:rsidR="00313CCE" w:rsidRDefault="00313CCE" w:rsidP="00313CCE">
      <w:pPr>
        <w:pStyle w:val="Title"/>
        <w:jc w:val="left"/>
        <w:rPr>
          <w:sz w:val="24"/>
          <w:szCs w:val="24"/>
        </w:rPr>
      </w:pPr>
    </w:p>
    <w:p w:rsidR="00313CCE" w:rsidRDefault="00313CCE" w:rsidP="00313CCE">
      <w:pPr>
        <w:pStyle w:val="Title"/>
        <w:jc w:val="left"/>
        <w:rPr>
          <w:sz w:val="24"/>
          <w:szCs w:val="24"/>
        </w:rPr>
      </w:pPr>
    </w:p>
    <w:p w:rsidR="00313CCE" w:rsidRPr="006D6E99" w:rsidRDefault="00313CCE" w:rsidP="00313CCE">
      <w:pPr>
        <w:pStyle w:val="Title"/>
        <w:jc w:val="left"/>
        <w:rPr>
          <w:sz w:val="24"/>
          <w:szCs w:val="24"/>
        </w:rPr>
      </w:pPr>
      <w:r w:rsidRPr="006D6E99">
        <w:rPr>
          <w:sz w:val="24"/>
          <w:szCs w:val="24"/>
        </w:rPr>
        <w:t>Approval Signatures (Mandatory)</w:t>
      </w:r>
    </w:p>
    <w:p w:rsidR="00313CCE" w:rsidRPr="006D6E99" w:rsidRDefault="00313CCE" w:rsidP="00313CCE">
      <w:pPr>
        <w:rPr>
          <w:rFonts w:cs="Tahoma"/>
          <w:sz w:val="24"/>
          <w:szCs w:val="24"/>
        </w:rPr>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2250"/>
        <w:gridCol w:w="2160"/>
        <w:gridCol w:w="1260"/>
        <w:gridCol w:w="2160"/>
      </w:tblGrid>
      <w:tr w:rsidR="00313CCE" w:rsidRPr="006D6E99" w:rsidTr="00BF436F">
        <w:tc>
          <w:tcPr>
            <w:tcW w:w="1710" w:type="dxa"/>
            <w:shd w:val="pct15" w:color="auto" w:fill="FFFFFF"/>
            <w:vAlign w:val="center"/>
          </w:tcPr>
          <w:p w:rsidR="00313CCE" w:rsidRPr="006D6E99" w:rsidRDefault="00313CCE" w:rsidP="00BF436F">
            <w:pPr>
              <w:jc w:val="center"/>
              <w:rPr>
                <w:rFonts w:cs="Tahoma"/>
                <w:b/>
              </w:rPr>
            </w:pPr>
            <w:bookmarkStart w:id="21" w:name="_Toc466339161"/>
            <w:r w:rsidRPr="006D6E99">
              <w:rPr>
                <w:rFonts w:cs="Tahoma"/>
                <w:b/>
              </w:rPr>
              <w:t>Title</w:t>
            </w:r>
            <w:bookmarkEnd w:id="21"/>
          </w:p>
        </w:tc>
        <w:tc>
          <w:tcPr>
            <w:tcW w:w="2250" w:type="dxa"/>
            <w:shd w:val="pct15" w:color="auto" w:fill="FFFFFF"/>
            <w:vAlign w:val="center"/>
          </w:tcPr>
          <w:p w:rsidR="00313CCE" w:rsidRPr="006D6E99" w:rsidRDefault="00313CCE" w:rsidP="00BF436F">
            <w:pPr>
              <w:jc w:val="center"/>
              <w:rPr>
                <w:rFonts w:cs="Tahoma"/>
                <w:b/>
              </w:rPr>
            </w:pPr>
            <w:bookmarkStart w:id="22" w:name="_Toc466339162"/>
            <w:r w:rsidRPr="006D6E99">
              <w:rPr>
                <w:rFonts w:cs="Tahoma"/>
                <w:b/>
              </w:rPr>
              <w:t>Name</w:t>
            </w:r>
            <w:bookmarkEnd w:id="22"/>
          </w:p>
        </w:tc>
        <w:tc>
          <w:tcPr>
            <w:tcW w:w="2160" w:type="dxa"/>
            <w:shd w:val="pct15" w:color="auto" w:fill="FFFFFF"/>
            <w:vAlign w:val="center"/>
          </w:tcPr>
          <w:p w:rsidR="00313CCE" w:rsidRPr="006D6E99" w:rsidRDefault="00313CCE" w:rsidP="00BF436F">
            <w:pPr>
              <w:jc w:val="center"/>
              <w:rPr>
                <w:rFonts w:cs="Tahoma"/>
                <w:b/>
              </w:rPr>
            </w:pPr>
            <w:bookmarkStart w:id="23" w:name="_Toc466339163"/>
            <w:r w:rsidRPr="006D6E99">
              <w:rPr>
                <w:rFonts w:cs="Tahoma"/>
                <w:b/>
              </w:rPr>
              <w:t>Signature</w:t>
            </w:r>
            <w:bookmarkEnd w:id="23"/>
          </w:p>
        </w:tc>
        <w:tc>
          <w:tcPr>
            <w:tcW w:w="1260" w:type="dxa"/>
            <w:shd w:val="pct15" w:color="auto" w:fill="FFFFFF"/>
            <w:vAlign w:val="center"/>
          </w:tcPr>
          <w:p w:rsidR="00313CCE" w:rsidRPr="006D6E99" w:rsidRDefault="00313CCE" w:rsidP="00BF436F">
            <w:pPr>
              <w:jc w:val="center"/>
              <w:rPr>
                <w:rFonts w:cs="Tahoma"/>
                <w:b/>
              </w:rPr>
            </w:pPr>
            <w:bookmarkStart w:id="24" w:name="_Toc466339164"/>
            <w:r w:rsidRPr="006D6E99">
              <w:rPr>
                <w:rFonts w:cs="Tahoma"/>
                <w:b/>
              </w:rPr>
              <w:t>Date</w:t>
            </w:r>
            <w:bookmarkEnd w:id="24"/>
          </w:p>
        </w:tc>
        <w:tc>
          <w:tcPr>
            <w:tcW w:w="2160" w:type="dxa"/>
            <w:shd w:val="pct15" w:color="auto" w:fill="FFFFFF"/>
            <w:vAlign w:val="center"/>
          </w:tcPr>
          <w:p w:rsidR="00313CCE" w:rsidRPr="006D6E99" w:rsidRDefault="00313CCE" w:rsidP="00BF436F">
            <w:pPr>
              <w:jc w:val="center"/>
              <w:rPr>
                <w:rFonts w:cs="Tahoma"/>
                <w:b/>
              </w:rPr>
            </w:pPr>
            <w:r w:rsidRPr="006D6E99">
              <w:rPr>
                <w:rFonts w:cs="Tahoma"/>
                <w:b/>
              </w:rPr>
              <w:t>Comments / Issues / Concerns</w:t>
            </w:r>
          </w:p>
        </w:tc>
      </w:tr>
      <w:tr w:rsidR="00313CCE" w:rsidRPr="006D6E99" w:rsidTr="00BF436F">
        <w:trPr>
          <w:cantSplit/>
          <w:trHeight w:val="569"/>
        </w:trPr>
        <w:tc>
          <w:tcPr>
            <w:tcW w:w="1710" w:type="dxa"/>
            <w:vMerge w:val="restart"/>
            <w:vAlign w:val="center"/>
          </w:tcPr>
          <w:p w:rsidR="00313CCE" w:rsidRPr="006D6E99" w:rsidRDefault="00313CCE" w:rsidP="00BF436F">
            <w:pPr>
              <w:rPr>
                <w:rFonts w:cs="Tahoma"/>
                <w:b/>
              </w:rPr>
            </w:pPr>
          </w:p>
          <w:p w:rsidR="00313CCE" w:rsidRPr="006D6E99" w:rsidRDefault="00120CA3" w:rsidP="00BF436F">
            <w:pPr>
              <w:rPr>
                <w:rFonts w:cs="Tahoma"/>
                <w:b/>
              </w:rPr>
            </w:pPr>
            <w:r>
              <w:rPr>
                <w:rFonts w:cs="Tahoma"/>
                <w:b/>
              </w:rPr>
              <w:t>xpedx</w:t>
            </w:r>
            <w:r w:rsidR="00313CCE" w:rsidRPr="006D6E99">
              <w:rPr>
                <w:rFonts w:cs="Tahoma"/>
                <w:b/>
              </w:rPr>
              <w:t xml:space="preserve"> Owner(s)</w:t>
            </w:r>
          </w:p>
        </w:tc>
        <w:tc>
          <w:tcPr>
            <w:tcW w:w="2250" w:type="dxa"/>
            <w:vAlign w:val="center"/>
          </w:tcPr>
          <w:p w:rsidR="00313CCE" w:rsidRPr="006D6E99" w:rsidRDefault="007558F6" w:rsidP="00BF436F">
            <w:pPr>
              <w:rPr>
                <w:rFonts w:cs="Tahoma"/>
              </w:rPr>
            </w:pPr>
            <w:r>
              <w:rPr>
                <w:rFonts w:cs="Tahoma"/>
              </w:rPr>
              <w:t>Steve Bugher</w:t>
            </w:r>
          </w:p>
        </w:tc>
        <w:tc>
          <w:tcPr>
            <w:tcW w:w="2160" w:type="dxa"/>
            <w:vAlign w:val="center"/>
          </w:tcPr>
          <w:p w:rsidR="00313CCE" w:rsidRPr="006D6E99" w:rsidRDefault="00313CCE" w:rsidP="00BF436F">
            <w:pPr>
              <w:rPr>
                <w:rFonts w:cs="Tahoma"/>
                <w:b/>
              </w:rPr>
            </w:pPr>
          </w:p>
        </w:tc>
        <w:tc>
          <w:tcPr>
            <w:tcW w:w="1260" w:type="dxa"/>
            <w:vAlign w:val="center"/>
          </w:tcPr>
          <w:p w:rsidR="00313CCE" w:rsidRPr="006D6E99" w:rsidRDefault="00313CCE" w:rsidP="00BF436F">
            <w:pPr>
              <w:rPr>
                <w:rFonts w:cs="Tahoma"/>
              </w:rPr>
            </w:pPr>
          </w:p>
        </w:tc>
        <w:tc>
          <w:tcPr>
            <w:tcW w:w="2160" w:type="dxa"/>
          </w:tcPr>
          <w:p w:rsidR="00313CCE" w:rsidRPr="006D6E99" w:rsidRDefault="00313CCE" w:rsidP="00BF436F">
            <w:pPr>
              <w:rPr>
                <w:rFonts w:cs="Tahoma"/>
              </w:rPr>
            </w:pPr>
          </w:p>
        </w:tc>
      </w:tr>
      <w:tr w:rsidR="00313CCE" w:rsidRPr="006D6E99" w:rsidTr="00BF436F">
        <w:trPr>
          <w:cantSplit/>
          <w:trHeight w:val="569"/>
        </w:trPr>
        <w:tc>
          <w:tcPr>
            <w:tcW w:w="1710" w:type="dxa"/>
            <w:vMerge/>
            <w:vAlign w:val="center"/>
          </w:tcPr>
          <w:p w:rsidR="00313CCE" w:rsidRPr="006D6E99" w:rsidRDefault="00313CCE" w:rsidP="00BF436F">
            <w:pPr>
              <w:rPr>
                <w:rFonts w:cs="Tahoma"/>
                <w:b/>
              </w:rPr>
            </w:pPr>
          </w:p>
        </w:tc>
        <w:tc>
          <w:tcPr>
            <w:tcW w:w="2250" w:type="dxa"/>
            <w:vAlign w:val="center"/>
          </w:tcPr>
          <w:p w:rsidR="00313CCE" w:rsidRPr="006D6E99" w:rsidRDefault="007558F6" w:rsidP="00BF436F">
            <w:pPr>
              <w:rPr>
                <w:rFonts w:cs="Tahoma"/>
              </w:rPr>
            </w:pPr>
            <w:r>
              <w:rPr>
                <w:rFonts w:cs="Tahoma"/>
              </w:rPr>
              <w:t>Cheryl Tullis</w:t>
            </w:r>
          </w:p>
        </w:tc>
        <w:tc>
          <w:tcPr>
            <w:tcW w:w="2160" w:type="dxa"/>
            <w:vAlign w:val="center"/>
          </w:tcPr>
          <w:p w:rsidR="00313CCE" w:rsidRPr="006D6E99" w:rsidRDefault="00313CCE" w:rsidP="00BF436F">
            <w:pPr>
              <w:rPr>
                <w:rFonts w:cs="Tahoma"/>
                <w:b/>
              </w:rPr>
            </w:pPr>
          </w:p>
        </w:tc>
        <w:tc>
          <w:tcPr>
            <w:tcW w:w="1260" w:type="dxa"/>
            <w:vAlign w:val="center"/>
          </w:tcPr>
          <w:p w:rsidR="00313CCE" w:rsidRPr="006D6E99" w:rsidRDefault="00313CCE" w:rsidP="00BF436F">
            <w:pPr>
              <w:rPr>
                <w:rFonts w:cs="Tahoma"/>
              </w:rPr>
            </w:pPr>
          </w:p>
        </w:tc>
        <w:tc>
          <w:tcPr>
            <w:tcW w:w="2160" w:type="dxa"/>
          </w:tcPr>
          <w:p w:rsidR="00313CCE" w:rsidRPr="006D6E99" w:rsidRDefault="00313CCE" w:rsidP="00BF436F">
            <w:pPr>
              <w:rPr>
                <w:rFonts w:cs="Tahoma"/>
              </w:rPr>
            </w:pPr>
          </w:p>
        </w:tc>
      </w:tr>
      <w:tr w:rsidR="00313CCE" w:rsidRPr="006D6E99" w:rsidTr="00BF436F">
        <w:trPr>
          <w:cantSplit/>
          <w:trHeight w:val="569"/>
        </w:trPr>
        <w:tc>
          <w:tcPr>
            <w:tcW w:w="1710" w:type="dxa"/>
            <w:vMerge w:val="restart"/>
            <w:vAlign w:val="center"/>
          </w:tcPr>
          <w:p w:rsidR="00313CCE" w:rsidRPr="006D6E99" w:rsidRDefault="00313CCE" w:rsidP="00BF436F">
            <w:pPr>
              <w:rPr>
                <w:rFonts w:cs="Tahoma"/>
                <w:b/>
              </w:rPr>
            </w:pPr>
            <w:r w:rsidRPr="006D6E99">
              <w:rPr>
                <w:rFonts w:cs="Tahoma"/>
                <w:b/>
              </w:rPr>
              <w:t>Sterling Commerce Owner(s)</w:t>
            </w:r>
          </w:p>
        </w:tc>
        <w:tc>
          <w:tcPr>
            <w:tcW w:w="2250" w:type="dxa"/>
            <w:vAlign w:val="center"/>
          </w:tcPr>
          <w:p w:rsidR="00313CCE" w:rsidRPr="006D6E99" w:rsidRDefault="00503A8E" w:rsidP="00BF436F">
            <w:pPr>
              <w:rPr>
                <w:rFonts w:cs="Tahoma"/>
              </w:rPr>
            </w:pPr>
            <w:r>
              <w:rPr>
                <w:rFonts w:cs="Tahoma"/>
              </w:rPr>
              <w:t>Guy Read</w:t>
            </w:r>
          </w:p>
        </w:tc>
        <w:tc>
          <w:tcPr>
            <w:tcW w:w="2160" w:type="dxa"/>
            <w:vAlign w:val="center"/>
          </w:tcPr>
          <w:p w:rsidR="00313CCE" w:rsidRPr="006D6E99" w:rsidRDefault="00313CCE" w:rsidP="00BF436F">
            <w:pPr>
              <w:rPr>
                <w:rFonts w:cs="Tahoma"/>
                <w:b/>
              </w:rPr>
            </w:pPr>
          </w:p>
        </w:tc>
        <w:tc>
          <w:tcPr>
            <w:tcW w:w="1260" w:type="dxa"/>
            <w:vAlign w:val="center"/>
          </w:tcPr>
          <w:p w:rsidR="00313CCE" w:rsidRPr="006D6E99" w:rsidRDefault="00313CCE" w:rsidP="00BF436F">
            <w:pPr>
              <w:rPr>
                <w:rFonts w:cs="Tahoma"/>
              </w:rPr>
            </w:pPr>
          </w:p>
        </w:tc>
        <w:tc>
          <w:tcPr>
            <w:tcW w:w="2160" w:type="dxa"/>
          </w:tcPr>
          <w:p w:rsidR="00313CCE" w:rsidRPr="006D6E99" w:rsidRDefault="00313CCE" w:rsidP="00BF436F">
            <w:pPr>
              <w:rPr>
                <w:rFonts w:cs="Tahoma"/>
              </w:rPr>
            </w:pPr>
          </w:p>
        </w:tc>
      </w:tr>
      <w:tr w:rsidR="00313CCE" w:rsidRPr="006D6E99" w:rsidTr="00BF436F">
        <w:trPr>
          <w:cantSplit/>
          <w:trHeight w:val="569"/>
        </w:trPr>
        <w:tc>
          <w:tcPr>
            <w:tcW w:w="1710" w:type="dxa"/>
            <w:vMerge/>
            <w:vAlign w:val="center"/>
          </w:tcPr>
          <w:p w:rsidR="00313CCE" w:rsidRPr="006D6E99" w:rsidRDefault="00313CCE" w:rsidP="00BF436F">
            <w:pPr>
              <w:rPr>
                <w:rFonts w:cs="Tahoma"/>
                <w:b/>
              </w:rPr>
            </w:pPr>
          </w:p>
        </w:tc>
        <w:tc>
          <w:tcPr>
            <w:tcW w:w="2250" w:type="dxa"/>
            <w:vAlign w:val="center"/>
          </w:tcPr>
          <w:p w:rsidR="00313CCE" w:rsidRPr="006D6E99" w:rsidRDefault="00313CCE" w:rsidP="00BF436F">
            <w:pPr>
              <w:rPr>
                <w:rFonts w:cs="Tahoma"/>
              </w:rPr>
            </w:pPr>
          </w:p>
        </w:tc>
        <w:tc>
          <w:tcPr>
            <w:tcW w:w="2160" w:type="dxa"/>
            <w:vAlign w:val="center"/>
          </w:tcPr>
          <w:p w:rsidR="00313CCE" w:rsidRPr="006D6E99" w:rsidRDefault="00313CCE" w:rsidP="00BF436F">
            <w:pPr>
              <w:rPr>
                <w:rFonts w:cs="Tahoma"/>
                <w:b/>
              </w:rPr>
            </w:pPr>
          </w:p>
        </w:tc>
        <w:tc>
          <w:tcPr>
            <w:tcW w:w="1260" w:type="dxa"/>
            <w:vAlign w:val="center"/>
          </w:tcPr>
          <w:p w:rsidR="00313CCE" w:rsidRPr="006D6E99" w:rsidRDefault="00313CCE" w:rsidP="00BF436F">
            <w:pPr>
              <w:rPr>
                <w:rFonts w:cs="Tahoma"/>
              </w:rPr>
            </w:pPr>
          </w:p>
        </w:tc>
        <w:tc>
          <w:tcPr>
            <w:tcW w:w="2160" w:type="dxa"/>
          </w:tcPr>
          <w:p w:rsidR="00313CCE" w:rsidRPr="006D6E99" w:rsidRDefault="00313CCE" w:rsidP="00BF436F">
            <w:pPr>
              <w:rPr>
                <w:rFonts w:cs="Tahoma"/>
              </w:rPr>
            </w:pPr>
          </w:p>
        </w:tc>
      </w:tr>
    </w:tbl>
    <w:p w:rsidR="00313CCE" w:rsidRPr="006D6E99" w:rsidRDefault="00313CCE" w:rsidP="00313CCE">
      <w:pPr>
        <w:rPr>
          <w:rFonts w:cs="Tahoma"/>
        </w:rPr>
      </w:pPr>
    </w:p>
    <w:p w:rsidR="00313CCE" w:rsidRPr="006D6E99" w:rsidRDefault="00313CCE" w:rsidP="00313CCE">
      <w:pPr>
        <w:rPr>
          <w:rFonts w:cs="Tahoma"/>
        </w:rPr>
      </w:pPr>
      <w:r w:rsidRPr="006D6E99">
        <w:rPr>
          <w:rFonts w:cs="Tahoma"/>
          <w:b/>
        </w:rPr>
        <w:t>Note</w:t>
      </w:r>
      <w:r w:rsidRPr="006D6E99">
        <w:rPr>
          <w:rFonts w:cs="Tahoma"/>
        </w:rPr>
        <w:t>: The sign off indicates approval of all sections of the document.</w:t>
      </w:r>
    </w:p>
    <w:p w:rsidR="00313CCE" w:rsidRPr="006D6E99" w:rsidRDefault="00313CCE" w:rsidP="00313CCE">
      <w:pPr>
        <w:rPr>
          <w:rFonts w:cs="Tahoma"/>
        </w:rPr>
      </w:pPr>
    </w:p>
    <w:p w:rsidR="00313CCE" w:rsidRPr="006D6E99" w:rsidRDefault="00313CCE" w:rsidP="00313CCE">
      <w:pPr>
        <w:pStyle w:val="TOAHeading"/>
        <w:rPr>
          <w:rFonts w:cs="Tahoma"/>
        </w:rPr>
      </w:pPr>
      <w:r w:rsidRPr="006D6E99">
        <w:rPr>
          <w:rFonts w:cs="Tahoma"/>
        </w:rPr>
        <w:t>Document Revision History</w:t>
      </w:r>
    </w:p>
    <w:p w:rsidR="00313CCE" w:rsidRPr="006D6E99" w:rsidRDefault="00313CCE" w:rsidP="00313CCE">
      <w:pPr>
        <w:rPr>
          <w:rFonts w:cs="Tahoma"/>
        </w:rPr>
      </w:pPr>
    </w:p>
    <w:p w:rsidR="00313CCE" w:rsidRPr="006D6E99" w:rsidRDefault="00313CCE" w:rsidP="00313CCE">
      <w:pPr>
        <w:rPr>
          <w:rFonts w:cs="Tahoma"/>
        </w:rPr>
      </w:pPr>
      <w:r w:rsidRPr="006D6E99">
        <w:rPr>
          <w:rFonts w:cs="Tahoma"/>
        </w:rPr>
        <w:t>This chart tracks the changes introduced by the revisions to the document as the project progresses through the stages of the System Development Life Cycle (SDLC).</w:t>
      </w:r>
    </w:p>
    <w:p w:rsidR="00313CCE" w:rsidRPr="006D6E99" w:rsidRDefault="00313CCE" w:rsidP="00313CCE">
      <w:pPr>
        <w:rPr>
          <w:rFonts w:cs="Tahoma"/>
        </w:r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98"/>
        <w:gridCol w:w="1692"/>
        <w:gridCol w:w="4140"/>
        <w:gridCol w:w="2520"/>
      </w:tblGrid>
      <w:tr w:rsidR="00313CCE" w:rsidRPr="006D6E99" w:rsidTr="00BF436F">
        <w:trPr>
          <w:tblHeader/>
        </w:trPr>
        <w:tc>
          <w:tcPr>
            <w:tcW w:w="1098" w:type="dxa"/>
            <w:tcBorders>
              <w:bottom w:val="single" w:sz="4" w:space="0" w:color="auto"/>
            </w:tcBorders>
            <w:shd w:val="clear" w:color="auto" w:fill="D9D9D9"/>
          </w:tcPr>
          <w:p w:rsidR="00313CCE" w:rsidRPr="006D6E99" w:rsidRDefault="00313CCE" w:rsidP="00BF436F">
            <w:pPr>
              <w:pStyle w:val="TOC1"/>
              <w:rPr>
                <w:rFonts w:cs="Tahoma"/>
              </w:rPr>
            </w:pPr>
            <w:r w:rsidRPr="006D6E99">
              <w:rPr>
                <w:rFonts w:cs="Tahoma"/>
              </w:rPr>
              <w:t>Version</w:t>
            </w:r>
          </w:p>
        </w:tc>
        <w:tc>
          <w:tcPr>
            <w:tcW w:w="1692" w:type="dxa"/>
            <w:tcBorders>
              <w:bottom w:val="single" w:sz="4" w:space="0" w:color="auto"/>
            </w:tcBorders>
            <w:shd w:val="clear" w:color="auto" w:fill="D9D9D9"/>
          </w:tcPr>
          <w:p w:rsidR="00313CCE" w:rsidRPr="006D6E99" w:rsidRDefault="00313CCE" w:rsidP="00BF436F">
            <w:pPr>
              <w:keepNext/>
              <w:keepLines/>
              <w:rPr>
                <w:rFonts w:cs="Tahoma"/>
                <w:b/>
              </w:rPr>
            </w:pPr>
            <w:r w:rsidRPr="006D6E99">
              <w:rPr>
                <w:rFonts w:cs="Tahoma"/>
                <w:b/>
              </w:rPr>
              <w:t xml:space="preserve">Date </w:t>
            </w:r>
          </w:p>
        </w:tc>
        <w:tc>
          <w:tcPr>
            <w:tcW w:w="4140" w:type="dxa"/>
            <w:tcBorders>
              <w:bottom w:val="single" w:sz="4" w:space="0" w:color="auto"/>
            </w:tcBorders>
            <w:shd w:val="clear" w:color="auto" w:fill="D9D9D9"/>
          </w:tcPr>
          <w:p w:rsidR="00313CCE" w:rsidRPr="006D6E99" w:rsidRDefault="00313CCE" w:rsidP="00BF436F">
            <w:pPr>
              <w:keepNext/>
              <w:keepLines/>
              <w:rPr>
                <w:rFonts w:cs="Tahoma"/>
                <w:b/>
              </w:rPr>
            </w:pPr>
            <w:r w:rsidRPr="006D6E99">
              <w:rPr>
                <w:rFonts w:cs="Tahoma"/>
                <w:b/>
              </w:rPr>
              <w:t>Description (Changes Made)</w:t>
            </w:r>
          </w:p>
        </w:tc>
        <w:tc>
          <w:tcPr>
            <w:tcW w:w="2520" w:type="dxa"/>
            <w:tcBorders>
              <w:bottom w:val="single" w:sz="4" w:space="0" w:color="auto"/>
            </w:tcBorders>
            <w:shd w:val="clear" w:color="auto" w:fill="D9D9D9"/>
          </w:tcPr>
          <w:p w:rsidR="00313CCE" w:rsidRPr="006D6E99" w:rsidRDefault="00313CCE" w:rsidP="00BF436F">
            <w:pPr>
              <w:keepNext/>
              <w:keepLines/>
              <w:rPr>
                <w:rFonts w:cs="Tahoma"/>
                <w:b/>
              </w:rPr>
            </w:pPr>
            <w:r w:rsidRPr="006D6E99">
              <w:rPr>
                <w:rFonts w:cs="Tahoma"/>
                <w:b/>
              </w:rPr>
              <w:t>Author(s)</w:t>
            </w:r>
          </w:p>
        </w:tc>
      </w:tr>
      <w:tr w:rsidR="00313CCE" w:rsidRPr="006D6E99" w:rsidTr="00BF436F">
        <w:tc>
          <w:tcPr>
            <w:tcW w:w="1098" w:type="dxa"/>
          </w:tcPr>
          <w:p w:rsidR="00313CCE" w:rsidRPr="006D6E99" w:rsidRDefault="00313CCE" w:rsidP="00BF436F">
            <w:pPr>
              <w:keepNext/>
              <w:keepLines/>
              <w:rPr>
                <w:rFonts w:cs="Tahoma"/>
              </w:rPr>
            </w:pPr>
            <w:r>
              <w:rPr>
                <w:rFonts w:cs="Tahoma"/>
              </w:rPr>
              <w:t>1.0</w:t>
            </w:r>
          </w:p>
        </w:tc>
        <w:tc>
          <w:tcPr>
            <w:tcW w:w="1692" w:type="dxa"/>
          </w:tcPr>
          <w:p w:rsidR="00313CCE" w:rsidRPr="006D6E99" w:rsidRDefault="00EF0756" w:rsidP="00BF436F">
            <w:pPr>
              <w:keepNext/>
              <w:keepLines/>
              <w:rPr>
                <w:rFonts w:cs="Tahoma"/>
              </w:rPr>
            </w:pPr>
            <w:r>
              <w:rPr>
                <w:rFonts w:cs="Tahoma"/>
              </w:rPr>
              <w:t>03</w:t>
            </w:r>
            <w:r w:rsidR="00D66FFB">
              <w:rPr>
                <w:rFonts w:cs="Tahoma"/>
              </w:rPr>
              <w:t>/11</w:t>
            </w:r>
            <w:r w:rsidR="00313CCE">
              <w:rPr>
                <w:rFonts w:cs="Tahoma"/>
              </w:rPr>
              <w:t>/2010</w:t>
            </w:r>
          </w:p>
        </w:tc>
        <w:tc>
          <w:tcPr>
            <w:tcW w:w="4140" w:type="dxa"/>
          </w:tcPr>
          <w:p w:rsidR="00313CCE" w:rsidRPr="006D6E99" w:rsidRDefault="00313CCE" w:rsidP="00BF436F">
            <w:pPr>
              <w:keepNext/>
              <w:keepLines/>
              <w:rPr>
                <w:rFonts w:cs="Tahoma"/>
              </w:rPr>
            </w:pPr>
            <w:r>
              <w:rPr>
                <w:rFonts w:cs="Tahoma"/>
              </w:rPr>
              <w:t>Initial Draft</w:t>
            </w:r>
          </w:p>
        </w:tc>
        <w:tc>
          <w:tcPr>
            <w:tcW w:w="2520" w:type="dxa"/>
          </w:tcPr>
          <w:p w:rsidR="00313CCE" w:rsidRPr="006D6E99" w:rsidRDefault="00742E92" w:rsidP="00BF436F">
            <w:pPr>
              <w:keepNext/>
              <w:keepLines/>
              <w:tabs>
                <w:tab w:val="left" w:pos="1170"/>
              </w:tabs>
              <w:rPr>
                <w:rFonts w:cs="Tahoma"/>
              </w:rPr>
            </w:pPr>
            <w:smartTag w:uri="urn:schemas-microsoft-com:office:smarttags" w:element="City">
              <w:smartTag w:uri="urn:schemas-microsoft-com:office:smarttags" w:element="place">
                <w:r>
                  <w:rPr>
                    <w:rFonts w:cs="Tahoma"/>
                  </w:rPr>
                  <w:t>Sterling</w:t>
                </w:r>
              </w:smartTag>
            </w:smartTag>
          </w:p>
        </w:tc>
      </w:tr>
      <w:tr w:rsidR="001836EC" w:rsidRPr="006D6E99" w:rsidTr="00A34654">
        <w:trPr>
          <w:trHeight w:val="305"/>
        </w:trPr>
        <w:tc>
          <w:tcPr>
            <w:tcW w:w="1098" w:type="dxa"/>
          </w:tcPr>
          <w:p w:rsidR="001836EC" w:rsidRPr="006D6E99" w:rsidRDefault="007313CC" w:rsidP="00CA6E2B">
            <w:pPr>
              <w:keepNext/>
              <w:keepLines/>
              <w:rPr>
                <w:rFonts w:cs="Tahoma"/>
              </w:rPr>
            </w:pPr>
            <w:r>
              <w:rPr>
                <w:rFonts w:cs="Tahoma"/>
              </w:rPr>
              <w:t>1.1</w:t>
            </w:r>
          </w:p>
        </w:tc>
        <w:tc>
          <w:tcPr>
            <w:tcW w:w="1692" w:type="dxa"/>
          </w:tcPr>
          <w:p w:rsidR="001836EC" w:rsidRPr="006D6E99" w:rsidRDefault="001836EC" w:rsidP="00CA6E2B">
            <w:pPr>
              <w:keepNext/>
              <w:keepLines/>
              <w:rPr>
                <w:rFonts w:cs="Tahoma"/>
              </w:rPr>
            </w:pPr>
            <w:r>
              <w:rPr>
                <w:rFonts w:cs="Tahoma"/>
              </w:rPr>
              <w:t>03/19/2010</w:t>
            </w:r>
          </w:p>
        </w:tc>
        <w:tc>
          <w:tcPr>
            <w:tcW w:w="4140" w:type="dxa"/>
          </w:tcPr>
          <w:p w:rsidR="001836EC" w:rsidRPr="006D6E99" w:rsidRDefault="00692026" w:rsidP="00CA6E2B">
            <w:pPr>
              <w:keepNext/>
              <w:keepLines/>
              <w:rPr>
                <w:rFonts w:cs="Tahoma"/>
              </w:rPr>
            </w:pPr>
            <w:r>
              <w:rPr>
                <w:rFonts w:cs="Tahoma"/>
              </w:rPr>
              <w:t>Ready to deliver</w:t>
            </w:r>
          </w:p>
        </w:tc>
        <w:tc>
          <w:tcPr>
            <w:tcW w:w="2520" w:type="dxa"/>
          </w:tcPr>
          <w:p w:rsidR="001836EC" w:rsidRPr="006D6E99" w:rsidRDefault="001836EC" w:rsidP="00CA6E2B">
            <w:pPr>
              <w:keepNext/>
              <w:keepLines/>
              <w:tabs>
                <w:tab w:val="left" w:pos="1170"/>
              </w:tabs>
              <w:rPr>
                <w:rFonts w:cs="Tahoma"/>
              </w:rPr>
            </w:pPr>
            <w:smartTag w:uri="urn:schemas-microsoft-com:office:smarttags" w:element="City">
              <w:smartTag w:uri="urn:schemas-microsoft-com:office:smarttags" w:element="place">
                <w:r>
                  <w:rPr>
                    <w:rFonts w:cs="Tahoma"/>
                  </w:rPr>
                  <w:t>Sterling</w:t>
                </w:r>
              </w:smartTag>
            </w:smartTag>
          </w:p>
        </w:tc>
      </w:tr>
      <w:tr w:rsidR="001836EC" w:rsidRPr="006D6E99" w:rsidTr="00BF436F">
        <w:tc>
          <w:tcPr>
            <w:tcW w:w="1098" w:type="dxa"/>
          </w:tcPr>
          <w:p w:rsidR="001836EC" w:rsidRPr="00A34654" w:rsidRDefault="00A631E8" w:rsidP="00BF436F">
            <w:pPr>
              <w:keepNext/>
              <w:keepLines/>
              <w:rPr>
                <w:rFonts w:cs="Tahoma"/>
                <w:i/>
              </w:rPr>
            </w:pPr>
            <w:r>
              <w:rPr>
                <w:rFonts w:cs="Tahoma"/>
                <w:i/>
              </w:rPr>
              <w:t>1.2</w:t>
            </w:r>
          </w:p>
        </w:tc>
        <w:tc>
          <w:tcPr>
            <w:tcW w:w="1692" w:type="dxa"/>
          </w:tcPr>
          <w:p w:rsidR="001836EC" w:rsidRPr="00A34654" w:rsidRDefault="00A631E8" w:rsidP="00BF436F">
            <w:pPr>
              <w:keepNext/>
              <w:keepLines/>
              <w:rPr>
                <w:rFonts w:cs="Tahoma"/>
                <w:i/>
              </w:rPr>
            </w:pPr>
            <w:r>
              <w:rPr>
                <w:rFonts w:cs="Tahoma"/>
                <w:i/>
              </w:rPr>
              <w:t>05/05/2010</w:t>
            </w:r>
          </w:p>
        </w:tc>
        <w:tc>
          <w:tcPr>
            <w:tcW w:w="4140" w:type="dxa"/>
          </w:tcPr>
          <w:p w:rsidR="001836EC" w:rsidRPr="00A34654" w:rsidRDefault="00A631E8"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i/>
              </w:rPr>
            </w:pPr>
            <w:r>
              <w:rPr>
                <w:rFonts w:ascii="Tahoma" w:hAnsi="Tahoma" w:cs="Tahoma"/>
                <w:i/>
              </w:rPr>
              <w:t>Incorporated feedback from George</w:t>
            </w:r>
          </w:p>
        </w:tc>
        <w:tc>
          <w:tcPr>
            <w:tcW w:w="2520" w:type="dxa"/>
          </w:tcPr>
          <w:p w:rsidR="001836EC" w:rsidRPr="006D6E99" w:rsidRDefault="00A631E8" w:rsidP="00BF436F">
            <w:pPr>
              <w:keepNext/>
              <w:keepLines/>
              <w:tabs>
                <w:tab w:val="left" w:pos="1170"/>
              </w:tabs>
              <w:rPr>
                <w:rFonts w:cs="Tahoma"/>
              </w:rPr>
            </w:pPr>
            <w:r>
              <w:rPr>
                <w:rFonts w:cs="Tahoma"/>
              </w:rPr>
              <w:t>Sterling</w:t>
            </w:r>
          </w:p>
        </w:tc>
      </w:tr>
      <w:tr w:rsidR="0035691A" w:rsidRPr="0035691A" w:rsidTr="00BF436F">
        <w:tc>
          <w:tcPr>
            <w:tcW w:w="1098" w:type="dxa"/>
          </w:tcPr>
          <w:p w:rsidR="0035691A" w:rsidRPr="0035691A" w:rsidRDefault="0035691A" w:rsidP="00BF436F">
            <w:pPr>
              <w:keepNext/>
              <w:keepLines/>
              <w:rPr>
                <w:rFonts w:cs="Tahoma"/>
              </w:rPr>
            </w:pPr>
            <w:r w:rsidRPr="0035691A">
              <w:rPr>
                <w:rFonts w:cs="Tahoma"/>
              </w:rPr>
              <w:t>1.3</w:t>
            </w:r>
          </w:p>
        </w:tc>
        <w:tc>
          <w:tcPr>
            <w:tcW w:w="1692" w:type="dxa"/>
          </w:tcPr>
          <w:p w:rsidR="0035691A" w:rsidRPr="0035691A" w:rsidRDefault="0035691A" w:rsidP="00BF436F">
            <w:pPr>
              <w:keepNext/>
              <w:keepLines/>
              <w:rPr>
                <w:rFonts w:cs="Tahoma"/>
              </w:rPr>
            </w:pPr>
            <w:r>
              <w:rPr>
                <w:rFonts w:cs="Tahoma"/>
              </w:rPr>
              <w:t>05/26/2010</w:t>
            </w:r>
          </w:p>
        </w:tc>
        <w:tc>
          <w:tcPr>
            <w:tcW w:w="4140" w:type="dxa"/>
          </w:tcPr>
          <w:p w:rsidR="0035691A" w:rsidRPr="0035691A" w:rsidRDefault="0035691A"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Incorporated feedback from meeting on 5/26/2010</w:t>
            </w:r>
          </w:p>
        </w:tc>
        <w:tc>
          <w:tcPr>
            <w:tcW w:w="2520" w:type="dxa"/>
          </w:tcPr>
          <w:p w:rsidR="0035691A" w:rsidRPr="0035691A" w:rsidRDefault="0035691A" w:rsidP="00BF436F">
            <w:pPr>
              <w:keepNext/>
              <w:keepLines/>
              <w:tabs>
                <w:tab w:val="left" w:pos="1170"/>
              </w:tabs>
              <w:rPr>
                <w:rFonts w:cs="Tahoma"/>
              </w:rPr>
            </w:pPr>
            <w:r>
              <w:rPr>
                <w:rFonts w:cs="Tahoma"/>
              </w:rPr>
              <w:t>Sterling</w:t>
            </w:r>
          </w:p>
        </w:tc>
      </w:tr>
      <w:tr w:rsidR="006D703C" w:rsidRPr="0035691A" w:rsidTr="00BF436F">
        <w:tc>
          <w:tcPr>
            <w:tcW w:w="1098" w:type="dxa"/>
          </w:tcPr>
          <w:p w:rsidR="006D703C" w:rsidRPr="0035691A" w:rsidRDefault="006D703C" w:rsidP="00BF436F">
            <w:pPr>
              <w:keepNext/>
              <w:keepLines/>
              <w:rPr>
                <w:rFonts w:cs="Tahoma"/>
              </w:rPr>
            </w:pPr>
            <w:r>
              <w:rPr>
                <w:rFonts w:cs="Tahoma"/>
              </w:rPr>
              <w:t>1.4</w:t>
            </w:r>
          </w:p>
        </w:tc>
        <w:tc>
          <w:tcPr>
            <w:tcW w:w="1692" w:type="dxa"/>
          </w:tcPr>
          <w:p w:rsidR="006D703C" w:rsidRDefault="006D703C" w:rsidP="00BF436F">
            <w:pPr>
              <w:keepNext/>
              <w:keepLines/>
              <w:rPr>
                <w:rFonts w:cs="Tahoma"/>
              </w:rPr>
            </w:pPr>
            <w:r>
              <w:rPr>
                <w:rFonts w:cs="Tahoma"/>
              </w:rPr>
              <w:t>05/27/2010</w:t>
            </w:r>
          </w:p>
        </w:tc>
        <w:tc>
          <w:tcPr>
            <w:tcW w:w="4140" w:type="dxa"/>
          </w:tcPr>
          <w:p w:rsidR="006D703C" w:rsidRDefault="006D703C"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Incorporated feedback from Cheryl regarding Transfer Circle/Pricing Warehouse</w:t>
            </w:r>
          </w:p>
        </w:tc>
        <w:tc>
          <w:tcPr>
            <w:tcW w:w="2520" w:type="dxa"/>
          </w:tcPr>
          <w:p w:rsidR="006D703C" w:rsidRDefault="006D703C" w:rsidP="00BF436F">
            <w:pPr>
              <w:keepNext/>
              <w:keepLines/>
              <w:tabs>
                <w:tab w:val="left" w:pos="1170"/>
              </w:tabs>
              <w:rPr>
                <w:rFonts w:cs="Tahoma"/>
              </w:rPr>
            </w:pPr>
            <w:r>
              <w:rPr>
                <w:rFonts w:cs="Tahoma"/>
              </w:rPr>
              <w:t>Sterling</w:t>
            </w:r>
          </w:p>
        </w:tc>
      </w:tr>
      <w:tr w:rsidR="00185004" w:rsidRPr="0035691A" w:rsidTr="00BF436F">
        <w:tc>
          <w:tcPr>
            <w:tcW w:w="1098" w:type="dxa"/>
          </w:tcPr>
          <w:p w:rsidR="00185004" w:rsidRDefault="00185004" w:rsidP="00BF436F">
            <w:pPr>
              <w:keepNext/>
              <w:keepLines/>
              <w:rPr>
                <w:rFonts w:cs="Tahoma"/>
              </w:rPr>
            </w:pPr>
            <w:r>
              <w:rPr>
                <w:rFonts w:cs="Tahoma"/>
              </w:rPr>
              <w:t>1.5</w:t>
            </w:r>
          </w:p>
        </w:tc>
        <w:tc>
          <w:tcPr>
            <w:tcW w:w="1692" w:type="dxa"/>
          </w:tcPr>
          <w:p w:rsidR="00185004" w:rsidRDefault="00185004" w:rsidP="00BF436F">
            <w:pPr>
              <w:keepNext/>
              <w:keepLines/>
              <w:rPr>
                <w:rFonts w:cs="Tahoma"/>
              </w:rPr>
            </w:pPr>
            <w:r>
              <w:rPr>
                <w:rFonts w:cs="Tahoma"/>
              </w:rPr>
              <w:t>05/28/2010</w:t>
            </w:r>
          </w:p>
        </w:tc>
        <w:tc>
          <w:tcPr>
            <w:tcW w:w="4140" w:type="dxa"/>
          </w:tcPr>
          <w:p w:rsidR="00185004" w:rsidRDefault="00185004"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Incorporated feedback on Environment Id</w:t>
            </w:r>
          </w:p>
        </w:tc>
        <w:tc>
          <w:tcPr>
            <w:tcW w:w="2520" w:type="dxa"/>
          </w:tcPr>
          <w:p w:rsidR="00A850DF" w:rsidRDefault="00185004" w:rsidP="00BF436F">
            <w:pPr>
              <w:keepNext/>
              <w:keepLines/>
              <w:tabs>
                <w:tab w:val="left" w:pos="1170"/>
              </w:tabs>
              <w:rPr>
                <w:rFonts w:cs="Tahoma"/>
              </w:rPr>
            </w:pPr>
            <w:r>
              <w:rPr>
                <w:rFonts w:cs="Tahoma"/>
              </w:rPr>
              <w:t>Sterling</w:t>
            </w:r>
          </w:p>
        </w:tc>
      </w:tr>
      <w:tr w:rsidR="00A850DF" w:rsidRPr="0035691A" w:rsidTr="00BF436F">
        <w:trPr>
          <w:ins w:id="25" w:author="IBM_USER" w:date="2010-10-21T16:57:00Z"/>
        </w:trPr>
        <w:tc>
          <w:tcPr>
            <w:tcW w:w="1098" w:type="dxa"/>
          </w:tcPr>
          <w:p w:rsidR="00A850DF" w:rsidRDefault="00A850DF" w:rsidP="00BF436F">
            <w:pPr>
              <w:keepNext/>
              <w:keepLines/>
              <w:rPr>
                <w:ins w:id="26" w:author="IBM_USER" w:date="2010-10-21T16:57:00Z"/>
                <w:rFonts w:cs="Tahoma"/>
              </w:rPr>
            </w:pPr>
            <w:ins w:id="27" w:author="IBM_USER" w:date="2010-10-21T16:57:00Z">
              <w:r>
                <w:rPr>
                  <w:rFonts w:cs="Tahoma"/>
                </w:rPr>
                <w:t>1.6</w:t>
              </w:r>
            </w:ins>
          </w:p>
        </w:tc>
        <w:tc>
          <w:tcPr>
            <w:tcW w:w="1692" w:type="dxa"/>
          </w:tcPr>
          <w:p w:rsidR="00A850DF" w:rsidRDefault="00A850DF" w:rsidP="00BF436F">
            <w:pPr>
              <w:keepNext/>
              <w:keepLines/>
              <w:rPr>
                <w:ins w:id="28" w:author="IBM_USER" w:date="2010-10-21T16:57:00Z"/>
                <w:rFonts w:cs="Tahoma"/>
              </w:rPr>
            </w:pPr>
            <w:ins w:id="29" w:author="IBM_USER" w:date="2010-10-21T16:57:00Z">
              <w:r>
                <w:rPr>
                  <w:rFonts w:cs="Tahoma"/>
                </w:rPr>
                <w:t>10/21/2010</w:t>
              </w:r>
            </w:ins>
          </w:p>
        </w:tc>
        <w:tc>
          <w:tcPr>
            <w:tcW w:w="4140" w:type="dxa"/>
          </w:tcPr>
          <w:p w:rsidR="00A850DF" w:rsidRDefault="00A850DF"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ins w:id="30" w:author="IBM_USER" w:date="2010-10-21T16:57:00Z"/>
                <w:rFonts w:ascii="Tahoma" w:hAnsi="Tahoma" w:cs="Tahoma"/>
              </w:rPr>
            </w:pPr>
            <w:ins w:id="31" w:author="IBM_USER" w:date="2010-10-21T16:57:00Z">
              <w:r>
                <w:rPr>
                  <w:rFonts w:ascii="Tahoma" w:hAnsi="Tahoma" w:cs="Tahoma"/>
                </w:rPr>
                <w:t xml:space="preserve">Added a new field on division batch </w:t>
              </w:r>
            </w:ins>
            <w:ins w:id="32" w:author="IBM_USER" w:date="2010-10-21T16:58:00Z">
              <w:r>
                <w:rPr>
                  <w:rFonts w:ascii="Tahoma" w:hAnsi="Tahoma" w:cs="Tahoma"/>
                </w:rPr>
                <w:t>+ added new section on the Division Profile fields that are maintained in Sterling.</w:t>
              </w:r>
            </w:ins>
          </w:p>
        </w:tc>
        <w:tc>
          <w:tcPr>
            <w:tcW w:w="2520" w:type="dxa"/>
          </w:tcPr>
          <w:p w:rsidR="00A850DF" w:rsidRDefault="00A850DF" w:rsidP="00BF436F">
            <w:pPr>
              <w:keepNext/>
              <w:keepLines/>
              <w:tabs>
                <w:tab w:val="left" w:pos="1170"/>
              </w:tabs>
              <w:rPr>
                <w:ins w:id="33" w:author="IBM_USER" w:date="2010-10-21T16:57:00Z"/>
                <w:rFonts w:cs="Tahoma"/>
              </w:rPr>
            </w:pPr>
            <w:ins w:id="34" w:author="IBM_USER" w:date="2010-10-21T16:58:00Z">
              <w:r>
                <w:rPr>
                  <w:rFonts w:cs="Tahoma"/>
                </w:rPr>
                <w:t>Sterling</w:t>
              </w:r>
            </w:ins>
          </w:p>
        </w:tc>
      </w:tr>
      <w:tr w:rsidR="00977A5C" w:rsidRPr="0035691A" w:rsidTr="00BF436F">
        <w:trPr>
          <w:ins w:id="35" w:author="IBM_USER" w:date="2010-10-24T22:25:00Z"/>
        </w:trPr>
        <w:tc>
          <w:tcPr>
            <w:tcW w:w="1098" w:type="dxa"/>
          </w:tcPr>
          <w:p w:rsidR="00977A5C" w:rsidRDefault="00977A5C" w:rsidP="00BF436F">
            <w:pPr>
              <w:keepNext/>
              <w:keepLines/>
              <w:rPr>
                <w:ins w:id="36" w:author="IBM_USER" w:date="2010-10-24T22:25:00Z"/>
                <w:rFonts w:cs="Tahoma"/>
              </w:rPr>
            </w:pPr>
            <w:ins w:id="37" w:author="IBM_USER" w:date="2010-10-24T22:25:00Z">
              <w:r>
                <w:rPr>
                  <w:rFonts w:cs="Tahoma"/>
                </w:rPr>
                <w:t>1.7</w:t>
              </w:r>
            </w:ins>
          </w:p>
        </w:tc>
        <w:tc>
          <w:tcPr>
            <w:tcW w:w="1692" w:type="dxa"/>
          </w:tcPr>
          <w:p w:rsidR="00977A5C" w:rsidRDefault="00977A5C" w:rsidP="00BF436F">
            <w:pPr>
              <w:keepNext/>
              <w:keepLines/>
              <w:rPr>
                <w:ins w:id="38" w:author="IBM_USER" w:date="2010-10-24T22:25:00Z"/>
                <w:rFonts w:cs="Tahoma"/>
              </w:rPr>
            </w:pPr>
            <w:ins w:id="39" w:author="IBM_USER" w:date="2010-10-24T22:25:00Z">
              <w:r>
                <w:rPr>
                  <w:rFonts w:cs="Tahoma"/>
                </w:rPr>
                <w:t>10/24/2010</w:t>
              </w:r>
            </w:ins>
          </w:p>
        </w:tc>
        <w:tc>
          <w:tcPr>
            <w:tcW w:w="4140" w:type="dxa"/>
          </w:tcPr>
          <w:p w:rsidR="00977A5C" w:rsidRDefault="00977A5C"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ins w:id="40" w:author="IBM_USER" w:date="2010-10-24T22:25:00Z"/>
                <w:rFonts w:ascii="Tahoma" w:hAnsi="Tahoma" w:cs="Tahoma"/>
              </w:rPr>
            </w:pPr>
            <w:ins w:id="41" w:author="IBM_USER" w:date="2010-10-24T22:25:00Z">
              <w:r>
                <w:rPr>
                  <w:rFonts w:ascii="Tahoma" w:hAnsi="Tahoma" w:cs="Tahoma"/>
                </w:rPr>
                <w:t>Update dvision feed + division profile to clarify field usage of PW Code/Name</w:t>
              </w:r>
            </w:ins>
          </w:p>
        </w:tc>
        <w:tc>
          <w:tcPr>
            <w:tcW w:w="2520" w:type="dxa"/>
          </w:tcPr>
          <w:p w:rsidR="00977A5C" w:rsidRDefault="00977A5C" w:rsidP="00BF436F">
            <w:pPr>
              <w:keepNext/>
              <w:keepLines/>
              <w:tabs>
                <w:tab w:val="left" w:pos="1170"/>
              </w:tabs>
              <w:rPr>
                <w:ins w:id="42" w:author="IBM_USER" w:date="2010-10-24T22:25:00Z"/>
                <w:rFonts w:cs="Tahoma"/>
              </w:rPr>
            </w:pPr>
            <w:ins w:id="43" w:author="IBM_USER" w:date="2010-10-24T22:25:00Z">
              <w:r>
                <w:rPr>
                  <w:rFonts w:cs="Tahoma"/>
                </w:rPr>
                <w:t>Sterling</w:t>
              </w:r>
            </w:ins>
          </w:p>
        </w:tc>
      </w:tr>
      <w:tr w:rsidR="0049735B" w:rsidRPr="0035691A" w:rsidTr="00BF436F">
        <w:trPr>
          <w:ins w:id="44" w:author="IBM_USER" w:date="2010-11-01T14:00:00Z"/>
        </w:trPr>
        <w:tc>
          <w:tcPr>
            <w:tcW w:w="1098" w:type="dxa"/>
          </w:tcPr>
          <w:p w:rsidR="0049735B" w:rsidRDefault="0049735B" w:rsidP="00BF436F">
            <w:pPr>
              <w:keepNext/>
              <w:keepLines/>
              <w:rPr>
                <w:ins w:id="45" w:author="IBM_USER" w:date="2010-11-01T14:00:00Z"/>
                <w:rFonts w:cs="Tahoma"/>
              </w:rPr>
            </w:pPr>
            <w:ins w:id="46" w:author="IBM_USER" w:date="2010-11-01T14:00:00Z">
              <w:r>
                <w:rPr>
                  <w:rFonts w:cs="Tahoma"/>
                </w:rPr>
                <w:t>1.8</w:t>
              </w:r>
            </w:ins>
          </w:p>
        </w:tc>
        <w:tc>
          <w:tcPr>
            <w:tcW w:w="1692" w:type="dxa"/>
          </w:tcPr>
          <w:p w:rsidR="0049735B" w:rsidRDefault="0049735B" w:rsidP="00BF436F">
            <w:pPr>
              <w:keepNext/>
              <w:keepLines/>
              <w:rPr>
                <w:ins w:id="47" w:author="IBM_USER" w:date="2010-11-01T14:00:00Z"/>
                <w:rFonts w:cs="Tahoma"/>
              </w:rPr>
            </w:pPr>
            <w:ins w:id="48" w:author="IBM_USER" w:date="2010-11-01T14:00:00Z">
              <w:r>
                <w:rPr>
                  <w:rFonts w:cs="Tahoma"/>
                </w:rPr>
                <w:t>11/1/2010</w:t>
              </w:r>
            </w:ins>
          </w:p>
        </w:tc>
        <w:tc>
          <w:tcPr>
            <w:tcW w:w="4140" w:type="dxa"/>
          </w:tcPr>
          <w:p w:rsidR="0049735B" w:rsidRDefault="0049735B"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ins w:id="49" w:author="IBM_USER" w:date="2010-11-01T14:00:00Z"/>
                <w:rFonts w:ascii="Tahoma" w:hAnsi="Tahoma" w:cs="Tahoma"/>
              </w:rPr>
            </w:pPr>
            <w:ins w:id="50" w:author="IBM_USER" w:date="2010-11-01T14:01:00Z">
              <w:r>
                <w:rPr>
                  <w:rFonts w:ascii="Tahoma" w:hAnsi="Tahoma" w:cs="Tahoma"/>
                </w:rPr>
                <w:t xml:space="preserve">Updated </w:t>
              </w:r>
            </w:ins>
            <w:ins w:id="51" w:author="IBM_USER" w:date="2010-11-01T14:02:00Z">
              <w:r>
                <w:rPr>
                  <w:rFonts w:ascii="Tahoma" w:hAnsi="Tahoma" w:cs="Tahoma"/>
                </w:rPr>
                <w:t>note on division type</w:t>
              </w:r>
            </w:ins>
          </w:p>
        </w:tc>
        <w:tc>
          <w:tcPr>
            <w:tcW w:w="2520" w:type="dxa"/>
          </w:tcPr>
          <w:p w:rsidR="0049735B" w:rsidRDefault="0049735B" w:rsidP="00BF436F">
            <w:pPr>
              <w:keepNext/>
              <w:keepLines/>
              <w:tabs>
                <w:tab w:val="left" w:pos="1170"/>
              </w:tabs>
              <w:rPr>
                <w:ins w:id="52" w:author="IBM_USER" w:date="2010-11-01T14:00:00Z"/>
                <w:rFonts w:cs="Tahoma"/>
              </w:rPr>
            </w:pPr>
            <w:ins w:id="53" w:author="IBM_USER" w:date="2010-11-01T14:02:00Z">
              <w:r>
                <w:rPr>
                  <w:rFonts w:cs="Tahoma"/>
                </w:rPr>
                <w:t>Sterling</w:t>
              </w:r>
            </w:ins>
          </w:p>
        </w:tc>
      </w:tr>
    </w:tbl>
    <w:p w:rsidR="00313CCE" w:rsidRPr="006D6E99" w:rsidRDefault="00313CCE" w:rsidP="00313CCE">
      <w:pPr>
        <w:pStyle w:val="Title"/>
        <w:jc w:val="left"/>
      </w:pPr>
    </w:p>
    <w:p w:rsidR="00313CCE" w:rsidRPr="006D6E99" w:rsidRDefault="00313CCE" w:rsidP="00313CCE">
      <w:pPr>
        <w:pStyle w:val="TOAHeading"/>
        <w:rPr>
          <w:rFonts w:cs="Tahoma"/>
        </w:rPr>
      </w:pPr>
      <w:r w:rsidRPr="006D6E99">
        <w:rPr>
          <w:rFonts w:cs="Tahoma"/>
        </w:rPr>
        <w:t>Related or Reference Documents</w:t>
      </w:r>
    </w:p>
    <w:p w:rsidR="00313CCE" w:rsidRPr="006D6E99" w:rsidRDefault="00313CCE" w:rsidP="00313CCE">
      <w:pPr>
        <w:rPr>
          <w:rFonts w:cs="Tahoma"/>
        </w:r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90"/>
        <w:gridCol w:w="2880"/>
        <w:gridCol w:w="1260"/>
        <w:gridCol w:w="2520"/>
      </w:tblGrid>
      <w:tr w:rsidR="00313CCE" w:rsidRPr="006D6E99" w:rsidTr="00BF436F">
        <w:trPr>
          <w:tblHeader/>
        </w:trPr>
        <w:tc>
          <w:tcPr>
            <w:tcW w:w="2790" w:type="dxa"/>
            <w:tcBorders>
              <w:bottom w:val="single" w:sz="4" w:space="0" w:color="auto"/>
            </w:tcBorders>
            <w:shd w:val="clear" w:color="auto" w:fill="D9D9D9"/>
          </w:tcPr>
          <w:p w:rsidR="00313CCE" w:rsidRPr="006D6E99" w:rsidRDefault="00313CCE" w:rsidP="00BF436F">
            <w:pPr>
              <w:pStyle w:val="TOC1"/>
              <w:rPr>
                <w:rFonts w:cs="Tahoma"/>
              </w:rPr>
            </w:pPr>
            <w:r w:rsidRPr="006D6E99">
              <w:rPr>
                <w:rFonts w:cs="Tahoma"/>
              </w:rPr>
              <w:lastRenderedPageBreak/>
              <w:t xml:space="preserve">Document Name </w:t>
            </w:r>
          </w:p>
        </w:tc>
        <w:tc>
          <w:tcPr>
            <w:tcW w:w="2880" w:type="dxa"/>
            <w:tcBorders>
              <w:bottom w:val="single" w:sz="4" w:space="0" w:color="auto"/>
            </w:tcBorders>
            <w:shd w:val="clear" w:color="auto" w:fill="D9D9D9"/>
          </w:tcPr>
          <w:p w:rsidR="00313CCE" w:rsidRPr="006D6E99" w:rsidRDefault="00313CCE" w:rsidP="00BF436F">
            <w:pPr>
              <w:pStyle w:val="TOC1"/>
              <w:rPr>
                <w:rFonts w:cs="Tahoma"/>
              </w:rPr>
            </w:pPr>
            <w:r w:rsidRPr="006D6E99">
              <w:rPr>
                <w:rFonts w:cs="Tahoma"/>
              </w:rPr>
              <w:t>Description</w:t>
            </w:r>
          </w:p>
        </w:tc>
        <w:tc>
          <w:tcPr>
            <w:tcW w:w="1260" w:type="dxa"/>
            <w:tcBorders>
              <w:bottom w:val="single" w:sz="4" w:space="0" w:color="auto"/>
            </w:tcBorders>
            <w:shd w:val="clear" w:color="auto" w:fill="D9D9D9"/>
          </w:tcPr>
          <w:p w:rsidR="00313CCE" w:rsidRPr="006D6E99" w:rsidRDefault="00313CCE" w:rsidP="00BF436F">
            <w:pPr>
              <w:pStyle w:val="TOC1"/>
              <w:rPr>
                <w:rFonts w:cs="Tahoma"/>
              </w:rPr>
            </w:pPr>
            <w:r w:rsidRPr="006D6E99">
              <w:rPr>
                <w:rFonts w:cs="Tahoma"/>
              </w:rPr>
              <w:t>Owner</w:t>
            </w:r>
          </w:p>
        </w:tc>
        <w:tc>
          <w:tcPr>
            <w:tcW w:w="2520" w:type="dxa"/>
            <w:tcBorders>
              <w:bottom w:val="single" w:sz="4" w:space="0" w:color="auto"/>
            </w:tcBorders>
            <w:shd w:val="clear" w:color="auto" w:fill="D9D9D9"/>
          </w:tcPr>
          <w:p w:rsidR="00313CCE" w:rsidRPr="006D6E99" w:rsidRDefault="00313CCE" w:rsidP="00BF436F">
            <w:pPr>
              <w:pStyle w:val="TOC1"/>
              <w:rPr>
                <w:rFonts w:cs="Tahoma"/>
              </w:rPr>
            </w:pPr>
            <w:r w:rsidRPr="006D6E99">
              <w:rPr>
                <w:rFonts w:cs="Tahoma"/>
              </w:rPr>
              <w:t>Location</w:t>
            </w:r>
          </w:p>
        </w:tc>
      </w:tr>
      <w:tr w:rsidR="00313CCE" w:rsidRPr="006D6E99" w:rsidTr="00BF436F">
        <w:tc>
          <w:tcPr>
            <w:tcW w:w="2790" w:type="dxa"/>
          </w:tcPr>
          <w:p w:rsidR="00313CCE" w:rsidRPr="00AB2859" w:rsidRDefault="00313CCE" w:rsidP="00BF436F">
            <w:pPr>
              <w:keepNext/>
              <w:keepLines/>
              <w:rPr>
                <w:rFonts w:cs="Tahoma"/>
              </w:rPr>
            </w:pPr>
            <w:r w:rsidRPr="00AB2859">
              <w:rPr>
                <w:rFonts w:cs="Tahoma"/>
              </w:rPr>
              <w:t>SCI_Xpedx Solution Definition Document v1.</w:t>
            </w:r>
            <w:r>
              <w:rPr>
                <w:rFonts w:cs="Tahoma"/>
              </w:rPr>
              <w:t>5</w:t>
            </w:r>
          </w:p>
        </w:tc>
        <w:tc>
          <w:tcPr>
            <w:tcW w:w="2880" w:type="dxa"/>
          </w:tcPr>
          <w:p w:rsidR="00313CCE" w:rsidRPr="006D6E99" w:rsidRDefault="00313CCE" w:rsidP="00BF436F">
            <w:pPr>
              <w:keepNext/>
              <w:keepLines/>
              <w:rPr>
                <w:rFonts w:cs="Tahoma"/>
              </w:rPr>
            </w:pPr>
            <w:r>
              <w:rPr>
                <w:rFonts w:cs="Tahoma"/>
              </w:rPr>
              <w:t>Solution Definition document</w:t>
            </w:r>
          </w:p>
        </w:tc>
        <w:tc>
          <w:tcPr>
            <w:tcW w:w="1260" w:type="dxa"/>
          </w:tcPr>
          <w:p w:rsidR="00313CCE" w:rsidRPr="006D6E99" w:rsidRDefault="00313CCE" w:rsidP="00BF436F">
            <w:pPr>
              <w:keepNext/>
              <w:keepLines/>
              <w:rPr>
                <w:rFonts w:cs="Tahoma"/>
              </w:rPr>
            </w:pPr>
            <w:r>
              <w:rPr>
                <w:rFonts w:cs="Tahoma"/>
              </w:rPr>
              <w:t>Sterling Commerce</w:t>
            </w:r>
          </w:p>
        </w:tc>
        <w:tc>
          <w:tcPr>
            <w:tcW w:w="2520" w:type="dxa"/>
          </w:tcPr>
          <w:p w:rsidR="00313CCE" w:rsidRPr="006D6E99" w:rsidRDefault="00313CCE" w:rsidP="00BF436F">
            <w:pPr>
              <w:keepNext/>
              <w:keepLines/>
              <w:rPr>
                <w:rFonts w:cs="Tahoma"/>
              </w:rPr>
            </w:pPr>
          </w:p>
        </w:tc>
      </w:tr>
      <w:tr w:rsidR="00313CCE" w:rsidRPr="006D6E99" w:rsidTr="00BF436F">
        <w:tc>
          <w:tcPr>
            <w:tcW w:w="2790" w:type="dxa"/>
          </w:tcPr>
          <w:p w:rsidR="00313CCE" w:rsidRPr="00C967CB" w:rsidRDefault="00BF7033" w:rsidP="00BF436F">
            <w:pPr>
              <w:keepNext/>
              <w:keepLines/>
              <w:rPr>
                <w:rFonts w:cs="Tahoma"/>
              </w:rPr>
            </w:pPr>
            <w:r w:rsidRPr="00BF7033">
              <w:rPr>
                <w:rFonts w:cs="Tahoma"/>
              </w:rPr>
              <w:t>SCI_xpedx_BatchFeeds_Mapping_V0.2</w:t>
            </w:r>
          </w:p>
        </w:tc>
        <w:tc>
          <w:tcPr>
            <w:tcW w:w="2880" w:type="dxa"/>
          </w:tcPr>
          <w:p w:rsidR="00313CCE" w:rsidRPr="006D6E99" w:rsidRDefault="00C60BFC" w:rsidP="00BF436F">
            <w:pPr>
              <w:keepNext/>
              <w:keepLines/>
              <w:rPr>
                <w:rFonts w:cs="Tahoma"/>
              </w:rPr>
            </w:pPr>
            <w:r>
              <w:rPr>
                <w:rFonts w:cs="Tahoma"/>
              </w:rPr>
              <w:t>Field Mapping Document</w:t>
            </w:r>
          </w:p>
        </w:tc>
        <w:tc>
          <w:tcPr>
            <w:tcW w:w="1260" w:type="dxa"/>
          </w:tcPr>
          <w:p w:rsidR="00313CCE" w:rsidRPr="006D6E99" w:rsidRDefault="00C60BFC" w:rsidP="00BF436F">
            <w:pPr>
              <w:keepNext/>
              <w:keepLines/>
              <w:rPr>
                <w:rFonts w:cs="Tahoma"/>
              </w:rPr>
            </w:pPr>
            <w:r>
              <w:rPr>
                <w:rFonts w:cs="Tahoma"/>
              </w:rPr>
              <w:t>Sterling Commerce</w:t>
            </w:r>
          </w:p>
        </w:tc>
        <w:tc>
          <w:tcPr>
            <w:tcW w:w="2520" w:type="dxa"/>
          </w:tcPr>
          <w:p w:rsidR="00313CCE" w:rsidRPr="006D6E99" w:rsidRDefault="00313CCE" w:rsidP="00BF436F">
            <w:pPr>
              <w:keepNext/>
              <w:keepLines/>
              <w:rPr>
                <w:rFonts w:cs="Tahoma"/>
              </w:rPr>
            </w:pPr>
          </w:p>
        </w:tc>
      </w:tr>
      <w:tr w:rsidR="00313CCE" w:rsidRPr="006D6E99" w:rsidTr="00BF436F">
        <w:tc>
          <w:tcPr>
            <w:tcW w:w="2790" w:type="dxa"/>
          </w:tcPr>
          <w:p w:rsidR="00313CCE" w:rsidRPr="006D6E99" w:rsidRDefault="00313CCE" w:rsidP="00BF436F">
            <w:pPr>
              <w:keepNext/>
              <w:keepLines/>
              <w:rPr>
                <w:rFonts w:cs="Tahoma"/>
              </w:rPr>
            </w:pPr>
          </w:p>
        </w:tc>
        <w:tc>
          <w:tcPr>
            <w:tcW w:w="2880" w:type="dxa"/>
          </w:tcPr>
          <w:p w:rsidR="00313CCE" w:rsidRPr="006D6E99" w:rsidRDefault="00313CCE" w:rsidP="00BF436F">
            <w:pPr>
              <w:keepNext/>
              <w:keepLines/>
              <w:rPr>
                <w:rFonts w:cs="Tahoma"/>
              </w:rPr>
            </w:pPr>
          </w:p>
        </w:tc>
        <w:tc>
          <w:tcPr>
            <w:tcW w:w="1260" w:type="dxa"/>
          </w:tcPr>
          <w:p w:rsidR="00313CCE" w:rsidRPr="006D6E99" w:rsidRDefault="00313CCE" w:rsidP="00BF436F">
            <w:pPr>
              <w:keepNext/>
              <w:keepLines/>
              <w:rPr>
                <w:rFonts w:cs="Tahoma"/>
              </w:rPr>
            </w:pPr>
          </w:p>
        </w:tc>
        <w:tc>
          <w:tcPr>
            <w:tcW w:w="2520" w:type="dxa"/>
          </w:tcPr>
          <w:p w:rsidR="00313CCE" w:rsidRPr="006D6E99" w:rsidRDefault="00313CCE" w:rsidP="00BF436F">
            <w:pPr>
              <w:keepNext/>
              <w:keepLines/>
              <w:rPr>
                <w:rFonts w:cs="Tahoma"/>
              </w:rPr>
            </w:pPr>
          </w:p>
        </w:tc>
      </w:tr>
    </w:tbl>
    <w:p w:rsidR="00313CCE" w:rsidRPr="006D6E99"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sectPr w:rsidR="00313CCE" w:rsidSect="00083555">
          <w:pgSz w:w="12240" w:h="15840" w:code="1"/>
          <w:pgMar w:top="1440" w:right="1800" w:bottom="1440" w:left="1800" w:header="720" w:footer="720" w:gutter="0"/>
          <w:cols w:space="720"/>
          <w:titlePg/>
        </w:sect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Pr="006D6E99" w:rsidRDefault="00313CCE" w:rsidP="00313CCE">
      <w:pPr>
        <w:pStyle w:val="Title"/>
      </w:pPr>
      <w:r w:rsidRPr="006D6E99">
        <w:t xml:space="preserve">TABLE OF CONTENTS </w:t>
      </w:r>
    </w:p>
    <w:p w:rsidR="00313CCE" w:rsidRPr="006D6E99" w:rsidRDefault="00313CCE" w:rsidP="00313CCE">
      <w:pPr>
        <w:pStyle w:val="TOC1"/>
        <w:rPr>
          <w:rFonts w:cs="Tahoma"/>
        </w:rPr>
      </w:pPr>
    </w:p>
    <w:p w:rsidR="00027AA9" w:rsidRDefault="00D02512">
      <w:pPr>
        <w:pStyle w:val="TOC1"/>
        <w:tabs>
          <w:tab w:val="left" w:pos="400"/>
          <w:tab w:val="right" w:leader="dot" w:pos="8630"/>
        </w:tabs>
        <w:rPr>
          <w:ins w:id="54" w:author="IBM_USER" w:date="2010-11-01T14:02:00Z"/>
          <w:rFonts w:asciiTheme="minorHAnsi" w:eastAsiaTheme="minorEastAsia" w:hAnsiTheme="minorHAnsi" w:cstheme="minorBidi"/>
          <w:b w:val="0"/>
          <w:bCs w:val="0"/>
          <w:noProof/>
          <w:sz w:val="22"/>
          <w:szCs w:val="22"/>
        </w:rPr>
      </w:pPr>
      <w:r w:rsidRPr="00D02512">
        <w:rPr>
          <w:rFonts w:cs="Tahoma"/>
        </w:rPr>
        <w:fldChar w:fldCharType="begin"/>
      </w:r>
      <w:r w:rsidR="00313CCE" w:rsidRPr="006D6E99">
        <w:rPr>
          <w:rFonts w:cs="Tahoma"/>
        </w:rPr>
        <w:instrText xml:space="preserve"> TOC  \* MERGEFORMAT </w:instrText>
      </w:r>
      <w:r w:rsidRPr="00D02512">
        <w:rPr>
          <w:rFonts w:cs="Tahoma"/>
        </w:rPr>
        <w:fldChar w:fldCharType="separate"/>
      </w:r>
      <w:ins w:id="55" w:author="IBM_USER" w:date="2010-11-01T14:02:00Z">
        <w:r w:rsidR="00027AA9" w:rsidRPr="009368F6">
          <w:rPr>
            <w:rFonts w:cs="Tahoma"/>
            <w:noProof/>
          </w:rPr>
          <w:t>1.</w:t>
        </w:r>
        <w:r w:rsidR="00027AA9">
          <w:rPr>
            <w:rFonts w:asciiTheme="minorHAnsi" w:eastAsiaTheme="minorEastAsia" w:hAnsiTheme="minorHAnsi" w:cstheme="minorBidi"/>
            <w:b w:val="0"/>
            <w:bCs w:val="0"/>
            <w:noProof/>
            <w:sz w:val="22"/>
            <w:szCs w:val="22"/>
          </w:rPr>
          <w:tab/>
        </w:r>
        <w:r w:rsidR="00027AA9" w:rsidRPr="009368F6">
          <w:rPr>
            <w:rFonts w:cs="Tahoma"/>
            <w:noProof/>
          </w:rPr>
          <w:t>Introduction</w:t>
        </w:r>
        <w:r w:rsidR="00027AA9">
          <w:rPr>
            <w:noProof/>
          </w:rPr>
          <w:tab/>
        </w:r>
        <w:r w:rsidR="00027AA9">
          <w:rPr>
            <w:noProof/>
          </w:rPr>
          <w:fldChar w:fldCharType="begin"/>
        </w:r>
        <w:r w:rsidR="00027AA9">
          <w:rPr>
            <w:noProof/>
          </w:rPr>
          <w:instrText xml:space="preserve"> PAGEREF _Toc276383481 \h </w:instrText>
        </w:r>
        <w:r w:rsidR="00027AA9">
          <w:rPr>
            <w:noProof/>
          </w:rPr>
        </w:r>
      </w:ins>
      <w:r w:rsidR="00027AA9">
        <w:rPr>
          <w:noProof/>
        </w:rPr>
        <w:fldChar w:fldCharType="separate"/>
      </w:r>
      <w:ins w:id="56" w:author="IBM_USER" w:date="2010-11-01T14:02:00Z">
        <w:r w:rsidR="00027AA9">
          <w:rPr>
            <w:noProof/>
          </w:rPr>
          <w:t>5</w:t>
        </w:r>
        <w:r w:rsidR="00027AA9">
          <w:rPr>
            <w:noProof/>
          </w:rPr>
          <w:fldChar w:fldCharType="end"/>
        </w:r>
      </w:ins>
    </w:p>
    <w:p w:rsidR="00027AA9" w:rsidRDefault="00027AA9">
      <w:pPr>
        <w:pStyle w:val="TOC2"/>
        <w:tabs>
          <w:tab w:val="left" w:pos="800"/>
          <w:tab w:val="right" w:leader="dot" w:pos="8630"/>
        </w:tabs>
        <w:rPr>
          <w:ins w:id="57" w:author="IBM_USER" w:date="2010-11-01T14:02:00Z"/>
          <w:rFonts w:asciiTheme="minorHAnsi" w:eastAsiaTheme="minorEastAsia" w:hAnsiTheme="minorHAnsi" w:cstheme="minorBidi"/>
          <w:noProof/>
          <w:sz w:val="22"/>
          <w:szCs w:val="22"/>
        </w:rPr>
      </w:pPr>
      <w:ins w:id="58" w:author="IBM_USER" w:date="2010-11-01T14:02:00Z">
        <w:r>
          <w:rPr>
            <w:noProof/>
          </w:rPr>
          <w:t>1.1</w:t>
        </w:r>
        <w:r>
          <w:rPr>
            <w:rFonts w:asciiTheme="minorHAnsi" w:eastAsiaTheme="minorEastAsia" w:hAnsiTheme="minorHAnsi" w:cstheme="minorBidi"/>
            <w:noProof/>
            <w:sz w:val="22"/>
            <w:szCs w:val="22"/>
          </w:rPr>
          <w:tab/>
        </w:r>
        <w:r>
          <w:rPr>
            <w:noProof/>
          </w:rPr>
          <w:t>Document Purpose</w:t>
        </w:r>
        <w:r>
          <w:rPr>
            <w:noProof/>
          </w:rPr>
          <w:tab/>
        </w:r>
        <w:r>
          <w:rPr>
            <w:noProof/>
          </w:rPr>
          <w:fldChar w:fldCharType="begin"/>
        </w:r>
        <w:r>
          <w:rPr>
            <w:noProof/>
          </w:rPr>
          <w:instrText xml:space="preserve"> PAGEREF _Toc276383482 \h </w:instrText>
        </w:r>
        <w:r>
          <w:rPr>
            <w:noProof/>
          </w:rPr>
        </w:r>
      </w:ins>
      <w:r>
        <w:rPr>
          <w:noProof/>
        </w:rPr>
        <w:fldChar w:fldCharType="separate"/>
      </w:r>
      <w:ins w:id="59" w:author="IBM_USER" w:date="2010-11-01T14:02:00Z">
        <w:r>
          <w:rPr>
            <w:noProof/>
          </w:rPr>
          <w:t>5</w:t>
        </w:r>
        <w:r>
          <w:rPr>
            <w:noProof/>
          </w:rPr>
          <w:fldChar w:fldCharType="end"/>
        </w:r>
      </w:ins>
    </w:p>
    <w:p w:rsidR="00027AA9" w:rsidRDefault="00027AA9">
      <w:pPr>
        <w:pStyle w:val="TOC2"/>
        <w:tabs>
          <w:tab w:val="left" w:pos="800"/>
          <w:tab w:val="right" w:leader="dot" w:pos="8630"/>
        </w:tabs>
        <w:rPr>
          <w:ins w:id="60" w:author="IBM_USER" w:date="2010-11-01T14:02:00Z"/>
          <w:rFonts w:asciiTheme="minorHAnsi" w:eastAsiaTheme="minorEastAsia" w:hAnsiTheme="minorHAnsi" w:cstheme="minorBidi"/>
          <w:noProof/>
          <w:sz w:val="22"/>
          <w:szCs w:val="22"/>
        </w:rPr>
      </w:pPr>
      <w:ins w:id="61" w:author="IBM_USER" w:date="2010-11-01T14:02:00Z">
        <w:r>
          <w:rPr>
            <w:noProof/>
          </w:rPr>
          <w:t>1.2</w:t>
        </w:r>
        <w:r>
          <w:rPr>
            <w:rFonts w:asciiTheme="minorHAnsi" w:eastAsiaTheme="minorEastAsia" w:hAnsiTheme="minorHAnsi" w:cstheme="minorBidi"/>
            <w:noProof/>
            <w:sz w:val="22"/>
            <w:szCs w:val="22"/>
          </w:rPr>
          <w:tab/>
        </w:r>
        <w:r>
          <w:rPr>
            <w:noProof/>
          </w:rPr>
          <w:t>Document Audience</w:t>
        </w:r>
        <w:r>
          <w:rPr>
            <w:noProof/>
          </w:rPr>
          <w:tab/>
        </w:r>
        <w:r>
          <w:rPr>
            <w:noProof/>
          </w:rPr>
          <w:fldChar w:fldCharType="begin"/>
        </w:r>
        <w:r>
          <w:rPr>
            <w:noProof/>
          </w:rPr>
          <w:instrText xml:space="preserve"> PAGEREF _Toc276383483 \h </w:instrText>
        </w:r>
        <w:r>
          <w:rPr>
            <w:noProof/>
          </w:rPr>
        </w:r>
      </w:ins>
      <w:r>
        <w:rPr>
          <w:noProof/>
        </w:rPr>
        <w:fldChar w:fldCharType="separate"/>
      </w:r>
      <w:ins w:id="62" w:author="IBM_USER" w:date="2010-11-01T14:02:00Z">
        <w:r>
          <w:rPr>
            <w:noProof/>
          </w:rPr>
          <w:t>5</w:t>
        </w:r>
        <w:r>
          <w:rPr>
            <w:noProof/>
          </w:rPr>
          <w:fldChar w:fldCharType="end"/>
        </w:r>
      </w:ins>
    </w:p>
    <w:p w:rsidR="00027AA9" w:rsidRDefault="00027AA9">
      <w:pPr>
        <w:pStyle w:val="TOC1"/>
        <w:tabs>
          <w:tab w:val="left" w:pos="400"/>
          <w:tab w:val="right" w:leader="dot" w:pos="8630"/>
        </w:tabs>
        <w:rPr>
          <w:ins w:id="63" w:author="IBM_USER" w:date="2010-11-01T14:02:00Z"/>
          <w:rFonts w:asciiTheme="minorHAnsi" w:eastAsiaTheme="minorEastAsia" w:hAnsiTheme="minorHAnsi" w:cstheme="minorBidi"/>
          <w:b w:val="0"/>
          <w:bCs w:val="0"/>
          <w:noProof/>
          <w:sz w:val="22"/>
          <w:szCs w:val="22"/>
        </w:rPr>
      </w:pPr>
      <w:ins w:id="64" w:author="IBM_USER" w:date="2010-11-01T14:02:00Z">
        <w:r w:rsidRPr="009368F6">
          <w:rPr>
            <w:rFonts w:cs="Tahoma"/>
            <w:noProof/>
          </w:rPr>
          <w:t>2</w:t>
        </w:r>
        <w:r>
          <w:rPr>
            <w:rFonts w:asciiTheme="minorHAnsi" w:eastAsiaTheme="minorEastAsia" w:hAnsiTheme="minorHAnsi" w:cstheme="minorBidi"/>
            <w:b w:val="0"/>
            <w:bCs w:val="0"/>
            <w:noProof/>
            <w:sz w:val="22"/>
            <w:szCs w:val="22"/>
          </w:rPr>
          <w:tab/>
        </w:r>
        <w:r w:rsidRPr="009368F6">
          <w:rPr>
            <w:rFonts w:cs="Tahoma"/>
            <w:noProof/>
          </w:rPr>
          <w:t>Batch Feeds – Division Info</w:t>
        </w:r>
        <w:r>
          <w:rPr>
            <w:noProof/>
          </w:rPr>
          <w:tab/>
        </w:r>
        <w:r>
          <w:rPr>
            <w:noProof/>
          </w:rPr>
          <w:fldChar w:fldCharType="begin"/>
        </w:r>
        <w:r>
          <w:rPr>
            <w:noProof/>
          </w:rPr>
          <w:instrText xml:space="preserve"> PAGEREF _Toc276383484 \h </w:instrText>
        </w:r>
        <w:r>
          <w:rPr>
            <w:noProof/>
          </w:rPr>
        </w:r>
      </w:ins>
      <w:r>
        <w:rPr>
          <w:noProof/>
        </w:rPr>
        <w:fldChar w:fldCharType="separate"/>
      </w:r>
      <w:ins w:id="65" w:author="IBM_USER" w:date="2010-11-01T14:02:00Z">
        <w:r>
          <w:rPr>
            <w:noProof/>
          </w:rPr>
          <w:t>6</w:t>
        </w:r>
        <w:r>
          <w:rPr>
            <w:noProof/>
          </w:rPr>
          <w:fldChar w:fldCharType="end"/>
        </w:r>
      </w:ins>
    </w:p>
    <w:p w:rsidR="00027AA9" w:rsidRDefault="00027AA9">
      <w:pPr>
        <w:pStyle w:val="TOC2"/>
        <w:tabs>
          <w:tab w:val="left" w:pos="800"/>
          <w:tab w:val="right" w:leader="dot" w:pos="8630"/>
        </w:tabs>
        <w:rPr>
          <w:ins w:id="66" w:author="IBM_USER" w:date="2010-11-01T14:02:00Z"/>
          <w:rFonts w:asciiTheme="minorHAnsi" w:eastAsiaTheme="minorEastAsia" w:hAnsiTheme="minorHAnsi" w:cstheme="minorBidi"/>
          <w:noProof/>
          <w:sz w:val="22"/>
          <w:szCs w:val="22"/>
        </w:rPr>
      </w:pPr>
      <w:ins w:id="67" w:author="IBM_USER" w:date="2010-11-01T14:02:00Z">
        <w:r>
          <w:rPr>
            <w:noProof/>
          </w:rPr>
          <w:t>2.1</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_Toc276383485 \h </w:instrText>
        </w:r>
        <w:r>
          <w:rPr>
            <w:noProof/>
          </w:rPr>
        </w:r>
      </w:ins>
      <w:r>
        <w:rPr>
          <w:noProof/>
        </w:rPr>
        <w:fldChar w:fldCharType="separate"/>
      </w:r>
      <w:ins w:id="68" w:author="IBM_USER" w:date="2010-11-01T14:02:00Z">
        <w:r>
          <w:rPr>
            <w:noProof/>
          </w:rPr>
          <w:t>6</w:t>
        </w:r>
        <w:r>
          <w:rPr>
            <w:noProof/>
          </w:rPr>
          <w:fldChar w:fldCharType="end"/>
        </w:r>
      </w:ins>
    </w:p>
    <w:p w:rsidR="00027AA9" w:rsidRDefault="00027AA9">
      <w:pPr>
        <w:pStyle w:val="TOC2"/>
        <w:tabs>
          <w:tab w:val="left" w:pos="800"/>
          <w:tab w:val="right" w:leader="dot" w:pos="8630"/>
        </w:tabs>
        <w:rPr>
          <w:ins w:id="69" w:author="IBM_USER" w:date="2010-11-01T14:02:00Z"/>
          <w:rFonts w:asciiTheme="minorHAnsi" w:eastAsiaTheme="minorEastAsia" w:hAnsiTheme="minorHAnsi" w:cstheme="minorBidi"/>
          <w:noProof/>
          <w:sz w:val="22"/>
          <w:szCs w:val="22"/>
        </w:rPr>
      </w:pPr>
      <w:ins w:id="70" w:author="IBM_USER" w:date="2010-11-01T14:02:00Z">
        <w:r>
          <w:rPr>
            <w:noProof/>
          </w:rPr>
          <w:t>2.2</w:t>
        </w:r>
        <w:r>
          <w:rPr>
            <w:rFonts w:asciiTheme="minorHAnsi" w:eastAsiaTheme="minorEastAsia" w:hAnsiTheme="minorHAnsi" w:cstheme="minorBidi"/>
            <w:noProof/>
            <w:sz w:val="22"/>
            <w:szCs w:val="22"/>
          </w:rPr>
          <w:tab/>
        </w:r>
        <w:r>
          <w:rPr>
            <w:noProof/>
          </w:rPr>
          <w:t>Master System</w:t>
        </w:r>
        <w:r>
          <w:rPr>
            <w:noProof/>
          </w:rPr>
          <w:tab/>
        </w:r>
        <w:r>
          <w:rPr>
            <w:noProof/>
          </w:rPr>
          <w:fldChar w:fldCharType="begin"/>
        </w:r>
        <w:r>
          <w:rPr>
            <w:noProof/>
          </w:rPr>
          <w:instrText xml:space="preserve"> PAGEREF _Toc276383486 \h </w:instrText>
        </w:r>
        <w:r>
          <w:rPr>
            <w:noProof/>
          </w:rPr>
        </w:r>
      </w:ins>
      <w:r>
        <w:rPr>
          <w:noProof/>
        </w:rPr>
        <w:fldChar w:fldCharType="separate"/>
      </w:r>
      <w:ins w:id="71" w:author="IBM_USER" w:date="2010-11-01T14:02:00Z">
        <w:r>
          <w:rPr>
            <w:noProof/>
          </w:rPr>
          <w:t>7</w:t>
        </w:r>
        <w:r>
          <w:rPr>
            <w:noProof/>
          </w:rPr>
          <w:fldChar w:fldCharType="end"/>
        </w:r>
      </w:ins>
    </w:p>
    <w:p w:rsidR="00027AA9" w:rsidRDefault="00027AA9">
      <w:pPr>
        <w:pStyle w:val="TOC2"/>
        <w:tabs>
          <w:tab w:val="left" w:pos="800"/>
          <w:tab w:val="right" w:leader="dot" w:pos="8630"/>
        </w:tabs>
        <w:rPr>
          <w:ins w:id="72" w:author="IBM_USER" w:date="2010-11-01T14:02:00Z"/>
          <w:rFonts w:asciiTheme="minorHAnsi" w:eastAsiaTheme="minorEastAsia" w:hAnsiTheme="minorHAnsi" w:cstheme="minorBidi"/>
          <w:noProof/>
          <w:sz w:val="22"/>
          <w:szCs w:val="22"/>
        </w:rPr>
      </w:pPr>
      <w:ins w:id="73" w:author="IBM_USER" w:date="2010-11-01T14:02:00Z">
        <w:r>
          <w:rPr>
            <w:noProof/>
          </w:rPr>
          <w:t>2.3</w:t>
        </w:r>
        <w:r>
          <w:rPr>
            <w:rFonts w:asciiTheme="minorHAnsi" w:eastAsiaTheme="minorEastAsia" w:hAnsiTheme="minorHAnsi" w:cstheme="minorBidi"/>
            <w:noProof/>
            <w:sz w:val="22"/>
            <w:szCs w:val="22"/>
          </w:rPr>
          <w:tab/>
        </w:r>
        <w:r>
          <w:rPr>
            <w:noProof/>
          </w:rPr>
          <w:t>Process Flow</w:t>
        </w:r>
        <w:r>
          <w:rPr>
            <w:noProof/>
          </w:rPr>
          <w:tab/>
        </w:r>
        <w:r>
          <w:rPr>
            <w:noProof/>
          </w:rPr>
          <w:fldChar w:fldCharType="begin"/>
        </w:r>
        <w:r>
          <w:rPr>
            <w:noProof/>
          </w:rPr>
          <w:instrText xml:space="preserve"> PAGEREF _Toc276383487 \h </w:instrText>
        </w:r>
        <w:r>
          <w:rPr>
            <w:noProof/>
          </w:rPr>
        </w:r>
      </w:ins>
      <w:r>
        <w:rPr>
          <w:noProof/>
        </w:rPr>
        <w:fldChar w:fldCharType="separate"/>
      </w:r>
      <w:ins w:id="74" w:author="IBM_USER" w:date="2010-11-01T14:02:00Z">
        <w:r>
          <w:rPr>
            <w:noProof/>
          </w:rPr>
          <w:t>7</w:t>
        </w:r>
        <w:r>
          <w:rPr>
            <w:noProof/>
          </w:rPr>
          <w:fldChar w:fldCharType="end"/>
        </w:r>
      </w:ins>
    </w:p>
    <w:p w:rsidR="00027AA9" w:rsidRDefault="00027AA9">
      <w:pPr>
        <w:pStyle w:val="TOC2"/>
        <w:tabs>
          <w:tab w:val="left" w:pos="1000"/>
          <w:tab w:val="right" w:leader="dot" w:pos="8630"/>
        </w:tabs>
        <w:rPr>
          <w:ins w:id="75" w:author="IBM_USER" w:date="2010-11-01T14:02:00Z"/>
          <w:rFonts w:asciiTheme="minorHAnsi" w:eastAsiaTheme="minorEastAsia" w:hAnsiTheme="minorHAnsi" w:cstheme="minorBidi"/>
          <w:noProof/>
          <w:sz w:val="22"/>
          <w:szCs w:val="22"/>
        </w:rPr>
      </w:pPr>
      <w:ins w:id="76" w:author="IBM_USER" w:date="2010-11-01T14:02:00Z">
        <w:r>
          <w:rPr>
            <w:noProof/>
          </w:rPr>
          <w:t>2.3.1</w:t>
        </w:r>
        <w:r>
          <w:rPr>
            <w:rFonts w:asciiTheme="minorHAnsi" w:eastAsiaTheme="minorEastAsia" w:hAnsiTheme="minorHAnsi" w:cstheme="minorBidi"/>
            <w:noProof/>
            <w:sz w:val="22"/>
            <w:szCs w:val="22"/>
          </w:rPr>
          <w:tab/>
        </w:r>
        <w:r>
          <w:rPr>
            <w:noProof/>
          </w:rPr>
          <w:t>Sequence Diagram</w:t>
        </w:r>
        <w:r>
          <w:rPr>
            <w:noProof/>
          </w:rPr>
          <w:tab/>
        </w:r>
        <w:r>
          <w:rPr>
            <w:noProof/>
          </w:rPr>
          <w:fldChar w:fldCharType="begin"/>
        </w:r>
        <w:r>
          <w:rPr>
            <w:noProof/>
          </w:rPr>
          <w:instrText xml:space="preserve"> PAGEREF _Toc276383488 \h </w:instrText>
        </w:r>
        <w:r>
          <w:rPr>
            <w:noProof/>
          </w:rPr>
        </w:r>
      </w:ins>
      <w:r>
        <w:rPr>
          <w:noProof/>
        </w:rPr>
        <w:fldChar w:fldCharType="separate"/>
      </w:r>
      <w:ins w:id="77" w:author="IBM_USER" w:date="2010-11-01T14:02:00Z">
        <w:r>
          <w:rPr>
            <w:noProof/>
          </w:rPr>
          <w:t>7</w:t>
        </w:r>
        <w:r>
          <w:rPr>
            <w:noProof/>
          </w:rPr>
          <w:fldChar w:fldCharType="end"/>
        </w:r>
      </w:ins>
    </w:p>
    <w:p w:rsidR="00027AA9" w:rsidRDefault="00027AA9">
      <w:pPr>
        <w:pStyle w:val="TOC2"/>
        <w:tabs>
          <w:tab w:val="left" w:pos="1000"/>
          <w:tab w:val="right" w:leader="dot" w:pos="8630"/>
        </w:tabs>
        <w:rPr>
          <w:ins w:id="78" w:author="IBM_USER" w:date="2010-11-01T14:02:00Z"/>
          <w:rFonts w:asciiTheme="minorHAnsi" w:eastAsiaTheme="minorEastAsia" w:hAnsiTheme="minorHAnsi" w:cstheme="minorBidi"/>
          <w:noProof/>
          <w:sz w:val="22"/>
          <w:szCs w:val="22"/>
        </w:rPr>
      </w:pPr>
      <w:ins w:id="79" w:author="IBM_USER" w:date="2010-11-01T14:02:00Z">
        <w:r>
          <w:rPr>
            <w:noProof/>
          </w:rPr>
          <w:t>2.3.2</w:t>
        </w:r>
        <w:r>
          <w:rPr>
            <w:rFonts w:asciiTheme="minorHAnsi" w:eastAsiaTheme="minorEastAsia" w:hAnsiTheme="minorHAnsi" w:cstheme="minorBidi"/>
            <w:noProof/>
            <w:sz w:val="22"/>
            <w:szCs w:val="22"/>
          </w:rPr>
          <w:tab/>
        </w:r>
        <w:r>
          <w:rPr>
            <w:noProof/>
          </w:rPr>
          <w:t>Flow Details</w:t>
        </w:r>
        <w:r>
          <w:rPr>
            <w:noProof/>
          </w:rPr>
          <w:tab/>
        </w:r>
        <w:r>
          <w:rPr>
            <w:noProof/>
          </w:rPr>
          <w:fldChar w:fldCharType="begin"/>
        </w:r>
        <w:r>
          <w:rPr>
            <w:noProof/>
          </w:rPr>
          <w:instrText xml:space="preserve"> PAGEREF _Toc276383489 \h </w:instrText>
        </w:r>
        <w:r>
          <w:rPr>
            <w:noProof/>
          </w:rPr>
        </w:r>
      </w:ins>
      <w:r>
        <w:rPr>
          <w:noProof/>
        </w:rPr>
        <w:fldChar w:fldCharType="separate"/>
      </w:r>
      <w:ins w:id="80" w:author="IBM_USER" w:date="2010-11-01T14:02:00Z">
        <w:r>
          <w:rPr>
            <w:noProof/>
          </w:rPr>
          <w:t>7</w:t>
        </w:r>
        <w:r>
          <w:rPr>
            <w:noProof/>
          </w:rPr>
          <w:fldChar w:fldCharType="end"/>
        </w:r>
      </w:ins>
    </w:p>
    <w:p w:rsidR="00027AA9" w:rsidRDefault="00027AA9">
      <w:pPr>
        <w:pStyle w:val="TOC2"/>
        <w:tabs>
          <w:tab w:val="left" w:pos="800"/>
          <w:tab w:val="right" w:leader="dot" w:pos="8630"/>
        </w:tabs>
        <w:rPr>
          <w:ins w:id="81" w:author="IBM_USER" w:date="2010-11-01T14:02:00Z"/>
          <w:rFonts w:asciiTheme="minorHAnsi" w:eastAsiaTheme="minorEastAsia" w:hAnsiTheme="minorHAnsi" w:cstheme="minorBidi"/>
          <w:noProof/>
          <w:sz w:val="22"/>
          <w:szCs w:val="22"/>
        </w:rPr>
      </w:pPr>
      <w:ins w:id="82" w:author="IBM_USER" w:date="2010-11-01T14:02:00Z">
        <w:r>
          <w:rPr>
            <w:noProof/>
          </w:rPr>
          <w:t>2.4</w:t>
        </w:r>
        <w:r>
          <w:rPr>
            <w:rFonts w:asciiTheme="minorHAnsi" w:eastAsiaTheme="minorEastAsia" w:hAnsiTheme="minorHAnsi" w:cstheme="minorBidi"/>
            <w:noProof/>
            <w:sz w:val="22"/>
            <w:szCs w:val="22"/>
          </w:rPr>
          <w:tab/>
        </w:r>
        <w:r>
          <w:rPr>
            <w:noProof/>
          </w:rPr>
          <w:t>Field Mapping</w:t>
        </w:r>
        <w:r>
          <w:rPr>
            <w:noProof/>
          </w:rPr>
          <w:tab/>
        </w:r>
        <w:r>
          <w:rPr>
            <w:noProof/>
          </w:rPr>
          <w:fldChar w:fldCharType="begin"/>
        </w:r>
        <w:r>
          <w:rPr>
            <w:noProof/>
          </w:rPr>
          <w:instrText xml:space="preserve"> PAGEREF _Toc276383490 \h </w:instrText>
        </w:r>
        <w:r>
          <w:rPr>
            <w:noProof/>
          </w:rPr>
        </w:r>
      </w:ins>
      <w:r>
        <w:rPr>
          <w:noProof/>
        </w:rPr>
        <w:fldChar w:fldCharType="separate"/>
      </w:r>
      <w:ins w:id="83" w:author="IBM_USER" w:date="2010-11-01T14:02:00Z">
        <w:r>
          <w:rPr>
            <w:noProof/>
          </w:rPr>
          <w:t>8</w:t>
        </w:r>
        <w:r>
          <w:rPr>
            <w:noProof/>
          </w:rPr>
          <w:fldChar w:fldCharType="end"/>
        </w:r>
      </w:ins>
    </w:p>
    <w:p w:rsidR="00027AA9" w:rsidRDefault="00027AA9">
      <w:pPr>
        <w:pStyle w:val="TOC2"/>
        <w:tabs>
          <w:tab w:val="left" w:pos="800"/>
          <w:tab w:val="right" w:leader="dot" w:pos="8630"/>
        </w:tabs>
        <w:rPr>
          <w:ins w:id="84" w:author="IBM_USER" w:date="2010-11-01T14:02:00Z"/>
          <w:rFonts w:asciiTheme="minorHAnsi" w:eastAsiaTheme="minorEastAsia" w:hAnsiTheme="minorHAnsi" w:cstheme="minorBidi"/>
          <w:noProof/>
          <w:sz w:val="22"/>
          <w:szCs w:val="22"/>
        </w:rPr>
      </w:pPr>
      <w:ins w:id="85" w:author="IBM_USER" w:date="2010-11-01T14:02:00Z">
        <w:r>
          <w:rPr>
            <w:noProof/>
          </w:rPr>
          <w:t>2.5</w:t>
        </w:r>
        <w:r>
          <w:rPr>
            <w:rFonts w:asciiTheme="minorHAnsi" w:eastAsiaTheme="minorEastAsia" w:hAnsiTheme="minorHAnsi" w:cstheme="minorBidi"/>
            <w:noProof/>
            <w:sz w:val="22"/>
            <w:szCs w:val="22"/>
          </w:rPr>
          <w:tab/>
        </w:r>
        <w:r>
          <w:rPr>
            <w:noProof/>
          </w:rPr>
          <w:t>Schema</w:t>
        </w:r>
        <w:r>
          <w:rPr>
            <w:noProof/>
          </w:rPr>
          <w:tab/>
        </w:r>
        <w:r>
          <w:rPr>
            <w:noProof/>
          </w:rPr>
          <w:fldChar w:fldCharType="begin"/>
        </w:r>
        <w:r>
          <w:rPr>
            <w:noProof/>
          </w:rPr>
          <w:instrText xml:space="preserve"> PAGEREF _Toc276383491 \h </w:instrText>
        </w:r>
        <w:r>
          <w:rPr>
            <w:noProof/>
          </w:rPr>
        </w:r>
      </w:ins>
      <w:r>
        <w:rPr>
          <w:noProof/>
        </w:rPr>
        <w:fldChar w:fldCharType="separate"/>
      </w:r>
      <w:ins w:id="86" w:author="IBM_USER" w:date="2010-11-01T14:02:00Z">
        <w:r>
          <w:rPr>
            <w:noProof/>
          </w:rPr>
          <w:t>10</w:t>
        </w:r>
        <w:r>
          <w:rPr>
            <w:noProof/>
          </w:rPr>
          <w:fldChar w:fldCharType="end"/>
        </w:r>
      </w:ins>
    </w:p>
    <w:p w:rsidR="00027AA9" w:rsidRDefault="00027AA9">
      <w:pPr>
        <w:pStyle w:val="TOC2"/>
        <w:tabs>
          <w:tab w:val="left" w:pos="1000"/>
          <w:tab w:val="right" w:leader="dot" w:pos="8630"/>
        </w:tabs>
        <w:rPr>
          <w:ins w:id="87" w:author="IBM_USER" w:date="2010-11-01T14:02:00Z"/>
          <w:rFonts w:asciiTheme="minorHAnsi" w:eastAsiaTheme="minorEastAsia" w:hAnsiTheme="minorHAnsi" w:cstheme="minorBidi"/>
          <w:noProof/>
          <w:sz w:val="22"/>
          <w:szCs w:val="22"/>
        </w:rPr>
      </w:pPr>
      <w:ins w:id="88" w:author="IBM_USER" w:date="2010-11-01T14:02:00Z">
        <w:r>
          <w:rPr>
            <w:noProof/>
          </w:rPr>
          <w:t>2.5.1</w:t>
        </w:r>
        <w:r>
          <w:rPr>
            <w:rFonts w:asciiTheme="minorHAnsi" w:eastAsiaTheme="minorEastAsia" w:hAnsiTheme="minorHAnsi" w:cstheme="minorBidi"/>
            <w:noProof/>
            <w:sz w:val="22"/>
            <w:szCs w:val="22"/>
          </w:rPr>
          <w:tab/>
        </w:r>
        <w:r>
          <w:rPr>
            <w:noProof/>
          </w:rPr>
          <w:t>Input Xml (webMethods to Sterling)</w:t>
        </w:r>
        <w:r>
          <w:rPr>
            <w:noProof/>
          </w:rPr>
          <w:tab/>
        </w:r>
        <w:r>
          <w:rPr>
            <w:noProof/>
          </w:rPr>
          <w:fldChar w:fldCharType="begin"/>
        </w:r>
        <w:r>
          <w:rPr>
            <w:noProof/>
          </w:rPr>
          <w:instrText xml:space="preserve"> PAGEREF _Toc276383492 \h </w:instrText>
        </w:r>
        <w:r>
          <w:rPr>
            <w:noProof/>
          </w:rPr>
        </w:r>
      </w:ins>
      <w:r>
        <w:rPr>
          <w:noProof/>
        </w:rPr>
        <w:fldChar w:fldCharType="separate"/>
      </w:r>
      <w:ins w:id="89" w:author="IBM_USER" w:date="2010-11-01T14:02:00Z">
        <w:r>
          <w:rPr>
            <w:noProof/>
          </w:rPr>
          <w:t>10</w:t>
        </w:r>
        <w:r>
          <w:rPr>
            <w:noProof/>
          </w:rPr>
          <w:fldChar w:fldCharType="end"/>
        </w:r>
      </w:ins>
    </w:p>
    <w:p w:rsidR="00027AA9" w:rsidRDefault="00027AA9">
      <w:pPr>
        <w:pStyle w:val="TOC2"/>
        <w:tabs>
          <w:tab w:val="left" w:pos="800"/>
          <w:tab w:val="right" w:leader="dot" w:pos="8630"/>
        </w:tabs>
        <w:rPr>
          <w:ins w:id="90" w:author="IBM_USER" w:date="2010-11-01T14:02:00Z"/>
          <w:rFonts w:asciiTheme="minorHAnsi" w:eastAsiaTheme="minorEastAsia" w:hAnsiTheme="minorHAnsi" w:cstheme="minorBidi"/>
          <w:noProof/>
          <w:sz w:val="22"/>
          <w:szCs w:val="22"/>
        </w:rPr>
      </w:pPr>
      <w:ins w:id="91" w:author="IBM_USER" w:date="2010-11-01T14:02:00Z">
        <w:r>
          <w:rPr>
            <w:noProof/>
          </w:rPr>
          <w:t>2.6</w:t>
        </w:r>
        <w:r>
          <w:rPr>
            <w:rFonts w:asciiTheme="minorHAnsi" w:eastAsiaTheme="minorEastAsia" w:hAnsiTheme="minorHAnsi" w:cstheme="minorBidi"/>
            <w:noProof/>
            <w:sz w:val="22"/>
            <w:szCs w:val="22"/>
          </w:rPr>
          <w:tab/>
        </w:r>
        <w:r>
          <w:rPr>
            <w:noProof/>
          </w:rPr>
          <w:t>Screen Shot</w:t>
        </w:r>
        <w:r>
          <w:rPr>
            <w:noProof/>
          </w:rPr>
          <w:tab/>
        </w:r>
        <w:r>
          <w:rPr>
            <w:noProof/>
          </w:rPr>
          <w:fldChar w:fldCharType="begin"/>
        </w:r>
        <w:r>
          <w:rPr>
            <w:noProof/>
          </w:rPr>
          <w:instrText xml:space="preserve"> PAGEREF _Toc276383493 \h </w:instrText>
        </w:r>
        <w:r>
          <w:rPr>
            <w:noProof/>
          </w:rPr>
        </w:r>
      </w:ins>
      <w:r>
        <w:rPr>
          <w:noProof/>
        </w:rPr>
        <w:fldChar w:fldCharType="separate"/>
      </w:r>
      <w:ins w:id="92" w:author="IBM_USER" w:date="2010-11-01T14:02:00Z">
        <w:r>
          <w:rPr>
            <w:noProof/>
          </w:rPr>
          <w:t>11</w:t>
        </w:r>
        <w:r>
          <w:rPr>
            <w:noProof/>
          </w:rPr>
          <w:fldChar w:fldCharType="end"/>
        </w:r>
      </w:ins>
    </w:p>
    <w:p w:rsidR="00027AA9" w:rsidRDefault="00027AA9">
      <w:pPr>
        <w:pStyle w:val="TOC2"/>
        <w:tabs>
          <w:tab w:val="left" w:pos="800"/>
          <w:tab w:val="right" w:leader="dot" w:pos="8630"/>
        </w:tabs>
        <w:rPr>
          <w:ins w:id="93" w:author="IBM_USER" w:date="2010-11-01T14:02:00Z"/>
          <w:rFonts w:asciiTheme="minorHAnsi" w:eastAsiaTheme="minorEastAsia" w:hAnsiTheme="minorHAnsi" w:cstheme="minorBidi"/>
          <w:noProof/>
          <w:sz w:val="22"/>
          <w:szCs w:val="22"/>
        </w:rPr>
      </w:pPr>
      <w:ins w:id="94" w:author="IBM_USER" w:date="2010-11-01T14:02:00Z">
        <w:r>
          <w:rPr>
            <w:noProof/>
          </w:rPr>
          <w:t>2.7</w:t>
        </w:r>
        <w:r>
          <w:rPr>
            <w:rFonts w:asciiTheme="minorHAnsi" w:eastAsiaTheme="minorEastAsia" w:hAnsiTheme="minorHAnsi" w:cstheme="minorBidi"/>
            <w:noProof/>
            <w:sz w:val="22"/>
            <w:szCs w:val="22"/>
          </w:rPr>
          <w:tab/>
        </w:r>
        <w:r>
          <w:rPr>
            <w:noProof/>
          </w:rPr>
          <w:t>Open Questions</w:t>
        </w:r>
        <w:r>
          <w:rPr>
            <w:noProof/>
          </w:rPr>
          <w:tab/>
        </w:r>
        <w:r>
          <w:rPr>
            <w:noProof/>
          </w:rPr>
          <w:fldChar w:fldCharType="begin"/>
        </w:r>
        <w:r>
          <w:rPr>
            <w:noProof/>
          </w:rPr>
          <w:instrText xml:space="preserve"> PAGEREF _Toc276383494 \h </w:instrText>
        </w:r>
        <w:r>
          <w:rPr>
            <w:noProof/>
          </w:rPr>
        </w:r>
      </w:ins>
      <w:r>
        <w:rPr>
          <w:noProof/>
        </w:rPr>
        <w:fldChar w:fldCharType="separate"/>
      </w:r>
      <w:ins w:id="95" w:author="IBM_USER" w:date="2010-11-01T14:02:00Z">
        <w:r>
          <w:rPr>
            <w:noProof/>
          </w:rPr>
          <w:t>11</w:t>
        </w:r>
        <w:r>
          <w:rPr>
            <w:noProof/>
          </w:rPr>
          <w:fldChar w:fldCharType="end"/>
        </w:r>
      </w:ins>
    </w:p>
    <w:p w:rsidR="00027AA9" w:rsidRDefault="00027AA9">
      <w:pPr>
        <w:pStyle w:val="TOC2"/>
        <w:tabs>
          <w:tab w:val="left" w:pos="800"/>
          <w:tab w:val="right" w:leader="dot" w:pos="8630"/>
        </w:tabs>
        <w:rPr>
          <w:ins w:id="96" w:author="IBM_USER" w:date="2010-11-01T14:02:00Z"/>
          <w:rFonts w:asciiTheme="minorHAnsi" w:eastAsiaTheme="minorEastAsia" w:hAnsiTheme="minorHAnsi" w:cstheme="minorBidi"/>
          <w:noProof/>
          <w:sz w:val="22"/>
          <w:szCs w:val="22"/>
        </w:rPr>
      </w:pPr>
      <w:ins w:id="97" w:author="IBM_USER" w:date="2010-11-01T14:02:00Z">
        <w:r>
          <w:rPr>
            <w:noProof/>
          </w:rPr>
          <w:t>2.8</w:t>
        </w:r>
        <w:r>
          <w:rPr>
            <w:rFonts w:asciiTheme="minorHAnsi" w:eastAsiaTheme="minorEastAsia" w:hAnsiTheme="minorHAnsi" w:cstheme="minorBidi"/>
            <w:noProof/>
            <w:sz w:val="22"/>
            <w:szCs w:val="22"/>
          </w:rPr>
          <w:tab/>
        </w:r>
        <w:r>
          <w:rPr>
            <w:noProof/>
          </w:rPr>
          <w:t>Assumptions</w:t>
        </w:r>
        <w:r>
          <w:rPr>
            <w:noProof/>
          </w:rPr>
          <w:tab/>
        </w:r>
        <w:r>
          <w:rPr>
            <w:noProof/>
          </w:rPr>
          <w:fldChar w:fldCharType="begin"/>
        </w:r>
        <w:r>
          <w:rPr>
            <w:noProof/>
          </w:rPr>
          <w:instrText xml:space="preserve"> PAGEREF _Toc276383495 \h </w:instrText>
        </w:r>
        <w:r>
          <w:rPr>
            <w:noProof/>
          </w:rPr>
        </w:r>
      </w:ins>
      <w:r>
        <w:rPr>
          <w:noProof/>
        </w:rPr>
        <w:fldChar w:fldCharType="separate"/>
      </w:r>
      <w:ins w:id="98" w:author="IBM_USER" w:date="2010-11-01T14:02:00Z">
        <w:r>
          <w:rPr>
            <w:noProof/>
          </w:rPr>
          <w:t>11</w:t>
        </w:r>
        <w:r>
          <w:rPr>
            <w:noProof/>
          </w:rPr>
          <w:fldChar w:fldCharType="end"/>
        </w:r>
      </w:ins>
    </w:p>
    <w:p w:rsidR="00027AA9" w:rsidRDefault="00027AA9">
      <w:pPr>
        <w:pStyle w:val="TOC1"/>
        <w:tabs>
          <w:tab w:val="left" w:pos="400"/>
          <w:tab w:val="right" w:leader="dot" w:pos="8630"/>
        </w:tabs>
        <w:rPr>
          <w:ins w:id="99" w:author="IBM_USER" w:date="2010-11-01T14:02:00Z"/>
          <w:rFonts w:asciiTheme="minorHAnsi" w:eastAsiaTheme="minorEastAsia" w:hAnsiTheme="minorHAnsi" w:cstheme="minorBidi"/>
          <w:b w:val="0"/>
          <w:bCs w:val="0"/>
          <w:noProof/>
          <w:sz w:val="22"/>
          <w:szCs w:val="22"/>
        </w:rPr>
      </w:pPr>
      <w:ins w:id="100" w:author="IBM_USER" w:date="2010-11-01T14:02:00Z">
        <w:r w:rsidRPr="009368F6">
          <w:rPr>
            <w:rFonts w:cs="Tahoma"/>
            <w:noProof/>
          </w:rPr>
          <w:t>3</w:t>
        </w:r>
        <w:r>
          <w:rPr>
            <w:rFonts w:asciiTheme="minorHAnsi" w:eastAsiaTheme="minorEastAsia" w:hAnsiTheme="minorHAnsi" w:cstheme="minorBidi"/>
            <w:b w:val="0"/>
            <w:bCs w:val="0"/>
            <w:noProof/>
            <w:sz w:val="22"/>
            <w:szCs w:val="22"/>
          </w:rPr>
          <w:tab/>
        </w:r>
        <w:r w:rsidRPr="009368F6">
          <w:rPr>
            <w:rFonts w:cs="Tahoma"/>
            <w:noProof/>
          </w:rPr>
          <w:t>Connectivity Diagram</w:t>
        </w:r>
        <w:r>
          <w:rPr>
            <w:noProof/>
          </w:rPr>
          <w:tab/>
        </w:r>
        <w:r>
          <w:rPr>
            <w:noProof/>
          </w:rPr>
          <w:fldChar w:fldCharType="begin"/>
        </w:r>
        <w:r>
          <w:rPr>
            <w:noProof/>
          </w:rPr>
          <w:instrText xml:space="preserve"> PAGEREF _Toc276383496 \h </w:instrText>
        </w:r>
        <w:r>
          <w:rPr>
            <w:noProof/>
          </w:rPr>
        </w:r>
      </w:ins>
      <w:r>
        <w:rPr>
          <w:noProof/>
        </w:rPr>
        <w:fldChar w:fldCharType="separate"/>
      </w:r>
      <w:ins w:id="101" w:author="IBM_USER" w:date="2010-11-01T14:02:00Z">
        <w:r>
          <w:rPr>
            <w:noProof/>
          </w:rPr>
          <w:t>12</w:t>
        </w:r>
        <w:r>
          <w:rPr>
            <w:noProof/>
          </w:rPr>
          <w:fldChar w:fldCharType="end"/>
        </w:r>
      </w:ins>
    </w:p>
    <w:p w:rsidR="00027AA9" w:rsidRDefault="00027AA9">
      <w:pPr>
        <w:pStyle w:val="TOC2"/>
        <w:tabs>
          <w:tab w:val="left" w:pos="800"/>
          <w:tab w:val="right" w:leader="dot" w:pos="8630"/>
        </w:tabs>
        <w:rPr>
          <w:ins w:id="102" w:author="IBM_USER" w:date="2010-11-01T14:02:00Z"/>
          <w:rFonts w:asciiTheme="minorHAnsi" w:eastAsiaTheme="minorEastAsia" w:hAnsiTheme="minorHAnsi" w:cstheme="minorBidi"/>
          <w:noProof/>
          <w:sz w:val="22"/>
          <w:szCs w:val="22"/>
        </w:rPr>
      </w:pPr>
      <w:ins w:id="103" w:author="IBM_USER" w:date="2010-11-01T14:02:00Z">
        <w:r>
          <w:rPr>
            <w:noProof/>
          </w:rPr>
          <w:t>3.1</w:t>
        </w:r>
        <w:r>
          <w:rPr>
            <w:rFonts w:asciiTheme="minorHAnsi" w:eastAsiaTheme="minorEastAsia" w:hAnsiTheme="minorHAnsi" w:cstheme="minorBidi"/>
            <w:noProof/>
            <w:sz w:val="22"/>
            <w:szCs w:val="22"/>
          </w:rPr>
          <w:tab/>
        </w:r>
        <w:r>
          <w:rPr>
            <w:noProof/>
          </w:rPr>
          <w:t>Division Info – Connectivity Diagram</w:t>
        </w:r>
        <w:r>
          <w:rPr>
            <w:noProof/>
          </w:rPr>
          <w:tab/>
        </w:r>
        <w:r>
          <w:rPr>
            <w:noProof/>
          </w:rPr>
          <w:fldChar w:fldCharType="begin"/>
        </w:r>
        <w:r>
          <w:rPr>
            <w:noProof/>
          </w:rPr>
          <w:instrText xml:space="preserve"> PAGEREF _Toc276383497 \h </w:instrText>
        </w:r>
        <w:r>
          <w:rPr>
            <w:noProof/>
          </w:rPr>
        </w:r>
      </w:ins>
      <w:r>
        <w:rPr>
          <w:noProof/>
        </w:rPr>
        <w:fldChar w:fldCharType="separate"/>
      </w:r>
      <w:ins w:id="104" w:author="IBM_USER" w:date="2010-11-01T14:02:00Z">
        <w:r>
          <w:rPr>
            <w:noProof/>
          </w:rPr>
          <w:t>12</w:t>
        </w:r>
        <w:r>
          <w:rPr>
            <w:noProof/>
          </w:rPr>
          <w:fldChar w:fldCharType="end"/>
        </w:r>
      </w:ins>
    </w:p>
    <w:p w:rsidR="00027AA9" w:rsidRDefault="00027AA9">
      <w:pPr>
        <w:pStyle w:val="TOC2"/>
        <w:tabs>
          <w:tab w:val="left" w:pos="800"/>
          <w:tab w:val="right" w:leader="dot" w:pos="8630"/>
        </w:tabs>
        <w:rPr>
          <w:ins w:id="105" w:author="IBM_USER" w:date="2010-11-01T14:02:00Z"/>
          <w:rFonts w:asciiTheme="minorHAnsi" w:eastAsiaTheme="minorEastAsia" w:hAnsiTheme="minorHAnsi" w:cstheme="minorBidi"/>
          <w:noProof/>
          <w:sz w:val="22"/>
          <w:szCs w:val="22"/>
        </w:rPr>
      </w:pPr>
      <w:ins w:id="106" w:author="IBM_USER" w:date="2010-11-01T14:02:00Z">
        <w:r>
          <w:rPr>
            <w:noProof/>
          </w:rPr>
          <w:t>3.2</w:t>
        </w:r>
        <w:r>
          <w:rPr>
            <w:rFonts w:asciiTheme="minorHAnsi" w:eastAsiaTheme="minorEastAsia" w:hAnsiTheme="minorHAnsi" w:cstheme="minorBidi"/>
            <w:noProof/>
            <w:sz w:val="22"/>
            <w:szCs w:val="22"/>
          </w:rPr>
          <w:tab/>
        </w:r>
        <w:r>
          <w:rPr>
            <w:noProof/>
          </w:rPr>
          <w:t>Connectivity Process</w:t>
        </w:r>
        <w:r>
          <w:rPr>
            <w:noProof/>
          </w:rPr>
          <w:tab/>
        </w:r>
        <w:r>
          <w:rPr>
            <w:noProof/>
          </w:rPr>
          <w:fldChar w:fldCharType="begin"/>
        </w:r>
        <w:r>
          <w:rPr>
            <w:noProof/>
          </w:rPr>
          <w:instrText xml:space="preserve"> PAGEREF _Toc276383498 \h </w:instrText>
        </w:r>
        <w:r>
          <w:rPr>
            <w:noProof/>
          </w:rPr>
        </w:r>
      </w:ins>
      <w:r>
        <w:rPr>
          <w:noProof/>
        </w:rPr>
        <w:fldChar w:fldCharType="separate"/>
      </w:r>
      <w:ins w:id="107" w:author="IBM_USER" w:date="2010-11-01T14:02:00Z">
        <w:r>
          <w:rPr>
            <w:noProof/>
          </w:rPr>
          <w:t>12</w:t>
        </w:r>
        <w:r>
          <w:rPr>
            <w:noProof/>
          </w:rPr>
          <w:fldChar w:fldCharType="end"/>
        </w:r>
      </w:ins>
    </w:p>
    <w:p w:rsidR="00027AA9" w:rsidRDefault="00027AA9">
      <w:pPr>
        <w:pStyle w:val="TOC1"/>
        <w:tabs>
          <w:tab w:val="left" w:pos="400"/>
          <w:tab w:val="right" w:leader="dot" w:pos="8630"/>
        </w:tabs>
        <w:rPr>
          <w:ins w:id="108" w:author="IBM_USER" w:date="2010-11-01T14:02:00Z"/>
          <w:rFonts w:asciiTheme="minorHAnsi" w:eastAsiaTheme="minorEastAsia" w:hAnsiTheme="minorHAnsi" w:cstheme="minorBidi"/>
          <w:b w:val="0"/>
          <w:bCs w:val="0"/>
          <w:noProof/>
          <w:sz w:val="22"/>
          <w:szCs w:val="22"/>
        </w:rPr>
      </w:pPr>
      <w:ins w:id="109" w:author="IBM_USER" w:date="2010-11-01T14:02:00Z">
        <w:r w:rsidRPr="009368F6">
          <w:rPr>
            <w:rFonts w:cs="Tahoma"/>
            <w:noProof/>
          </w:rPr>
          <w:t>4</w:t>
        </w:r>
        <w:r>
          <w:rPr>
            <w:rFonts w:asciiTheme="minorHAnsi" w:eastAsiaTheme="minorEastAsia" w:hAnsiTheme="minorHAnsi" w:cstheme="minorBidi"/>
            <w:b w:val="0"/>
            <w:bCs w:val="0"/>
            <w:noProof/>
            <w:sz w:val="22"/>
            <w:szCs w:val="22"/>
          </w:rPr>
          <w:tab/>
        </w:r>
        <w:r w:rsidRPr="009368F6">
          <w:rPr>
            <w:rFonts w:cs="Tahoma"/>
            <w:noProof/>
          </w:rPr>
          <w:t>Glossary of Terms</w:t>
        </w:r>
        <w:r>
          <w:rPr>
            <w:noProof/>
          </w:rPr>
          <w:tab/>
        </w:r>
        <w:r>
          <w:rPr>
            <w:noProof/>
          </w:rPr>
          <w:fldChar w:fldCharType="begin"/>
        </w:r>
        <w:r>
          <w:rPr>
            <w:noProof/>
          </w:rPr>
          <w:instrText xml:space="preserve"> PAGEREF _Toc276383499 \h </w:instrText>
        </w:r>
        <w:r>
          <w:rPr>
            <w:noProof/>
          </w:rPr>
        </w:r>
      </w:ins>
      <w:r>
        <w:rPr>
          <w:noProof/>
        </w:rPr>
        <w:fldChar w:fldCharType="separate"/>
      </w:r>
      <w:ins w:id="110" w:author="IBM_USER" w:date="2010-11-01T14:02:00Z">
        <w:r>
          <w:rPr>
            <w:noProof/>
          </w:rPr>
          <w:t>12</w:t>
        </w:r>
        <w:r>
          <w:rPr>
            <w:noProof/>
          </w:rPr>
          <w:fldChar w:fldCharType="end"/>
        </w:r>
      </w:ins>
    </w:p>
    <w:p w:rsidR="00027AA9" w:rsidRDefault="00027AA9">
      <w:pPr>
        <w:pStyle w:val="TOC1"/>
        <w:tabs>
          <w:tab w:val="left" w:pos="400"/>
          <w:tab w:val="right" w:leader="dot" w:pos="8630"/>
        </w:tabs>
        <w:rPr>
          <w:ins w:id="111" w:author="IBM_USER" w:date="2010-11-01T14:02:00Z"/>
          <w:rFonts w:asciiTheme="minorHAnsi" w:eastAsiaTheme="minorEastAsia" w:hAnsiTheme="minorHAnsi" w:cstheme="minorBidi"/>
          <w:b w:val="0"/>
          <w:bCs w:val="0"/>
          <w:noProof/>
          <w:sz w:val="22"/>
          <w:szCs w:val="22"/>
        </w:rPr>
      </w:pPr>
      <w:ins w:id="112" w:author="IBM_USER" w:date="2010-11-01T14:02:00Z">
        <w:r w:rsidRPr="009368F6">
          <w:rPr>
            <w:rFonts w:cs="Tahoma"/>
            <w:noProof/>
          </w:rPr>
          <w:t>5</w:t>
        </w:r>
        <w:r>
          <w:rPr>
            <w:rFonts w:asciiTheme="minorHAnsi" w:eastAsiaTheme="minorEastAsia" w:hAnsiTheme="minorHAnsi" w:cstheme="minorBidi"/>
            <w:b w:val="0"/>
            <w:bCs w:val="0"/>
            <w:noProof/>
            <w:sz w:val="22"/>
            <w:szCs w:val="22"/>
          </w:rPr>
          <w:tab/>
        </w:r>
        <w:r w:rsidRPr="009368F6">
          <w:rPr>
            <w:rFonts w:cs="Tahoma"/>
            <w:noProof/>
          </w:rPr>
          <w:t>Division Profile Fields</w:t>
        </w:r>
        <w:r>
          <w:rPr>
            <w:noProof/>
          </w:rPr>
          <w:tab/>
        </w:r>
        <w:r>
          <w:rPr>
            <w:noProof/>
          </w:rPr>
          <w:fldChar w:fldCharType="begin"/>
        </w:r>
        <w:r>
          <w:rPr>
            <w:noProof/>
          </w:rPr>
          <w:instrText xml:space="preserve"> PAGEREF _Toc276383500 \h </w:instrText>
        </w:r>
        <w:r>
          <w:rPr>
            <w:noProof/>
          </w:rPr>
        </w:r>
      </w:ins>
      <w:r>
        <w:rPr>
          <w:noProof/>
        </w:rPr>
        <w:fldChar w:fldCharType="separate"/>
      </w:r>
      <w:ins w:id="113" w:author="IBM_USER" w:date="2010-11-01T14:02:00Z">
        <w:r>
          <w:rPr>
            <w:noProof/>
          </w:rPr>
          <w:t>13</w:t>
        </w:r>
        <w:r>
          <w:rPr>
            <w:noProof/>
          </w:rPr>
          <w:fldChar w:fldCharType="end"/>
        </w:r>
      </w:ins>
    </w:p>
    <w:p w:rsidR="00027AA9" w:rsidRDefault="00027AA9">
      <w:pPr>
        <w:pStyle w:val="TOC2"/>
        <w:tabs>
          <w:tab w:val="left" w:pos="800"/>
          <w:tab w:val="right" w:leader="dot" w:pos="8630"/>
        </w:tabs>
        <w:rPr>
          <w:ins w:id="114" w:author="IBM_USER" w:date="2010-11-01T14:02:00Z"/>
          <w:rFonts w:asciiTheme="minorHAnsi" w:eastAsiaTheme="minorEastAsia" w:hAnsiTheme="minorHAnsi" w:cstheme="minorBidi"/>
          <w:noProof/>
          <w:sz w:val="22"/>
          <w:szCs w:val="22"/>
        </w:rPr>
      </w:pPr>
      <w:ins w:id="115" w:author="IBM_USER" w:date="2010-11-01T14:02:00Z">
        <w:r>
          <w:rPr>
            <w:noProof/>
          </w:rPr>
          <w:t>5.1</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_Toc276383501 \h </w:instrText>
        </w:r>
        <w:r>
          <w:rPr>
            <w:noProof/>
          </w:rPr>
        </w:r>
      </w:ins>
      <w:r>
        <w:rPr>
          <w:noProof/>
        </w:rPr>
        <w:fldChar w:fldCharType="separate"/>
      </w:r>
      <w:ins w:id="116" w:author="IBM_USER" w:date="2010-11-01T14:02:00Z">
        <w:r>
          <w:rPr>
            <w:noProof/>
          </w:rPr>
          <w:t>13</w:t>
        </w:r>
        <w:r>
          <w:rPr>
            <w:noProof/>
          </w:rPr>
          <w:fldChar w:fldCharType="end"/>
        </w:r>
      </w:ins>
    </w:p>
    <w:p w:rsidR="00313CCE" w:rsidRDefault="00D02512" w:rsidP="00313CCE">
      <w:pPr>
        <w:rPr>
          <w:rFonts w:cs="Tahoma"/>
        </w:rPr>
      </w:pPr>
      <w:r w:rsidRPr="006D6E99">
        <w:rPr>
          <w:rFonts w:cs="Tahoma"/>
        </w:rPr>
        <w:fldChar w:fldCharType="end"/>
      </w:r>
    </w:p>
    <w:p w:rsidR="00313CCE" w:rsidRPr="006D6E99" w:rsidRDefault="00313CCE" w:rsidP="00313CCE">
      <w:pPr>
        <w:rPr>
          <w:rFonts w:cs="Tahoma"/>
        </w:rPr>
      </w:pPr>
    </w:p>
    <w:p w:rsidR="00313CCE" w:rsidRDefault="00313CCE">
      <w:pPr>
        <w:rPr>
          <w:rFonts w:cs="Tahoma"/>
          <w:bCs/>
        </w:rPr>
        <w:sectPr w:rsidR="00313CCE" w:rsidSect="00083555">
          <w:pgSz w:w="12240" w:h="15840" w:code="1"/>
          <w:pgMar w:top="1440" w:right="1800" w:bottom="1440" w:left="1800" w:header="720" w:footer="720" w:gutter="0"/>
          <w:cols w:space="720"/>
          <w:titlePg/>
        </w:sectPr>
      </w:pPr>
    </w:p>
    <w:p w:rsidR="00313CCE" w:rsidRDefault="00313CCE" w:rsidP="00313CCE"/>
    <w:p w:rsidR="00313CCE" w:rsidRDefault="00313CCE" w:rsidP="00313CCE"/>
    <w:p w:rsidR="00313CCE" w:rsidRPr="00BB66B8" w:rsidRDefault="00313CCE" w:rsidP="00313CCE"/>
    <w:p w:rsidR="00313CCE" w:rsidRPr="006D6E99" w:rsidRDefault="00313CCE" w:rsidP="00313CCE">
      <w:pPr>
        <w:pStyle w:val="Heading1"/>
        <w:numPr>
          <w:ilvl w:val="0"/>
          <w:numId w:val="2"/>
        </w:numPr>
        <w:rPr>
          <w:rFonts w:cs="Tahoma"/>
        </w:rPr>
      </w:pPr>
      <w:bookmarkStart w:id="117" w:name="_Toc276383481"/>
      <w:r>
        <w:rPr>
          <w:rFonts w:cs="Tahoma"/>
        </w:rPr>
        <w:t>Introduction</w:t>
      </w:r>
      <w:bookmarkEnd w:id="117"/>
    </w:p>
    <w:p w:rsidR="00313CCE" w:rsidRPr="006D6E99" w:rsidRDefault="00313CCE" w:rsidP="00313CCE">
      <w:pPr>
        <w:rPr>
          <w:rFonts w:cs="Tahoma"/>
        </w:rPr>
      </w:pPr>
    </w:p>
    <w:p w:rsidR="00313CCE" w:rsidRPr="006D6E99" w:rsidRDefault="00313CCE" w:rsidP="00313CCE">
      <w:pPr>
        <w:pStyle w:val="Heading2"/>
      </w:pPr>
      <w:bookmarkStart w:id="118" w:name="_Toc276383482"/>
      <w:r>
        <w:t>Document Purpose</w:t>
      </w:r>
      <w:bookmarkEnd w:id="118"/>
    </w:p>
    <w:p w:rsidR="00313CCE" w:rsidRDefault="00313CCE" w:rsidP="00177D6B">
      <w:pPr>
        <w:rPr>
          <w:rFonts w:cs="Tahoma"/>
          <w:color w:val="339966"/>
        </w:rPr>
      </w:pPr>
    </w:p>
    <w:p w:rsidR="00177D6B" w:rsidRDefault="00177D6B" w:rsidP="00177D6B">
      <w:pPr>
        <w:ind w:left="180"/>
      </w:pPr>
      <w:r>
        <w:t xml:space="preserve">This document is the governing Interface design document for </w:t>
      </w:r>
      <w:r w:rsidR="00711365">
        <w:t>division info batch feed</w:t>
      </w:r>
      <w:r>
        <w:t xml:space="preserve">. It presents significant decisions and constructs used in developing the interfaces. Testing, builds, configuration management are not covered in this document. </w:t>
      </w:r>
    </w:p>
    <w:p w:rsidR="00177D6B" w:rsidRDefault="00177D6B" w:rsidP="00177D6B">
      <w:pPr>
        <w:ind w:left="180"/>
      </w:pPr>
    </w:p>
    <w:p w:rsidR="00313CCE" w:rsidRDefault="00FB1D21" w:rsidP="00177D6B">
      <w:pPr>
        <w:ind w:left="180"/>
      </w:pPr>
      <w:r>
        <w:t>The</w:t>
      </w:r>
      <w:r w:rsidR="00177D6B">
        <w:t xml:space="preserve"> docum</w:t>
      </w:r>
      <w:r w:rsidR="00906715">
        <w:t>ent also includes data mapping to be used by respective parties (Sterling</w:t>
      </w:r>
      <w:r w:rsidR="00044FCB">
        <w:t>, web</w:t>
      </w:r>
      <w:r w:rsidR="00906715">
        <w:t>Methods, Legacy) to design their system</w:t>
      </w:r>
      <w:r w:rsidR="00087980">
        <w:t>s</w:t>
      </w:r>
      <w:r w:rsidR="00906715">
        <w:t xml:space="preserve"> </w:t>
      </w:r>
      <w:r w:rsidR="00087980">
        <w:t>in order to</w:t>
      </w:r>
      <w:r w:rsidR="00906715">
        <w:t xml:space="preserve"> support the interface</w:t>
      </w:r>
      <w:r w:rsidR="00177D6B">
        <w:t>.</w:t>
      </w:r>
    </w:p>
    <w:p w:rsidR="007D2DD0" w:rsidRDefault="007D2DD0" w:rsidP="00177D6B">
      <w:pPr>
        <w:ind w:left="180"/>
      </w:pPr>
    </w:p>
    <w:p w:rsidR="007D2DD0" w:rsidRDefault="007D2DD0" w:rsidP="00177D6B">
      <w:pPr>
        <w:ind w:left="180"/>
      </w:pPr>
      <w:r>
        <w:t>The document will also serve the purpose of keeping a list of assumptions that were made during design discussions.</w:t>
      </w:r>
    </w:p>
    <w:p w:rsidR="00313CCE" w:rsidRDefault="00313CCE" w:rsidP="00313CCE">
      <w:pPr>
        <w:rPr>
          <w:rFonts w:cs="Tahoma"/>
          <w:color w:val="339966"/>
        </w:rPr>
      </w:pPr>
    </w:p>
    <w:p w:rsidR="00313CCE" w:rsidRPr="00461459" w:rsidRDefault="00313CCE" w:rsidP="00313CCE">
      <w:pPr>
        <w:rPr>
          <w:rFonts w:cs="Tahoma"/>
        </w:rPr>
      </w:pPr>
    </w:p>
    <w:p w:rsidR="00313CCE" w:rsidRDefault="00313CCE" w:rsidP="00313CCE">
      <w:pPr>
        <w:pStyle w:val="Heading2"/>
      </w:pPr>
      <w:bookmarkStart w:id="119" w:name="_Toc276383483"/>
      <w:r>
        <w:t>Document Audience</w:t>
      </w:r>
      <w:bookmarkEnd w:id="119"/>
    </w:p>
    <w:p w:rsidR="00313CCE" w:rsidRDefault="00313CCE" w:rsidP="00313CCE">
      <w:pPr>
        <w:ind w:left="180"/>
      </w:pPr>
    </w:p>
    <w:p w:rsidR="00313CCE" w:rsidRDefault="00313CCE" w:rsidP="00313CCE">
      <w:pPr>
        <w:ind w:left="180"/>
      </w:pPr>
      <w:r>
        <w:t>This document is intended for management and technical staff worki</w:t>
      </w:r>
      <w:r w:rsidR="00906715">
        <w:t>ng on this proj</w:t>
      </w:r>
      <w:r w:rsidR="00044FCB">
        <w:t>ect, xpedx IT and Business, webM</w:t>
      </w:r>
      <w:r w:rsidR="00906715">
        <w:t>ethods, Legacy(MAX and ACCESS), HP, IW, xpedx/IP Network Team.</w:t>
      </w:r>
      <w:r w:rsidR="007F5210">
        <w:t xml:space="preserve"> </w:t>
      </w:r>
      <w:smartTag w:uri="urn:schemas-microsoft-com:office:smarttags" w:element="place">
        <w:smartTag w:uri="urn:schemas-microsoft-com:office:smarttags" w:element="City">
          <w:r w:rsidR="007F5210">
            <w:t>Sterling</w:t>
          </w:r>
        </w:smartTag>
      </w:smartTag>
      <w:r w:rsidR="007F5210">
        <w:t xml:space="preserve"> will use the document during design and configuration for design consideration.</w:t>
      </w:r>
    </w:p>
    <w:p w:rsidR="00313CCE" w:rsidRDefault="00313CCE" w:rsidP="00313CCE">
      <w:pPr>
        <w:rPr>
          <w:rFonts w:cs="Tahoma"/>
        </w:rPr>
      </w:pPr>
    </w:p>
    <w:p w:rsidR="00313CCE" w:rsidRDefault="00313CCE" w:rsidP="00313CCE">
      <w:pPr>
        <w:rPr>
          <w:rFonts w:cs="Tahoma"/>
        </w:rPr>
      </w:pPr>
    </w:p>
    <w:p w:rsidR="00EA7020" w:rsidRDefault="00EA7020" w:rsidP="00313CCE">
      <w:pPr>
        <w:rPr>
          <w:rFonts w:cs="Tahoma"/>
        </w:rPr>
        <w:sectPr w:rsidR="00EA7020" w:rsidSect="00083555">
          <w:pgSz w:w="12240" w:h="15840" w:code="1"/>
          <w:pgMar w:top="1440" w:right="1800" w:bottom="1440" w:left="1800" w:header="720" w:footer="720" w:gutter="0"/>
          <w:cols w:space="720"/>
          <w:titlePg/>
        </w:sectPr>
      </w:pPr>
    </w:p>
    <w:p w:rsidR="00313CCE" w:rsidRDefault="00313CCE" w:rsidP="00313CCE">
      <w:pPr>
        <w:rPr>
          <w:rFonts w:cs="Tahoma"/>
        </w:rPr>
      </w:pPr>
    </w:p>
    <w:p w:rsidR="00CE58D3" w:rsidRDefault="00CE58D3" w:rsidP="00313CCE">
      <w:pPr>
        <w:rPr>
          <w:rFonts w:cs="Tahoma"/>
        </w:rPr>
      </w:pPr>
    </w:p>
    <w:p w:rsidR="00313CCE" w:rsidRPr="006D6E99" w:rsidRDefault="00E65191" w:rsidP="00313CCE">
      <w:pPr>
        <w:pStyle w:val="Heading1"/>
        <w:numPr>
          <w:ilvl w:val="0"/>
          <w:numId w:val="3"/>
        </w:numPr>
        <w:rPr>
          <w:rFonts w:cs="Tahoma"/>
        </w:rPr>
      </w:pPr>
      <w:bookmarkStart w:id="120" w:name="_Toc276383484"/>
      <w:r>
        <w:rPr>
          <w:rFonts w:cs="Tahoma"/>
        </w:rPr>
        <w:t>Batch Feeds – Division Info</w:t>
      </w:r>
      <w:bookmarkEnd w:id="120"/>
    </w:p>
    <w:p w:rsidR="00313CCE" w:rsidRPr="006D6E99" w:rsidRDefault="00313CCE" w:rsidP="00313CCE">
      <w:pPr>
        <w:rPr>
          <w:rFonts w:cs="Tahoma"/>
        </w:rPr>
      </w:pPr>
    </w:p>
    <w:p w:rsidR="00313CCE" w:rsidRPr="006D6E99" w:rsidRDefault="00313CCE" w:rsidP="00313CCE">
      <w:pPr>
        <w:pStyle w:val="Heading2"/>
      </w:pPr>
      <w:bookmarkStart w:id="121" w:name="_Toc276383485"/>
      <w:r>
        <w:t>Overview</w:t>
      </w:r>
      <w:bookmarkEnd w:id="121"/>
    </w:p>
    <w:p w:rsidR="00313CCE" w:rsidRPr="00555008" w:rsidRDefault="00313CCE" w:rsidP="00313CCE">
      <w:pPr>
        <w:rPr>
          <w:rFonts w:cs="Tahoma"/>
          <w:color w:val="000000"/>
        </w:rPr>
      </w:pPr>
    </w:p>
    <w:p w:rsidR="00313CCE" w:rsidRPr="00684B50" w:rsidRDefault="00313CCE" w:rsidP="00684B50">
      <w:r>
        <w:t xml:space="preserve">This is a </w:t>
      </w:r>
      <w:r w:rsidR="0026738A">
        <w:t>batch load. This load contains information about divisions and its transfer circles. This has information about the address of the division, order cut off time etc. Some of these information is for display and info purpose to the CSR. Some of these values will be cross referenced from other real time calls for e.g. P&amp;A returns the division numbers and we will look into this table for division name and addresses. This could also be used in the contact</w:t>
      </w:r>
      <w:r w:rsidR="00684B50">
        <w:t xml:space="preserve"> us page (IW UI to depict that).</w:t>
      </w:r>
    </w:p>
    <w:p w:rsidR="00510A64" w:rsidRDefault="00510A64" w:rsidP="00313CCE">
      <w:pPr>
        <w:rPr>
          <w:rFonts w:cs="Tahoma"/>
          <w:color w:val="339966"/>
        </w:rPr>
        <w:sectPr w:rsidR="00510A64" w:rsidSect="00083555">
          <w:pgSz w:w="12240" w:h="15840" w:code="1"/>
          <w:pgMar w:top="1440" w:right="1800" w:bottom="1440" w:left="1800" w:header="720" w:footer="720" w:gutter="0"/>
          <w:cols w:space="720"/>
          <w:titlePg/>
        </w:sectPr>
      </w:pPr>
    </w:p>
    <w:p w:rsidR="00313CCE" w:rsidRDefault="00313CCE" w:rsidP="00313CCE">
      <w:pPr>
        <w:rPr>
          <w:rFonts w:cs="Tahoma"/>
          <w:color w:val="339966"/>
        </w:rPr>
      </w:pPr>
    </w:p>
    <w:p w:rsidR="00510A64" w:rsidRDefault="00510A64" w:rsidP="00313CCE">
      <w:pPr>
        <w:rPr>
          <w:rFonts w:cs="Tahoma"/>
          <w:color w:val="339966"/>
        </w:rPr>
      </w:pPr>
    </w:p>
    <w:p w:rsidR="00313CCE" w:rsidRDefault="00313CCE" w:rsidP="00313CCE">
      <w:pPr>
        <w:pStyle w:val="Heading2"/>
      </w:pPr>
      <w:bookmarkStart w:id="122" w:name="_Toc276383486"/>
      <w:r>
        <w:t>Master System</w:t>
      </w:r>
      <w:bookmarkEnd w:id="122"/>
    </w:p>
    <w:p w:rsidR="00313CCE" w:rsidRDefault="00313CCE" w:rsidP="00313CCE">
      <w:r>
        <w:t xml:space="preserve">Legacy is the master of record for the </w:t>
      </w:r>
      <w:r w:rsidR="000B2E35">
        <w:t>divisions and the transfer circle</w:t>
      </w:r>
      <w:r w:rsidR="000C732F">
        <w:t>s</w:t>
      </w:r>
      <w:r w:rsidR="000B2E35">
        <w:t xml:space="preserve"> within each division. </w:t>
      </w:r>
    </w:p>
    <w:p w:rsidR="00A6664E" w:rsidRDefault="00A6664E" w:rsidP="00313CCE"/>
    <w:p w:rsidR="00A6664E" w:rsidRPr="00561DBB" w:rsidRDefault="00A6664E" w:rsidP="00313CCE"/>
    <w:p w:rsidR="00313CCE" w:rsidRDefault="00313CCE" w:rsidP="00313CCE">
      <w:pPr>
        <w:pStyle w:val="Heading2"/>
      </w:pPr>
      <w:bookmarkStart w:id="123" w:name="_Toc276383487"/>
      <w:r>
        <w:t>Process Flow</w:t>
      </w:r>
      <w:bookmarkEnd w:id="123"/>
    </w:p>
    <w:p w:rsidR="00731FFB" w:rsidRDefault="00731FFB" w:rsidP="00731FFB"/>
    <w:p w:rsidR="00731FFB" w:rsidRPr="00731FFB" w:rsidRDefault="00731FFB" w:rsidP="00731FFB">
      <w:pPr>
        <w:pStyle w:val="Heading2"/>
        <w:numPr>
          <w:ilvl w:val="2"/>
          <w:numId w:val="3"/>
        </w:numPr>
      </w:pPr>
      <w:bookmarkStart w:id="124" w:name="_Toc276383488"/>
      <w:r>
        <w:t>Sequence Diagram</w:t>
      </w:r>
      <w:bookmarkEnd w:id="124"/>
    </w:p>
    <w:p w:rsidR="0047043B" w:rsidRDefault="0047043B" w:rsidP="0047043B"/>
    <w:p w:rsidR="0047043B" w:rsidRDefault="000A3547" w:rsidP="0047043B">
      <w:r>
        <w:t>TBD</w:t>
      </w:r>
    </w:p>
    <w:p w:rsidR="00731FFB" w:rsidRDefault="00731FFB" w:rsidP="0047043B"/>
    <w:p w:rsidR="00731FFB" w:rsidRDefault="00731FFB" w:rsidP="0047043B"/>
    <w:p w:rsidR="00405F9B" w:rsidRDefault="00731FFB" w:rsidP="00405F9B">
      <w:pPr>
        <w:pStyle w:val="Heading2"/>
        <w:numPr>
          <w:ilvl w:val="2"/>
          <w:numId w:val="3"/>
        </w:numPr>
      </w:pPr>
      <w:bookmarkStart w:id="125" w:name="_Toc276383489"/>
      <w:r>
        <w:t xml:space="preserve">Flow </w:t>
      </w:r>
      <w:r w:rsidR="00EF0112">
        <w:t>Details</w:t>
      </w:r>
      <w:bookmarkEnd w:id="125"/>
    </w:p>
    <w:p w:rsidR="000A3547" w:rsidRDefault="000A3547" w:rsidP="000A3547"/>
    <w:p w:rsidR="00FA48B5" w:rsidRPr="004F43D8" w:rsidRDefault="000A3547" w:rsidP="000A3547">
      <w:pPr>
        <w:rPr>
          <w:rFonts w:cs="Tahoma"/>
          <w:b/>
        </w:rPr>
      </w:pPr>
      <w:r>
        <w:t>TBD</w:t>
      </w:r>
    </w:p>
    <w:p w:rsidR="004F43D8" w:rsidRDefault="004F43D8" w:rsidP="004F43D8"/>
    <w:p w:rsidR="00510A64" w:rsidRDefault="00510A64" w:rsidP="004F43D8">
      <w:pPr>
        <w:rPr>
          <w:rFonts w:cs="Tahoma"/>
          <w:b/>
        </w:rPr>
        <w:sectPr w:rsidR="00510A64" w:rsidSect="00083555">
          <w:pgSz w:w="12240" w:h="15840" w:code="1"/>
          <w:pgMar w:top="1440" w:right="1800" w:bottom="1440" w:left="1800" w:header="720" w:footer="720" w:gutter="0"/>
          <w:cols w:space="720"/>
          <w:titlePg/>
        </w:sectPr>
      </w:pPr>
    </w:p>
    <w:p w:rsidR="004F43D8" w:rsidRPr="004F43D8" w:rsidRDefault="004F43D8" w:rsidP="004F43D8">
      <w:pPr>
        <w:rPr>
          <w:rFonts w:cs="Tahoma"/>
          <w:b/>
        </w:rPr>
      </w:pPr>
    </w:p>
    <w:p w:rsidR="00313CCE" w:rsidRPr="006D6E99" w:rsidRDefault="00313CCE" w:rsidP="00313CCE">
      <w:pPr>
        <w:pStyle w:val="Heading2"/>
      </w:pPr>
      <w:bookmarkStart w:id="126" w:name="_Toc276383490"/>
      <w:r>
        <w:t>Field Mapping</w:t>
      </w:r>
      <w:bookmarkEnd w:id="126"/>
    </w:p>
    <w:p w:rsidR="00313CCE" w:rsidRPr="006D6E99" w:rsidRDefault="00313CCE" w:rsidP="00313CCE">
      <w:pPr>
        <w:pStyle w:val="Footer"/>
        <w:tabs>
          <w:tab w:val="clear" w:pos="4320"/>
          <w:tab w:val="clear" w:pos="8640"/>
        </w:tabs>
        <w:rPr>
          <w:rFonts w:cs="Tahoma"/>
          <w:color w:val="339966"/>
        </w:rPr>
      </w:pPr>
    </w:p>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13"/>
        <w:gridCol w:w="1410"/>
        <w:gridCol w:w="910"/>
        <w:gridCol w:w="825"/>
        <w:gridCol w:w="5080"/>
      </w:tblGrid>
      <w:tr w:rsidR="00161042" w:rsidRPr="00846C6E" w:rsidTr="00FF23FB">
        <w:tc>
          <w:tcPr>
            <w:tcW w:w="613" w:type="dxa"/>
            <w:shd w:val="clear" w:color="auto" w:fill="9BBB59" w:themeFill="accent3"/>
          </w:tcPr>
          <w:p w:rsidR="00161042" w:rsidRPr="00FF23FB" w:rsidRDefault="00161042" w:rsidP="00161042">
            <w:pPr>
              <w:jc w:val="center"/>
              <w:rPr>
                <w:rFonts w:cs="Tahoma"/>
              </w:rPr>
            </w:pPr>
            <w:r w:rsidRPr="00FF23FB">
              <w:rPr>
                <w:rFonts w:cs="Tahoma"/>
              </w:rPr>
              <w:t>No.</w:t>
            </w:r>
          </w:p>
        </w:tc>
        <w:tc>
          <w:tcPr>
            <w:tcW w:w="1410" w:type="dxa"/>
            <w:shd w:val="clear" w:color="auto" w:fill="9BBB59" w:themeFill="accent3"/>
          </w:tcPr>
          <w:p w:rsidR="00161042" w:rsidRPr="00FF23FB" w:rsidRDefault="00161042" w:rsidP="00161042">
            <w:pPr>
              <w:jc w:val="center"/>
              <w:rPr>
                <w:rFonts w:cs="Tahoma"/>
              </w:rPr>
            </w:pPr>
            <w:r w:rsidRPr="00FF23FB">
              <w:rPr>
                <w:rFonts w:cs="Tahoma"/>
              </w:rPr>
              <w:t>Field Name</w:t>
            </w:r>
          </w:p>
        </w:tc>
        <w:tc>
          <w:tcPr>
            <w:tcW w:w="910" w:type="dxa"/>
            <w:shd w:val="clear" w:color="auto" w:fill="9BBB59" w:themeFill="accent3"/>
          </w:tcPr>
          <w:p w:rsidR="00161042" w:rsidRPr="00FF23FB" w:rsidRDefault="00161042" w:rsidP="00161042">
            <w:pPr>
              <w:jc w:val="center"/>
              <w:rPr>
                <w:rFonts w:cs="Tahoma"/>
              </w:rPr>
            </w:pPr>
            <w:r w:rsidRPr="00FF23FB">
              <w:rPr>
                <w:rFonts w:cs="Tahoma"/>
              </w:rPr>
              <w:t>Length</w:t>
            </w:r>
          </w:p>
        </w:tc>
        <w:tc>
          <w:tcPr>
            <w:tcW w:w="825" w:type="dxa"/>
            <w:shd w:val="clear" w:color="auto" w:fill="9BBB59" w:themeFill="accent3"/>
          </w:tcPr>
          <w:p w:rsidR="00161042" w:rsidRPr="00FF23FB" w:rsidRDefault="00161042" w:rsidP="00161042">
            <w:pPr>
              <w:jc w:val="center"/>
              <w:rPr>
                <w:rFonts w:cs="Tahoma"/>
              </w:rPr>
            </w:pPr>
            <w:r w:rsidRPr="00FF23FB">
              <w:rPr>
                <w:rFonts w:cs="Tahoma"/>
              </w:rPr>
              <w:t>Data Type</w:t>
            </w:r>
          </w:p>
        </w:tc>
        <w:tc>
          <w:tcPr>
            <w:tcW w:w="5080" w:type="dxa"/>
            <w:shd w:val="clear" w:color="auto" w:fill="9BBB59" w:themeFill="accent3"/>
          </w:tcPr>
          <w:p w:rsidR="00161042" w:rsidRPr="00FF23FB" w:rsidRDefault="00161042" w:rsidP="00161042">
            <w:pPr>
              <w:jc w:val="center"/>
              <w:rPr>
                <w:rFonts w:cs="Tahoma"/>
              </w:rPr>
            </w:pPr>
            <w:r w:rsidRPr="00FF23FB">
              <w:rPr>
                <w:rFonts w:cs="Tahoma"/>
              </w:rPr>
              <w:t>Description</w:t>
            </w:r>
          </w:p>
        </w:tc>
      </w:tr>
      <w:tr w:rsidR="00161042" w:rsidRPr="00846C6E" w:rsidTr="00161042">
        <w:tc>
          <w:tcPr>
            <w:tcW w:w="613" w:type="dxa"/>
          </w:tcPr>
          <w:p w:rsidR="00161042" w:rsidRPr="00846C6E" w:rsidRDefault="00161042" w:rsidP="002025C2">
            <w:pPr>
              <w:rPr>
                <w:rFonts w:cs="Tahoma"/>
              </w:rPr>
            </w:pPr>
            <w:r>
              <w:rPr>
                <w:rFonts w:cs="Tahoma"/>
              </w:rPr>
              <w:t>1</w:t>
            </w:r>
            <w:r w:rsidRPr="00846C6E">
              <w:rPr>
                <w:rFonts w:cs="Tahoma"/>
              </w:rPr>
              <w:t>.</w:t>
            </w:r>
          </w:p>
        </w:tc>
        <w:tc>
          <w:tcPr>
            <w:tcW w:w="1410" w:type="dxa"/>
          </w:tcPr>
          <w:p w:rsidR="00161042" w:rsidRPr="00846C6E" w:rsidRDefault="00161042" w:rsidP="002025C2">
            <w:pPr>
              <w:rPr>
                <w:rFonts w:cs="Tahoma"/>
                <w:szCs w:val="18"/>
              </w:rPr>
            </w:pPr>
            <w:r w:rsidRPr="00846C6E">
              <w:rPr>
                <w:rFonts w:cs="Tahoma"/>
                <w:szCs w:val="18"/>
              </w:rPr>
              <w:t>Environment Id</w:t>
            </w:r>
          </w:p>
        </w:tc>
        <w:tc>
          <w:tcPr>
            <w:tcW w:w="910" w:type="dxa"/>
          </w:tcPr>
          <w:p w:rsidR="00161042" w:rsidRPr="00846C6E" w:rsidRDefault="00161042" w:rsidP="00846C6E">
            <w:pPr>
              <w:pStyle w:val="Footer"/>
              <w:tabs>
                <w:tab w:val="clear" w:pos="4320"/>
                <w:tab w:val="clear" w:pos="8640"/>
              </w:tabs>
              <w:rPr>
                <w:rFonts w:cs="Tahoma"/>
              </w:rPr>
            </w:pPr>
            <w:r>
              <w:rPr>
                <w:rFonts w:cs="Tahoma"/>
              </w:rPr>
              <w:t>2</w:t>
            </w:r>
          </w:p>
        </w:tc>
        <w:tc>
          <w:tcPr>
            <w:tcW w:w="825" w:type="dxa"/>
          </w:tcPr>
          <w:p w:rsidR="00161042" w:rsidRPr="00846C6E" w:rsidRDefault="00161042" w:rsidP="00846C6E">
            <w:pPr>
              <w:pStyle w:val="Footer"/>
              <w:tabs>
                <w:tab w:val="clear" w:pos="4320"/>
                <w:tab w:val="clear" w:pos="8640"/>
              </w:tabs>
              <w:rPr>
                <w:rFonts w:cs="Tahoma"/>
              </w:rPr>
            </w:pPr>
            <w:r w:rsidRPr="00846C6E">
              <w:rPr>
                <w:rFonts w:cs="Tahoma"/>
              </w:rPr>
              <w:t>String</w:t>
            </w:r>
          </w:p>
        </w:tc>
        <w:tc>
          <w:tcPr>
            <w:tcW w:w="5080" w:type="dxa"/>
          </w:tcPr>
          <w:p w:rsidR="00161042" w:rsidRPr="00846C6E" w:rsidRDefault="00161042" w:rsidP="00185004">
            <w:pPr>
              <w:pStyle w:val="Footer"/>
              <w:tabs>
                <w:tab w:val="clear" w:pos="4320"/>
                <w:tab w:val="clear" w:pos="8640"/>
              </w:tabs>
              <w:rPr>
                <w:rFonts w:cs="Tahoma"/>
              </w:rPr>
            </w:pPr>
            <w:r w:rsidRPr="00846C6E">
              <w:rPr>
                <w:rFonts w:cs="Tahoma"/>
              </w:rPr>
              <w:t xml:space="preserve">This field </w:t>
            </w:r>
            <w:r w:rsidR="00185004">
              <w:rPr>
                <w:rFonts w:cs="Tahoma"/>
              </w:rPr>
              <w:t>has been repurposed to refer to the system that Sterling is talking to. i.e. A – Access and M- Max.</w:t>
            </w:r>
          </w:p>
        </w:tc>
      </w:tr>
      <w:tr w:rsidR="00161042" w:rsidRPr="00846C6E" w:rsidTr="00161042">
        <w:tc>
          <w:tcPr>
            <w:tcW w:w="613" w:type="dxa"/>
          </w:tcPr>
          <w:p w:rsidR="00161042" w:rsidRPr="00846C6E" w:rsidRDefault="00161042" w:rsidP="00D976F6">
            <w:pPr>
              <w:rPr>
                <w:rFonts w:cs="Tahoma"/>
              </w:rPr>
            </w:pPr>
            <w:r>
              <w:rPr>
                <w:rFonts w:cs="Tahoma"/>
              </w:rPr>
              <w:t>2.</w:t>
            </w:r>
          </w:p>
        </w:tc>
        <w:tc>
          <w:tcPr>
            <w:tcW w:w="1410" w:type="dxa"/>
          </w:tcPr>
          <w:p w:rsidR="00161042" w:rsidRPr="00846C6E" w:rsidRDefault="00161042" w:rsidP="002025C2">
            <w:pPr>
              <w:rPr>
                <w:rFonts w:cs="Tahoma"/>
                <w:szCs w:val="18"/>
              </w:rPr>
            </w:pPr>
            <w:r w:rsidRPr="00846C6E">
              <w:rPr>
                <w:rFonts w:cs="Tahoma"/>
                <w:szCs w:val="18"/>
              </w:rPr>
              <w:t>Company</w:t>
            </w:r>
          </w:p>
        </w:tc>
        <w:tc>
          <w:tcPr>
            <w:tcW w:w="910" w:type="dxa"/>
          </w:tcPr>
          <w:p w:rsidR="00161042" w:rsidRPr="00846C6E" w:rsidRDefault="00161042" w:rsidP="00846C6E">
            <w:pPr>
              <w:pStyle w:val="Footer"/>
              <w:tabs>
                <w:tab w:val="clear" w:pos="4320"/>
                <w:tab w:val="clear" w:pos="8640"/>
              </w:tabs>
              <w:rPr>
                <w:rFonts w:cs="Tahoma"/>
              </w:rPr>
            </w:pPr>
            <w:r>
              <w:rPr>
                <w:rFonts w:cs="Tahoma"/>
              </w:rPr>
              <w:t>2</w:t>
            </w:r>
          </w:p>
        </w:tc>
        <w:tc>
          <w:tcPr>
            <w:tcW w:w="825" w:type="dxa"/>
          </w:tcPr>
          <w:p w:rsidR="00161042" w:rsidRPr="00846C6E" w:rsidRDefault="00161042" w:rsidP="00846C6E">
            <w:pPr>
              <w:pStyle w:val="Footer"/>
              <w:tabs>
                <w:tab w:val="clear" w:pos="4320"/>
                <w:tab w:val="clear" w:pos="8640"/>
              </w:tabs>
              <w:rPr>
                <w:rFonts w:cs="Tahoma"/>
              </w:rPr>
            </w:pPr>
            <w:r w:rsidRPr="00846C6E">
              <w:rPr>
                <w:rFonts w:cs="Tahoma"/>
              </w:rPr>
              <w:t>String</w:t>
            </w:r>
          </w:p>
        </w:tc>
        <w:tc>
          <w:tcPr>
            <w:tcW w:w="5080" w:type="dxa"/>
          </w:tcPr>
          <w:p w:rsidR="00FF23FB" w:rsidRPr="00846C6E" w:rsidRDefault="00161042" w:rsidP="00185004">
            <w:pPr>
              <w:pStyle w:val="Footer"/>
              <w:tabs>
                <w:tab w:val="clear" w:pos="4320"/>
                <w:tab w:val="clear" w:pos="8640"/>
              </w:tabs>
              <w:rPr>
                <w:rFonts w:cs="Tahoma"/>
              </w:rPr>
            </w:pPr>
            <w:r>
              <w:rPr>
                <w:rFonts w:cs="Tahoma"/>
              </w:rPr>
              <w:t xml:space="preserve">The field </w:t>
            </w:r>
            <w:r w:rsidR="00185004">
              <w:rPr>
                <w:rFonts w:cs="Tahoma"/>
              </w:rPr>
              <w:t>will always be populated with XX</w:t>
            </w:r>
          </w:p>
        </w:tc>
      </w:tr>
      <w:tr w:rsidR="00161042" w:rsidRPr="00846C6E" w:rsidTr="00161042">
        <w:tc>
          <w:tcPr>
            <w:tcW w:w="613" w:type="dxa"/>
          </w:tcPr>
          <w:p w:rsidR="00161042" w:rsidRPr="00846C6E" w:rsidRDefault="00161042" w:rsidP="002025C2">
            <w:pPr>
              <w:rPr>
                <w:rFonts w:cs="Tahoma"/>
              </w:rPr>
            </w:pPr>
            <w:r>
              <w:rPr>
                <w:rFonts w:cs="Tahoma"/>
              </w:rPr>
              <w:t xml:space="preserve">3. </w:t>
            </w:r>
          </w:p>
        </w:tc>
        <w:tc>
          <w:tcPr>
            <w:tcW w:w="1410" w:type="dxa"/>
          </w:tcPr>
          <w:p w:rsidR="00161042" w:rsidRPr="00846C6E" w:rsidRDefault="00161042" w:rsidP="002025C2">
            <w:pPr>
              <w:rPr>
                <w:rFonts w:cs="Tahoma"/>
                <w:szCs w:val="18"/>
              </w:rPr>
            </w:pPr>
            <w:r>
              <w:rPr>
                <w:rFonts w:cs="Tahoma"/>
                <w:szCs w:val="18"/>
              </w:rPr>
              <w:t>Process Code</w:t>
            </w:r>
          </w:p>
        </w:tc>
        <w:tc>
          <w:tcPr>
            <w:tcW w:w="910" w:type="dxa"/>
          </w:tcPr>
          <w:p w:rsidR="00161042" w:rsidRDefault="00161042" w:rsidP="00846C6E">
            <w:pPr>
              <w:pStyle w:val="Footer"/>
              <w:tabs>
                <w:tab w:val="clear" w:pos="4320"/>
                <w:tab w:val="clear" w:pos="8640"/>
              </w:tabs>
              <w:rPr>
                <w:rFonts w:cs="Tahoma"/>
              </w:rPr>
            </w:pPr>
          </w:p>
        </w:tc>
        <w:tc>
          <w:tcPr>
            <w:tcW w:w="825" w:type="dxa"/>
          </w:tcPr>
          <w:p w:rsidR="00161042" w:rsidRPr="00846C6E" w:rsidRDefault="00161042" w:rsidP="00846C6E">
            <w:pPr>
              <w:pStyle w:val="Footer"/>
              <w:tabs>
                <w:tab w:val="clear" w:pos="4320"/>
                <w:tab w:val="clear" w:pos="8640"/>
              </w:tabs>
              <w:rPr>
                <w:rFonts w:cs="Tahoma"/>
              </w:rPr>
            </w:pPr>
            <w:r>
              <w:rPr>
                <w:rFonts w:cs="Tahoma"/>
              </w:rPr>
              <w:t>String</w:t>
            </w:r>
          </w:p>
        </w:tc>
        <w:tc>
          <w:tcPr>
            <w:tcW w:w="5080" w:type="dxa"/>
          </w:tcPr>
          <w:p w:rsidR="00161042" w:rsidRDefault="00161042" w:rsidP="00BB4517">
            <w:pPr>
              <w:pStyle w:val="Footer"/>
              <w:tabs>
                <w:tab w:val="clear" w:pos="4320"/>
                <w:tab w:val="clear" w:pos="8640"/>
              </w:tabs>
              <w:rPr>
                <w:rFonts w:cs="Tahoma"/>
              </w:rPr>
            </w:pPr>
            <w:r w:rsidRPr="005674D3">
              <w:rPr>
                <w:rFonts w:cs="Tahoma"/>
              </w:rPr>
              <w:t>A = Add/C = Change /D = delete</w:t>
            </w:r>
            <w:r>
              <w:rPr>
                <w:rFonts w:cs="Tahoma"/>
              </w:rPr>
              <w:t xml:space="preserve">. </w:t>
            </w:r>
            <w:r>
              <w:rPr>
                <w:rFonts w:cs="Tahoma"/>
              </w:rPr>
              <w:br/>
            </w:r>
            <w:r w:rsidRPr="00BB4517">
              <w:rPr>
                <w:rFonts w:cs="Tahoma"/>
              </w:rPr>
              <w:t>Sterling recommends we get a delta load and not full refresh. Sterling will ignore the process code in case this is a full refresh.</w:t>
            </w:r>
            <w:r w:rsidR="006E7591">
              <w:rPr>
                <w:rFonts w:cs="Tahoma"/>
              </w:rPr>
              <w:t xml:space="preserve"> Deletes will need to be handled manually.</w:t>
            </w:r>
          </w:p>
        </w:tc>
      </w:tr>
      <w:tr w:rsidR="00161042" w:rsidRPr="00846C6E" w:rsidTr="00161042">
        <w:tc>
          <w:tcPr>
            <w:tcW w:w="613" w:type="dxa"/>
          </w:tcPr>
          <w:p w:rsidR="00161042" w:rsidRDefault="00161042" w:rsidP="002025C2">
            <w:pPr>
              <w:rPr>
                <w:rFonts w:cs="Tahoma"/>
              </w:rPr>
            </w:pPr>
            <w:r>
              <w:rPr>
                <w:rFonts w:cs="Tahoma"/>
              </w:rPr>
              <w:t>4.</w:t>
            </w:r>
          </w:p>
        </w:tc>
        <w:tc>
          <w:tcPr>
            <w:tcW w:w="1410" w:type="dxa"/>
          </w:tcPr>
          <w:p w:rsidR="00161042" w:rsidRDefault="00161042" w:rsidP="002025C2">
            <w:pPr>
              <w:rPr>
                <w:rFonts w:cs="Tahoma"/>
                <w:szCs w:val="18"/>
              </w:rPr>
            </w:pPr>
            <w:r>
              <w:rPr>
                <w:rFonts w:cs="Tahoma"/>
                <w:szCs w:val="18"/>
              </w:rPr>
              <w:t>Division Number</w:t>
            </w:r>
          </w:p>
        </w:tc>
        <w:tc>
          <w:tcPr>
            <w:tcW w:w="910" w:type="dxa"/>
          </w:tcPr>
          <w:p w:rsidR="00161042" w:rsidRDefault="00161042" w:rsidP="00846C6E">
            <w:pPr>
              <w:pStyle w:val="Footer"/>
              <w:tabs>
                <w:tab w:val="clear" w:pos="4320"/>
                <w:tab w:val="clear" w:pos="8640"/>
              </w:tabs>
              <w:rPr>
                <w:rFonts w:cs="Tahoma"/>
              </w:rPr>
            </w:pPr>
          </w:p>
        </w:tc>
        <w:tc>
          <w:tcPr>
            <w:tcW w:w="825" w:type="dxa"/>
          </w:tcPr>
          <w:p w:rsidR="00161042" w:rsidRPr="00846C6E" w:rsidRDefault="00161042" w:rsidP="00846C6E">
            <w:pPr>
              <w:pStyle w:val="Footer"/>
              <w:tabs>
                <w:tab w:val="clear" w:pos="4320"/>
                <w:tab w:val="clear" w:pos="8640"/>
              </w:tabs>
              <w:rPr>
                <w:rFonts w:cs="Tahoma"/>
              </w:rPr>
            </w:pPr>
            <w:r>
              <w:rPr>
                <w:rFonts w:cs="Tahoma"/>
              </w:rPr>
              <w:t>String</w:t>
            </w:r>
          </w:p>
        </w:tc>
        <w:tc>
          <w:tcPr>
            <w:tcW w:w="5080" w:type="dxa"/>
          </w:tcPr>
          <w:p w:rsidR="00161042" w:rsidRDefault="00161042" w:rsidP="009759B4">
            <w:pPr>
              <w:pStyle w:val="Footer"/>
              <w:tabs>
                <w:tab w:val="clear" w:pos="4320"/>
                <w:tab w:val="clear" w:pos="8640"/>
              </w:tabs>
              <w:rPr>
                <w:rFonts w:cs="Tahoma"/>
              </w:rPr>
            </w:pPr>
            <w:r>
              <w:rPr>
                <w:rFonts w:cs="Tahoma"/>
              </w:rPr>
              <w:t>Division code for the primary.</w:t>
            </w:r>
          </w:p>
          <w:p w:rsidR="00161042" w:rsidRDefault="00161042" w:rsidP="009759B4">
            <w:pPr>
              <w:pStyle w:val="Footer"/>
              <w:tabs>
                <w:tab w:val="clear" w:pos="4320"/>
                <w:tab w:val="clear" w:pos="8640"/>
              </w:tabs>
              <w:rPr>
                <w:rFonts w:cs="Tahoma"/>
              </w:rPr>
            </w:pPr>
          </w:p>
          <w:p w:rsidR="00161042" w:rsidRDefault="00161042" w:rsidP="009759B4">
            <w:pPr>
              <w:pStyle w:val="Footer"/>
              <w:tabs>
                <w:tab w:val="clear" w:pos="4320"/>
                <w:tab w:val="clear" w:pos="8640"/>
              </w:tabs>
              <w:rPr>
                <w:rFonts w:cs="Tahoma"/>
              </w:rPr>
            </w:pPr>
          </w:p>
          <w:p w:rsidR="00161042" w:rsidRDefault="00161042" w:rsidP="009759B4">
            <w:pPr>
              <w:pStyle w:val="Footer"/>
              <w:tabs>
                <w:tab w:val="clear" w:pos="4320"/>
                <w:tab w:val="clear" w:pos="8640"/>
              </w:tabs>
              <w:rPr>
                <w:rFonts w:cs="Tahoma"/>
              </w:rPr>
            </w:pPr>
          </w:p>
          <w:p w:rsidR="00161042" w:rsidRDefault="00161042" w:rsidP="009759B4">
            <w:pPr>
              <w:pStyle w:val="Footer"/>
              <w:tabs>
                <w:tab w:val="clear" w:pos="4320"/>
                <w:tab w:val="clear" w:pos="8640"/>
              </w:tabs>
              <w:rPr>
                <w:rFonts w:cs="Tahoma"/>
              </w:rPr>
            </w:pPr>
          </w:p>
          <w:p w:rsidR="00161042" w:rsidRDefault="00161042" w:rsidP="009759B4">
            <w:pPr>
              <w:pStyle w:val="Footer"/>
              <w:tabs>
                <w:tab w:val="clear" w:pos="4320"/>
                <w:tab w:val="clear" w:pos="8640"/>
              </w:tabs>
              <w:rPr>
                <w:rFonts w:cs="Tahoma"/>
              </w:rPr>
            </w:pPr>
          </w:p>
          <w:p w:rsidR="00161042" w:rsidRDefault="00161042" w:rsidP="009759B4">
            <w:pPr>
              <w:pStyle w:val="Footer"/>
              <w:tabs>
                <w:tab w:val="clear" w:pos="4320"/>
                <w:tab w:val="clear" w:pos="8640"/>
              </w:tabs>
              <w:rPr>
                <w:rFonts w:cs="Tahoma"/>
              </w:rPr>
            </w:pPr>
          </w:p>
          <w:p w:rsidR="00161042" w:rsidRDefault="00161042" w:rsidP="009759B4">
            <w:pPr>
              <w:pStyle w:val="Footer"/>
              <w:tabs>
                <w:tab w:val="clear" w:pos="4320"/>
                <w:tab w:val="clear" w:pos="8640"/>
              </w:tabs>
              <w:rPr>
                <w:rFonts w:cs="Tahoma"/>
              </w:rPr>
            </w:pPr>
          </w:p>
          <w:p w:rsidR="00161042" w:rsidRDefault="00161042" w:rsidP="009759B4">
            <w:pPr>
              <w:pStyle w:val="Footer"/>
              <w:tabs>
                <w:tab w:val="clear" w:pos="4320"/>
                <w:tab w:val="clear" w:pos="8640"/>
              </w:tabs>
              <w:rPr>
                <w:rFonts w:cs="Tahoma"/>
              </w:rPr>
            </w:pPr>
          </w:p>
          <w:p w:rsidR="00161042" w:rsidRDefault="00161042" w:rsidP="009759B4">
            <w:pPr>
              <w:pStyle w:val="Footer"/>
              <w:tabs>
                <w:tab w:val="clear" w:pos="4320"/>
                <w:tab w:val="clear" w:pos="8640"/>
              </w:tabs>
              <w:rPr>
                <w:rFonts w:cs="Tahoma"/>
              </w:rPr>
            </w:pPr>
          </w:p>
          <w:p w:rsidR="00161042" w:rsidRDefault="00161042" w:rsidP="009759B4">
            <w:pPr>
              <w:pStyle w:val="Footer"/>
              <w:tabs>
                <w:tab w:val="clear" w:pos="4320"/>
                <w:tab w:val="clear" w:pos="8640"/>
              </w:tabs>
              <w:rPr>
                <w:rFonts w:cs="Tahoma"/>
              </w:rPr>
            </w:pPr>
          </w:p>
          <w:p w:rsidR="00161042" w:rsidRDefault="00161042" w:rsidP="009759B4">
            <w:pPr>
              <w:pStyle w:val="Footer"/>
              <w:tabs>
                <w:tab w:val="clear" w:pos="4320"/>
                <w:tab w:val="clear" w:pos="8640"/>
              </w:tabs>
              <w:rPr>
                <w:rFonts w:cs="Tahoma"/>
              </w:rPr>
            </w:pPr>
          </w:p>
          <w:p w:rsidR="00161042" w:rsidRDefault="00161042" w:rsidP="009759B4">
            <w:pPr>
              <w:pStyle w:val="Footer"/>
              <w:tabs>
                <w:tab w:val="clear" w:pos="4320"/>
                <w:tab w:val="clear" w:pos="8640"/>
              </w:tabs>
              <w:rPr>
                <w:rFonts w:cs="Tahoma"/>
              </w:rPr>
            </w:pPr>
          </w:p>
          <w:p w:rsidR="00161042" w:rsidRDefault="00161042" w:rsidP="009759B4">
            <w:pPr>
              <w:pStyle w:val="Footer"/>
              <w:tabs>
                <w:tab w:val="clear" w:pos="4320"/>
                <w:tab w:val="clear" w:pos="8640"/>
              </w:tabs>
              <w:rPr>
                <w:rFonts w:cs="Tahoma"/>
              </w:rPr>
            </w:pPr>
          </w:p>
        </w:tc>
      </w:tr>
      <w:tr w:rsidR="00161042" w:rsidRPr="00846C6E" w:rsidTr="00161042">
        <w:tc>
          <w:tcPr>
            <w:tcW w:w="613" w:type="dxa"/>
          </w:tcPr>
          <w:p w:rsidR="00161042" w:rsidRDefault="00161042" w:rsidP="002025C2">
            <w:pPr>
              <w:rPr>
                <w:rFonts w:cs="Tahoma"/>
              </w:rPr>
            </w:pPr>
            <w:r>
              <w:rPr>
                <w:rFonts w:cs="Tahoma"/>
              </w:rPr>
              <w:t>5.</w:t>
            </w:r>
          </w:p>
        </w:tc>
        <w:tc>
          <w:tcPr>
            <w:tcW w:w="1410" w:type="dxa"/>
          </w:tcPr>
          <w:p w:rsidR="00161042" w:rsidRDefault="00161042" w:rsidP="002025C2">
            <w:pPr>
              <w:rPr>
                <w:rFonts w:cs="Tahoma"/>
                <w:szCs w:val="18"/>
              </w:rPr>
            </w:pPr>
            <w:r>
              <w:rPr>
                <w:rFonts w:cs="Tahoma"/>
                <w:szCs w:val="18"/>
              </w:rPr>
              <w:t>Division Name</w:t>
            </w:r>
          </w:p>
        </w:tc>
        <w:tc>
          <w:tcPr>
            <w:tcW w:w="910" w:type="dxa"/>
          </w:tcPr>
          <w:p w:rsidR="00161042" w:rsidRDefault="00161042" w:rsidP="00846C6E">
            <w:pPr>
              <w:pStyle w:val="Footer"/>
              <w:tabs>
                <w:tab w:val="clear" w:pos="4320"/>
                <w:tab w:val="clear" w:pos="8640"/>
              </w:tabs>
              <w:rPr>
                <w:rFonts w:cs="Tahoma"/>
              </w:rPr>
            </w:pPr>
          </w:p>
        </w:tc>
        <w:tc>
          <w:tcPr>
            <w:tcW w:w="825" w:type="dxa"/>
          </w:tcPr>
          <w:p w:rsidR="00161042" w:rsidRDefault="00161042" w:rsidP="00846C6E">
            <w:pPr>
              <w:pStyle w:val="Footer"/>
              <w:tabs>
                <w:tab w:val="clear" w:pos="4320"/>
                <w:tab w:val="clear" w:pos="8640"/>
              </w:tabs>
              <w:rPr>
                <w:rFonts w:cs="Tahoma"/>
              </w:rPr>
            </w:pPr>
            <w:r>
              <w:rPr>
                <w:rFonts w:cs="Tahoma"/>
              </w:rPr>
              <w:t>String</w:t>
            </w:r>
          </w:p>
        </w:tc>
        <w:tc>
          <w:tcPr>
            <w:tcW w:w="5080" w:type="dxa"/>
          </w:tcPr>
          <w:p w:rsidR="00161042" w:rsidRDefault="00161042" w:rsidP="009759B4">
            <w:pPr>
              <w:pStyle w:val="Footer"/>
              <w:tabs>
                <w:tab w:val="clear" w:pos="4320"/>
                <w:tab w:val="clear" w:pos="8640"/>
              </w:tabs>
              <w:rPr>
                <w:rFonts w:cs="Tahoma"/>
              </w:rPr>
            </w:pPr>
            <w:r>
              <w:rPr>
                <w:rFonts w:cs="Tahoma"/>
              </w:rPr>
              <w:t>Name of the primary division. The name will be cross referenced from this feed where ever necessary – for e.g Stock check returns the division number and not the name. This could be also used in the contact us page.</w:t>
            </w:r>
          </w:p>
          <w:p w:rsidR="00FF23FB" w:rsidRDefault="00FF23FB" w:rsidP="009759B4">
            <w:pPr>
              <w:pStyle w:val="Footer"/>
              <w:tabs>
                <w:tab w:val="clear" w:pos="4320"/>
                <w:tab w:val="clear" w:pos="8640"/>
              </w:tabs>
              <w:rPr>
                <w:rFonts w:cs="Tahoma"/>
              </w:rPr>
            </w:pPr>
          </w:p>
        </w:tc>
      </w:tr>
      <w:tr w:rsidR="00161042" w:rsidRPr="00846C6E" w:rsidTr="00161042">
        <w:tc>
          <w:tcPr>
            <w:tcW w:w="613" w:type="dxa"/>
          </w:tcPr>
          <w:p w:rsidR="00161042" w:rsidRDefault="00161042" w:rsidP="002025C2">
            <w:pPr>
              <w:rPr>
                <w:rFonts w:cs="Tahoma"/>
              </w:rPr>
            </w:pPr>
            <w:r>
              <w:rPr>
                <w:rFonts w:cs="Tahoma"/>
              </w:rPr>
              <w:t>6.</w:t>
            </w:r>
          </w:p>
        </w:tc>
        <w:tc>
          <w:tcPr>
            <w:tcW w:w="1410" w:type="dxa"/>
          </w:tcPr>
          <w:p w:rsidR="00161042" w:rsidRDefault="00161042" w:rsidP="002025C2">
            <w:pPr>
              <w:rPr>
                <w:rFonts w:cs="Tahoma"/>
                <w:szCs w:val="18"/>
              </w:rPr>
            </w:pPr>
            <w:r>
              <w:rPr>
                <w:rFonts w:cs="Tahoma"/>
                <w:szCs w:val="18"/>
              </w:rPr>
              <w:t>Address1</w:t>
            </w:r>
          </w:p>
        </w:tc>
        <w:tc>
          <w:tcPr>
            <w:tcW w:w="910" w:type="dxa"/>
          </w:tcPr>
          <w:p w:rsidR="00161042" w:rsidRDefault="00161042" w:rsidP="00846C6E">
            <w:pPr>
              <w:pStyle w:val="Footer"/>
              <w:tabs>
                <w:tab w:val="clear" w:pos="4320"/>
                <w:tab w:val="clear" w:pos="8640"/>
              </w:tabs>
              <w:rPr>
                <w:rFonts w:cs="Tahoma"/>
              </w:rPr>
            </w:pPr>
          </w:p>
        </w:tc>
        <w:tc>
          <w:tcPr>
            <w:tcW w:w="825" w:type="dxa"/>
          </w:tcPr>
          <w:p w:rsidR="00161042" w:rsidRDefault="00161042" w:rsidP="00846C6E">
            <w:pPr>
              <w:pStyle w:val="Footer"/>
              <w:tabs>
                <w:tab w:val="clear" w:pos="4320"/>
                <w:tab w:val="clear" w:pos="8640"/>
              </w:tabs>
              <w:rPr>
                <w:rFonts w:cs="Tahoma"/>
              </w:rPr>
            </w:pPr>
            <w:r>
              <w:rPr>
                <w:rFonts w:cs="Tahoma"/>
              </w:rPr>
              <w:t>String</w:t>
            </w:r>
          </w:p>
        </w:tc>
        <w:tc>
          <w:tcPr>
            <w:tcW w:w="5080" w:type="dxa"/>
          </w:tcPr>
          <w:p w:rsidR="00161042" w:rsidRDefault="00161042" w:rsidP="009759B4">
            <w:pPr>
              <w:pStyle w:val="Footer"/>
              <w:tabs>
                <w:tab w:val="clear" w:pos="4320"/>
                <w:tab w:val="clear" w:pos="8640"/>
              </w:tabs>
              <w:rPr>
                <w:rFonts w:cs="Tahoma"/>
              </w:rPr>
            </w:pPr>
            <w:r>
              <w:rPr>
                <w:rFonts w:cs="Tahoma"/>
              </w:rPr>
              <w:t>Address1 for the primary division.</w:t>
            </w:r>
          </w:p>
        </w:tc>
      </w:tr>
      <w:tr w:rsidR="00161042" w:rsidRPr="00846C6E" w:rsidTr="00161042">
        <w:tc>
          <w:tcPr>
            <w:tcW w:w="613" w:type="dxa"/>
          </w:tcPr>
          <w:p w:rsidR="00161042" w:rsidRDefault="00161042" w:rsidP="002025C2">
            <w:pPr>
              <w:rPr>
                <w:rFonts w:cs="Tahoma"/>
              </w:rPr>
            </w:pPr>
            <w:r>
              <w:rPr>
                <w:rFonts w:cs="Tahoma"/>
              </w:rPr>
              <w:t>7.</w:t>
            </w:r>
          </w:p>
        </w:tc>
        <w:tc>
          <w:tcPr>
            <w:tcW w:w="1410" w:type="dxa"/>
          </w:tcPr>
          <w:p w:rsidR="00161042" w:rsidRDefault="00161042" w:rsidP="002025C2">
            <w:pPr>
              <w:rPr>
                <w:rFonts w:cs="Tahoma"/>
                <w:szCs w:val="18"/>
              </w:rPr>
            </w:pPr>
            <w:r>
              <w:rPr>
                <w:rFonts w:cs="Tahoma"/>
                <w:szCs w:val="18"/>
              </w:rPr>
              <w:t>Address2</w:t>
            </w:r>
          </w:p>
        </w:tc>
        <w:tc>
          <w:tcPr>
            <w:tcW w:w="910" w:type="dxa"/>
          </w:tcPr>
          <w:p w:rsidR="00161042" w:rsidRDefault="00161042" w:rsidP="00846C6E">
            <w:pPr>
              <w:pStyle w:val="Footer"/>
              <w:tabs>
                <w:tab w:val="clear" w:pos="4320"/>
                <w:tab w:val="clear" w:pos="8640"/>
              </w:tabs>
              <w:rPr>
                <w:rFonts w:cs="Tahoma"/>
              </w:rPr>
            </w:pPr>
          </w:p>
        </w:tc>
        <w:tc>
          <w:tcPr>
            <w:tcW w:w="825" w:type="dxa"/>
          </w:tcPr>
          <w:p w:rsidR="00161042" w:rsidRDefault="00161042" w:rsidP="00846C6E">
            <w:pPr>
              <w:pStyle w:val="Footer"/>
              <w:tabs>
                <w:tab w:val="clear" w:pos="4320"/>
                <w:tab w:val="clear" w:pos="8640"/>
              </w:tabs>
              <w:rPr>
                <w:rFonts w:cs="Tahoma"/>
              </w:rPr>
            </w:pPr>
            <w:r>
              <w:rPr>
                <w:rFonts w:cs="Tahoma"/>
              </w:rPr>
              <w:t>String</w:t>
            </w:r>
          </w:p>
        </w:tc>
        <w:tc>
          <w:tcPr>
            <w:tcW w:w="5080" w:type="dxa"/>
          </w:tcPr>
          <w:p w:rsidR="00161042" w:rsidRDefault="00161042" w:rsidP="00194BDD">
            <w:pPr>
              <w:pStyle w:val="Footer"/>
              <w:tabs>
                <w:tab w:val="clear" w:pos="4320"/>
                <w:tab w:val="clear" w:pos="8640"/>
              </w:tabs>
              <w:rPr>
                <w:rFonts w:cs="Tahoma"/>
              </w:rPr>
            </w:pPr>
            <w:r>
              <w:rPr>
                <w:rFonts w:cs="Tahoma"/>
              </w:rPr>
              <w:t>Address2 for the primary division.</w:t>
            </w:r>
          </w:p>
        </w:tc>
      </w:tr>
      <w:tr w:rsidR="00161042" w:rsidRPr="00846C6E" w:rsidTr="00161042">
        <w:tc>
          <w:tcPr>
            <w:tcW w:w="613" w:type="dxa"/>
          </w:tcPr>
          <w:p w:rsidR="00161042" w:rsidRDefault="00161042" w:rsidP="00D976F6">
            <w:pPr>
              <w:rPr>
                <w:rFonts w:cs="Tahoma"/>
              </w:rPr>
            </w:pPr>
            <w:r>
              <w:rPr>
                <w:rFonts w:cs="Tahoma"/>
              </w:rPr>
              <w:t>8.</w:t>
            </w:r>
          </w:p>
        </w:tc>
        <w:tc>
          <w:tcPr>
            <w:tcW w:w="1410" w:type="dxa"/>
          </w:tcPr>
          <w:p w:rsidR="00161042" w:rsidRDefault="00161042" w:rsidP="002025C2">
            <w:pPr>
              <w:rPr>
                <w:rFonts w:cs="Tahoma"/>
                <w:szCs w:val="18"/>
              </w:rPr>
            </w:pPr>
            <w:r>
              <w:rPr>
                <w:rFonts w:cs="Tahoma"/>
                <w:szCs w:val="18"/>
              </w:rPr>
              <w:t>Address3</w:t>
            </w:r>
          </w:p>
        </w:tc>
        <w:tc>
          <w:tcPr>
            <w:tcW w:w="910" w:type="dxa"/>
          </w:tcPr>
          <w:p w:rsidR="00161042" w:rsidRDefault="00161042" w:rsidP="00846C6E">
            <w:pPr>
              <w:pStyle w:val="Footer"/>
              <w:tabs>
                <w:tab w:val="clear" w:pos="4320"/>
                <w:tab w:val="clear" w:pos="8640"/>
              </w:tabs>
              <w:rPr>
                <w:rFonts w:cs="Tahoma"/>
              </w:rPr>
            </w:pPr>
          </w:p>
        </w:tc>
        <w:tc>
          <w:tcPr>
            <w:tcW w:w="825" w:type="dxa"/>
          </w:tcPr>
          <w:p w:rsidR="00161042" w:rsidRDefault="00161042" w:rsidP="00846C6E">
            <w:pPr>
              <w:pStyle w:val="Footer"/>
              <w:tabs>
                <w:tab w:val="clear" w:pos="4320"/>
                <w:tab w:val="clear" w:pos="8640"/>
              </w:tabs>
              <w:rPr>
                <w:rFonts w:cs="Tahoma"/>
              </w:rPr>
            </w:pPr>
            <w:r>
              <w:rPr>
                <w:rFonts w:cs="Tahoma"/>
              </w:rPr>
              <w:t>String</w:t>
            </w:r>
          </w:p>
        </w:tc>
        <w:tc>
          <w:tcPr>
            <w:tcW w:w="5080" w:type="dxa"/>
          </w:tcPr>
          <w:p w:rsidR="00161042" w:rsidRDefault="00161042" w:rsidP="00194BDD">
            <w:pPr>
              <w:pStyle w:val="Footer"/>
              <w:tabs>
                <w:tab w:val="clear" w:pos="4320"/>
                <w:tab w:val="clear" w:pos="8640"/>
              </w:tabs>
              <w:rPr>
                <w:rFonts w:cs="Tahoma"/>
              </w:rPr>
            </w:pPr>
            <w:r>
              <w:rPr>
                <w:rFonts w:cs="Tahoma"/>
              </w:rPr>
              <w:t>Address3 for the primary division.</w:t>
            </w:r>
          </w:p>
        </w:tc>
      </w:tr>
      <w:tr w:rsidR="00161042" w:rsidRPr="00846C6E" w:rsidTr="00161042">
        <w:tc>
          <w:tcPr>
            <w:tcW w:w="613" w:type="dxa"/>
          </w:tcPr>
          <w:p w:rsidR="00161042" w:rsidRDefault="00161042" w:rsidP="00D976F6">
            <w:pPr>
              <w:rPr>
                <w:rFonts w:cs="Tahoma"/>
              </w:rPr>
            </w:pPr>
            <w:r>
              <w:rPr>
                <w:rFonts w:cs="Tahoma"/>
              </w:rPr>
              <w:t>9.</w:t>
            </w:r>
          </w:p>
        </w:tc>
        <w:tc>
          <w:tcPr>
            <w:tcW w:w="1410" w:type="dxa"/>
          </w:tcPr>
          <w:p w:rsidR="00161042" w:rsidRDefault="00161042" w:rsidP="002025C2">
            <w:pPr>
              <w:rPr>
                <w:rFonts w:cs="Tahoma"/>
                <w:szCs w:val="18"/>
              </w:rPr>
            </w:pPr>
            <w:r>
              <w:rPr>
                <w:rFonts w:cs="Tahoma"/>
                <w:szCs w:val="18"/>
              </w:rPr>
              <w:t>City</w:t>
            </w:r>
          </w:p>
        </w:tc>
        <w:tc>
          <w:tcPr>
            <w:tcW w:w="910" w:type="dxa"/>
          </w:tcPr>
          <w:p w:rsidR="00161042" w:rsidRDefault="00161042" w:rsidP="00846C6E">
            <w:pPr>
              <w:pStyle w:val="Footer"/>
              <w:tabs>
                <w:tab w:val="clear" w:pos="4320"/>
                <w:tab w:val="clear" w:pos="8640"/>
              </w:tabs>
              <w:rPr>
                <w:rFonts w:cs="Tahoma"/>
              </w:rPr>
            </w:pPr>
          </w:p>
        </w:tc>
        <w:tc>
          <w:tcPr>
            <w:tcW w:w="825" w:type="dxa"/>
          </w:tcPr>
          <w:p w:rsidR="00161042" w:rsidRDefault="00161042" w:rsidP="00846C6E">
            <w:pPr>
              <w:pStyle w:val="Footer"/>
              <w:tabs>
                <w:tab w:val="clear" w:pos="4320"/>
                <w:tab w:val="clear" w:pos="8640"/>
              </w:tabs>
              <w:rPr>
                <w:rFonts w:cs="Tahoma"/>
              </w:rPr>
            </w:pPr>
            <w:r>
              <w:rPr>
                <w:rFonts w:cs="Tahoma"/>
              </w:rPr>
              <w:t>String</w:t>
            </w:r>
          </w:p>
        </w:tc>
        <w:tc>
          <w:tcPr>
            <w:tcW w:w="5080" w:type="dxa"/>
          </w:tcPr>
          <w:p w:rsidR="00161042" w:rsidRDefault="00161042" w:rsidP="00194BDD">
            <w:pPr>
              <w:pStyle w:val="Footer"/>
              <w:tabs>
                <w:tab w:val="clear" w:pos="4320"/>
                <w:tab w:val="clear" w:pos="8640"/>
              </w:tabs>
              <w:rPr>
                <w:rFonts w:cs="Tahoma"/>
              </w:rPr>
            </w:pPr>
            <w:r>
              <w:rPr>
                <w:rFonts w:cs="Tahoma"/>
              </w:rPr>
              <w:t>City for the primary division.</w:t>
            </w:r>
          </w:p>
        </w:tc>
      </w:tr>
      <w:tr w:rsidR="00161042" w:rsidRPr="00846C6E" w:rsidTr="00161042">
        <w:tc>
          <w:tcPr>
            <w:tcW w:w="613" w:type="dxa"/>
          </w:tcPr>
          <w:p w:rsidR="00161042" w:rsidRDefault="00161042" w:rsidP="002025C2">
            <w:pPr>
              <w:rPr>
                <w:rFonts w:cs="Tahoma"/>
              </w:rPr>
            </w:pPr>
            <w:r>
              <w:rPr>
                <w:rFonts w:cs="Tahoma"/>
              </w:rPr>
              <w:t>10.</w:t>
            </w:r>
          </w:p>
        </w:tc>
        <w:tc>
          <w:tcPr>
            <w:tcW w:w="1410" w:type="dxa"/>
          </w:tcPr>
          <w:p w:rsidR="00161042" w:rsidRDefault="00161042" w:rsidP="002025C2">
            <w:pPr>
              <w:rPr>
                <w:rFonts w:cs="Tahoma"/>
                <w:szCs w:val="18"/>
              </w:rPr>
            </w:pPr>
            <w:r>
              <w:rPr>
                <w:rFonts w:cs="Tahoma"/>
                <w:szCs w:val="18"/>
              </w:rPr>
              <w:t>State</w:t>
            </w:r>
          </w:p>
        </w:tc>
        <w:tc>
          <w:tcPr>
            <w:tcW w:w="910" w:type="dxa"/>
          </w:tcPr>
          <w:p w:rsidR="00161042" w:rsidRDefault="00161042" w:rsidP="00846C6E">
            <w:pPr>
              <w:pStyle w:val="Footer"/>
              <w:tabs>
                <w:tab w:val="clear" w:pos="4320"/>
                <w:tab w:val="clear" w:pos="8640"/>
              </w:tabs>
              <w:rPr>
                <w:rFonts w:cs="Tahoma"/>
              </w:rPr>
            </w:pPr>
          </w:p>
        </w:tc>
        <w:tc>
          <w:tcPr>
            <w:tcW w:w="825" w:type="dxa"/>
          </w:tcPr>
          <w:p w:rsidR="00161042" w:rsidRDefault="00161042" w:rsidP="00846C6E">
            <w:pPr>
              <w:pStyle w:val="Footer"/>
              <w:tabs>
                <w:tab w:val="clear" w:pos="4320"/>
                <w:tab w:val="clear" w:pos="8640"/>
              </w:tabs>
              <w:rPr>
                <w:rFonts w:cs="Tahoma"/>
              </w:rPr>
            </w:pPr>
            <w:r>
              <w:rPr>
                <w:rFonts w:cs="Tahoma"/>
              </w:rPr>
              <w:t>String</w:t>
            </w:r>
          </w:p>
        </w:tc>
        <w:tc>
          <w:tcPr>
            <w:tcW w:w="5080" w:type="dxa"/>
          </w:tcPr>
          <w:p w:rsidR="00161042" w:rsidRDefault="00161042" w:rsidP="00194BDD">
            <w:pPr>
              <w:pStyle w:val="Footer"/>
              <w:tabs>
                <w:tab w:val="clear" w:pos="4320"/>
                <w:tab w:val="clear" w:pos="8640"/>
              </w:tabs>
              <w:rPr>
                <w:rFonts w:cs="Tahoma"/>
              </w:rPr>
            </w:pPr>
            <w:r>
              <w:rPr>
                <w:rFonts w:cs="Tahoma"/>
              </w:rPr>
              <w:t>State for the primary division.</w:t>
            </w:r>
          </w:p>
        </w:tc>
      </w:tr>
      <w:tr w:rsidR="00161042" w:rsidRPr="00846C6E" w:rsidTr="00161042">
        <w:tc>
          <w:tcPr>
            <w:tcW w:w="613" w:type="dxa"/>
          </w:tcPr>
          <w:p w:rsidR="00161042" w:rsidRDefault="00161042" w:rsidP="002025C2">
            <w:pPr>
              <w:rPr>
                <w:rFonts w:cs="Tahoma"/>
              </w:rPr>
            </w:pPr>
            <w:r>
              <w:rPr>
                <w:rFonts w:cs="Tahoma"/>
              </w:rPr>
              <w:t>11.</w:t>
            </w:r>
          </w:p>
        </w:tc>
        <w:tc>
          <w:tcPr>
            <w:tcW w:w="1410" w:type="dxa"/>
          </w:tcPr>
          <w:p w:rsidR="00161042" w:rsidRDefault="00161042" w:rsidP="002025C2">
            <w:pPr>
              <w:rPr>
                <w:rFonts w:cs="Tahoma"/>
                <w:szCs w:val="18"/>
              </w:rPr>
            </w:pPr>
            <w:r>
              <w:rPr>
                <w:rFonts w:cs="Tahoma"/>
                <w:szCs w:val="18"/>
              </w:rPr>
              <w:t>ZipCode</w:t>
            </w:r>
          </w:p>
        </w:tc>
        <w:tc>
          <w:tcPr>
            <w:tcW w:w="910" w:type="dxa"/>
          </w:tcPr>
          <w:p w:rsidR="00161042" w:rsidRDefault="00161042" w:rsidP="00846C6E">
            <w:pPr>
              <w:pStyle w:val="Footer"/>
              <w:tabs>
                <w:tab w:val="clear" w:pos="4320"/>
                <w:tab w:val="clear" w:pos="8640"/>
              </w:tabs>
              <w:rPr>
                <w:rFonts w:cs="Tahoma"/>
              </w:rPr>
            </w:pPr>
          </w:p>
        </w:tc>
        <w:tc>
          <w:tcPr>
            <w:tcW w:w="825" w:type="dxa"/>
          </w:tcPr>
          <w:p w:rsidR="00161042" w:rsidRDefault="00161042" w:rsidP="00846C6E">
            <w:pPr>
              <w:pStyle w:val="Footer"/>
              <w:tabs>
                <w:tab w:val="clear" w:pos="4320"/>
                <w:tab w:val="clear" w:pos="8640"/>
              </w:tabs>
              <w:rPr>
                <w:rFonts w:cs="Tahoma"/>
              </w:rPr>
            </w:pPr>
            <w:r>
              <w:rPr>
                <w:rFonts w:cs="Tahoma"/>
              </w:rPr>
              <w:t>String</w:t>
            </w:r>
          </w:p>
        </w:tc>
        <w:tc>
          <w:tcPr>
            <w:tcW w:w="5080" w:type="dxa"/>
          </w:tcPr>
          <w:p w:rsidR="00161042" w:rsidRDefault="00161042" w:rsidP="00194BDD">
            <w:pPr>
              <w:pStyle w:val="Footer"/>
              <w:tabs>
                <w:tab w:val="clear" w:pos="4320"/>
                <w:tab w:val="clear" w:pos="8640"/>
              </w:tabs>
              <w:rPr>
                <w:rFonts w:cs="Tahoma"/>
              </w:rPr>
            </w:pPr>
            <w:r>
              <w:rPr>
                <w:rFonts w:cs="Tahoma"/>
              </w:rPr>
              <w:t>Zip code for the primary division.</w:t>
            </w:r>
          </w:p>
        </w:tc>
      </w:tr>
      <w:tr w:rsidR="00161042" w:rsidRPr="00846C6E" w:rsidTr="00161042">
        <w:tc>
          <w:tcPr>
            <w:tcW w:w="613" w:type="dxa"/>
          </w:tcPr>
          <w:p w:rsidR="00161042" w:rsidRDefault="00161042" w:rsidP="002025C2">
            <w:pPr>
              <w:rPr>
                <w:rFonts w:cs="Tahoma"/>
              </w:rPr>
            </w:pPr>
            <w:r>
              <w:rPr>
                <w:rFonts w:cs="Tahoma"/>
              </w:rPr>
              <w:t>12.</w:t>
            </w:r>
          </w:p>
        </w:tc>
        <w:tc>
          <w:tcPr>
            <w:tcW w:w="1410" w:type="dxa"/>
          </w:tcPr>
          <w:p w:rsidR="00161042" w:rsidRDefault="00161042" w:rsidP="002025C2">
            <w:pPr>
              <w:rPr>
                <w:rFonts w:cs="Tahoma"/>
                <w:szCs w:val="18"/>
              </w:rPr>
            </w:pPr>
            <w:r>
              <w:rPr>
                <w:rFonts w:cs="Tahoma"/>
                <w:szCs w:val="18"/>
              </w:rPr>
              <w:t>Country Code</w:t>
            </w:r>
          </w:p>
        </w:tc>
        <w:tc>
          <w:tcPr>
            <w:tcW w:w="910" w:type="dxa"/>
          </w:tcPr>
          <w:p w:rsidR="00161042" w:rsidRDefault="00161042" w:rsidP="00846C6E">
            <w:pPr>
              <w:pStyle w:val="Footer"/>
              <w:tabs>
                <w:tab w:val="clear" w:pos="4320"/>
                <w:tab w:val="clear" w:pos="8640"/>
              </w:tabs>
              <w:rPr>
                <w:rFonts w:cs="Tahoma"/>
              </w:rPr>
            </w:pPr>
          </w:p>
        </w:tc>
        <w:tc>
          <w:tcPr>
            <w:tcW w:w="825" w:type="dxa"/>
          </w:tcPr>
          <w:p w:rsidR="00161042" w:rsidRDefault="00161042" w:rsidP="00846C6E">
            <w:pPr>
              <w:pStyle w:val="Footer"/>
              <w:tabs>
                <w:tab w:val="clear" w:pos="4320"/>
                <w:tab w:val="clear" w:pos="8640"/>
              </w:tabs>
              <w:rPr>
                <w:rFonts w:cs="Tahoma"/>
              </w:rPr>
            </w:pPr>
            <w:r>
              <w:rPr>
                <w:rFonts w:cs="Tahoma"/>
              </w:rPr>
              <w:t>String</w:t>
            </w:r>
          </w:p>
        </w:tc>
        <w:tc>
          <w:tcPr>
            <w:tcW w:w="5080" w:type="dxa"/>
          </w:tcPr>
          <w:p w:rsidR="00161042" w:rsidRDefault="00161042" w:rsidP="00194BDD">
            <w:pPr>
              <w:pStyle w:val="Footer"/>
              <w:tabs>
                <w:tab w:val="clear" w:pos="4320"/>
                <w:tab w:val="clear" w:pos="8640"/>
              </w:tabs>
              <w:rPr>
                <w:rFonts w:cs="Tahoma"/>
              </w:rPr>
            </w:pPr>
            <w:r>
              <w:rPr>
                <w:rFonts w:cs="Tahoma"/>
              </w:rPr>
              <w:t>Country Code for the primary division.</w:t>
            </w:r>
          </w:p>
        </w:tc>
      </w:tr>
      <w:tr w:rsidR="00161042" w:rsidRPr="00846C6E" w:rsidTr="00161042">
        <w:tc>
          <w:tcPr>
            <w:tcW w:w="613" w:type="dxa"/>
          </w:tcPr>
          <w:p w:rsidR="00161042" w:rsidRDefault="00161042" w:rsidP="002025C2">
            <w:pPr>
              <w:rPr>
                <w:rFonts w:cs="Tahoma"/>
              </w:rPr>
            </w:pPr>
            <w:r>
              <w:rPr>
                <w:rFonts w:cs="Tahoma"/>
              </w:rPr>
              <w:t>13.</w:t>
            </w:r>
          </w:p>
        </w:tc>
        <w:tc>
          <w:tcPr>
            <w:tcW w:w="1410" w:type="dxa"/>
          </w:tcPr>
          <w:p w:rsidR="00161042" w:rsidRDefault="00161042" w:rsidP="002025C2">
            <w:pPr>
              <w:rPr>
                <w:rFonts w:cs="Tahoma"/>
                <w:szCs w:val="18"/>
              </w:rPr>
            </w:pPr>
            <w:r>
              <w:rPr>
                <w:rFonts w:cs="Tahoma"/>
                <w:szCs w:val="18"/>
              </w:rPr>
              <w:t>Division Phone</w:t>
            </w:r>
          </w:p>
        </w:tc>
        <w:tc>
          <w:tcPr>
            <w:tcW w:w="910" w:type="dxa"/>
          </w:tcPr>
          <w:p w:rsidR="00161042" w:rsidRDefault="00161042" w:rsidP="00846C6E">
            <w:pPr>
              <w:pStyle w:val="Footer"/>
              <w:tabs>
                <w:tab w:val="clear" w:pos="4320"/>
                <w:tab w:val="clear" w:pos="8640"/>
              </w:tabs>
              <w:rPr>
                <w:rFonts w:cs="Tahoma"/>
              </w:rPr>
            </w:pPr>
          </w:p>
        </w:tc>
        <w:tc>
          <w:tcPr>
            <w:tcW w:w="825" w:type="dxa"/>
          </w:tcPr>
          <w:p w:rsidR="00161042" w:rsidRDefault="00161042" w:rsidP="00846C6E">
            <w:pPr>
              <w:pStyle w:val="Footer"/>
              <w:tabs>
                <w:tab w:val="clear" w:pos="4320"/>
                <w:tab w:val="clear" w:pos="8640"/>
              </w:tabs>
              <w:rPr>
                <w:rFonts w:cs="Tahoma"/>
              </w:rPr>
            </w:pPr>
            <w:r>
              <w:rPr>
                <w:rFonts w:cs="Tahoma"/>
              </w:rPr>
              <w:t>String</w:t>
            </w:r>
          </w:p>
        </w:tc>
        <w:tc>
          <w:tcPr>
            <w:tcW w:w="5080" w:type="dxa"/>
          </w:tcPr>
          <w:p w:rsidR="00161042" w:rsidRDefault="00161042" w:rsidP="009759B4">
            <w:pPr>
              <w:pStyle w:val="Footer"/>
              <w:tabs>
                <w:tab w:val="clear" w:pos="4320"/>
                <w:tab w:val="clear" w:pos="8640"/>
              </w:tabs>
              <w:rPr>
                <w:rFonts w:cs="Tahoma"/>
              </w:rPr>
            </w:pPr>
            <w:r>
              <w:rPr>
                <w:rFonts w:cs="Tahoma"/>
              </w:rPr>
              <w:t>Phone number for the primary division.</w:t>
            </w:r>
          </w:p>
        </w:tc>
      </w:tr>
      <w:tr w:rsidR="00161042" w:rsidRPr="00846C6E" w:rsidTr="00161042">
        <w:tc>
          <w:tcPr>
            <w:tcW w:w="613" w:type="dxa"/>
          </w:tcPr>
          <w:p w:rsidR="00161042" w:rsidRDefault="00161042" w:rsidP="002025C2">
            <w:pPr>
              <w:rPr>
                <w:rFonts w:cs="Tahoma"/>
              </w:rPr>
            </w:pPr>
            <w:r>
              <w:rPr>
                <w:rFonts w:cs="Tahoma"/>
              </w:rPr>
              <w:t>14.</w:t>
            </w:r>
          </w:p>
        </w:tc>
        <w:tc>
          <w:tcPr>
            <w:tcW w:w="1410" w:type="dxa"/>
          </w:tcPr>
          <w:p w:rsidR="00161042" w:rsidRDefault="00161042" w:rsidP="002025C2">
            <w:pPr>
              <w:rPr>
                <w:rFonts w:cs="Tahoma"/>
                <w:szCs w:val="18"/>
              </w:rPr>
            </w:pPr>
            <w:r>
              <w:rPr>
                <w:rFonts w:cs="Tahoma"/>
                <w:szCs w:val="18"/>
              </w:rPr>
              <w:t>Division Fax</w:t>
            </w:r>
          </w:p>
        </w:tc>
        <w:tc>
          <w:tcPr>
            <w:tcW w:w="910" w:type="dxa"/>
          </w:tcPr>
          <w:p w:rsidR="00161042" w:rsidRDefault="00161042" w:rsidP="00846C6E">
            <w:pPr>
              <w:pStyle w:val="Footer"/>
              <w:tabs>
                <w:tab w:val="clear" w:pos="4320"/>
                <w:tab w:val="clear" w:pos="8640"/>
              </w:tabs>
              <w:rPr>
                <w:rFonts w:cs="Tahoma"/>
              </w:rPr>
            </w:pPr>
          </w:p>
        </w:tc>
        <w:tc>
          <w:tcPr>
            <w:tcW w:w="825" w:type="dxa"/>
          </w:tcPr>
          <w:p w:rsidR="00161042" w:rsidRDefault="00161042" w:rsidP="00846C6E">
            <w:pPr>
              <w:pStyle w:val="Footer"/>
              <w:tabs>
                <w:tab w:val="clear" w:pos="4320"/>
                <w:tab w:val="clear" w:pos="8640"/>
              </w:tabs>
              <w:rPr>
                <w:rFonts w:cs="Tahoma"/>
              </w:rPr>
            </w:pPr>
            <w:r>
              <w:rPr>
                <w:rFonts w:cs="Tahoma"/>
              </w:rPr>
              <w:t>String</w:t>
            </w:r>
          </w:p>
        </w:tc>
        <w:tc>
          <w:tcPr>
            <w:tcW w:w="5080" w:type="dxa"/>
          </w:tcPr>
          <w:p w:rsidR="00161042" w:rsidRDefault="00161042" w:rsidP="009759B4">
            <w:pPr>
              <w:pStyle w:val="Footer"/>
              <w:tabs>
                <w:tab w:val="clear" w:pos="4320"/>
                <w:tab w:val="clear" w:pos="8640"/>
              </w:tabs>
              <w:rPr>
                <w:rFonts w:cs="Tahoma"/>
              </w:rPr>
            </w:pPr>
            <w:r>
              <w:rPr>
                <w:rFonts w:cs="Tahoma"/>
              </w:rPr>
              <w:t>Fax number for the primary division.</w:t>
            </w:r>
          </w:p>
        </w:tc>
      </w:tr>
      <w:tr w:rsidR="00161042" w:rsidRPr="00846C6E" w:rsidTr="00161042">
        <w:tc>
          <w:tcPr>
            <w:tcW w:w="613" w:type="dxa"/>
          </w:tcPr>
          <w:p w:rsidR="00161042" w:rsidRDefault="00161042" w:rsidP="002025C2">
            <w:pPr>
              <w:rPr>
                <w:rFonts w:cs="Tahoma"/>
              </w:rPr>
            </w:pPr>
            <w:r>
              <w:rPr>
                <w:rFonts w:cs="Tahoma"/>
              </w:rPr>
              <w:t>15.</w:t>
            </w:r>
          </w:p>
        </w:tc>
        <w:tc>
          <w:tcPr>
            <w:tcW w:w="1410" w:type="dxa"/>
          </w:tcPr>
          <w:p w:rsidR="00161042" w:rsidRDefault="00161042" w:rsidP="002025C2">
            <w:pPr>
              <w:rPr>
                <w:rFonts w:cs="Tahoma"/>
                <w:szCs w:val="18"/>
              </w:rPr>
            </w:pPr>
            <w:r>
              <w:rPr>
                <w:rFonts w:cs="Tahoma"/>
                <w:szCs w:val="18"/>
              </w:rPr>
              <w:t>Currency Code</w:t>
            </w:r>
          </w:p>
        </w:tc>
        <w:tc>
          <w:tcPr>
            <w:tcW w:w="910" w:type="dxa"/>
          </w:tcPr>
          <w:p w:rsidR="00161042" w:rsidRDefault="00161042" w:rsidP="00846C6E">
            <w:pPr>
              <w:pStyle w:val="Footer"/>
              <w:tabs>
                <w:tab w:val="clear" w:pos="4320"/>
                <w:tab w:val="clear" w:pos="8640"/>
              </w:tabs>
              <w:rPr>
                <w:rFonts w:cs="Tahoma"/>
              </w:rPr>
            </w:pPr>
          </w:p>
        </w:tc>
        <w:tc>
          <w:tcPr>
            <w:tcW w:w="825" w:type="dxa"/>
          </w:tcPr>
          <w:p w:rsidR="00161042" w:rsidRDefault="00161042" w:rsidP="00846C6E">
            <w:pPr>
              <w:pStyle w:val="Footer"/>
              <w:tabs>
                <w:tab w:val="clear" w:pos="4320"/>
                <w:tab w:val="clear" w:pos="8640"/>
              </w:tabs>
              <w:rPr>
                <w:rFonts w:cs="Tahoma"/>
              </w:rPr>
            </w:pPr>
            <w:r>
              <w:rPr>
                <w:rFonts w:cs="Tahoma"/>
              </w:rPr>
              <w:t>String</w:t>
            </w:r>
          </w:p>
        </w:tc>
        <w:tc>
          <w:tcPr>
            <w:tcW w:w="5080" w:type="dxa"/>
          </w:tcPr>
          <w:p w:rsidR="00161042" w:rsidRDefault="00161042" w:rsidP="009759B4">
            <w:pPr>
              <w:pStyle w:val="Footer"/>
              <w:tabs>
                <w:tab w:val="clear" w:pos="4320"/>
                <w:tab w:val="clear" w:pos="8640"/>
              </w:tabs>
              <w:rPr>
                <w:rFonts w:cs="Tahoma"/>
              </w:rPr>
            </w:pPr>
            <w:r>
              <w:rPr>
                <w:rFonts w:cs="Tahoma"/>
              </w:rPr>
              <w:t>Currency code for the primary division.</w:t>
            </w:r>
          </w:p>
        </w:tc>
      </w:tr>
      <w:tr w:rsidR="00161042" w:rsidRPr="00846C6E" w:rsidTr="00161042">
        <w:tc>
          <w:tcPr>
            <w:tcW w:w="613" w:type="dxa"/>
          </w:tcPr>
          <w:p w:rsidR="00161042" w:rsidRDefault="00161042" w:rsidP="002025C2">
            <w:pPr>
              <w:rPr>
                <w:rFonts w:cs="Tahoma"/>
              </w:rPr>
            </w:pPr>
            <w:r>
              <w:rPr>
                <w:rFonts w:cs="Tahoma"/>
              </w:rPr>
              <w:t>16.</w:t>
            </w:r>
          </w:p>
        </w:tc>
        <w:tc>
          <w:tcPr>
            <w:tcW w:w="1410" w:type="dxa"/>
          </w:tcPr>
          <w:p w:rsidR="00161042" w:rsidRDefault="00161042" w:rsidP="002025C2">
            <w:pPr>
              <w:rPr>
                <w:rFonts w:cs="Tahoma"/>
                <w:szCs w:val="18"/>
              </w:rPr>
            </w:pPr>
            <w:r>
              <w:rPr>
                <w:rFonts w:cs="Tahoma"/>
                <w:szCs w:val="18"/>
              </w:rPr>
              <w:t>Pricing Warehouse</w:t>
            </w:r>
            <w:ins w:id="127" w:author="IBM_USER" w:date="2010-10-21T16:54:00Z">
              <w:r w:rsidR="0034420A">
                <w:rPr>
                  <w:rFonts w:cs="Tahoma"/>
                  <w:szCs w:val="18"/>
                </w:rPr>
                <w:t xml:space="preserve"> (Code)</w:t>
              </w:r>
            </w:ins>
          </w:p>
        </w:tc>
        <w:tc>
          <w:tcPr>
            <w:tcW w:w="910" w:type="dxa"/>
          </w:tcPr>
          <w:p w:rsidR="00161042" w:rsidRDefault="00161042" w:rsidP="00846C6E">
            <w:pPr>
              <w:pStyle w:val="Footer"/>
              <w:tabs>
                <w:tab w:val="clear" w:pos="4320"/>
                <w:tab w:val="clear" w:pos="8640"/>
              </w:tabs>
              <w:rPr>
                <w:rFonts w:cs="Tahoma"/>
              </w:rPr>
            </w:pPr>
          </w:p>
        </w:tc>
        <w:tc>
          <w:tcPr>
            <w:tcW w:w="825" w:type="dxa"/>
          </w:tcPr>
          <w:p w:rsidR="00161042" w:rsidRDefault="00161042" w:rsidP="00846C6E">
            <w:pPr>
              <w:pStyle w:val="Footer"/>
              <w:tabs>
                <w:tab w:val="clear" w:pos="4320"/>
                <w:tab w:val="clear" w:pos="8640"/>
              </w:tabs>
              <w:rPr>
                <w:rFonts w:cs="Tahoma"/>
              </w:rPr>
            </w:pPr>
            <w:r>
              <w:rPr>
                <w:rFonts w:cs="Tahoma"/>
              </w:rPr>
              <w:t>String</w:t>
            </w:r>
          </w:p>
        </w:tc>
        <w:tc>
          <w:tcPr>
            <w:tcW w:w="5080" w:type="dxa"/>
          </w:tcPr>
          <w:p w:rsidR="00161042" w:rsidRDefault="00161042" w:rsidP="009759B4">
            <w:pPr>
              <w:pStyle w:val="Footer"/>
              <w:tabs>
                <w:tab w:val="clear" w:pos="4320"/>
                <w:tab w:val="clear" w:pos="8640"/>
              </w:tabs>
              <w:rPr>
                <w:rFonts w:cs="Tahoma"/>
              </w:rPr>
            </w:pPr>
            <w:r>
              <w:rPr>
                <w:rFonts w:cs="Tahoma"/>
              </w:rPr>
              <w:t>Pricing Warehouse for the division.</w:t>
            </w:r>
            <w:r w:rsidR="00CF21F8">
              <w:rPr>
                <w:rFonts w:cs="Tahoma"/>
              </w:rPr>
              <w:t xml:space="preserve"> This will be used by entitlement configurator.</w:t>
            </w:r>
            <w:ins w:id="128" w:author="IBM_USER" w:date="2010-10-21T16:54:00Z">
              <w:r w:rsidR="0034420A">
                <w:rPr>
                  <w:rFonts w:cs="Tahoma"/>
                </w:rPr>
                <w:t xml:space="preserve"> For informational purposes only</w:t>
              </w:r>
            </w:ins>
          </w:p>
        </w:tc>
      </w:tr>
      <w:tr w:rsidR="00161042" w:rsidRPr="00846C6E" w:rsidTr="00161042">
        <w:tc>
          <w:tcPr>
            <w:tcW w:w="613" w:type="dxa"/>
          </w:tcPr>
          <w:p w:rsidR="00161042" w:rsidRDefault="00161042" w:rsidP="002025C2">
            <w:pPr>
              <w:rPr>
                <w:rFonts w:cs="Tahoma"/>
              </w:rPr>
            </w:pPr>
            <w:r>
              <w:rPr>
                <w:rFonts w:cs="Tahoma"/>
              </w:rPr>
              <w:t>17.</w:t>
            </w:r>
          </w:p>
        </w:tc>
        <w:tc>
          <w:tcPr>
            <w:tcW w:w="1410" w:type="dxa"/>
          </w:tcPr>
          <w:p w:rsidR="00161042" w:rsidRDefault="00161042" w:rsidP="002025C2">
            <w:pPr>
              <w:rPr>
                <w:rFonts w:cs="Tahoma"/>
                <w:szCs w:val="18"/>
              </w:rPr>
            </w:pPr>
            <w:r>
              <w:rPr>
                <w:rFonts w:cs="Tahoma"/>
                <w:szCs w:val="18"/>
              </w:rPr>
              <w:t>Geocode</w:t>
            </w:r>
          </w:p>
        </w:tc>
        <w:tc>
          <w:tcPr>
            <w:tcW w:w="910" w:type="dxa"/>
          </w:tcPr>
          <w:p w:rsidR="00161042" w:rsidRDefault="00161042" w:rsidP="00846C6E">
            <w:pPr>
              <w:pStyle w:val="Footer"/>
              <w:tabs>
                <w:tab w:val="clear" w:pos="4320"/>
                <w:tab w:val="clear" w:pos="8640"/>
              </w:tabs>
              <w:rPr>
                <w:rFonts w:cs="Tahoma"/>
              </w:rPr>
            </w:pPr>
          </w:p>
        </w:tc>
        <w:tc>
          <w:tcPr>
            <w:tcW w:w="825" w:type="dxa"/>
          </w:tcPr>
          <w:p w:rsidR="00161042" w:rsidRDefault="00161042" w:rsidP="00846C6E">
            <w:pPr>
              <w:pStyle w:val="Footer"/>
              <w:tabs>
                <w:tab w:val="clear" w:pos="4320"/>
                <w:tab w:val="clear" w:pos="8640"/>
              </w:tabs>
              <w:rPr>
                <w:rFonts w:cs="Tahoma"/>
              </w:rPr>
            </w:pPr>
            <w:r>
              <w:rPr>
                <w:rFonts w:cs="Tahoma"/>
              </w:rPr>
              <w:t>String</w:t>
            </w:r>
          </w:p>
        </w:tc>
        <w:tc>
          <w:tcPr>
            <w:tcW w:w="5080" w:type="dxa"/>
          </w:tcPr>
          <w:p w:rsidR="00161042" w:rsidRDefault="00161042" w:rsidP="009759B4">
            <w:pPr>
              <w:pStyle w:val="Footer"/>
              <w:tabs>
                <w:tab w:val="clear" w:pos="4320"/>
                <w:tab w:val="clear" w:pos="8640"/>
              </w:tabs>
              <w:rPr>
                <w:rFonts w:cs="Tahoma"/>
              </w:rPr>
            </w:pPr>
            <w:r>
              <w:rPr>
                <w:rFonts w:cs="Tahoma"/>
              </w:rPr>
              <w:t>This will be a information only field.</w:t>
            </w:r>
          </w:p>
        </w:tc>
      </w:tr>
      <w:tr w:rsidR="00161042" w:rsidRPr="00846C6E" w:rsidTr="00161042">
        <w:tc>
          <w:tcPr>
            <w:tcW w:w="613" w:type="dxa"/>
          </w:tcPr>
          <w:p w:rsidR="00161042" w:rsidRDefault="00161042" w:rsidP="002025C2">
            <w:pPr>
              <w:rPr>
                <w:rFonts w:cs="Tahoma"/>
              </w:rPr>
            </w:pPr>
            <w:r>
              <w:rPr>
                <w:rFonts w:cs="Tahoma"/>
              </w:rPr>
              <w:t>18.</w:t>
            </w:r>
          </w:p>
        </w:tc>
        <w:tc>
          <w:tcPr>
            <w:tcW w:w="1410" w:type="dxa"/>
          </w:tcPr>
          <w:p w:rsidR="00161042" w:rsidRDefault="00161042" w:rsidP="002025C2">
            <w:pPr>
              <w:rPr>
                <w:rFonts w:cs="Tahoma"/>
                <w:szCs w:val="18"/>
              </w:rPr>
            </w:pPr>
            <w:r>
              <w:rPr>
                <w:rFonts w:cs="Tahoma"/>
                <w:szCs w:val="18"/>
              </w:rPr>
              <w:t>JDE Code</w:t>
            </w:r>
          </w:p>
        </w:tc>
        <w:tc>
          <w:tcPr>
            <w:tcW w:w="910" w:type="dxa"/>
          </w:tcPr>
          <w:p w:rsidR="00161042" w:rsidRDefault="00161042" w:rsidP="00846C6E">
            <w:pPr>
              <w:pStyle w:val="Footer"/>
              <w:tabs>
                <w:tab w:val="clear" w:pos="4320"/>
                <w:tab w:val="clear" w:pos="8640"/>
              </w:tabs>
              <w:rPr>
                <w:rFonts w:cs="Tahoma"/>
              </w:rPr>
            </w:pPr>
          </w:p>
        </w:tc>
        <w:tc>
          <w:tcPr>
            <w:tcW w:w="825" w:type="dxa"/>
          </w:tcPr>
          <w:p w:rsidR="00161042" w:rsidRDefault="00161042" w:rsidP="00846C6E">
            <w:pPr>
              <w:pStyle w:val="Footer"/>
              <w:tabs>
                <w:tab w:val="clear" w:pos="4320"/>
                <w:tab w:val="clear" w:pos="8640"/>
              </w:tabs>
              <w:rPr>
                <w:rFonts w:cs="Tahoma"/>
              </w:rPr>
            </w:pPr>
            <w:r>
              <w:rPr>
                <w:rFonts w:cs="Tahoma"/>
              </w:rPr>
              <w:t>String</w:t>
            </w:r>
          </w:p>
        </w:tc>
        <w:tc>
          <w:tcPr>
            <w:tcW w:w="5080" w:type="dxa"/>
          </w:tcPr>
          <w:p w:rsidR="00161042" w:rsidRDefault="00161042" w:rsidP="009759B4">
            <w:pPr>
              <w:pStyle w:val="Footer"/>
              <w:tabs>
                <w:tab w:val="clear" w:pos="4320"/>
                <w:tab w:val="clear" w:pos="8640"/>
              </w:tabs>
              <w:rPr>
                <w:rFonts w:cs="Tahoma"/>
              </w:rPr>
            </w:pPr>
            <w:r>
              <w:rPr>
                <w:rFonts w:cs="Tahoma"/>
              </w:rPr>
              <w:t>This will be a information only field.</w:t>
            </w:r>
          </w:p>
          <w:p w:rsidR="00161042" w:rsidRDefault="00161042" w:rsidP="009759B4">
            <w:pPr>
              <w:pStyle w:val="Footer"/>
              <w:tabs>
                <w:tab w:val="clear" w:pos="4320"/>
                <w:tab w:val="clear" w:pos="8640"/>
              </w:tabs>
              <w:rPr>
                <w:rFonts w:cs="Tahoma"/>
              </w:rPr>
            </w:pPr>
          </w:p>
        </w:tc>
      </w:tr>
      <w:tr w:rsidR="00161042" w:rsidRPr="00846C6E" w:rsidTr="00161042">
        <w:tc>
          <w:tcPr>
            <w:tcW w:w="613" w:type="dxa"/>
            <w:tcBorders>
              <w:bottom w:val="single" w:sz="4" w:space="0" w:color="auto"/>
            </w:tcBorders>
          </w:tcPr>
          <w:p w:rsidR="00161042" w:rsidRDefault="00161042" w:rsidP="002025C2">
            <w:pPr>
              <w:rPr>
                <w:rFonts w:cs="Tahoma"/>
              </w:rPr>
            </w:pPr>
            <w:r>
              <w:rPr>
                <w:rFonts w:cs="Tahoma"/>
              </w:rPr>
              <w:t>19.</w:t>
            </w:r>
          </w:p>
        </w:tc>
        <w:tc>
          <w:tcPr>
            <w:tcW w:w="1410" w:type="dxa"/>
            <w:tcBorders>
              <w:bottom w:val="single" w:sz="4" w:space="0" w:color="auto"/>
            </w:tcBorders>
          </w:tcPr>
          <w:p w:rsidR="00161042" w:rsidRDefault="00161042" w:rsidP="002025C2">
            <w:pPr>
              <w:rPr>
                <w:rFonts w:cs="Tahoma"/>
                <w:szCs w:val="18"/>
              </w:rPr>
            </w:pPr>
            <w:r>
              <w:rPr>
                <w:rFonts w:cs="Tahoma"/>
                <w:szCs w:val="18"/>
              </w:rPr>
              <w:t>eTradingID</w:t>
            </w:r>
          </w:p>
        </w:tc>
        <w:tc>
          <w:tcPr>
            <w:tcW w:w="910" w:type="dxa"/>
            <w:tcBorders>
              <w:bottom w:val="single" w:sz="4" w:space="0" w:color="auto"/>
            </w:tcBorders>
          </w:tcPr>
          <w:p w:rsidR="00161042" w:rsidRDefault="00161042" w:rsidP="00846C6E">
            <w:pPr>
              <w:pStyle w:val="Footer"/>
              <w:tabs>
                <w:tab w:val="clear" w:pos="4320"/>
                <w:tab w:val="clear" w:pos="8640"/>
              </w:tabs>
              <w:rPr>
                <w:rFonts w:cs="Tahoma"/>
              </w:rPr>
            </w:pPr>
          </w:p>
        </w:tc>
        <w:tc>
          <w:tcPr>
            <w:tcW w:w="825" w:type="dxa"/>
            <w:tcBorders>
              <w:bottom w:val="single" w:sz="4" w:space="0" w:color="auto"/>
            </w:tcBorders>
          </w:tcPr>
          <w:p w:rsidR="00161042" w:rsidRDefault="00161042" w:rsidP="00846C6E">
            <w:pPr>
              <w:pStyle w:val="Footer"/>
              <w:tabs>
                <w:tab w:val="clear" w:pos="4320"/>
                <w:tab w:val="clear" w:pos="8640"/>
              </w:tabs>
              <w:rPr>
                <w:rFonts w:cs="Tahoma"/>
              </w:rPr>
            </w:pPr>
            <w:r>
              <w:rPr>
                <w:rFonts w:cs="Tahoma"/>
              </w:rPr>
              <w:t>String</w:t>
            </w:r>
          </w:p>
        </w:tc>
        <w:tc>
          <w:tcPr>
            <w:tcW w:w="5080" w:type="dxa"/>
            <w:tcBorders>
              <w:bottom w:val="single" w:sz="4" w:space="0" w:color="auto"/>
            </w:tcBorders>
          </w:tcPr>
          <w:p w:rsidR="00161042" w:rsidRDefault="00161042" w:rsidP="009759B4">
            <w:pPr>
              <w:pStyle w:val="Footer"/>
              <w:tabs>
                <w:tab w:val="clear" w:pos="4320"/>
                <w:tab w:val="clear" w:pos="8640"/>
              </w:tabs>
              <w:rPr>
                <w:rFonts w:cs="Tahoma"/>
              </w:rPr>
            </w:pPr>
            <w:r>
              <w:rPr>
                <w:rFonts w:cs="Tahoma"/>
              </w:rPr>
              <w:t>This will be a information only field.</w:t>
            </w:r>
          </w:p>
          <w:p w:rsidR="00FF23FB" w:rsidRDefault="00FF23FB" w:rsidP="009759B4">
            <w:pPr>
              <w:pStyle w:val="Footer"/>
              <w:tabs>
                <w:tab w:val="clear" w:pos="4320"/>
                <w:tab w:val="clear" w:pos="8640"/>
              </w:tabs>
              <w:rPr>
                <w:rFonts w:cs="Tahoma"/>
              </w:rPr>
            </w:pPr>
          </w:p>
          <w:p w:rsidR="00FF23FB" w:rsidRDefault="00FF23FB" w:rsidP="009759B4">
            <w:pPr>
              <w:pStyle w:val="Footer"/>
              <w:tabs>
                <w:tab w:val="clear" w:pos="4320"/>
                <w:tab w:val="clear" w:pos="8640"/>
              </w:tabs>
              <w:rPr>
                <w:rFonts w:cs="Tahoma"/>
              </w:rPr>
            </w:pPr>
          </w:p>
          <w:p w:rsidR="00FF23FB" w:rsidRDefault="00FF23FB" w:rsidP="009759B4">
            <w:pPr>
              <w:pStyle w:val="Footer"/>
              <w:tabs>
                <w:tab w:val="clear" w:pos="4320"/>
                <w:tab w:val="clear" w:pos="8640"/>
              </w:tabs>
              <w:rPr>
                <w:rFonts w:cs="Tahoma"/>
              </w:rPr>
            </w:pPr>
          </w:p>
          <w:p w:rsidR="00FF23FB" w:rsidRDefault="00FF23FB" w:rsidP="009759B4">
            <w:pPr>
              <w:pStyle w:val="Footer"/>
              <w:tabs>
                <w:tab w:val="clear" w:pos="4320"/>
                <w:tab w:val="clear" w:pos="8640"/>
              </w:tabs>
              <w:rPr>
                <w:rFonts w:cs="Tahoma"/>
              </w:rPr>
            </w:pPr>
          </w:p>
        </w:tc>
      </w:tr>
      <w:tr w:rsidR="00BA3B47" w:rsidRPr="00846C6E" w:rsidTr="00161042">
        <w:tc>
          <w:tcPr>
            <w:tcW w:w="613" w:type="dxa"/>
            <w:tcBorders>
              <w:bottom w:val="single" w:sz="4" w:space="0" w:color="auto"/>
            </w:tcBorders>
          </w:tcPr>
          <w:p w:rsidR="00BA3B47" w:rsidRDefault="00BA3B47" w:rsidP="002025C2">
            <w:pPr>
              <w:rPr>
                <w:rFonts w:cs="Tahoma"/>
              </w:rPr>
            </w:pPr>
            <w:r>
              <w:rPr>
                <w:rFonts w:cs="Tahoma"/>
              </w:rPr>
              <w:lastRenderedPageBreak/>
              <w:t>20.</w:t>
            </w:r>
          </w:p>
        </w:tc>
        <w:tc>
          <w:tcPr>
            <w:tcW w:w="1410" w:type="dxa"/>
            <w:tcBorders>
              <w:bottom w:val="single" w:sz="4" w:space="0" w:color="auto"/>
            </w:tcBorders>
          </w:tcPr>
          <w:p w:rsidR="00BA3B47" w:rsidRDefault="00BA3B47" w:rsidP="002025C2">
            <w:pPr>
              <w:rPr>
                <w:rFonts w:cs="Tahoma"/>
                <w:szCs w:val="18"/>
              </w:rPr>
            </w:pPr>
            <w:r>
              <w:rPr>
                <w:rFonts w:cs="Tahoma"/>
                <w:szCs w:val="18"/>
              </w:rPr>
              <w:t>Brand Code</w:t>
            </w:r>
          </w:p>
        </w:tc>
        <w:tc>
          <w:tcPr>
            <w:tcW w:w="910" w:type="dxa"/>
            <w:tcBorders>
              <w:bottom w:val="single" w:sz="4" w:space="0" w:color="auto"/>
            </w:tcBorders>
          </w:tcPr>
          <w:p w:rsidR="00BA3B47" w:rsidRDefault="00BA3B47" w:rsidP="00846C6E">
            <w:pPr>
              <w:pStyle w:val="Footer"/>
              <w:tabs>
                <w:tab w:val="clear" w:pos="4320"/>
                <w:tab w:val="clear" w:pos="8640"/>
              </w:tabs>
              <w:rPr>
                <w:rFonts w:cs="Tahoma"/>
              </w:rPr>
            </w:pPr>
          </w:p>
        </w:tc>
        <w:tc>
          <w:tcPr>
            <w:tcW w:w="825" w:type="dxa"/>
            <w:tcBorders>
              <w:bottom w:val="single" w:sz="4" w:space="0" w:color="auto"/>
            </w:tcBorders>
          </w:tcPr>
          <w:p w:rsidR="00BA3B47" w:rsidRDefault="00BA3B47" w:rsidP="00846C6E">
            <w:pPr>
              <w:pStyle w:val="Footer"/>
              <w:tabs>
                <w:tab w:val="clear" w:pos="4320"/>
                <w:tab w:val="clear" w:pos="8640"/>
              </w:tabs>
              <w:rPr>
                <w:rFonts w:cs="Tahoma"/>
              </w:rPr>
            </w:pPr>
            <w:r>
              <w:rPr>
                <w:rFonts w:cs="Tahoma"/>
              </w:rPr>
              <w:t>String</w:t>
            </w:r>
          </w:p>
        </w:tc>
        <w:tc>
          <w:tcPr>
            <w:tcW w:w="5080" w:type="dxa"/>
            <w:tcBorders>
              <w:bottom w:val="single" w:sz="4" w:space="0" w:color="auto"/>
            </w:tcBorders>
          </w:tcPr>
          <w:p w:rsidR="00BF12C2" w:rsidRDefault="00BF12C2" w:rsidP="00BA3B47">
            <w:pPr>
              <w:rPr>
                <w:rFonts w:ascii="Verdana" w:hAnsi="Verdana"/>
                <w:sz w:val="20"/>
              </w:rPr>
            </w:pPr>
            <w:r>
              <w:rPr>
                <w:rFonts w:ascii="Verdana" w:hAnsi="Verdana"/>
                <w:sz w:val="20"/>
              </w:rPr>
              <w:t>Brand Code for the division.</w:t>
            </w:r>
            <w:r w:rsidR="00516D5E">
              <w:rPr>
                <w:rFonts w:ascii="Verdana" w:hAnsi="Verdana"/>
                <w:sz w:val="20"/>
              </w:rPr>
              <w:t xml:space="preserve"> This is a 4 character value.</w:t>
            </w:r>
          </w:p>
          <w:p w:rsidR="00516D5E" w:rsidRPr="00516D5E" w:rsidRDefault="00516D5E" w:rsidP="00516D5E">
            <w:pPr>
              <w:rPr>
                <w:rFonts w:ascii="Verdana" w:hAnsi="Verdana"/>
                <w:sz w:val="20"/>
              </w:rPr>
            </w:pPr>
            <w:r w:rsidRPr="00516D5E">
              <w:rPr>
                <w:rFonts w:ascii="Verdana" w:hAnsi="Verdana"/>
                <w:sz w:val="20"/>
              </w:rPr>
              <w:t>BDUN - Bulkley Dunton</w:t>
            </w:r>
          </w:p>
          <w:p w:rsidR="00516D5E" w:rsidRPr="00516D5E" w:rsidRDefault="00516D5E" w:rsidP="00516D5E">
            <w:pPr>
              <w:rPr>
                <w:rFonts w:ascii="Verdana" w:hAnsi="Verdana"/>
                <w:sz w:val="20"/>
              </w:rPr>
            </w:pPr>
            <w:r w:rsidRPr="00516D5E">
              <w:rPr>
                <w:rFonts w:ascii="Verdana" w:hAnsi="Verdana"/>
                <w:sz w:val="20"/>
              </w:rPr>
              <w:t>CLEW - Central Lewmar</w:t>
            </w:r>
          </w:p>
          <w:p w:rsidR="00516D5E" w:rsidRPr="00516D5E" w:rsidRDefault="00516D5E" w:rsidP="00516D5E">
            <w:pPr>
              <w:rPr>
                <w:rFonts w:ascii="Verdana" w:hAnsi="Verdana"/>
                <w:sz w:val="20"/>
              </w:rPr>
            </w:pPr>
            <w:r w:rsidRPr="00516D5E">
              <w:rPr>
                <w:rFonts w:ascii="Verdana" w:hAnsi="Verdana"/>
                <w:sz w:val="20"/>
              </w:rPr>
              <w:t>MARQ - Central Marquardt</w:t>
            </w:r>
          </w:p>
          <w:p w:rsidR="00516D5E" w:rsidRPr="00516D5E" w:rsidRDefault="00516D5E" w:rsidP="00516D5E">
            <w:pPr>
              <w:rPr>
                <w:rFonts w:ascii="Verdana" w:hAnsi="Verdana"/>
                <w:sz w:val="20"/>
              </w:rPr>
            </w:pPr>
            <w:r w:rsidRPr="00516D5E">
              <w:rPr>
                <w:rFonts w:ascii="Verdana" w:hAnsi="Verdana"/>
                <w:sz w:val="20"/>
              </w:rPr>
              <w:t>SAAL - Saalfeld</w:t>
            </w:r>
          </w:p>
          <w:p w:rsidR="00516D5E" w:rsidRPr="00516D5E" w:rsidRDefault="00516D5E" w:rsidP="00516D5E">
            <w:pPr>
              <w:rPr>
                <w:rFonts w:ascii="Verdana" w:hAnsi="Verdana"/>
                <w:sz w:val="20"/>
              </w:rPr>
            </w:pPr>
            <w:r w:rsidRPr="00516D5E">
              <w:rPr>
                <w:rFonts w:ascii="Verdana" w:hAnsi="Verdana"/>
                <w:sz w:val="20"/>
              </w:rPr>
              <w:t>STPG - Strategic Paper</w:t>
            </w:r>
          </w:p>
          <w:p w:rsidR="00516D5E" w:rsidRPr="00516D5E" w:rsidRDefault="00516D5E" w:rsidP="00516D5E">
            <w:pPr>
              <w:rPr>
                <w:rFonts w:ascii="Verdana" w:hAnsi="Verdana"/>
                <w:sz w:val="20"/>
              </w:rPr>
            </w:pPr>
            <w:r w:rsidRPr="00516D5E">
              <w:rPr>
                <w:rFonts w:ascii="Verdana" w:hAnsi="Verdana"/>
                <w:sz w:val="20"/>
              </w:rPr>
              <w:t>WPAP - Western Paper</w:t>
            </w:r>
          </w:p>
          <w:p w:rsidR="00516D5E" w:rsidRPr="00516D5E" w:rsidRDefault="00516D5E" w:rsidP="00516D5E">
            <w:pPr>
              <w:rPr>
                <w:rFonts w:ascii="Verdana" w:hAnsi="Verdana"/>
                <w:sz w:val="20"/>
              </w:rPr>
            </w:pPr>
            <w:r w:rsidRPr="00516D5E">
              <w:rPr>
                <w:rFonts w:ascii="Verdana" w:hAnsi="Verdana"/>
                <w:sz w:val="20"/>
              </w:rPr>
              <w:t>WTOW - Whiteman Tower</w:t>
            </w:r>
          </w:p>
          <w:p w:rsidR="00516D5E" w:rsidRPr="00516D5E" w:rsidRDefault="00516D5E" w:rsidP="00516D5E">
            <w:pPr>
              <w:rPr>
                <w:rFonts w:ascii="Verdana" w:hAnsi="Verdana"/>
                <w:sz w:val="20"/>
              </w:rPr>
            </w:pPr>
            <w:r w:rsidRPr="00516D5E">
              <w:rPr>
                <w:rFonts w:ascii="Verdana" w:hAnsi="Verdana"/>
                <w:sz w:val="20"/>
              </w:rPr>
              <w:t>XPED - xpedx</w:t>
            </w:r>
          </w:p>
          <w:p w:rsidR="00BA3B47" w:rsidRDefault="00516D5E" w:rsidP="009759B4">
            <w:pPr>
              <w:pStyle w:val="Footer"/>
              <w:tabs>
                <w:tab w:val="clear" w:pos="4320"/>
                <w:tab w:val="clear" w:pos="8640"/>
              </w:tabs>
              <w:rPr>
                <w:rFonts w:cs="Tahoma"/>
              </w:rPr>
            </w:pPr>
            <w:r w:rsidRPr="00516D5E">
              <w:rPr>
                <w:rFonts w:ascii="Verdana" w:hAnsi="Verdana"/>
                <w:sz w:val="20"/>
              </w:rPr>
              <w:t>ZELL - Zellerbach</w:t>
            </w:r>
          </w:p>
          <w:p w:rsidR="00CF21F8" w:rsidRDefault="00CF21F8" w:rsidP="009759B4">
            <w:pPr>
              <w:pStyle w:val="Footer"/>
              <w:tabs>
                <w:tab w:val="clear" w:pos="4320"/>
                <w:tab w:val="clear" w:pos="8640"/>
              </w:tabs>
              <w:rPr>
                <w:rFonts w:cs="Tahoma"/>
              </w:rPr>
            </w:pPr>
            <w:r>
              <w:rPr>
                <w:rFonts w:cs="Tahoma"/>
              </w:rPr>
              <w:t>This will be a comma separated value as making it according to Legacy will complicate the feed.</w:t>
            </w:r>
          </w:p>
        </w:tc>
      </w:tr>
      <w:tr w:rsidR="00161042" w:rsidRPr="00846C6E" w:rsidTr="00161042">
        <w:tc>
          <w:tcPr>
            <w:tcW w:w="8838" w:type="dxa"/>
            <w:gridSpan w:val="5"/>
            <w:tcBorders>
              <w:bottom w:val="single" w:sz="4" w:space="0" w:color="auto"/>
            </w:tcBorders>
            <w:shd w:val="clear" w:color="auto" w:fill="00B0F0"/>
          </w:tcPr>
          <w:p w:rsidR="00161042" w:rsidRDefault="00161042" w:rsidP="00161042">
            <w:pPr>
              <w:pStyle w:val="Footer"/>
              <w:tabs>
                <w:tab w:val="clear" w:pos="4320"/>
                <w:tab w:val="clear" w:pos="8640"/>
              </w:tabs>
              <w:jc w:val="center"/>
              <w:rPr>
                <w:rFonts w:cs="Tahoma"/>
              </w:rPr>
            </w:pPr>
            <w:r>
              <w:rPr>
                <w:rFonts w:cs="Tahoma"/>
              </w:rPr>
              <w:t>Transfer Circles</w:t>
            </w:r>
          </w:p>
        </w:tc>
      </w:tr>
      <w:tr w:rsidR="00161042" w:rsidRPr="00846C6E" w:rsidTr="00161042">
        <w:tc>
          <w:tcPr>
            <w:tcW w:w="613" w:type="dxa"/>
          </w:tcPr>
          <w:p w:rsidR="00161042" w:rsidRPr="00846C6E" w:rsidRDefault="00161042" w:rsidP="002025C2">
            <w:pPr>
              <w:rPr>
                <w:rFonts w:cs="Tahoma"/>
              </w:rPr>
            </w:pPr>
            <w:r>
              <w:rPr>
                <w:rFonts w:cs="Tahoma"/>
              </w:rPr>
              <w:t>20.</w:t>
            </w:r>
          </w:p>
        </w:tc>
        <w:tc>
          <w:tcPr>
            <w:tcW w:w="1410" w:type="dxa"/>
          </w:tcPr>
          <w:p w:rsidR="00161042" w:rsidRPr="00846C6E" w:rsidRDefault="00161042" w:rsidP="002025C2">
            <w:pPr>
              <w:rPr>
                <w:rFonts w:cs="Tahoma"/>
                <w:szCs w:val="18"/>
              </w:rPr>
            </w:pPr>
            <w:r>
              <w:rPr>
                <w:rFonts w:cs="Tahoma"/>
                <w:szCs w:val="18"/>
              </w:rPr>
              <w:t>Division Number</w:t>
            </w:r>
          </w:p>
        </w:tc>
        <w:tc>
          <w:tcPr>
            <w:tcW w:w="910" w:type="dxa"/>
          </w:tcPr>
          <w:p w:rsidR="00161042" w:rsidRPr="00846C6E" w:rsidRDefault="00161042" w:rsidP="00846C6E">
            <w:pPr>
              <w:pStyle w:val="Footer"/>
              <w:tabs>
                <w:tab w:val="clear" w:pos="4320"/>
                <w:tab w:val="clear" w:pos="8640"/>
              </w:tabs>
              <w:rPr>
                <w:rFonts w:cs="Tahoma"/>
              </w:rPr>
            </w:pPr>
          </w:p>
        </w:tc>
        <w:tc>
          <w:tcPr>
            <w:tcW w:w="825" w:type="dxa"/>
          </w:tcPr>
          <w:p w:rsidR="00161042" w:rsidRPr="00846C6E" w:rsidRDefault="00161042" w:rsidP="00846C6E">
            <w:pPr>
              <w:pStyle w:val="Footer"/>
              <w:tabs>
                <w:tab w:val="clear" w:pos="4320"/>
                <w:tab w:val="clear" w:pos="8640"/>
              </w:tabs>
              <w:rPr>
                <w:rFonts w:cs="Tahoma"/>
              </w:rPr>
            </w:pPr>
            <w:r w:rsidRPr="00846C6E">
              <w:rPr>
                <w:rFonts w:cs="Tahoma"/>
              </w:rPr>
              <w:t>String</w:t>
            </w:r>
          </w:p>
        </w:tc>
        <w:tc>
          <w:tcPr>
            <w:tcW w:w="5080" w:type="dxa"/>
          </w:tcPr>
          <w:p w:rsidR="00161042" w:rsidRPr="00D62502" w:rsidRDefault="00161042" w:rsidP="002025C2">
            <w:pPr>
              <w:rPr>
                <w:rFonts w:cs="Tahoma"/>
              </w:rPr>
            </w:pPr>
            <w:r w:rsidRPr="00D62502">
              <w:rPr>
                <w:rFonts w:cs="Tahoma"/>
              </w:rPr>
              <w:t>Division Number.</w:t>
            </w:r>
          </w:p>
          <w:p w:rsidR="00161042" w:rsidRPr="00D62502" w:rsidRDefault="00161042" w:rsidP="002025C2">
            <w:pPr>
              <w:rPr>
                <w:rFonts w:cs="Tahoma"/>
              </w:rPr>
            </w:pPr>
            <w:r w:rsidRPr="00D62502">
              <w:rPr>
                <w:rFonts w:cs="Tahoma"/>
              </w:rPr>
              <w:t>All transfer circle divisons will be included (including primary). Will be included in the sequence from Legacy it needs to be displayed.</w:t>
            </w:r>
          </w:p>
        </w:tc>
      </w:tr>
      <w:tr w:rsidR="00161042" w:rsidRPr="00846C6E" w:rsidTr="00161042">
        <w:tc>
          <w:tcPr>
            <w:tcW w:w="613" w:type="dxa"/>
          </w:tcPr>
          <w:p w:rsidR="00161042" w:rsidRDefault="00161042" w:rsidP="002025C2">
            <w:pPr>
              <w:rPr>
                <w:rFonts w:cs="Tahoma"/>
              </w:rPr>
            </w:pPr>
            <w:r>
              <w:rPr>
                <w:rFonts w:cs="Tahoma"/>
              </w:rPr>
              <w:t>21.</w:t>
            </w:r>
          </w:p>
        </w:tc>
        <w:tc>
          <w:tcPr>
            <w:tcW w:w="1410" w:type="dxa"/>
          </w:tcPr>
          <w:p w:rsidR="00161042" w:rsidRDefault="00161042" w:rsidP="002025C2">
            <w:pPr>
              <w:rPr>
                <w:rFonts w:cs="Tahoma"/>
                <w:szCs w:val="18"/>
              </w:rPr>
            </w:pPr>
            <w:r>
              <w:rPr>
                <w:rFonts w:cs="Tahoma"/>
                <w:szCs w:val="18"/>
              </w:rPr>
              <w:t>Division Name</w:t>
            </w:r>
          </w:p>
        </w:tc>
        <w:tc>
          <w:tcPr>
            <w:tcW w:w="910" w:type="dxa"/>
          </w:tcPr>
          <w:p w:rsidR="00161042" w:rsidRPr="00846C6E" w:rsidRDefault="00161042" w:rsidP="00846C6E">
            <w:pPr>
              <w:pStyle w:val="Footer"/>
              <w:tabs>
                <w:tab w:val="clear" w:pos="4320"/>
                <w:tab w:val="clear" w:pos="8640"/>
              </w:tabs>
              <w:rPr>
                <w:rFonts w:cs="Tahoma"/>
              </w:rPr>
            </w:pPr>
          </w:p>
        </w:tc>
        <w:tc>
          <w:tcPr>
            <w:tcW w:w="825" w:type="dxa"/>
          </w:tcPr>
          <w:p w:rsidR="00161042" w:rsidRPr="00846C6E" w:rsidRDefault="00161042" w:rsidP="00846C6E">
            <w:pPr>
              <w:pStyle w:val="Footer"/>
              <w:tabs>
                <w:tab w:val="clear" w:pos="4320"/>
                <w:tab w:val="clear" w:pos="8640"/>
              </w:tabs>
              <w:rPr>
                <w:rFonts w:cs="Tahoma"/>
              </w:rPr>
            </w:pPr>
            <w:r>
              <w:rPr>
                <w:rFonts w:cs="Tahoma"/>
              </w:rPr>
              <w:t>String</w:t>
            </w:r>
          </w:p>
        </w:tc>
        <w:tc>
          <w:tcPr>
            <w:tcW w:w="5080" w:type="dxa"/>
          </w:tcPr>
          <w:p w:rsidR="00161042" w:rsidRPr="00D90349" w:rsidRDefault="00161042" w:rsidP="002025C2">
            <w:pPr>
              <w:rPr>
                <w:rFonts w:cs="Tahoma"/>
              </w:rPr>
            </w:pPr>
            <w:r w:rsidRPr="00D90349">
              <w:rPr>
                <w:rFonts w:cs="Tahoma"/>
              </w:rPr>
              <w:t xml:space="preserve">Name of the division. </w:t>
            </w:r>
          </w:p>
          <w:p w:rsidR="00161042" w:rsidRPr="00846C6E" w:rsidRDefault="00161042" w:rsidP="002025C2">
            <w:pPr>
              <w:rPr>
                <w:rFonts w:ascii="Arial" w:hAnsi="Arial"/>
                <w:sz w:val="16"/>
                <w:szCs w:val="16"/>
              </w:rPr>
            </w:pPr>
            <w:r w:rsidRPr="00D90349">
              <w:rPr>
                <w:rFonts w:cs="Tahoma"/>
              </w:rPr>
              <w:t>Sterling prefer</w:t>
            </w:r>
            <w:r>
              <w:rPr>
                <w:rFonts w:cs="Tahoma"/>
              </w:rPr>
              <w:t>s</w:t>
            </w:r>
            <w:r w:rsidRPr="00D90349">
              <w:rPr>
                <w:rFonts w:cs="Tahoma"/>
              </w:rPr>
              <w:t xml:space="preserve"> to have the division name as part of the transfer circle info</w:t>
            </w:r>
            <w:r w:rsidRPr="00D90349">
              <w:rPr>
                <w:rFonts w:ascii="Arial" w:hAnsi="Arial"/>
                <w:sz w:val="16"/>
                <w:szCs w:val="16"/>
              </w:rPr>
              <w:t>.</w:t>
            </w:r>
          </w:p>
        </w:tc>
      </w:tr>
      <w:tr w:rsidR="00161042" w:rsidRPr="00846C6E" w:rsidTr="00161042">
        <w:tc>
          <w:tcPr>
            <w:tcW w:w="613" w:type="dxa"/>
          </w:tcPr>
          <w:p w:rsidR="00161042" w:rsidRDefault="00161042" w:rsidP="002025C2">
            <w:pPr>
              <w:rPr>
                <w:rFonts w:cs="Tahoma"/>
              </w:rPr>
            </w:pPr>
            <w:r>
              <w:rPr>
                <w:rFonts w:cs="Tahoma"/>
              </w:rPr>
              <w:t>22.</w:t>
            </w:r>
          </w:p>
        </w:tc>
        <w:tc>
          <w:tcPr>
            <w:tcW w:w="1410" w:type="dxa"/>
          </w:tcPr>
          <w:p w:rsidR="00161042" w:rsidRDefault="00161042" w:rsidP="002025C2">
            <w:pPr>
              <w:rPr>
                <w:rFonts w:cs="Tahoma"/>
                <w:szCs w:val="18"/>
              </w:rPr>
            </w:pPr>
            <w:r>
              <w:rPr>
                <w:rFonts w:cs="Tahoma"/>
                <w:szCs w:val="18"/>
              </w:rPr>
              <w:t>No. of Days</w:t>
            </w:r>
          </w:p>
        </w:tc>
        <w:tc>
          <w:tcPr>
            <w:tcW w:w="910" w:type="dxa"/>
          </w:tcPr>
          <w:p w:rsidR="00161042" w:rsidRPr="00846C6E" w:rsidRDefault="00161042" w:rsidP="00846C6E">
            <w:pPr>
              <w:pStyle w:val="Footer"/>
              <w:tabs>
                <w:tab w:val="clear" w:pos="4320"/>
                <w:tab w:val="clear" w:pos="8640"/>
              </w:tabs>
              <w:rPr>
                <w:rFonts w:cs="Tahoma"/>
              </w:rPr>
            </w:pPr>
          </w:p>
        </w:tc>
        <w:tc>
          <w:tcPr>
            <w:tcW w:w="825" w:type="dxa"/>
          </w:tcPr>
          <w:p w:rsidR="00161042" w:rsidRDefault="00161042" w:rsidP="00846C6E">
            <w:pPr>
              <w:pStyle w:val="Footer"/>
              <w:tabs>
                <w:tab w:val="clear" w:pos="4320"/>
                <w:tab w:val="clear" w:pos="8640"/>
              </w:tabs>
              <w:rPr>
                <w:rFonts w:cs="Tahoma"/>
              </w:rPr>
            </w:pPr>
            <w:r>
              <w:rPr>
                <w:rFonts w:cs="Tahoma"/>
              </w:rPr>
              <w:t>String</w:t>
            </w:r>
          </w:p>
        </w:tc>
        <w:tc>
          <w:tcPr>
            <w:tcW w:w="5080" w:type="dxa"/>
          </w:tcPr>
          <w:p w:rsidR="00161042" w:rsidRPr="00410174" w:rsidRDefault="00161042" w:rsidP="002025C2">
            <w:pPr>
              <w:rPr>
                <w:rFonts w:cs="Tahoma"/>
              </w:rPr>
            </w:pPr>
            <w:r w:rsidRPr="00410174">
              <w:rPr>
                <w:rFonts w:cs="Tahoma"/>
              </w:rPr>
              <w:t>Turn around number of days for the division.</w:t>
            </w:r>
          </w:p>
        </w:tc>
      </w:tr>
      <w:tr w:rsidR="00161042" w:rsidRPr="00846C6E" w:rsidTr="00161042">
        <w:tc>
          <w:tcPr>
            <w:tcW w:w="613" w:type="dxa"/>
          </w:tcPr>
          <w:p w:rsidR="00161042" w:rsidRDefault="00161042" w:rsidP="002025C2">
            <w:pPr>
              <w:rPr>
                <w:rFonts w:cs="Tahoma"/>
              </w:rPr>
            </w:pPr>
            <w:r>
              <w:rPr>
                <w:rFonts w:cs="Tahoma"/>
              </w:rPr>
              <w:t>23.</w:t>
            </w:r>
          </w:p>
        </w:tc>
        <w:tc>
          <w:tcPr>
            <w:tcW w:w="1410" w:type="dxa"/>
          </w:tcPr>
          <w:p w:rsidR="00161042" w:rsidRDefault="00161042" w:rsidP="002025C2">
            <w:pPr>
              <w:rPr>
                <w:rFonts w:cs="Tahoma"/>
                <w:szCs w:val="18"/>
              </w:rPr>
            </w:pPr>
            <w:r>
              <w:rPr>
                <w:rFonts w:cs="Tahoma"/>
                <w:szCs w:val="18"/>
              </w:rPr>
              <w:t>Order Cutoff Time</w:t>
            </w:r>
          </w:p>
        </w:tc>
        <w:tc>
          <w:tcPr>
            <w:tcW w:w="910" w:type="dxa"/>
          </w:tcPr>
          <w:p w:rsidR="00161042" w:rsidRPr="00846C6E" w:rsidRDefault="00161042" w:rsidP="00846C6E">
            <w:pPr>
              <w:pStyle w:val="Footer"/>
              <w:tabs>
                <w:tab w:val="clear" w:pos="4320"/>
                <w:tab w:val="clear" w:pos="8640"/>
              </w:tabs>
              <w:rPr>
                <w:rFonts w:cs="Tahoma"/>
              </w:rPr>
            </w:pPr>
          </w:p>
        </w:tc>
        <w:tc>
          <w:tcPr>
            <w:tcW w:w="825" w:type="dxa"/>
          </w:tcPr>
          <w:p w:rsidR="00161042" w:rsidRDefault="00161042" w:rsidP="00846C6E">
            <w:pPr>
              <w:pStyle w:val="Footer"/>
              <w:tabs>
                <w:tab w:val="clear" w:pos="4320"/>
                <w:tab w:val="clear" w:pos="8640"/>
              </w:tabs>
              <w:rPr>
                <w:rFonts w:cs="Tahoma"/>
              </w:rPr>
            </w:pPr>
            <w:r>
              <w:rPr>
                <w:rFonts w:cs="Tahoma"/>
              </w:rPr>
              <w:t>String</w:t>
            </w:r>
          </w:p>
        </w:tc>
        <w:tc>
          <w:tcPr>
            <w:tcW w:w="5080" w:type="dxa"/>
          </w:tcPr>
          <w:p w:rsidR="00161042" w:rsidRPr="00410174" w:rsidRDefault="00161042" w:rsidP="002025C2">
            <w:pPr>
              <w:rPr>
                <w:rFonts w:cs="Tahoma"/>
              </w:rPr>
            </w:pPr>
            <w:r w:rsidRPr="00410174">
              <w:rPr>
                <w:rFonts w:cs="Tahoma"/>
              </w:rPr>
              <w:t>Cutoff time for the orders to be picked up at the division.</w:t>
            </w:r>
          </w:p>
        </w:tc>
      </w:tr>
    </w:tbl>
    <w:p w:rsidR="00510A64" w:rsidRDefault="00510A64" w:rsidP="002025C2">
      <w:pPr>
        <w:rPr>
          <w:rFonts w:cs="Tahoma"/>
        </w:rPr>
        <w:sectPr w:rsidR="00510A64" w:rsidSect="00083555">
          <w:pgSz w:w="12240" w:h="15840" w:code="1"/>
          <w:pgMar w:top="1440" w:right="1800" w:bottom="1440" w:left="1800" w:header="720" w:footer="720" w:gutter="0"/>
          <w:cols w:space="720"/>
          <w:titlePg/>
        </w:sectPr>
      </w:pPr>
    </w:p>
    <w:p w:rsidR="003177BD" w:rsidRPr="006D6E99" w:rsidRDefault="003177BD" w:rsidP="00313CCE">
      <w:pPr>
        <w:rPr>
          <w:rFonts w:cs="Tahoma"/>
        </w:rPr>
      </w:pPr>
    </w:p>
    <w:p w:rsidR="00313CCE" w:rsidRDefault="00313CCE" w:rsidP="00313CCE">
      <w:pPr>
        <w:pStyle w:val="Heading2"/>
      </w:pPr>
      <w:bookmarkStart w:id="129" w:name="_Toc276383491"/>
      <w:r>
        <w:t>Schema</w:t>
      </w:r>
      <w:bookmarkEnd w:id="129"/>
    </w:p>
    <w:p w:rsidR="00F04842" w:rsidRPr="00F04842" w:rsidRDefault="00F04842" w:rsidP="00F04842"/>
    <w:p w:rsidR="00D008E6" w:rsidRDefault="00D008E6" w:rsidP="00D008E6">
      <w:pPr>
        <w:pStyle w:val="Heading2"/>
        <w:numPr>
          <w:ilvl w:val="2"/>
          <w:numId w:val="3"/>
        </w:numPr>
      </w:pPr>
      <w:bookmarkStart w:id="130" w:name="_Toc276383492"/>
      <w:r>
        <w:t>Input Xml</w:t>
      </w:r>
      <w:r w:rsidR="009759B4">
        <w:t xml:space="preserve"> (</w:t>
      </w:r>
      <w:r w:rsidR="00931EF9">
        <w:t>webMethods to Sterling</w:t>
      </w:r>
      <w:r w:rsidR="00450298">
        <w:t>)</w:t>
      </w:r>
      <w:bookmarkEnd w:id="130"/>
    </w:p>
    <w:p w:rsidR="00D008E6" w:rsidRPr="002E0730" w:rsidRDefault="002E0730" w:rsidP="00D008E6">
      <w:r w:rsidRPr="002E0730">
        <w:t>&lt;?xml version=</w:t>
      </w:r>
      <w:r w:rsidR="0026738A">
        <w:t>”</w:t>
      </w:r>
      <w:r w:rsidRPr="002E0730">
        <w:t>1.0</w:t>
      </w:r>
      <w:r w:rsidR="0026738A">
        <w:t>”</w:t>
      </w:r>
      <w:r w:rsidRPr="002E0730">
        <w:t xml:space="preserve"> encoding=</w:t>
      </w:r>
      <w:r w:rsidR="0026738A">
        <w:t>”</w:t>
      </w:r>
      <w:r w:rsidRPr="002E0730">
        <w:t>utf-8</w:t>
      </w:r>
      <w:r w:rsidR="0026738A">
        <w:t>”</w:t>
      </w:r>
      <w:r w:rsidRPr="002E0730">
        <w:t>?&gt;</w:t>
      </w:r>
    </w:p>
    <w:p w:rsidR="002E0730" w:rsidRDefault="002E0730" w:rsidP="002E0730">
      <w:r>
        <w:t>&lt;</w:t>
      </w:r>
      <w:r w:rsidR="009055BB">
        <w:t>Divisions</w:t>
      </w:r>
      <w:r>
        <w:t>&gt;</w:t>
      </w:r>
    </w:p>
    <w:p w:rsidR="009055BB" w:rsidRDefault="009055BB" w:rsidP="002E0730">
      <w:r>
        <w:t>&lt;Division</w:t>
      </w:r>
      <w:r w:rsidR="001C7ECB">
        <w:t xml:space="preserve"> EnvironmentId =”” CompanyCode =”’ DivisionNumber=”” ProcessCode=”” DivisionName=”” Address1=”” Address2=”” Address3=”” City=”” State=”” ZipCode=”” CountryCode=”” DivisionPhone=”” DivisionFax=”” CurrencyCode=”” PricingWarehouse=”” Geocode=”” JDECode=”” eTradingID=”” </w:t>
      </w:r>
      <w:r w:rsidR="007B5245">
        <w:t xml:space="preserve"> BrandCode=””</w:t>
      </w:r>
      <w:r w:rsidR="00FF1C62">
        <w:t xml:space="preserve"> </w:t>
      </w:r>
      <w:r>
        <w:t>&gt;</w:t>
      </w:r>
    </w:p>
    <w:p w:rsidR="001C7ECB" w:rsidRDefault="001C7ECB" w:rsidP="002E0730">
      <w:bookmarkStart w:id="131" w:name="OLE_LINK1"/>
      <w:bookmarkStart w:id="132" w:name="OLE_LINK2"/>
      <w:r>
        <w:t>&lt;TransferCircles&gt;</w:t>
      </w:r>
    </w:p>
    <w:bookmarkEnd w:id="131"/>
    <w:bookmarkEnd w:id="132"/>
    <w:p w:rsidR="001C7ECB" w:rsidRDefault="001C7ECB" w:rsidP="002E0730">
      <w:r>
        <w:tab/>
        <w:t>&lt;TransferCircle</w:t>
      </w:r>
      <w:r w:rsidR="000406EE">
        <w:t xml:space="preserve"> DivisionNumber=”” DivisionName=”” NoOfDays=”” OrderCutOffTime=”” /</w:t>
      </w:r>
      <w:r>
        <w:t>&gt;</w:t>
      </w:r>
    </w:p>
    <w:p w:rsidR="001C7ECB" w:rsidRDefault="001C7ECB" w:rsidP="001C7ECB">
      <w:r>
        <w:t>&lt;/TransferCircles&gt;</w:t>
      </w:r>
    </w:p>
    <w:p w:rsidR="009055BB" w:rsidRDefault="002E0730" w:rsidP="009055BB">
      <w:r>
        <w:t>&lt;/</w:t>
      </w:r>
      <w:r w:rsidR="00CC15AE">
        <w:t>Division</w:t>
      </w:r>
      <w:r w:rsidR="009055BB">
        <w:t>&gt;</w:t>
      </w:r>
    </w:p>
    <w:p w:rsidR="002E0730" w:rsidRDefault="009055BB" w:rsidP="002E0730">
      <w:r>
        <w:t>&lt;/Division</w:t>
      </w:r>
      <w:r w:rsidR="00CC15AE">
        <w:t>s</w:t>
      </w:r>
      <w:r>
        <w:t>&gt;</w:t>
      </w:r>
    </w:p>
    <w:p w:rsidR="002E0730" w:rsidRDefault="002E0730" w:rsidP="002E0730"/>
    <w:p w:rsidR="00D008E6" w:rsidRPr="00D008E6" w:rsidRDefault="00D008E6" w:rsidP="00D008E6"/>
    <w:p w:rsidR="00510A64" w:rsidRDefault="00510A64" w:rsidP="00FE21E4">
      <w:pPr>
        <w:sectPr w:rsidR="00510A64" w:rsidSect="00083555">
          <w:pgSz w:w="12240" w:h="15840" w:code="1"/>
          <w:pgMar w:top="1440" w:right="1800" w:bottom="1440" w:left="1800" w:header="720" w:footer="720" w:gutter="0"/>
          <w:cols w:space="720"/>
          <w:titlePg/>
        </w:sectPr>
      </w:pPr>
    </w:p>
    <w:p w:rsidR="00F04842" w:rsidRDefault="00FE21E4" w:rsidP="00FE21E4">
      <w:r>
        <w:lastRenderedPageBreak/>
        <w:tab/>
      </w:r>
      <w:r>
        <w:tab/>
      </w:r>
      <w:r>
        <w:tab/>
      </w:r>
      <w:r>
        <w:tab/>
      </w:r>
    </w:p>
    <w:p w:rsidR="00FE21E4" w:rsidRPr="00D008E6" w:rsidRDefault="00FE21E4" w:rsidP="00FE21E4"/>
    <w:p w:rsidR="00313CCE" w:rsidRDefault="00313CCE" w:rsidP="00313CCE">
      <w:pPr>
        <w:pStyle w:val="Heading2"/>
      </w:pPr>
      <w:bookmarkStart w:id="133" w:name="_Toc276383493"/>
      <w:r>
        <w:t>Screen Shot</w:t>
      </w:r>
      <w:bookmarkEnd w:id="133"/>
    </w:p>
    <w:p w:rsidR="00285DC0" w:rsidRDefault="00285DC0" w:rsidP="00285DC0"/>
    <w:p w:rsidR="00F04842" w:rsidRDefault="00723735" w:rsidP="00285DC0">
      <w:r>
        <w:t>IW to provide.</w:t>
      </w:r>
    </w:p>
    <w:p w:rsidR="00F04842" w:rsidRPr="00285DC0" w:rsidRDefault="00F04842" w:rsidP="00285DC0"/>
    <w:p w:rsidR="00313CCE" w:rsidRDefault="00313CCE" w:rsidP="00313CCE">
      <w:pPr>
        <w:pStyle w:val="Heading2"/>
      </w:pPr>
      <w:bookmarkStart w:id="134" w:name="_Toc276383494"/>
      <w:r>
        <w:t>Open Questions</w:t>
      </w:r>
      <w:bookmarkEnd w:id="134"/>
    </w:p>
    <w:p w:rsidR="00961B6F" w:rsidRDefault="00EB4DDB" w:rsidP="00DF19D6">
      <w:pPr>
        <w:numPr>
          <w:ilvl w:val="0"/>
          <w:numId w:val="6"/>
        </w:numPr>
      </w:pPr>
      <w:r>
        <w:t xml:space="preserve">Are </w:t>
      </w:r>
      <w:r w:rsidR="00583BBE">
        <w:t xml:space="preserve">messages put in the </w:t>
      </w:r>
      <w:r w:rsidR="006F1E15">
        <w:t>queue</w:t>
      </w:r>
      <w:r>
        <w:t xml:space="preserve"> be persisted</w:t>
      </w:r>
      <w:r w:rsidR="006F1E15">
        <w:t>?</w:t>
      </w:r>
    </w:p>
    <w:p w:rsidR="007C0371" w:rsidRDefault="007C0371" w:rsidP="00DF19D6">
      <w:pPr>
        <w:numPr>
          <w:ilvl w:val="0"/>
          <w:numId w:val="6"/>
        </w:numPr>
      </w:pPr>
      <w:r>
        <w:t xml:space="preserve">Legacy was proposing full refresh of data for this feed, but if the division admin can set up new divisions in Sterling </w:t>
      </w:r>
      <w:r w:rsidR="0079657C">
        <w:t>how this process will work.</w:t>
      </w:r>
      <w:r w:rsidR="00B42956">
        <w:t xml:space="preserve"> Sterling recommends we get delta load with affected records.</w:t>
      </w:r>
      <w:r w:rsidR="00952CEC">
        <w:t xml:space="preserve"> </w:t>
      </w:r>
    </w:p>
    <w:p w:rsidR="00F04842" w:rsidRDefault="00F04842" w:rsidP="00313CCE"/>
    <w:p w:rsidR="00F04842" w:rsidRPr="00652E46" w:rsidRDefault="00F04842" w:rsidP="00313CCE"/>
    <w:p w:rsidR="00313CCE" w:rsidRDefault="00313CCE" w:rsidP="00313CCE">
      <w:pPr>
        <w:pStyle w:val="Heading2"/>
      </w:pPr>
      <w:bookmarkStart w:id="135" w:name="_Toc276383495"/>
      <w:r>
        <w:t>Assumptions</w:t>
      </w:r>
      <w:bookmarkEnd w:id="135"/>
    </w:p>
    <w:p w:rsidR="00313CCE" w:rsidRDefault="00C04104" w:rsidP="00494ED1">
      <w:pPr>
        <w:numPr>
          <w:ilvl w:val="0"/>
          <w:numId w:val="13"/>
        </w:numPr>
      </w:pPr>
      <w:r>
        <w:t>All the batch transactions are MQ based. Sterling will get these as messages in the queue defined for the transaction and it will be one message per record</w:t>
      </w:r>
      <w:r w:rsidR="00313CCE">
        <w:t>.</w:t>
      </w:r>
    </w:p>
    <w:p w:rsidR="00C04104" w:rsidRDefault="00C04104" w:rsidP="00494ED1">
      <w:pPr>
        <w:numPr>
          <w:ilvl w:val="0"/>
          <w:numId w:val="13"/>
        </w:numPr>
      </w:pPr>
      <w:r>
        <w:t>Separate Queues will be defined for each transaction. For e.g., for Division Info related messages will be put in the queue defined only for this transactions and will not be clubbed in with other messages from other transactions.</w:t>
      </w:r>
    </w:p>
    <w:p w:rsidR="00C04104" w:rsidRDefault="00C04104" w:rsidP="00494ED1">
      <w:pPr>
        <w:numPr>
          <w:ilvl w:val="0"/>
          <w:numId w:val="13"/>
        </w:numPr>
      </w:pPr>
      <w:r>
        <w:t>webMethods will parse the Legacy records and create the xml messages (format defined in section above) and as decided each message will have one record.</w:t>
      </w:r>
    </w:p>
    <w:p w:rsidR="00C04104" w:rsidRDefault="00B46D65" w:rsidP="00494ED1">
      <w:pPr>
        <w:numPr>
          <w:ilvl w:val="0"/>
          <w:numId w:val="13"/>
        </w:numPr>
      </w:pPr>
      <w:r>
        <w:t xml:space="preserve">Only affected records will be sent by Legacy as part of change / delta load. This means if a record has been changed for e.g., a field value for the primary division has been </w:t>
      </w:r>
      <w:r w:rsidR="0005408C">
        <w:t>changed;</w:t>
      </w:r>
      <w:r>
        <w:t xml:space="preserve"> we should not get all the transfer circle records.</w:t>
      </w:r>
    </w:p>
    <w:p w:rsidR="00B46D65" w:rsidRDefault="00242542" w:rsidP="00494ED1">
      <w:pPr>
        <w:numPr>
          <w:ilvl w:val="0"/>
          <w:numId w:val="13"/>
        </w:numPr>
      </w:pPr>
      <w:r>
        <w:t>Only one currency value will be sent for each division.</w:t>
      </w:r>
    </w:p>
    <w:p w:rsidR="00242542" w:rsidRDefault="00242542" w:rsidP="00494ED1">
      <w:pPr>
        <w:numPr>
          <w:ilvl w:val="0"/>
          <w:numId w:val="13"/>
        </w:numPr>
      </w:pPr>
      <w:r>
        <w:t>All transfer circles will be included in the load in the sequence in which they need to be displayed in x.com</w:t>
      </w:r>
    </w:p>
    <w:p w:rsidR="00A342FF" w:rsidRDefault="00B07676" w:rsidP="00146C0F">
      <w:pPr>
        <w:numPr>
          <w:ilvl w:val="0"/>
          <w:numId w:val="13"/>
        </w:numPr>
      </w:pPr>
      <w:r>
        <w:t>eTradingID</w:t>
      </w:r>
      <w:r w:rsidR="00BF2910">
        <w:t>, Geocode, JDECode</w:t>
      </w:r>
      <w:r w:rsidR="00D13EA1">
        <w:t>, OrderCutOffTime,</w:t>
      </w:r>
      <w:r w:rsidR="00797E5F">
        <w:t xml:space="preserve"> </w:t>
      </w:r>
      <w:r w:rsidR="00D13EA1">
        <w:t>NoOfDays</w:t>
      </w:r>
      <w:r>
        <w:t xml:space="preserve"> field</w:t>
      </w:r>
      <w:r w:rsidR="00BF2910">
        <w:t>s</w:t>
      </w:r>
      <w:r>
        <w:t xml:space="preserve"> will be used only for information sake from this load. Ther</w:t>
      </w:r>
      <w:r w:rsidR="00BF2910">
        <w:t>e is no business logic behind it</w:t>
      </w:r>
      <w:r>
        <w:t>.</w:t>
      </w:r>
    </w:p>
    <w:p w:rsidR="005474E3" w:rsidRDefault="005474E3" w:rsidP="00146C0F">
      <w:pPr>
        <w:numPr>
          <w:ilvl w:val="0"/>
          <w:numId w:val="13"/>
        </w:numPr>
      </w:pPr>
      <w:r>
        <w:t xml:space="preserve">Default division type value will be </w:t>
      </w:r>
      <w:r w:rsidR="00AC28A4">
        <w:t xml:space="preserve">‘Division’. </w:t>
      </w:r>
      <w:r>
        <w:t>Division Admin needs to manage the web site related field values manually on the website.</w:t>
      </w:r>
    </w:p>
    <w:p w:rsidR="00522BFB" w:rsidRDefault="00522BFB" w:rsidP="00146C0F">
      <w:pPr>
        <w:numPr>
          <w:ilvl w:val="0"/>
          <w:numId w:val="13"/>
        </w:numPr>
      </w:pPr>
      <w:r>
        <w:t>Division Info table in Sterling should have Division Number and Brand as the primary key.</w:t>
      </w:r>
    </w:p>
    <w:p w:rsidR="00522BFB" w:rsidRDefault="00522BFB" w:rsidP="00146C0F">
      <w:pPr>
        <w:numPr>
          <w:ilvl w:val="0"/>
          <w:numId w:val="13"/>
        </w:numPr>
      </w:pPr>
      <w:r>
        <w:t xml:space="preserve">The following new fields have </w:t>
      </w:r>
      <w:r w:rsidR="005E0D95">
        <w:t xml:space="preserve">been requested </w:t>
      </w:r>
      <w:r>
        <w:t>during the Division Admin meeting</w:t>
      </w:r>
      <w:r w:rsidR="005E0D95">
        <w:t xml:space="preserve"> in addition to the current x.com fields</w:t>
      </w:r>
      <w:r>
        <w:t>:</w:t>
      </w:r>
    </w:p>
    <w:p w:rsidR="00522BFB" w:rsidRDefault="00522BFB" w:rsidP="00522BFB">
      <w:pPr>
        <w:numPr>
          <w:ilvl w:val="1"/>
          <w:numId w:val="13"/>
        </w:numPr>
      </w:pPr>
      <w:r>
        <w:t>Division Email</w:t>
      </w:r>
    </w:p>
    <w:p w:rsidR="00522BFB" w:rsidRDefault="00522BFB" w:rsidP="00522BFB">
      <w:pPr>
        <w:numPr>
          <w:ilvl w:val="1"/>
          <w:numId w:val="13"/>
        </w:numPr>
      </w:pPr>
      <w:r>
        <w:t>Division Contact – Text field instead of drop down</w:t>
      </w:r>
    </w:p>
    <w:p w:rsidR="00522BFB" w:rsidRDefault="005E0D95" w:rsidP="00522BFB">
      <w:pPr>
        <w:numPr>
          <w:ilvl w:val="1"/>
          <w:numId w:val="13"/>
        </w:numPr>
      </w:pPr>
      <w:r>
        <w:t>Will call information - text area</w:t>
      </w:r>
    </w:p>
    <w:p w:rsidR="005E0D95" w:rsidRDefault="005E0D95" w:rsidP="00522BFB">
      <w:pPr>
        <w:numPr>
          <w:ilvl w:val="1"/>
          <w:numId w:val="13"/>
        </w:numPr>
      </w:pPr>
      <w:r>
        <w:t>Delivery Cut Off time – text area</w:t>
      </w:r>
    </w:p>
    <w:p w:rsidR="005E0D95" w:rsidRDefault="00BD6FD2" w:rsidP="00522BFB">
      <w:pPr>
        <w:numPr>
          <w:ilvl w:val="1"/>
          <w:numId w:val="13"/>
        </w:numPr>
      </w:pPr>
      <w:r>
        <w:t>Next Day Delivery Cut Off – text area</w:t>
      </w:r>
    </w:p>
    <w:p w:rsidR="00BD6FD2" w:rsidRDefault="00BD6FD2" w:rsidP="00522BFB">
      <w:pPr>
        <w:numPr>
          <w:ilvl w:val="1"/>
          <w:numId w:val="13"/>
        </w:numPr>
      </w:pPr>
      <w:r>
        <w:t>Additional Information</w:t>
      </w:r>
    </w:p>
    <w:p w:rsidR="0046683C" w:rsidRDefault="0046683C" w:rsidP="0046683C">
      <w:pPr>
        <w:numPr>
          <w:ilvl w:val="0"/>
          <w:numId w:val="13"/>
        </w:numPr>
      </w:pPr>
      <w:r>
        <w:t>The Transfer Circle in the feed is used to drive sourcing logic in Sterling. The logic is data-drive</w:t>
      </w:r>
      <w:r w:rsidR="00A43F19">
        <w:t>n</w:t>
      </w:r>
      <w:r>
        <w:t>, i.e., if the transfer circle is empty, no sourcing will be</w:t>
      </w:r>
      <w:r w:rsidR="00A43F19">
        <w:t xml:space="preserve"> </w:t>
      </w:r>
      <w:r>
        <w:t>based on transfer circles.  Current understanding is that ACCESS doesn’t send transfer circle information in the feed.</w:t>
      </w:r>
    </w:p>
    <w:p w:rsidR="0046683C" w:rsidRPr="00C6482B" w:rsidRDefault="00DC1DF8" w:rsidP="0046683C">
      <w:pPr>
        <w:numPr>
          <w:ilvl w:val="0"/>
          <w:numId w:val="13"/>
        </w:numPr>
      </w:pPr>
      <w:r>
        <w:t>The Pricing Warehouse field is used for Print Estimator Reporting and also to associate price books to customers via their division.</w:t>
      </w:r>
    </w:p>
    <w:p w:rsidR="00313CCE" w:rsidRDefault="00313CCE" w:rsidP="00313CCE">
      <w:pPr>
        <w:pStyle w:val="Footer"/>
        <w:tabs>
          <w:tab w:val="clear" w:pos="4320"/>
          <w:tab w:val="clear" w:pos="8640"/>
        </w:tabs>
        <w:rPr>
          <w:rFonts w:cs="Tahoma"/>
          <w:b/>
        </w:rPr>
      </w:pPr>
    </w:p>
    <w:p w:rsidR="00313CCE" w:rsidRDefault="00313CCE" w:rsidP="00313CCE">
      <w:pPr>
        <w:rPr>
          <w:rFonts w:cs="Tahoma"/>
        </w:rPr>
        <w:sectPr w:rsidR="00313CCE" w:rsidSect="00083555">
          <w:pgSz w:w="12240" w:h="15840" w:code="1"/>
          <w:pgMar w:top="1440" w:right="1800" w:bottom="1440" w:left="1800" w:header="720" w:footer="720" w:gutter="0"/>
          <w:cols w:space="720"/>
          <w:titlePg/>
        </w:sectPr>
      </w:pPr>
    </w:p>
    <w:p w:rsidR="00313CCE" w:rsidRDefault="00C20C72" w:rsidP="00313CCE">
      <w:pPr>
        <w:pStyle w:val="Heading1"/>
        <w:numPr>
          <w:ilvl w:val="0"/>
          <w:numId w:val="3"/>
        </w:numPr>
        <w:rPr>
          <w:rFonts w:cs="Tahoma"/>
        </w:rPr>
      </w:pPr>
      <w:bookmarkStart w:id="136" w:name="_Toc276383496"/>
      <w:r>
        <w:rPr>
          <w:rFonts w:cs="Tahoma"/>
        </w:rPr>
        <w:lastRenderedPageBreak/>
        <w:t>Connectivity Diagram</w:t>
      </w:r>
      <w:bookmarkEnd w:id="136"/>
    </w:p>
    <w:p w:rsidR="00313CCE" w:rsidRDefault="00313CCE" w:rsidP="00313CCE"/>
    <w:p w:rsidR="00313CCE" w:rsidRDefault="00480C1E" w:rsidP="00313CCE">
      <w:pPr>
        <w:pStyle w:val="Heading2"/>
      </w:pPr>
      <w:bookmarkStart w:id="137" w:name="_Toc276383497"/>
      <w:r>
        <w:rPr>
          <w:szCs w:val="18"/>
        </w:rPr>
        <w:t xml:space="preserve">Division Info </w:t>
      </w:r>
      <w:r w:rsidR="0026738A">
        <w:rPr>
          <w:szCs w:val="18"/>
        </w:rPr>
        <w:t>–</w:t>
      </w:r>
      <w:r>
        <w:rPr>
          <w:szCs w:val="18"/>
        </w:rPr>
        <w:t xml:space="preserve"> </w:t>
      </w:r>
      <w:r w:rsidR="00E97704">
        <w:rPr>
          <w:szCs w:val="18"/>
        </w:rPr>
        <w:t>Connectivity Diagram</w:t>
      </w:r>
      <w:bookmarkEnd w:id="137"/>
    </w:p>
    <w:p w:rsidR="00313CCE" w:rsidRDefault="00313CCE" w:rsidP="00313CCE"/>
    <w:p w:rsidR="00E62106" w:rsidRDefault="00E62106" w:rsidP="00313CCE"/>
    <w:p w:rsidR="00E62106" w:rsidRDefault="001E5426" w:rsidP="00313CCE">
      <w:r>
        <w:object w:dxaOrig="14455" w:dyaOrig="30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25pt;height:92.25pt" o:ole="">
            <v:imagedata r:id="rId9" o:title=""/>
          </v:shape>
          <o:OLEObject Type="Embed" ProgID="Visio.Drawing.11" ShapeID="_x0000_i1025" DrawAspect="Content" ObjectID="_1350125314" r:id="rId10"/>
        </w:object>
      </w:r>
    </w:p>
    <w:p w:rsidR="00313CCE" w:rsidRDefault="00313CCE" w:rsidP="00313CCE"/>
    <w:p w:rsidR="00313CCE" w:rsidRDefault="00313CCE" w:rsidP="00313CCE"/>
    <w:p w:rsidR="00313CCE" w:rsidRDefault="00313CCE" w:rsidP="00313CCE">
      <w:pPr>
        <w:rPr>
          <w:rFonts w:cs="Tahoma"/>
        </w:rPr>
      </w:pPr>
    </w:p>
    <w:p w:rsidR="00BB66B8" w:rsidRDefault="002C3B54" w:rsidP="00313CCE">
      <w:pPr>
        <w:pStyle w:val="Heading2"/>
      </w:pPr>
      <w:bookmarkStart w:id="138" w:name="_Toc276383498"/>
      <w:r>
        <w:t>Connectivity Process</w:t>
      </w:r>
      <w:bookmarkEnd w:id="138"/>
    </w:p>
    <w:p w:rsidR="00791E7E" w:rsidRDefault="00791E7E" w:rsidP="002C3B54">
      <w:pPr>
        <w:numPr>
          <w:ilvl w:val="0"/>
          <w:numId w:val="10"/>
        </w:numPr>
      </w:pPr>
      <w:r>
        <w:t xml:space="preserve">Legacy will put the division load </w:t>
      </w:r>
      <w:r w:rsidR="00C3274D">
        <w:t>flat file</w:t>
      </w:r>
      <w:r>
        <w:t xml:space="preserve"> in a FTP location.</w:t>
      </w:r>
    </w:p>
    <w:p w:rsidR="00EE0DAD" w:rsidRDefault="009759B4" w:rsidP="002C3B54">
      <w:pPr>
        <w:numPr>
          <w:ilvl w:val="0"/>
          <w:numId w:val="10"/>
        </w:numPr>
      </w:pPr>
      <w:r>
        <w:t>web</w:t>
      </w:r>
      <w:r w:rsidR="002C3B54">
        <w:t>Method</w:t>
      </w:r>
      <w:r>
        <w:t>s</w:t>
      </w:r>
      <w:r w:rsidR="002C3B54">
        <w:t xml:space="preserve"> </w:t>
      </w:r>
      <w:r w:rsidR="00791E7E">
        <w:t>will pick the files</w:t>
      </w:r>
      <w:r w:rsidR="00EE0DAD">
        <w:t>,</w:t>
      </w:r>
      <w:r w:rsidR="00791E7E">
        <w:t xml:space="preserve"> Map the data into Sterling </w:t>
      </w:r>
      <w:r w:rsidR="000B757C">
        <w:t xml:space="preserve">XML </w:t>
      </w:r>
      <w:r w:rsidR="00791E7E">
        <w:t xml:space="preserve">format </w:t>
      </w:r>
      <w:r w:rsidR="00EE0DAD">
        <w:t>and split it so that each message has one record and put it in MQ.</w:t>
      </w:r>
    </w:p>
    <w:p w:rsidR="00EE0DAD" w:rsidRDefault="00EE0DAD" w:rsidP="002C3B54">
      <w:pPr>
        <w:numPr>
          <w:ilvl w:val="0"/>
          <w:numId w:val="10"/>
        </w:numPr>
      </w:pPr>
      <w:r>
        <w:t xml:space="preserve">The </w:t>
      </w:r>
      <w:r w:rsidR="00C3274D">
        <w:t>messages in the queue need</w:t>
      </w:r>
      <w:r>
        <w:t xml:space="preserve"> to be persisted using standard MQ way of persisting messages.</w:t>
      </w:r>
    </w:p>
    <w:p w:rsidR="00EE0DAD" w:rsidRDefault="00EE0DAD" w:rsidP="002C3B54">
      <w:pPr>
        <w:numPr>
          <w:ilvl w:val="0"/>
          <w:numId w:val="10"/>
        </w:numPr>
      </w:pPr>
      <w:r>
        <w:t xml:space="preserve">Sterling will process the messages from the queue. </w:t>
      </w:r>
    </w:p>
    <w:p w:rsidR="00194390" w:rsidRDefault="00EE0DAD" w:rsidP="00194390">
      <w:pPr>
        <w:numPr>
          <w:ilvl w:val="0"/>
          <w:numId w:val="10"/>
        </w:numPr>
      </w:pPr>
      <w:r>
        <w:t xml:space="preserve">Sterling will log the transaction errors as alerts in the console. </w:t>
      </w:r>
    </w:p>
    <w:p w:rsidR="00194390" w:rsidRDefault="00194390" w:rsidP="00194390"/>
    <w:p w:rsidR="00194390" w:rsidRDefault="00194390" w:rsidP="00194390"/>
    <w:p w:rsidR="00194390" w:rsidRDefault="00194390" w:rsidP="00194390"/>
    <w:p w:rsidR="0063146A" w:rsidRDefault="0063146A" w:rsidP="0063146A">
      <w:pPr>
        <w:pStyle w:val="Heading1"/>
        <w:numPr>
          <w:ilvl w:val="0"/>
          <w:numId w:val="3"/>
        </w:numPr>
        <w:rPr>
          <w:rFonts w:cs="Tahoma"/>
        </w:rPr>
      </w:pPr>
      <w:bookmarkStart w:id="139" w:name="_Toc276383499"/>
      <w:r>
        <w:rPr>
          <w:rFonts w:cs="Tahoma"/>
        </w:rPr>
        <w:t>Glossary of Terms</w:t>
      </w:r>
      <w:bookmarkEnd w:id="139"/>
    </w:p>
    <w:p w:rsidR="0063146A" w:rsidRDefault="0063146A" w:rsidP="0063146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3330"/>
        <w:gridCol w:w="4788"/>
      </w:tblGrid>
      <w:tr w:rsidR="00EA3A45" w:rsidTr="00EA3A45">
        <w:tc>
          <w:tcPr>
            <w:tcW w:w="738" w:type="dxa"/>
            <w:shd w:val="clear" w:color="auto" w:fill="00B0F0"/>
          </w:tcPr>
          <w:p w:rsidR="00EA3A45" w:rsidRPr="00EA3A45" w:rsidRDefault="00EA3A45" w:rsidP="00EA3A45">
            <w:pPr>
              <w:pStyle w:val="NoSpacing"/>
              <w:tabs>
                <w:tab w:val="center" w:pos="4320"/>
                <w:tab w:val="right" w:pos="8640"/>
              </w:tabs>
              <w:jc w:val="center"/>
              <w:rPr>
                <w:rFonts w:ascii="Arial" w:hAnsi="Arial" w:cs="Arial"/>
                <w:sz w:val="18"/>
                <w:szCs w:val="18"/>
              </w:rPr>
            </w:pPr>
            <w:r w:rsidRPr="00EA3A45">
              <w:rPr>
                <w:rFonts w:ascii="Arial" w:hAnsi="Arial" w:cs="Arial"/>
                <w:sz w:val="18"/>
                <w:szCs w:val="18"/>
              </w:rPr>
              <w:t>S. No.</w:t>
            </w:r>
          </w:p>
        </w:tc>
        <w:tc>
          <w:tcPr>
            <w:tcW w:w="3330" w:type="dxa"/>
            <w:shd w:val="clear" w:color="auto" w:fill="00B0F0"/>
          </w:tcPr>
          <w:p w:rsidR="00EA3A45" w:rsidRPr="00EA3A45" w:rsidRDefault="00EA3A45" w:rsidP="00EA3A45">
            <w:pPr>
              <w:pStyle w:val="NoSpacing"/>
              <w:tabs>
                <w:tab w:val="center" w:pos="4320"/>
                <w:tab w:val="right" w:pos="8640"/>
              </w:tabs>
              <w:jc w:val="center"/>
              <w:rPr>
                <w:rFonts w:ascii="Arial" w:hAnsi="Arial" w:cs="Arial"/>
                <w:sz w:val="18"/>
                <w:szCs w:val="18"/>
              </w:rPr>
            </w:pPr>
            <w:r w:rsidRPr="00EA3A45">
              <w:rPr>
                <w:rFonts w:ascii="Arial" w:hAnsi="Arial" w:cs="Arial"/>
                <w:sz w:val="18"/>
                <w:szCs w:val="18"/>
              </w:rPr>
              <w:t>Term</w:t>
            </w:r>
          </w:p>
        </w:tc>
        <w:tc>
          <w:tcPr>
            <w:tcW w:w="4788" w:type="dxa"/>
            <w:shd w:val="clear" w:color="auto" w:fill="00B0F0"/>
          </w:tcPr>
          <w:p w:rsidR="00EA3A45" w:rsidRDefault="00EA3A45" w:rsidP="00EA3A45">
            <w:pPr>
              <w:pStyle w:val="NoSpacing"/>
              <w:tabs>
                <w:tab w:val="center" w:pos="4320"/>
                <w:tab w:val="right" w:pos="8640"/>
              </w:tabs>
              <w:jc w:val="center"/>
            </w:pPr>
            <w:r w:rsidRPr="00EA3A45">
              <w:rPr>
                <w:rFonts w:ascii="Arial" w:hAnsi="Arial" w:cs="Arial"/>
                <w:sz w:val="18"/>
                <w:szCs w:val="18"/>
              </w:rPr>
              <w:t>Definition</w:t>
            </w:r>
          </w:p>
        </w:tc>
      </w:tr>
      <w:tr w:rsidR="00EA3A45" w:rsidTr="00EA3A45">
        <w:tc>
          <w:tcPr>
            <w:tcW w:w="738" w:type="dxa"/>
          </w:tcPr>
          <w:p w:rsidR="00EA3A45" w:rsidRDefault="00EA3A45" w:rsidP="00F31DA5">
            <w:r>
              <w:t>1.</w:t>
            </w:r>
          </w:p>
        </w:tc>
        <w:tc>
          <w:tcPr>
            <w:tcW w:w="3330" w:type="dxa"/>
          </w:tcPr>
          <w:p w:rsidR="00EA3A45" w:rsidRDefault="009F2CA8" w:rsidP="00F31DA5">
            <w:r>
              <w:t>RAFTS</w:t>
            </w:r>
          </w:p>
        </w:tc>
        <w:tc>
          <w:tcPr>
            <w:tcW w:w="4788" w:type="dxa"/>
          </w:tcPr>
          <w:p w:rsidR="00EA3A45" w:rsidRDefault="009F2CA8" w:rsidP="00F31DA5">
            <w:r>
              <w:t>File transfer (FTP)</w:t>
            </w:r>
          </w:p>
        </w:tc>
      </w:tr>
      <w:tr w:rsidR="00EA3A45" w:rsidTr="00EA3A45">
        <w:tc>
          <w:tcPr>
            <w:tcW w:w="738" w:type="dxa"/>
          </w:tcPr>
          <w:p w:rsidR="00EA3A45" w:rsidRDefault="00EA3A45" w:rsidP="00F31DA5">
            <w:r>
              <w:t>2.</w:t>
            </w:r>
          </w:p>
        </w:tc>
        <w:tc>
          <w:tcPr>
            <w:tcW w:w="3330" w:type="dxa"/>
          </w:tcPr>
          <w:p w:rsidR="00EA3A45" w:rsidRDefault="00EA3A45" w:rsidP="00F31DA5">
            <w:r>
              <w:t>UE (User Exit)</w:t>
            </w:r>
          </w:p>
        </w:tc>
        <w:tc>
          <w:tcPr>
            <w:tcW w:w="4788" w:type="dxa"/>
          </w:tcPr>
          <w:p w:rsidR="00EA3A45" w:rsidRDefault="00EA3A45" w:rsidP="00F31DA5">
            <w:r>
              <w:t>Hooks to write custom code in Sterling</w:t>
            </w:r>
          </w:p>
        </w:tc>
      </w:tr>
      <w:tr w:rsidR="00B62D5A" w:rsidTr="00EA3A45">
        <w:tc>
          <w:tcPr>
            <w:tcW w:w="738" w:type="dxa"/>
          </w:tcPr>
          <w:p w:rsidR="00B62D5A" w:rsidRDefault="00B62D5A" w:rsidP="00EF5CB4">
            <w:r>
              <w:t>3.</w:t>
            </w:r>
          </w:p>
        </w:tc>
        <w:tc>
          <w:tcPr>
            <w:tcW w:w="3330" w:type="dxa"/>
          </w:tcPr>
          <w:p w:rsidR="00B62D5A" w:rsidRDefault="00B62D5A" w:rsidP="00EF5CB4">
            <w:r>
              <w:t>MQ</w:t>
            </w:r>
          </w:p>
        </w:tc>
        <w:tc>
          <w:tcPr>
            <w:tcW w:w="4788" w:type="dxa"/>
          </w:tcPr>
          <w:p w:rsidR="00B62D5A" w:rsidRDefault="00B62D5A" w:rsidP="00EF5CB4">
            <w:r>
              <w:t>Message Queue</w:t>
            </w:r>
          </w:p>
        </w:tc>
      </w:tr>
      <w:tr w:rsidR="00B62D5A" w:rsidTr="00EA3A45">
        <w:tc>
          <w:tcPr>
            <w:tcW w:w="738" w:type="dxa"/>
          </w:tcPr>
          <w:p w:rsidR="00B62D5A" w:rsidRDefault="00B62D5A" w:rsidP="00EF5CB4">
            <w:r>
              <w:t>4.</w:t>
            </w:r>
          </w:p>
        </w:tc>
        <w:tc>
          <w:tcPr>
            <w:tcW w:w="3330" w:type="dxa"/>
          </w:tcPr>
          <w:p w:rsidR="00B62D5A" w:rsidRDefault="00B62D5A" w:rsidP="00EF5CB4">
            <w:r>
              <w:t>BR1</w:t>
            </w:r>
          </w:p>
        </w:tc>
        <w:tc>
          <w:tcPr>
            <w:tcW w:w="4788" w:type="dxa"/>
          </w:tcPr>
          <w:p w:rsidR="00B62D5A" w:rsidRDefault="00B62D5A" w:rsidP="00EF5CB4">
            <w:r>
              <w:t>Business Release 1</w:t>
            </w:r>
          </w:p>
        </w:tc>
      </w:tr>
      <w:tr w:rsidR="0026738A" w:rsidTr="00EA3A45">
        <w:tc>
          <w:tcPr>
            <w:tcW w:w="738" w:type="dxa"/>
          </w:tcPr>
          <w:p w:rsidR="0026738A" w:rsidRDefault="0026738A" w:rsidP="00EF5CB4">
            <w:r>
              <w:t>5.</w:t>
            </w:r>
          </w:p>
        </w:tc>
        <w:tc>
          <w:tcPr>
            <w:tcW w:w="3330" w:type="dxa"/>
          </w:tcPr>
          <w:p w:rsidR="0026738A" w:rsidRDefault="0026738A" w:rsidP="00EF5CB4">
            <w:r>
              <w:t>IW</w:t>
            </w:r>
          </w:p>
        </w:tc>
        <w:tc>
          <w:tcPr>
            <w:tcW w:w="4788" w:type="dxa"/>
          </w:tcPr>
          <w:p w:rsidR="0026738A" w:rsidRDefault="0026738A" w:rsidP="0026738A">
            <w:r>
              <w:t>Industrial Wisdom – third party company engaged on the project for the website look and fee.</w:t>
            </w:r>
          </w:p>
        </w:tc>
      </w:tr>
      <w:tr w:rsidR="0026738A" w:rsidTr="00EA3A45">
        <w:tc>
          <w:tcPr>
            <w:tcW w:w="738" w:type="dxa"/>
          </w:tcPr>
          <w:p w:rsidR="0026738A" w:rsidRDefault="0026738A" w:rsidP="00EF5CB4">
            <w:r>
              <w:t>6.</w:t>
            </w:r>
          </w:p>
        </w:tc>
        <w:tc>
          <w:tcPr>
            <w:tcW w:w="3330" w:type="dxa"/>
          </w:tcPr>
          <w:p w:rsidR="0026738A" w:rsidRDefault="0026738A" w:rsidP="00EF5CB4">
            <w:r>
              <w:t>UI</w:t>
            </w:r>
          </w:p>
        </w:tc>
        <w:tc>
          <w:tcPr>
            <w:tcW w:w="4788" w:type="dxa"/>
          </w:tcPr>
          <w:p w:rsidR="0026738A" w:rsidRDefault="0026738A" w:rsidP="0026738A">
            <w:r>
              <w:t>User Interface – look and feel of the web site pages.</w:t>
            </w:r>
          </w:p>
        </w:tc>
      </w:tr>
    </w:tbl>
    <w:p w:rsidR="006F56F3" w:rsidRDefault="006F56F3" w:rsidP="00194390">
      <w:pPr>
        <w:rPr>
          <w:ins w:id="140" w:author="IBM_USER" w:date="2010-10-20T09:04:00Z"/>
        </w:rPr>
      </w:pPr>
    </w:p>
    <w:p w:rsidR="006F56F3" w:rsidRDefault="006F56F3">
      <w:pPr>
        <w:rPr>
          <w:ins w:id="141" w:author="IBM_USER" w:date="2010-10-20T09:04:00Z"/>
        </w:rPr>
      </w:pPr>
      <w:ins w:id="142" w:author="IBM_USER" w:date="2010-10-20T09:04:00Z">
        <w:r>
          <w:br w:type="page"/>
        </w:r>
      </w:ins>
    </w:p>
    <w:p w:rsidR="006F56F3" w:rsidRPr="006D6E99" w:rsidRDefault="006F56F3" w:rsidP="006F56F3">
      <w:pPr>
        <w:pStyle w:val="Heading1"/>
        <w:numPr>
          <w:ilvl w:val="0"/>
          <w:numId w:val="3"/>
        </w:numPr>
        <w:rPr>
          <w:ins w:id="143" w:author="IBM_USER" w:date="2010-10-20T09:04:00Z"/>
          <w:rFonts w:cs="Tahoma"/>
        </w:rPr>
      </w:pPr>
      <w:bookmarkStart w:id="144" w:name="_Toc276383500"/>
      <w:ins w:id="145" w:author="IBM_USER" w:date="2010-10-20T09:04:00Z">
        <w:r>
          <w:rPr>
            <w:rFonts w:cs="Tahoma"/>
          </w:rPr>
          <w:lastRenderedPageBreak/>
          <w:t xml:space="preserve">Division </w:t>
        </w:r>
      </w:ins>
      <w:ins w:id="146" w:author="IBM_USER" w:date="2010-10-20T09:05:00Z">
        <w:r>
          <w:rPr>
            <w:rFonts w:cs="Tahoma"/>
          </w:rPr>
          <w:t>Profile Fields</w:t>
        </w:r>
      </w:ins>
      <w:bookmarkEnd w:id="144"/>
    </w:p>
    <w:p w:rsidR="006F56F3" w:rsidRPr="006D6E99" w:rsidRDefault="006F56F3" w:rsidP="006F56F3">
      <w:pPr>
        <w:rPr>
          <w:ins w:id="147" w:author="IBM_USER" w:date="2010-10-20T09:04:00Z"/>
          <w:rFonts w:cs="Tahoma"/>
        </w:rPr>
      </w:pPr>
    </w:p>
    <w:p w:rsidR="006F56F3" w:rsidRPr="006D6E99" w:rsidRDefault="006F56F3" w:rsidP="006F56F3">
      <w:pPr>
        <w:pStyle w:val="Heading2"/>
        <w:rPr>
          <w:ins w:id="148" w:author="IBM_USER" w:date="2010-10-20T09:04:00Z"/>
        </w:rPr>
      </w:pPr>
      <w:bookmarkStart w:id="149" w:name="_Toc276383501"/>
      <w:ins w:id="150" w:author="IBM_USER" w:date="2010-10-20T09:04:00Z">
        <w:r>
          <w:t>Overview</w:t>
        </w:r>
        <w:bookmarkEnd w:id="149"/>
      </w:ins>
    </w:p>
    <w:p w:rsidR="006F56F3" w:rsidRPr="00555008" w:rsidRDefault="006F56F3" w:rsidP="006F56F3">
      <w:pPr>
        <w:rPr>
          <w:ins w:id="151" w:author="IBM_USER" w:date="2010-10-20T09:04:00Z"/>
          <w:rFonts w:cs="Tahoma"/>
          <w:color w:val="000000"/>
        </w:rPr>
      </w:pPr>
    </w:p>
    <w:p w:rsidR="00194390" w:rsidRDefault="00DB3BEF" w:rsidP="006F56F3">
      <w:pPr>
        <w:rPr>
          <w:ins w:id="152" w:author="IBM_USER" w:date="2010-10-21T16:48:00Z"/>
        </w:rPr>
      </w:pPr>
      <w:ins w:id="153" w:author="IBM_USER" w:date="2010-10-20T12:59:00Z">
        <w:r>
          <w:t xml:space="preserve">In addition to the fields that are sent to Sterling on the division batch feed, there are several fields that are maintained in Sterling on the </w:t>
        </w:r>
      </w:ins>
      <w:ins w:id="154" w:author="IBM_USER" w:date="2010-10-21T16:48:00Z">
        <w:r w:rsidR="0034420A">
          <w:t>Call Center on the division profile screens. The functionality is documented in the table below.</w:t>
        </w:r>
      </w:ins>
    </w:p>
    <w:p w:rsidR="0000427E" w:rsidRDefault="0000427E" w:rsidP="006F56F3">
      <w:pPr>
        <w:rPr>
          <w:ins w:id="155" w:author="IBM_USER" w:date="2010-10-21T16:56:00Z"/>
        </w:rPr>
      </w:pPr>
    </w:p>
    <w:p w:rsidR="0000427E" w:rsidRDefault="0000427E" w:rsidP="006F56F3">
      <w:pPr>
        <w:rPr>
          <w:ins w:id="156" w:author="IBM_USER" w:date="2010-10-21T16:56:00Z"/>
        </w:rPr>
      </w:pPr>
      <w:ins w:id="157" w:author="IBM_USER" w:date="2010-10-21T16:56:00Z">
        <w:r>
          <w:t>All fields that come in as part of the division batch feed are read-only  in Sterling in both the WebChannel and Call Center</w:t>
        </w:r>
      </w:ins>
    </w:p>
    <w:p w:rsidR="00977A5C" w:rsidRDefault="00977A5C" w:rsidP="006F56F3">
      <w:pPr>
        <w:rPr>
          <w:ins w:id="158" w:author="IBM_USER" w:date="2010-10-21T16:48:00Z"/>
        </w:rPr>
      </w:pPr>
    </w:p>
    <w:tbl>
      <w:tblPr>
        <w:tblpPr w:leftFromText="180" w:rightFromText="180" w:vertAnchor="text" w:horzAnchor="margin" w:tblpXSpec="center" w:tblpY="46"/>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tblPr>
      <w:tblGrid>
        <w:gridCol w:w="2253"/>
        <w:gridCol w:w="1631"/>
        <w:gridCol w:w="1084"/>
        <w:gridCol w:w="3888"/>
      </w:tblGrid>
      <w:tr w:rsidR="0034420A" w:rsidRPr="00F15FDE" w:rsidTr="0034420A">
        <w:trPr>
          <w:trHeight w:val="300"/>
          <w:ins w:id="159" w:author="IBM_USER" w:date="2010-10-21T16:48:00Z"/>
        </w:trPr>
        <w:tc>
          <w:tcPr>
            <w:tcW w:w="1272" w:type="pct"/>
            <w:shd w:val="clear" w:color="auto" w:fill="948A54" w:themeFill="background2" w:themeFillShade="80"/>
            <w:tcMar>
              <w:top w:w="0" w:type="dxa"/>
              <w:left w:w="108" w:type="dxa"/>
              <w:bottom w:w="0" w:type="dxa"/>
              <w:right w:w="108" w:type="dxa"/>
            </w:tcMar>
            <w:vAlign w:val="bottom"/>
            <w:hideMark/>
          </w:tcPr>
          <w:p w:rsidR="0034420A" w:rsidRPr="00F15FDE" w:rsidRDefault="0034420A" w:rsidP="000F3A47">
            <w:pPr>
              <w:rPr>
                <w:ins w:id="160" w:author="IBM_USER" w:date="2010-10-21T16:48:00Z"/>
                <w:rFonts w:ascii="Calibri" w:hAnsi="Calibri" w:cs="Calibri"/>
                <w:color w:val="000000"/>
              </w:rPr>
            </w:pPr>
            <w:ins w:id="161" w:author="IBM_USER" w:date="2010-10-21T16:48:00Z">
              <w:r>
                <w:rPr>
                  <w:rFonts w:ascii="Calibri" w:hAnsi="Calibri" w:cs="Calibri"/>
                  <w:color w:val="000000"/>
                </w:rPr>
                <w:t>Field</w:t>
              </w:r>
            </w:ins>
          </w:p>
        </w:tc>
        <w:tc>
          <w:tcPr>
            <w:tcW w:w="921" w:type="pct"/>
            <w:shd w:val="clear" w:color="auto" w:fill="948A54" w:themeFill="background2" w:themeFillShade="80"/>
            <w:tcMar>
              <w:top w:w="0" w:type="dxa"/>
              <w:left w:w="108" w:type="dxa"/>
              <w:bottom w:w="0" w:type="dxa"/>
              <w:right w:w="108" w:type="dxa"/>
            </w:tcMar>
            <w:vAlign w:val="bottom"/>
            <w:hideMark/>
          </w:tcPr>
          <w:p w:rsidR="0034420A" w:rsidRPr="00F15FDE" w:rsidRDefault="0034420A" w:rsidP="000F3A47">
            <w:pPr>
              <w:rPr>
                <w:ins w:id="162" w:author="IBM_USER" w:date="2010-10-21T16:48:00Z"/>
                <w:rFonts w:ascii="Calibri" w:hAnsi="Calibri" w:cs="Calibri"/>
                <w:color w:val="000000"/>
              </w:rPr>
            </w:pPr>
            <w:ins w:id="163" w:author="IBM_USER" w:date="2010-10-21T16:48:00Z">
              <w:r>
                <w:rPr>
                  <w:rFonts w:ascii="Calibri" w:hAnsi="Calibri" w:cs="Calibri"/>
                  <w:color w:val="000000"/>
                </w:rPr>
                <w:t>Web Channel</w:t>
              </w:r>
            </w:ins>
          </w:p>
        </w:tc>
        <w:tc>
          <w:tcPr>
            <w:tcW w:w="612" w:type="pct"/>
            <w:shd w:val="clear" w:color="auto" w:fill="948A54" w:themeFill="background2" w:themeFillShade="80"/>
            <w:tcMar>
              <w:top w:w="0" w:type="dxa"/>
              <w:left w:w="108" w:type="dxa"/>
              <w:bottom w:w="0" w:type="dxa"/>
              <w:right w:w="108" w:type="dxa"/>
            </w:tcMar>
            <w:vAlign w:val="bottom"/>
            <w:hideMark/>
          </w:tcPr>
          <w:p w:rsidR="0034420A" w:rsidRPr="00F15FDE" w:rsidRDefault="0034420A" w:rsidP="000F3A47">
            <w:pPr>
              <w:rPr>
                <w:ins w:id="164" w:author="IBM_USER" w:date="2010-10-21T16:48:00Z"/>
                <w:rFonts w:ascii="Calibri" w:hAnsi="Calibri" w:cs="Calibri"/>
                <w:color w:val="000000"/>
              </w:rPr>
            </w:pPr>
            <w:ins w:id="165" w:author="IBM_USER" w:date="2010-10-21T16:48:00Z">
              <w:r>
                <w:rPr>
                  <w:rFonts w:ascii="Calibri" w:hAnsi="Calibri" w:cs="Calibri"/>
                  <w:color w:val="000000"/>
                </w:rPr>
                <w:t>Call Center</w:t>
              </w:r>
            </w:ins>
          </w:p>
        </w:tc>
        <w:tc>
          <w:tcPr>
            <w:tcW w:w="2195" w:type="pct"/>
            <w:shd w:val="clear" w:color="auto" w:fill="948A54" w:themeFill="background2" w:themeFillShade="80"/>
            <w:tcMar>
              <w:top w:w="0" w:type="dxa"/>
              <w:left w:w="108" w:type="dxa"/>
              <w:bottom w:w="0" w:type="dxa"/>
              <w:right w:w="108" w:type="dxa"/>
            </w:tcMar>
            <w:vAlign w:val="bottom"/>
            <w:hideMark/>
          </w:tcPr>
          <w:p w:rsidR="0034420A" w:rsidRPr="00F15FDE" w:rsidRDefault="0034420A" w:rsidP="000F3A47">
            <w:pPr>
              <w:rPr>
                <w:ins w:id="166" w:author="IBM_USER" w:date="2010-10-21T16:48:00Z"/>
                <w:rFonts w:ascii="Calibri" w:hAnsi="Calibri" w:cs="Calibri"/>
                <w:color w:val="000000"/>
              </w:rPr>
            </w:pPr>
            <w:ins w:id="167" w:author="IBM_USER" w:date="2010-10-21T16:48:00Z">
              <w:r>
                <w:rPr>
                  <w:rFonts w:ascii="Calibri" w:hAnsi="Calibri" w:cs="Calibri"/>
                  <w:color w:val="000000"/>
                </w:rPr>
                <w:t>Functionality/Comments</w:t>
              </w:r>
            </w:ins>
          </w:p>
        </w:tc>
      </w:tr>
      <w:tr w:rsidR="0034420A" w:rsidRPr="00F15FDE" w:rsidTr="0034420A">
        <w:trPr>
          <w:trHeight w:val="300"/>
          <w:ins w:id="168" w:author="IBM_USER" w:date="2010-10-21T16:48:00Z"/>
        </w:trPr>
        <w:tc>
          <w:tcPr>
            <w:tcW w:w="1272" w:type="pct"/>
            <w:tcMar>
              <w:top w:w="0" w:type="dxa"/>
              <w:left w:w="108" w:type="dxa"/>
              <w:bottom w:w="0" w:type="dxa"/>
              <w:right w:w="108" w:type="dxa"/>
            </w:tcMar>
            <w:vAlign w:val="bottom"/>
            <w:hideMark/>
          </w:tcPr>
          <w:p w:rsidR="0034420A" w:rsidRPr="00F15FDE" w:rsidRDefault="0034420A" w:rsidP="000F3A47">
            <w:pPr>
              <w:rPr>
                <w:ins w:id="169" w:author="IBM_USER" w:date="2010-10-21T16:48:00Z"/>
                <w:rFonts w:ascii="Calibri" w:hAnsi="Calibri" w:cs="Calibri"/>
                <w:color w:val="000000"/>
                <w:szCs w:val="22"/>
              </w:rPr>
            </w:pPr>
            <w:ins w:id="170" w:author="IBM_USER" w:date="2010-10-21T16:48:00Z">
              <w:r w:rsidRPr="00F15FDE">
                <w:rPr>
                  <w:rFonts w:ascii="Calibri" w:hAnsi="Calibri" w:cs="Calibri"/>
                  <w:color w:val="000000"/>
                  <w:szCs w:val="22"/>
                </w:rPr>
                <w:t>Division Type</w:t>
              </w:r>
            </w:ins>
          </w:p>
        </w:tc>
        <w:tc>
          <w:tcPr>
            <w:tcW w:w="921" w:type="pct"/>
            <w:tcMar>
              <w:top w:w="0" w:type="dxa"/>
              <w:left w:w="108" w:type="dxa"/>
              <w:bottom w:w="0" w:type="dxa"/>
              <w:right w:w="108" w:type="dxa"/>
            </w:tcMar>
            <w:vAlign w:val="bottom"/>
            <w:hideMark/>
          </w:tcPr>
          <w:p w:rsidR="0034420A" w:rsidRPr="00F15FDE" w:rsidRDefault="0034420A" w:rsidP="000F3A47">
            <w:pPr>
              <w:rPr>
                <w:ins w:id="171" w:author="IBM_USER" w:date="2010-10-21T16:48:00Z"/>
                <w:rFonts w:ascii="Calibri" w:hAnsi="Calibri" w:cs="Calibri"/>
                <w:color w:val="000000"/>
                <w:szCs w:val="22"/>
              </w:rPr>
            </w:pPr>
            <w:ins w:id="172" w:author="IBM_USER" w:date="2010-10-21T16:48:00Z">
              <w:r w:rsidRPr="00F15FDE">
                <w:rPr>
                  <w:rFonts w:ascii="Calibri" w:hAnsi="Calibri" w:cs="Calibri"/>
                  <w:color w:val="000000"/>
                  <w:szCs w:val="22"/>
                </w:rPr>
                <w:t>Read</w:t>
              </w:r>
            </w:ins>
          </w:p>
        </w:tc>
        <w:tc>
          <w:tcPr>
            <w:tcW w:w="612" w:type="pct"/>
            <w:tcMar>
              <w:top w:w="0" w:type="dxa"/>
              <w:left w:w="108" w:type="dxa"/>
              <w:bottom w:w="0" w:type="dxa"/>
              <w:right w:w="108" w:type="dxa"/>
            </w:tcMar>
            <w:vAlign w:val="bottom"/>
            <w:hideMark/>
          </w:tcPr>
          <w:p w:rsidR="0034420A" w:rsidRPr="00F15FDE" w:rsidRDefault="0034420A" w:rsidP="000F3A47">
            <w:pPr>
              <w:rPr>
                <w:ins w:id="173" w:author="IBM_USER" w:date="2010-10-21T16:48:00Z"/>
                <w:rFonts w:ascii="Calibri" w:hAnsi="Calibri" w:cs="Calibri"/>
                <w:color w:val="000000"/>
                <w:szCs w:val="22"/>
              </w:rPr>
            </w:pPr>
            <w:ins w:id="174" w:author="IBM_USER" w:date="2010-10-21T16:48:00Z">
              <w:r w:rsidRPr="00F15FDE">
                <w:rPr>
                  <w:rFonts w:ascii="Calibri" w:hAnsi="Calibri" w:cs="Calibri"/>
                  <w:color w:val="000000"/>
                  <w:szCs w:val="22"/>
                </w:rPr>
                <w:t>Update</w:t>
              </w:r>
            </w:ins>
          </w:p>
        </w:tc>
        <w:tc>
          <w:tcPr>
            <w:tcW w:w="2195" w:type="pct"/>
            <w:tcMar>
              <w:top w:w="0" w:type="dxa"/>
              <w:left w:w="108" w:type="dxa"/>
              <w:bottom w:w="0" w:type="dxa"/>
              <w:right w:w="108" w:type="dxa"/>
            </w:tcMar>
            <w:vAlign w:val="bottom"/>
            <w:hideMark/>
          </w:tcPr>
          <w:p w:rsidR="0034420A" w:rsidRPr="00F15FDE" w:rsidRDefault="0034420A" w:rsidP="000F3A47">
            <w:pPr>
              <w:rPr>
                <w:ins w:id="175" w:author="IBM_USER" w:date="2010-10-21T16:48:00Z"/>
                <w:rFonts w:ascii="Calibri" w:hAnsi="Calibri" w:cs="Calibri"/>
                <w:color w:val="1F497D"/>
              </w:rPr>
            </w:pPr>
            <w:ins w:id="176" w:author="IBM_USER" w:date="2010-10-21T16:48:00Z">
              <w:r w:rsidRPr="00F15FDE">
                <w:rPr>
                  <w:rFonts w:ascii="Calibri" w:hAnsi="Calibri" w:cs="Calibri"/>
                  <w:color w:val="000000"/>
                  <w:szCs w:val="22"/>
                </w:rPr>
                <w:t>Drop Down (Internal, External); New division - default to Internal</w:t>
              </w:r>
              <w:r w:rsidRPr="00F15FDE">
                <w:rPr>
                  <w:rFonts w:ascii="Calibri" w:hAnsi="Calibri" w:cs="Calibri"/>
                  <w:color w:val="1F497D"/>
                  <w:szCs w:val="22"/>
                </w:rPr>
                <w:t xml:space="preserve"> Contact us – only external divisions are displayed (may not needed for the current design)</w:t>
              </w:r>
            </w:ins>
          </w:p>
          <w:p w:rsidR="0034420A" w:rsidRPr="0049735B" w:rsidRDefault="0034420A" w:rsidP="000F3A47">
            <w:pPr>
              <w:rPr>
                <w:ins w:id="177" w:author="IBM_USER" w:date="2010-10-21T16:48:00Z"/>
                <w:rFonts w:ascii="Calibri" w:hAnsi="Calibri" w:cs="Calibri"/>
                <w:strike/>
                <w:color w:val="000000"/>
                <w:szCs w:val="22"/>
                <w:rPrChange w:id="178" w:author="IBM_USER" w:date="2010-11-01T14:01:00Z">
                  <w:rPr>
                    <w:ins w:id="179" w:author="IBM_USER" w:date="2010-10-21T16:48:00Z"/>
                    <w:rFonts w:ascii="Calibri" w:hAnsi="Calibri" w:cs="Calibri"/>
                    <w:color w:val="000000"/>
                    <w:szCs w:val="22"/>
                  </w:rPr>
                </w:rPrChange>
              </w:rPr>
            </w:pPr>
            <w:ins w:id="180" w:author="IBM_USER" w:date="2010-10-21T16:48:00Z">
              <w:r w:rsidRPr="0049735B">
                <w:rPr>
                  <w:rFonts w:ascii="Calibri" w:hAnsi="Calibri" w:cs="Calibri"/>
                  <w:strike/>
                  <w:color w:val="1F497D"/>
                  <w:szCs w:val="22"/>
                  <w:rPrChange w:id="181" w:author="IBM_USER" w:date="2010-11-01T14:01:00Z">
                    <w:rPr>
                      <w:rFonts w:ascii="Calibri" w:hAnsi="Calibri" w:cs="Calibri"/>
                      <w:color w:val="1F497D"/>
                      <w:szCs w:val="22"/>
                    </w:rPr>
                  </w:rPrChange>
                </w:rPr>
                <w:t xml:space="preserve">Reporting – eBusiness managers to create divisions in Sterling for reporting purpose – need to discuss the requirement. </w:t>
              </w:r>
            </w:ins>
          </w:p>
        </w:tc>
      </w:tr>
      <w:tr w:rsidR="0034420A" w:rsidRPr="00F15FDE" w:rsidTr="0034420A">
        <w:trPr>
          <w:trHeight w:val="300"/>
          <w:ins w:id="182" w:author="IBM_USER" w:date="2010-10-21T16:48:00Z"/>
        </w:trPr>
        <w:tc>
          <w:tcPr>
            <w:tcW w:w="1272" w:type="pct"/>
            <w:tcMar>
              <w:top w:w="0" w:type="dxa"/>
              <w:left w:w="108" w:type="dxa"/>
              <w:bottom w:w="0" w:type="dxa"/>
              <w:right w:w="108" w:type="dxa"/>
            </w:tcMar>
            <w:vAlign w:val="bottom"/>
            <w:hideMark/>
          </w:tcPr>
          <w:p w:rsidR="0034420A" w:rsidRPr="00F15FDE" w:rsidRDefault="0034420A" w:rsidP="000F3A47">
            <w:pPr>
              <w:rPr>
                <w:ins w:id="183" w:author="IBM_USER" w:date="2010-10-21T16:48:00Z"/>
                <w:rFonts w:ascii="Calibri" w:hAnsi="Calibri" w:cs="Calibri"/>
                <w:color w:val="000000"/>
                <w:szCs w:val="22"/>
              </w:rPr>
            </w:pPr>
            <w:ins w:id="184" w:author="IBM_USER" w:date="2010-10-21T16:48:00Z">
              <w:r w:rsidRPr="00F15FDE">
                <w:rPr>
                  <w:rFonts w:ascii="Calibri" w:hAnsi="Calibri" w:cs="Calibri"/>
                  <w:color w:val="000000"/>
                  <w:szCs w:val="22"/>
                </w:rPr>
                <w:t>Phone 2</w:t>
              </w:r>
            </w:ins>
          </w:p>
        </w:tc>
        <w:tc>
          <w:tcPr>
            <w:tcW w:w="921" w:type="pct"/>
            <w:tcMar>
              <w:top w:w="0" w:type="dxa"/>
              <w:left w:w="108" w:type="dxa"/>
              <w:bottom w:w="0" w:type="dxa"/>
              <w:right w:w="108" w:type="dxa"/>
            </w:tcMar>
            <w:vAlign w:val="bottom"/>
            <w:hideMark/>
          </w:tcPr>
          <w:p w:rsidR="0034420A" w:rsidRPr="00F15FDE" w:rsidRDefault="0034420A" w:rsidP="000F3A47">
            <w:pPr>
              <w:rPr>
                <w:ins w:id="185" w:author="IBM_USER" w:date="2010-10-21T16:48:00Z"/>
                <w:rFonts w:ascii="Calibri" w:hAnsi="Calibri" w:cs="Calibri"/>
                <w:color w:val="000000"/>
                <w:szCs w:val="22"/>
              </w:rPr>
            </w:pPr>
            <w:ins w:id="186" w:author="IBM_USER" w:date="2010-10-21T16:48:00Z">
              <w:r w:rsidRPr="00F15FDE">
                <w:rPr>
                  <w:rFonts w:ascii="Calibri" w:hAnsi="Calibri" w:cs="Calibri"/>
                  <w:color w:val="000000"/>
                  <w:szCs w:val="22"/>
                </w:rPr>
                <w:t>Read</w:t>
              </w:r>
            </w:ins>
          </w:p>
        </w:tc>
        <w:tc>
          <w:tcPr>
            <w:tcW w:w="612" w:type="pct"/>
            <w:tcMar>
              <w:top w:w="0" w:type="dxa"/>
              <w:left w:w="108" w:type="dxa"/>
              <w:bottom w:w="0" w:type="dxa"/>
              <w:right w:w="108" w:type="dxa"/>
            </w:tcMar>
            <w:vAlign w:val="bottom"/>
            <w:hideMark/>
          </w:tcPr>
          <w:p w:rsidR="0034420A" w:rsidRPr="00F15FDE" w:rsidRDefault="0034420A" w:rsidP="000F3A47">
            <w:pPr>
              <w:rPr>
                <w:ins w:id="187" w:author="IBM_USER" w:date="2010-10-21T16:48:00Z"/>
                <w:rFonts w:ascii="Calibri" w:hAnsi="Calibri" w:cs="Calibri"/>
                <w:color w:val="000000"/>
                <w:szCs w:val="22"/>
              </w:rPr>
            </w:pPr>
            <w:ins w:id="188" w:author="IBM_USER" w:date="2010-10-21T16:48:00Z">
              <w:r w:rsidRPr="00F15FDE">
                <w:rPr>
                  <w:rFonts w:ascii="Calibri" w:hAnsi="Calibri" w:cs="Calibri"/>
                  <w:color w:val="000000"/>
                  <w:szCs w:val="22"/>
                </w:rPr>
                <w:t>Update</w:t>
              </w:r>
            </w:ins>
          </w:p>
        </w:tc>
        <w:tc>
          <w:tcPr>
            <w:tcW w:w="2195" w:type="pct"/>
            <w:tcMar>
              <w:top w:w="0" w:type="dxa"/>
              <w:left w:w="108" w:type="dxa"/>
              <w:bottom w:w="0" w:type="dxa"/>
              <w:right w:w="108" w:type="dxa"/>
            </w:tcMar>
            <w:vAlign w:val="bottom"/>
            <w:hideMark/>
          </w:tcPr>
          <w:p w:rsidR="0034420A" w:rsidRPr="00F15FDE" w:rsidRDefault="0034420A" w:rsidP="000F3A47">
            <w:pPr>
              <w:rPr>
                <w:ins w:id="189" w:author="IBM_USER" w:date="2010-10-21T16:48:00Z"/>
                <w:rFonts w:ascii="Calibri" w:hAnsi="Calibri" w:cs="Calibri"/>
                <w:color w:val="000000"/>
                <w:szCs w:val="22"/>
              </w:rPr>
            </w:pPr>
            <w:ins w:id="190" w:author="IBM_USER" w:date="2010-10-21T16:48:00Z">
              <w:r w:rsidRPr="00F15FDE">
                <w:rPr>
                  <w:rFonts w:ascii="Calibri" w:hAnsi="Calibri" w:cs="Calibri"/>
                  <w:color w:val="000000"/>
                  <w:szCs w:val="22"/>
                </w:rPr>
                <w:t>New division - default to space</w:t>
              </w:r>
              <w:r w:rsidRPr="00F15FDE">
                <w:rPr>
                  <w:rFonts w:ascii="Calibri" w:hAnsi="Calibri" w:cs="Calibri"/>
                  <w:color w:val="1F497D"/>
                  <w:szCs w:val="22"/>
                </w:rPr>
                <w:t xml:space="preserve"> – to display in contact us page</w:t>
              </w:r>
            </w:ins>
          </w:p>
        </w:tc>
      </w:tr>
      <w:tr w:rsidR="0034420A" w:rsidRPr="00F15FDE" w:rsidTr="0034420A">
        <w:trPr>
          <w:trHeight w:val="300"/>
          <w:ins w:id="191" w:author="IBM_USER" w:date="2010-10-21T16:48:00Z"/>
        </w:trPr>
        <w:tc>
          <w:tcPr>
            <w:tcW w:w="1272" w:type="pct"/>
            <w:tcMar>
              <w:top w:w="0" w:type="dxa"/>
              <w:left w:w="108" w:type="dxa"/>
              <w:bottom w:w="0" w:type="dxa"/>
              <w:right w:w="108" w:type="dxa"/>
            </w:tcMar>
            <w:vAlign w:val="bottom"/>
            <w:hideMark/>
          </w:tcPr>
          <w:p w:rsidR="0034420A" w:rsidRPr="00F15FDE" w:rsidRDefault="0034420A" w:rsidP="000F3A47">
            <w:pPr>
              <w:rPr>
                <w:ins w:id="192" w:author="IBM_USER" w:date="2010-10-21T16:48:00Z"/>
                <w:rFonts w:ascii="Calibri" w:hAnsi="Calibri" w:cs="Calibri"/>
                <w:color w:val="000000"/>
                <w:szCs w:val="22"/>
              </w:rPr>
            </w:pPr>
            <w:ins w:id="193" w:author="IBM_USER" w:date="2010-10-21T16:48:00Z">
              <w:r w:rsidRPr="00F15FDE">
                <w:rPr>
                  <w:rFonts w:ascii="Calibri" w:hAnsi="Calibri" w:cs="Calibri"/>
                  <w:color w:val="000000"/>
                  <w:szCs w:val="22"/>
                </w:rPr>
                <w:t>Fax 2</w:t>
              </w:r>
            </w:ins>
          </w:p>
        </w:tc>
        <w:tc>
          <w:tcPr>
            <w:tcW w:w="921" w:type="pct"/>
            <w:tcMar>
              <w:top w:w="0" w:type="dxa"/>
              <w:left w:w="108" w:type="dxa"/>
              <w:bottom w:w="0" w:type="dxa"/>
              <w:right w:w="108" w:type="dxa"/>
            </w:tcMar>
            <w:vAlign w:val="bottom"/>
            <w:hideMark/>
          </w:tcPr>
          <w:p w:rsidR="0034420A" w:rsidRPr="00F15FDE" w:rsidRDefault="0034420A" w:rsidP="000F3A47">
            <w:pPr>
              <w:rPr>
                <w:ins w:id="194" w:author="IBM_USER" w:date="2010-10-21T16:48:00Z"/>
                <w:rFonts w:ascii="Calibri" w:hAnsi="Calibri" w:cs="Calibri"/>
                <w:color w:val="000000"/>
                <w:szCs w:val="22"/>
              </w:rPr>
            </w:pPr>
            <w:ins w:id="195" w:author="IBM_USER" w:date="2010-10-21T16:48:00Z">
              <w:r w:rsidRPr="00F15FDE">
                <w:rPr>
                  <w:rFonts w:ascii="Calibri" w:hAnsi="Calibri" w:cs="Calibri"/>
                  <w:color w:val="000000"/>
                  <w:szCs w:val="22"/>
                </w:rPr>
                <w:t>Read</w:t>
              </w:r>
            </w:ins>
          </w:p>
        </w:tc>
        <w:tc>
          <w:tcPr>
            <w:tcW w:w="612" w:type="pct"/>
            <w:tcMar>
              <w:top w:w="0" w:type="dxa"/>
              <w:left w:w="108" w:type="dxa"/>
              <w:bottom w:w="0" w:type="dxa"/>
              <w:right w:w="108" w:type="dxa"/>
            </w:tcMar>
            <w:vAlign w:val="bottom"/>
            <w:hideMark/>
          </w:tcPr>
          <w:p w:rsidR="0034420A" w:rsidRPr="00F15FDE" w:rsidRDefault="0034420A" w:rsidP="000F3A47">
            <w:pPr>
              <w:rPr>
                <w:ins w:id="196" w:author="IBM_USER" w:date="2010-10-21T16:48:00Z"/>
                <w:rFonts w:ascii="Calibri" w:hAnsi="Calibri" w:cs="Calibri"/>
                <w:color w:val="000000"/>
                <w:szCs w:val="22"/>
              </w:rPr>
            </w:pPr>
            <w:ins w:id="197" w:author="IBM_USER" w:date="2010-10-21T16:48:00Z">
              <w:r w:rsidRPr="00F15FDE">
                <w:rPr>
                  <w:rFonts w:ascii="Calibri" w:hAnsi="Calibri" w:cs="Calibri"/>
                  <w:color w:val="000000"/>
                  <w:szCs w:val="22"/>
                </w:rPr>
                <w:t>Update</w:t>
              </w:r>
            </w:ins>
          </w:p>
        </w:tc>
        <w:tc>
          <w:tcPr>
            <w:tcW w:w="2195" w:type="pct"/>
            <w:tcMar>
              <w:top w:w="0" w:type="dxa"/>
              <w:left w:w="108" w:type="dxa"/>
              <w:bottom w:w="0" w:type="dxa"/>
              <w:right w:w="108" w:type="dxa"/>
            </w:tcMar>
            <w:vAlign w:val="bottom"/>
            <w:hideMark/>
          </w:tcPr>
          <w:p w:rsidR="0034420A" w:rsidRPr="00F15FDE" w:rsidRDefault="0034420A" w:rsidP="000F3A47">
            <w:pPr>
              <w:rPr>
                <w:ins w:id="198" w:author="IBM_USER" w:date="2010-10-21T16:48:00Z"/>
                <w:rFonts w:ascii="Calibri" w:hAnsi="Calibri" w:cs="Calibri"/>
                <w:color w:val="000000"/>
                <w:szCs w:val="22"/>
              </w:rPr>
            </w:pPr>
            <w:ins w:id="199" w:author="IBM_USER" w:date="2010-10-21T16:48:00Z">
              <w:r w:rsidRPr="00F15FDE">
                <w:rPr>
                  <w:rFonts w:ascii="Calibri" w:hAnsi="Calibri" w:cs="Calibri"/>
                  <w:color w:val="000000"/>
                  <w:szCs w:val="22"/>
                </w:rPr>
                <w:t>New division - default to space</w:t>
              </w:r>
              <w:r w:rsidRPr="00F15FDE">
                <w:rPr>
                  <w:rFonts w:ascii="Calibri" w:hAnsi="Calibri" w:cs="Calibri"/>
                  <w:color w:val="1F497D"/>
                  <w:szCs w:val="22"/>
                </w:rPr>
                <w:t xml:space="preserve"> – to display in contact us page</w:t>
              </w:r>
            </w:ins>
          </w:p>
        </w:tc>
      </w:tr>
      <w:tr w:rsidR="0034420A" w:rsidRPr="00F15FDE" w:rsidTr="0034420A">
        <w:trPr>
          <w:trHeight w:val="300"/>
          <w:ins w:id="200" w:author="IBM_USER" w:date="2010-10-21T16:48:00Z"/>
        </w:trPr>
        <w:tc>
          <w:tcPr>
            <w:tcW w:w="1272" w:type="pct"/>
            <w:tcMar>
              <w:top w:w="0" w:type="dxa"/>
              <w:left w:w="108" w:type="dxa"/>
              <w:bottom w:w="0" w:type="dxa"/>
              <w:right w:w="108" w:type="dxa"/>
            </w:tcMar>
            <w:vAlign w:val="bottom"/>
            <w:hideMark/>
          </w:tcPr>
          <w:p w:rsidR="0034420A" w:rsidRPr="00F15FDE" w:rsidRDefault="0034420A" w:rsidP="000F3A47">
            <w:pPr>
              <w:rPr>
                <w:ins w:id="201" w:author="IBM_USER" w:date="2010-10-21T16:48:00Z"/>
                <w:rFonts w:ascii="Calibri" w:hAnsi="Calibri" w:cs="Calibri"/>
                <w:color w:val="000000"/>
                <w:szCs w:val="22"/>
              </w:rPr>
            </w:pPr>
            <w:ins w:id="202" w:author="IBM_USER" w:date="2010-10-21T16:48:00Z">
              <w:r w:rsidRPr="00F15FDE">
                <w:rPr>
                  <w:rFonts w:ascii="Calibri" w:hAnsi="Calibri" w:cs="Calibri"/>
                  <w:color w:val="000000"/>
                  <w:szCs w:val="22"/>
                </w:rPr>
                <w:t>Division Contact</w:t>
              </w:r>
            </w:ins>
          </w:p>
        </w:tc>
        <w:tc>
          <w:tcPr>
            <w:tcW w:w="921" w:type="pct"/>
            <w:tcMar>
              <w:top w:w="0" w:type="dxa"/>
              <w:left w:w="108" w:type="dxa"/>
              <w:bottom w:w="0" w:type="dxa"/>
              <w:right w:w="108" w:type="dxa"/>
            </w:tcMar>
            <w:vAlign w:val="bottom"/>
            <w:hideMark/>
          </w:tcPr>
          <w:p w:rsidR="0034420A" w:rsidRPr="00F15FDE" w:rsidRDefault="0034420A" w:rsidP="000F3A47">
            <w:pPr>
              <w:rPr>
                <w:ins w:id="203" w:author="IBM_USER" w:date="2010-10-21T16:48:00Z"/>
                <w:rFonts w:ascii="Calibri" w:hAnsi="Calibri" w:cs="Calibri"/>
                <w:color w:val="000000"/>
                <w:szCs w:val="22"/>
              </w:rPr>
            </w:pPr>
            <w:ins w:id="204" w:author="IBM_USER" w:date="2010-10-21T16:48:00Z">
              <w:r w:rsidRPr="00F15FDE">
                <w:rPr>
                  <w:rFonts w:ascii="Calibri" w:hAnsi="Calibri" w:cs="Calibri"/>
                  <w:color w:val="000000"/>
                  <w:szCs w:val="22"/>
                </w:rPr>
                <w:t>Read</w:t>
              </w:r>
            </w:ins>
          </w:p>
        </w:tc>
        <w:tc>
          <w:tcPr>
            <w:tcW w:w="612" w:type="pct"/>
            <w:tcMar>
              <w:top w:w="0" w:type="dxa"/>
              <w:left w:w="108" w:type="dxa"/>
              <w:bottom w:w="0" w:type="dxa"/>
              <w:right w:w="108" w:type="dxa"/>
            </w:tcMar>
            <w:vAlign w:val="bottom"/>
            <w:hideMark/>
          </w:tcPr>
          <w:p w:rsidR="0034420A" w:rsidRPr="00F15FDE" w:rsidRDefault="0034420A" w:rsidP="000F3A47">
            <w:pPr>
              <w:rPr>
                <w:ins w:id="205" w:author="IBM_USER" w:date="2010-10-21T16:48:00Z"/>
                <w:rFonts w:ascii="Calibri" w:hAnsi="Calibri" w:cs="Calibri"/>
                <w:color w:val="000000"/>
                <w:szCs w:val="22"/>
              </w:rPr>
            </w:pPr>
            <w:ins w:id="206" w:author="IBM_USER" w:date="2010-10-21T16:48:00Z">
              <w:r w:rsidRPr="00F15FDE">
                <w:rPr>
                  <w:rFonts w:ascii="Calibri" w:hAnsi="Calibri" w:cs="Calibri"/>
                  <w:color w:val="000000"/>
                  <w:szCs w:val="22"/>
                </w:rPr>
                <w:t>Update</w:t>
              </w:r>
            </w:ins>
          </w:p>
        </w:tc>
        <w:tc>
          <w:tcPr>
            <w:tcW w:w="2195" w:type="pct"/>
            <w:tcMar>
              <w:top w:w="0" w:type="dxa"/>
              <w:left w:w="108" w:type="dxa"/>
              <w:bottom w:w="0" w:type="dxa"/>
              <w:right w:w="108" w:type="dxa"/>
            </w:tcMar>
            <w:vAlign w:val="bottom"/>
            <w:hideMark/>
          </w:tcPr>
          <w:p w:rsidR="0034420A" w:rsidRPr="00F15FDE" w:rsidRDefault="0034420A" w:rsidP="000F3A47">
            <w:pPr>
              <w:rPr>
                <w:ins w:id="207" w:author="IBM_USER" w:date="2010-10-21T16:48:00Z"/>
                <w:rFonts w:ascii="Calibri" w:hAnsi="Calibri" w:cs="Calibri"/>
                <w:color w:val="000000"/>
                <w:szCs w:val="22"/>
              </w:rPr>
            </w:pPr>
            <w:ins w:id="208" w:author="IBM_USER" w:date="2010-10-21T16:48:00Z">
              <w:r w:rsidRPr="00F15FDE">
                <w:rPr>
                  <w:rFonts w:ascii="Calibri" w:hAnsi="Calibri" w:cs="Calibri"/>
                  <w:color w:val="000000"/>
                  <w:szCs w:val="22"/>
                </w:rPr>
                <w:t>Internal users - default to 'not selected'</w:t>
              </w:r>
              <w:r w:rsidRPr="00F15FDE">
                <w:rPr>
                  <w:rFonts w:ascii="Calibri" w:hAnsi="Calibri" w:cs="Calibri"/>
                  <w:color w:val="1F497D"/>
                  <w:szCs w:val="22"/>
                </w:rPr>
                <w:t xml:space="preserve"> – to display in contact us page</w:t>
              </w:r>
            </w:ins>
          </w:p>
        </w:tc>
      </w:tr>
      <w:tr w:rsidR="0034420A" w:rsidRPr="00F15FDE" w:rsidTr="0034420A">
        <w:trPr>
          <w:trHeight w:val="300"/>
          <w:ins w:id="209" w:author="IBM_USER" w:date="2010-10-21T16:48:00Z"/>
        </w:trPr>
        <w:tc>
          <w:tcPr>
            <w:tcW w:w="1272" w:type="pct"/>
            <w:tcMar>
              <w:top w:w="0" w:type="dxa"/>
              <w:left w:w="108" w:type="dxa"/>
              <w:bottom w:w="0" w:type="dxa"/>
              <w:right w:w="108" w:type="dxa"/>
            </w:tcMar>
            <w:vAlign w:val="bottom"/>
            <w:hideMark/>
          </w:tcPr>
          <w:p w:rsidR="0034420A" w:rsidRPr="00F15FDE" w:rsidRDefault="0034420A" w:rsidP="000F3A47">
            <w:pPr>
              <w:rPr>
                <w:ins w:id="210" w:author="IBM_USER" w:date="2010-10-21T16:48:00Z"/>
                <w:rFonts w:ascii="Calibri" w:hAnsi="Calibri" w:cs="Calibri"/>
                <w:color w:val="000000"/>
                <w:szCs w:val="22"/>
              </w:rPr>
            </w:pPr>
            <w:ins w:id="211" w:author="IBM_USER" w:date="2010-10-21T16:48:00Z">
              <w:r w:rsidRPr="00F15FDE">
                <w:rPr>
                  <w:rFonts w:ascii="Calibri" w:hAnsi="Calibri" w:cs="Calibri"/>
                  <w:color w:val="000000"/>
                  <w:szCs w:val="22"/>
                </w:rPr>
                <w:t>Division Email - Paper</w:t>
              </w:r>
            </w:ins>
          </w:p>
        </w:tc>
        <w:tc>
          <w:tcPr>
            <w:tcW w:w="921" w:type="pct"/>
            <w:tcMar>
              <w:top w:w="0" w:type="dxa"/>
              <w:left w:w="108" w:type="dxa"/>
              <w:bottom w:w="0" w:type="dxa"/>
              <w:right w:w="108" w:type="dxa"/>
            </w:tcMar>
            <w:vAlign w:val="bottom"/>
            <w:hideMark/>
          </w:tcPr>
          <w:p w:rsidR="0034420A" w:rsidRPr="00F15FDE" w:rsidRDefault="0034420A" w:rsidP="000F3A47">
            <w:pPr>
              <w:rPr>
                <w:ins w:id="212" w:author="IBM_USER" w:date="2010-10-21T16:48:00Z"/>
                <w:rFonts w:ascii="Calibri" w:hAnsi="Calibri" w:cs="Calibri"/>
                <w:color w:val="000000"/>
                <w:szCs w:val="22"/>
              </w:rPr>
            </w:pPr>
            <w:ins w:id="213" w:author="IBM_USER" w:date="2010-10-21T16:48:00Z">
              <w:r w:rsidRPr="00F15FDE">
                <w:rPr>
                  <w:rFonts w:ascii="Calibri" w:hAnsi="Calibri" w:cs="Calibri"/>
                  <w:color w:val="000000"/>
                  <w:szCs w:val="22"/>
                </w:rPr>
                <w:t>Read</w:t>
              </w:r>
            </w:ins>
          </w:p>
        </w:tc>
        <w:tc>
          <w:tcPr>
            <w:tcW w:w="612" w:type="pct"/>
            <w:tcMar>
              <w:top w:w="0" w:type="dxa"/>
              <w:left w:w="108" w:type="dxa"/>
              <w:bottom w:w="0" w:type="dxa"/>
              <w:right w:w="108" w:type="dxa"/>
            </w:tcMar>
            <w:vAlign w:val="bottom"/>
            <w:hideMark/>
          </w:tcPr>
          <w:p w:rsidR="0034420A" w:rsidRPr="00F15FDE" w:rsidRDefault="0034420A" w:rsidP="000F3A47">
            <w:pPr>
              <w:rPr>
                <w:ins w:id="214" w:author="IBM_USER" w:date="2010-10-21T16:48:00Z"/>
                <w:rFonts w:ascii="Calibri" w:hAnsi="Calibri" w:cs="Calibri"/>
                <w:color w:val="000000"/>
                <w:szCs w:val="22"/>
              </w:rPr>
            </w:pPr>
            <w:ins w:id="215" w:author="IBM_USER" w:date="2010-10-21T16:48:00Z">
              <w:r w:rsidRPr="00F15FDE">
                <w:rPr>
                  <w:rFonts w:ascii="Calibri" w:hAnsi="Calibri" w:cs="Calibri"/>
                  <w:color w:val="000000"/>
                  <w:szCs w:val="22"/>
                </w:rPr>
                <w:t>Update</w:t>
              </w:r>
            </w:ins>
          </w:p>
        </w:tc>
        <w:tc>
          <w:tcPr>
            <w:tcW w:w="2195" w:type="pct"/>
            <w:tcMar>
              <w:top w:w="0" w:type="dxa"/>
              <w:left w:w="108" w:type="dxa"/>
              <w:bottom w:w="0" w:type="dxa"/>
              <w:right w:w="108" w:type="dxa"/>
            </w:tcMar>
            <w:vAlign w:val="bottom"/>
            <w:hideMark/>
          </w:tcPr>
          <w:p w:rsidR="0034420A" w:rsidRPr="00F15FDE" w:rsidRDefault="0034420A" w:rsidP="000F3A47">
            <w:pPr>
              <w:rPr>
                <w:ins w:id="216" w:author="IBM_USER" w:date="2010-10-21T16:48:00Z"/>
                <w:rFonts w:ascii="Calibri" w:hAnsi="Calibri" w:cs="Calibri"/>
                <w:color w:val="000000"/>
                <w:szCs w:val="22"/>
              </w:rPr>
            </w:pPr>
            <w:ins w:id="217" w:author="IBM_USER" w:date="2010-10-21T16:48:00Z">
              <w:r w:rsidRPr="00F15FDE">
                <w:rPr>
                  <w:rFonts w:ascii="Calibri" w:hAnsi="Calibri" w:cs="Calibri"/>
                  <w:color w:val="000000"/>
                  <w:szCs w:val="22"/>
                </w:rPr>
                <w:t>CSV, to hold multiple emails; Also used for Samples.</w:t>
              </w:r>
              <w:r w:rsidRPr="00F15FDE">
                <w:rPr>
                  <w:rFonts w:ascii="Calibri" w:hAnsi="Calibri" w:cs="Calibri"/>
                  <w:color w:val="1F497D"/>
                  <w:szCs w:val="22"/>
                </w:rPr>
                <w:t xml:space="preserve"> – email address for sample requests (paper products)</w:t>
              </w:r>
            </w:ins>
          </w:p>
        </w:tc>
      </w:tr>
      <w:tr w:rsidR="0034420A" w:rsidRPr="00F15FDE" w:rsidTr="0034420A">
        <w:trPr>
          <w:trHeight w:val="300"/>
          <w:ins w:id="218" w:author="IBM_USER" w:date="2010-10-21T16:48:00Z"/>
        </w:trPr>
        <w:tc>
          <w:tcPr>
            <w:tcW w:w="1272" w:type="pct"/>
            <w:tcMar>
              <w:top w:w="0" w:type="dxa"/>
              <w:left w:w="108" w:type="dxa"/>
              <w:bottom w:w="0" w:type="dxa"/>
              <w:right w:w="108" w:type="dxa"/>
            </w:tcMar>
            <w:vAlign w:val="bottom"/>
            <w:hideMark/>
          </w:tcPr>
          <w:p w:rsidR="0034420A" w:rsidRPr="00F15FDE" w:rsidRDefault="0034420A" w:rsidP="000F3A47">
            <w:pPr>
              <w:rPr>
                <w:ins w:id="219" w:author="IBM_USER" w:date="2010-10-21T16:48:00Z"/>
                <w:rFonts w:ascii="Calibri" w:hAnsi="Calibri" w:cs="Calibri"/>
                <w:color w:val="000000"/>
                <w:szCs w:val="22"/>
              </w:rPr>
            </w:pPr>
            <w:ins w:id="220" w:author="IBM_USER" w:date="2010-10-21T16:48:00Z">
              <w:r w:rsidRPr="00F15FDE">
                <w:rPr>
                  <w:rFonts w:ascii="Calibri" w:hAnsi="Calibri" w:cs="Calibri"/>
                  <w:color w:val="000000"/>
                  <w:szCs w:val="22"/>
                </w:rPr>
                <w:t>Division Email - Non-Paper</w:t>
              </w:r>
            </w:ins>
          </w:p>
        </w:tc>
        <w:tc>
          <w:tcPr>
            <w:tcW w:w="921" w:type="pct"/>
            <w:tcMar>
              <w:top w:w="0" w:type="dxa"/>
              <w:left w:w="108" w:type="dxa"/>
              <w:bottom w:w="0" w:type="dxa"/>
              <w:right w:w="108" w:type="dxa"/>
            </w:tcMar>
            <w:vAlign w:val="bottom"/>
            <w:hideMark/>
          </w:tcPr>
          <w:p w:rsidR="0034420A" w:rsidRPr="00F15FDE" w:rsidRDefault="0034420A" w:rsidP="000F3A47">
            <w:pPr>
              <w:rPr>
                <w:ins w:id="221" w:author="IBM_USER" w:date="2010-10-21T16:48:00Z"/>
                <w:rFonts w:ascii="Calibri" w:hAnsi="Calibri" w:cs="Calibri"/>
                <w:color w:val="000000"/>
                <w:szCs w:val="22"/>
              </w:rPr>
            </w:pPr>
            <w:ins w:id="222" w:author="IBM_USER" w:date="2010-10-21T16:48:00Z">
              <w:r w:rsidRPr="00F15FDE">
                <w:rPr>
                  <w:rFonts w:ascii="Calibri" w:hAnsi="Calibri" w:cs="Calibri"/>
                  <w:color w:val="000000"/>
                  <w:szCs w:val="22"/>
                </w:rPr>
                <w:t>Read</w:t>
              </w:r>
            </w:ins>
          </w:p>
        </w:tc>
        <w:tc>
          <w:tcPr>
            <w:tcW w:w="612" w:type="pct"/>
            <w:tcMar>
              <w:top w:w="0" w:type="dxa"/>
              <w:left w:w="108" w:type="dxa"/>
              <w:bottom w:w="0" w:type="dxa"/>
              <w:right w:w="108" w:type="dxa"/>
            </w:tcMar>
            <w:vAlign w:val="bottom"/>
            <w:hideMark/>
          </w:tcPr>
          <w:p w:rsidR="0034420A" w:rsidRPr="00F15FDE" w:rsidRDefault="0034420A" w:rsidP="000F3A47">
            <w:pPr>
              <w:rPr>
                <w:ins w:id="223" w:author="IBM_USER" w:date="2010-10-21T16:48:00Z"/>
                <w:rFonts w:ascii="Calibri" w:hAnsi="Calibri" w:cs="Calibri"/>
                <w:color w:val="000000"/>
                <w:szCs w:val="22"/>
              </w:rPr>
            </w:pPr>
            <w:ins w:id="224" w:author="IBM_USER" w:date="2010-10-21T16:48:00Z">
              <w:r w:rsidRPr="00F15FDE">
                <w:rPr>
                  <w:rFonts w:ascii="Calibri" w:hAnsi="Calibri" w:cs="Calibri"/>
                  <w:color w:val="000000"/>
                  <w:szCs w:val="22"/>
                </w:rPr>
                <w:t>Update</w:t>
              </w:r>
            </w:ins>
          </w:p>
        </w:tc>
        <w:tc>
          <w:tcPr>
            <w:tcW w:w="2195" w:type="pct"/>
            <w:tcMar>
              <w:top w:w="0" w:type="dxa"/>
              <w:left w:w="108" w:type="dxa"/>
              <w:bottom w:w="0" w:type="dxa"/>
              <w:right w:w="108" w:type="dxa"/>
            </w:tcMar>
            <w:vAlign w:val="bottom"/>
            <w:hideMark/>
          </w:tcPr>
          <w:p w:rsidR="0034420A" w:rsidRPr="00F15FDE" w:rsidRDefault="0034420A" w:rsidP="000F3A47">
            <w:pPr>
              <w:rPr>
                <w:ins w:id="225" w:author="IBM_USER" w:date="2010-10-21T16:48:00Z"/>
                <w:rFonts w:ascii="Calibri" w:hAnsi="Calibri" w:cs="Calibri"/>
                <w:color w:val="000000"/>
                <w:szCs w:val="22"/>
              </w:rPr>
            </w:pPr>
            <w:ins w:id="226" w:author="IBM_USER" w:date="2010-10-21T16:48:00Z">
              <w:r w:rsidRPr="00F15FDE">
                <w:rPr>
                  <w:rFonts w:ascii="Calibri" w:hAnsi="Calibri" w:cs="Calibri"/>
                  <w:color w:val="000000"/>
                  <w:szCs w:val="22"/>
                </w:rPr>
                <w:t>CSV, to hold multiple emails; Also used for Samples.</w:t>
              </w:r>
              <w:r w:rsidRPr="00F15FDE">
                <w:rPr>
                  <w:rFonts w:ascii="Calibri" w:hAnsi="Calibri" w:cs="Calibri"/>
                  <w:color w:val="1F497D"/>
                  <w:szCs w:val="22"/>
                </w:rPr>
                <w:t xml:space="preserve"> – email address for sample requests (non paper products)</w:t>
              </w:r>
            </w:ins>
          </w:p>
        </w:tc>
      </w:tr>
      <w:tr w:rsidR="0034420A" w:rsidRPr="00F15FDE" w:rsidTr="0034420A">
        <w:trPr>
          <w:trHeight w:val="300"/>
          <w:ins w:id="227" w:author="IBM_USER" w:date="2010-10-21T16:48:00Z"/>
        </w:trPr>
        <w:tc>
          <w:tcPr>
            <w:tcW w:w="1272" w:type="pct"/>
            <w:tcMar>
              <w:top w:w="0" w:type="dxa"/>
              <w:left w:w="108" w:type="dxa"/>
              <w:bottom w:w="0" w:type="dxa"/>
              <w:right w:w="108" w:type="dxa"/>
            </w:tcMar>
            <w:vAlign w:val="bottom"/>
            <w:hideMark/>
          </w:tcPr>
          <w:p w:rsidR="0034420A" w:rsidRPr="00F15FDE" w:rsidRDefault="0034420A" w:rsidP="000F3A47">
            <w:pPr>
              <w:rPr>
                <w:ins w:id="228" w:author="IBM_USER" w:date="2010-10-21T16:48:00Z"/>
                <w:rFonts w:ascii="Calibri" w:hAnsi="Calibri" w:cs="Calibri"/>
                <w:color w:val="000000"/>
                <w:szCs w:val="22"/>
              </w:rPr>
            </w:pPr>
            <w:ins w:id="229" w:author="IBM_USER" w:date="2010-10-21T16:48:00Z">
              <w:r w:rsidRPr="00F15FDE">
                <w:rPr>
                  <w:rFonts w:ascii="Calibri" w:hAnsi="Calibri" w:cs="Calibri"/>
                  <w:color w:val="000000"/>
                  <w:szCs w:val="22"/>
                </w:rPr>
                <w:t>Order Amount - Min</w:t>
              </w:r>
            </w:ins>
          </w:p>
        </w:tc>
        <w:tc>
          <w:tcPr>
            <w:tcW w:w="921" w:type="pct"/>
            <w:tcMar>
              <w:top w:w="0" w:type="dxa"/>
              <w:left w:w="108" w:type="dxa"/>
              <w:bottom w:w="0" w:type="dxa"/>
              <w:right w:w="108" w:type="dxa"/>
            </w:tcMar>
            <w:vAlign w:val="bottom"/>
            <w:hideMark/>
          </w:tcPr>
          <w:p w:rsidR="0034420A" w:rsidRPr="00F15FDE" w:rsidRDefault="0034420A" w:rsidP="000F3A47">
            <w:pPr>
              <w:rPr>
                <w:ins w:id="230" w:author="IBM_USER" w:date="2010-10-21T16:48:00Z"/>
                <w:rFonts w:ascii="Calibri" w:hAnsi="Calibri" w:cs="Calibri"/>
                <w:color w:val="000000"/>
                <w:szCs w:val="22"/>
              </w:rPr>
            </w:pPr>
            <w:ins w:id="231" w:author="IBM_USER" w:date="2010-10-21T16:48:00Z">
              <w:r w:rsidRPr="00F15FDE">
                <w:rPr>
                  <w:rFonts w:ascii="Calibri" w:hAnsi="Calibri" w:cs="Calibri"/>
                  <w:color w:val="000000"/>
                  <w:szCs w:val="22"/>
                </w:rPr>
                <w:t>Messaging - Check Out</w:t>
              </w:r>
            </w:ins>
          </w:p>
        </w:tc>
        <w:tc>
          <w:tcPr>
            <w:tcW w:w="612" w:type="pct"/>
            <w:tcMar>
              <w:top w:w="0" w:type="dxa"/>
              <w:left w:w="108" w:type="dxa"/>
              <w:bottom w:w="0" w:type="dxa"/>
              <w:right w:w="108" w:type="dxa"/>
            </w:tcMar>
            <w:vAlign w:val="bottom"/>
            <w:hideMark/>
          </w:tcPr>
          <w:p w:rsidR="0034420A" w:rsidRPr="00F15FDE" w:rsidRDefault="0034420A" w:rsidP="000F3A47">
            <w:pPr>
              <w:rPr>
                <w:ins w:id="232" w:author="IBM_USER" w:date="2010-10-21T16:48:00Z"/>
                <w:rFonts w:ascii="Calibri" w:hAnsi="Calibri" w:cs="Calibri"/>
                <w:color w:val="000000"/>
                <w:szCs w:val="22"/>
              </w:rPr>
            </w:pPr>
            <w:ins w:id="233" w:author="IBM_USER" w:date="2010-10-21T16:48:00Z">
              <w:r w:rsidRPr="00F15FDE">
                <w:rPr>
                  <w:rFonts w:ascii="Calibri" w:hAnsi="Calibri" w:cs="Calibri"/>
                  <w:color w:val="000000"/>
                  <w:szCs w:val="22"/>
                </w:rPr>
                <w:t>Update</w:t>
              </w:r>
            </w:ins>
          </w:p>
        </w:tc>
        <w:tc>
          <w:tcPr>
            <w:tcW w:w="2195" w:type="pct"/>
            <w:tcMar>
              <w:top w:w="0" w:type="dxa"/>
              <w:left w:w="108" w:type="dxa"/>
              <w:bottom w:w="0" w:type="dxa"/>
              <w:right w:w="108" w:type="dxa"/>
            </w:tcMar>
            <w:vAlign w:val="bottom"/>
            <w:hideMark/>
          </w:tcPr>
          <w:p w:rsidR="0034420A" w:rsidRPr="00F15FDE" w:rsidRDefault="0034420A" w:rsidP="000F3A47">
            <w:pPr>
              <w:rPr>
                <w:ins w:id="234" w:author="IBM_USER" w:date="2010-10-21T16:48:00Z"/>
                <w:rFonts w:ascii="Calibri" w:hAnsi="Calibri" w:cs="Calibri"/>
                <w:color w:val="000000"/>
                <w:szCs w:val="22"/>
              </w:rPr>
            </w:pPr>
            <w:ins w:id="235" w:author="IBM_USER" w:date="2010-10-21T16:48:00Z">
              <w:r w:rsidRPr="00F15FDE">
                <w:rPr>
                  <w:rFonts w:ascii="Calibri" w:hAnsi="Calibri" w:cs="Calibri"/>
                  <w:color w:val="000000"/>
                  <w:szCs w:val="22"/>
                </w:rPr>
                <w:t>New division - default to space</w:t>
              </w:r>
              <w:r w:rsidRPr="00F15FDE">
                <w:rPr>
                  <w:rFonts w:ascii="Calibri" w:hAnsi="Calibri" w:cs="Calibri"/>
                  <w:color w:val="1F497D"/>
                  <w:szCs w:val="22"/>
                </w:rPr>
                <w:t xml:space="preserve"> – hierarchy ties to the field in customer profile</w:t>
              </w:r>
            </w:ins>
          </w:p>
        </w:tc>
      </w:tr>
      <w:tr w:rsidR="0034420A" w:rsidRPr="00F15FDE" w:rsidTr="0034420A">
        <w:trPr>
          <w:trHeight w:val="300"/>
          <w:ins w:id="236" w:author="IBM_USER" w:date="2010-10-21T16:48:00Z"/>
        </w:trPr>
        <w:tc>
          <w:tcPr>
            <w:tcW w:w="1272" w:type="pct"/>
            <w:tcMar>
              <w:top w:w="0" w:type="dxa"/>
              <w:left w:w="108" w:type="dxa"/>
              <w:bottom w:w="0" w:type="dxa"/>
              <w:right w:w="108" w:type="dxa"/>
            </w:tcMar>
            <w:vAlign w:val="bottom"/>
            <w:hideMark/>
          </w:tcPr>
          <w:p w:rsidR="0034420A" w:rsidRPr="00F15FDE" w:rsidRDefault="0034420A" w:rsidP="000F3A47">
            <w:pPr>
              <w:rPr>
                <w:ins w:id="237" w:author="IBM_USER" w:date="2010-10-21T16:48:00Z"/>
                <w:rFonts w:ascii="Calibri" w:hAnsi="Calibri" w:cs="Calibri"/>
                <w:color w:val="000000"/>
                <w:szCs w:val="22"/>
              </w:rPr>
            </w:pPr>
            <w:ins w:id="238" w:author="IBM_USER" w:date="2010-10-21T16:48:00Z">
              <w:r w:rsidRPr="00F15FDE">
                <w:rPr>
                  <w:rFonts w:ascii="Calibri" w:hAnsi="Calibri" w:cs="Calibri"/>
                  <w:color w:val="000000"/>
                  <w:szCs w:val="22"/>
                </w:rPr>
                <w:t>Order Amount - Max</w:t>
              </w:r>
            </w:ins>
          </w:p>
        </w:tc>
        <w:tc>
          <w:tcPr>
            <w:tcW w:w="921" w:type="pct"/>
            <w:tcMar>
              <w:top w:w="0" w:type="dxa"/>
              <w:left w:w="108" w:type="dxa"/>
              <w:bottom w:w="0" w:type="dxa"/>
              <w:right w:w="108" w:type="dxa"/>
            </w:tcMar>
            <w:vAlign w:val="bottom"/>
            <w:hideMark/>
          </w:tcPr>
          <w:p w:rsidR="0034420A" w:rsidRPr="00F15FDE" w:rsidRDefault="0034420A" w:rsidP="000F3A47">
            <w:pPr>
              <w:rPr>
                <w:ins w:id="239" w:author="IBM_USER" w:date="2010-10-21T16:48:00Z"/>
                <w:rFonts w:ascii="Calibri" w:hAnsi="Calibri" w:cs="Calibri"/>
                <w:color w:val="000000"/>
                <w:szCs w:val="22"/>
              </w:rPr>
            </w:pPr>
            <w:ins w:id="240" w:author="IBM_USER" w:date="2010-10-21T16:48:00Z">
              <w:r w:rsidRPr="00F15FDE">
                <w:rPr>
                  <w:rFonts w:ascii="Calibri" w:hAnsi="Calibri" w:cs="Calibri"/>
                  <w:color w:val="000000"/>
                  <w:szCs w:val="22"/>
                </w:rPr>
                <w:t>Messaging - Check Out</w:t>
              </w:r>
            </w:ins>
          </w:p>
        </w:tc>
        <w:tc>
          <w:tcPr>
            <w:tcW w:w="612" w:type="pct"/>
            <w:tcMar>
              <w:top w:w="0" w:type="dxa"/>
              <w:left w:w="108" w:type="dxa"/>
              <w:bottom w:w="0" w:type="dxa"/>
              <w:right w:w="108" w:type="dxa"/>
            </w:tcMar>
            <w:vAlign w:val="bottom"/>
            <w:hideMark/>
          </w:tcPr>
          <w:p w:rsidR="0034420A" w:rsidRPr="00F15FDE" w:rsidRDefault="0034420A" w:rsidP="000F3A47">
            <w:pPr>
              <w:rPr>
                <w:ins w:id="241" w:author="IBM_USER" w:date="2010-10-21T16:48:00Z"/>
                <w:rFonts w:ascii="Calibri" w:hAnsi="Calibri" w:cs="Calibri"/>
                <w:color w:val="000000"/>
                <w:szCs w:val="22"/>
              </w:rPr>
            </w:pPr>
            <w:ins w:id="242" w:author="IBM_USER" w:date="2010-10-21T16:48:00Z">
              <w:r w:rsidRPr="00F15FDE">
                <w:rPr>
                  <w:rFonts w:ascii="Calibri" w:hAnsi="Calibri" w:cs="Calibri"/>
                  <w:color w:val="000000"/>
                  <w:szCs w:val="22"/>
                </w:rPr>
                <w:t>Update</w:t>
              </w:r>
            </w:ins>
          </w:p>
        </w:tc>
        <w:tc>
          <w:tcPr>
            <w:tcW w:w="2195" w:type="pct"/>
            <w:tcMar>
              <w:top w:w="0" w:type="dxa"/>
              <w:left w:w="108" w:type="dxa"/>
              <w:bottom w:w="0" w:type="dxa"/>
              <w:right w:w="108" w:type="dxa"/>
            </w:tcMar>
            <w:vAlign w:val="bottom"/>
            <w:hideMark/>
          </w:tcPr>
          <w:p w:rsidR="0034420A" w:rsidRPr="00F15FDE" w:rsidRDefault="0034420A" w:rsidP="000F3A47">
            <w:pPr>
              <w:rPr>
                <w:ins w:id="243" w:author="IBM_USER" w:date="2010-10-21T16:48:00Z"/>
                <w:rFonts w:ascii="Calibri" w:hAnsi="Calibri" w:cs="Calibri"/>
                <w:color w:val="000000"/>
                <w:szCs w:val="22"/>
              </w:rPr>
            </w:pPr>
            <w:ins w:id="244" w:author="IBM_USER" w:date="2010-10-21T16:48:00Z">
              <w:r w:rsidRPr="00F15FDE">
                <w:rPr>
                  <w:rFonts w:ascii="Calibri" w:hAnsi="Calibri" w:cs="Calibri"/>
                  <w:color w:val="000000"/>
                  <w:szCs w:val="22"/>
                </w:rPr>
                <w:t>New division - default to space</w:t>
              </w:r>
              <w:r w:rsidRPr="00F15FDE">
                <w:rPr>
                  <w:rFonts w:ascii="Calibri" w:hAnsi="Calibri" w:cs="Calibri"/>
                  <w:color w:val="1F497D"/>
                  <w:szCs w:val="22"/>
                </w:rPr>
                <w:t xml:space="preserve"> – hierarchy ties to the field in customer profile</w:t>
              </w:r>
            </w:ins>
          </w:p>
        </w:tc>
      </w:tr>
      <w:tr w:rsidR="0034420A" w:rsidRPr="00F15FDE" w:rsidTr="0034420A">
        <w:trPr>
          <w:trHeight w:val="300"/>
          <w:ins w:id="245" w:author="IBM_USER" w:date="2010-10-21T16:48:00Z"/>
        </w:trPr>
        <w:tc>
          <w:tcPr>
            <w:tcW w:w="1272" w:type="pct"/>
            <w:tcMar>
              <w:top w:w="0" w:type="dxa"/>
              <w:left w:w="108" w:type="dxa"/>
              <w:bottom w:w="0" w:type="dxa"/>
              <w:right w:w="108" w:type="dxa"/>
            </w:tcMar>
            <w:vAlign w:val="bottom"/>
            <w:hideMark/>
          </w:tcPr>
          <w:p w:rsidR="0034420A" w:rsidRPr="00F15FDE" w:rsidRDefault="0034420A" w:rsidP="000F3A47">
            <w:pPr>
              <w:rPr>
                <w:ins w:id="246" w:author="IBM_USER" w:date="2010-10-21T16:48:00Z"/>
                <w:rFonts w:ascii="Calibri" w:hAnsi="Calibri" w:cs="Calibri"/>
                <w:color w:val="000000"/>
                <w:szCs w:val="22"/>
              </w:rPr>
            </w:pPr>
            <w:ins w:id="247" w:author="IBM_USER" w:date="2010-10-21T16:48:00Z">
              <w:r w:rsidRPr="00F15FDE">
                <w:rPr>
                  <w:rFonts w:ascii="Calibri" w:hAnsi="Calibri" w:cs="Calibri"/>
                  <w:color w:val="000000"/>
                  <w:szCs w:val="22"/>
                </w:rPr>
                <w:t>Small Order Fee</w:t>
              </w:r>
            </w:ins>
          </w:p>
        </w:tc>
        <w:tc>
          <w:tcPr>
            <w:tcW w:w="921" w:type="pct"/>
            <w:tcMar>
              <w:top w:w="0" w:type="dxa"/>
              <w:left w:w="108" w:type="dxa"/>
              <w:bottom w:w="0" w:type="dxa"/>
              <w:right w:w="108" w:type="dxa"/>
            </w:tcMar>
            <w:vAlign w:val="bottom"/>
            <w:hideMark/>
          </w:tcPr>
          <w:p w:rsidR="0034420A" w:rsidRPr="00F15FDE" w:rsidRDefault="0034420A" w:rsidP="000F3A47">
            <w:pPr>
              <w:rPr>
                <w:ins w:id="248" w:author="IBM_USER" w:date="2010-10-21T16:48:00Z"/>
                <w:rFonts w:ascii="Calibri" w:hAnsi="Calibri" w:cs="Calibri"/>
                <w:color w:val="000000"/>
                <w:szCs w:val="22"/>
              </w:rPr>
            </w:pPr>
            <w:ins w:id="249" w:author="IBM_USER" w:date="2010-10-21T16:48:00Z">
              <w:r w:rsidRPr="00F15FDE">
                <w:rPr>
                  <w:rFonts w:ascii="Calibri" w:hAnsi="Calibri" w:cs="Calibri"/>
                  <w:color w:val="000000"/>
                  <w:szCs w:val="22"/>
                </w:rPr>
                <w:t>Messaging - Check Out</w:t>
              </w:r>
            </w:ins>
          </w:p>
        </w:tc>
        <w:tc>
          <w:tcPr>
            <w:tcW w:w="612" w:type="pct"/>
            <w:tcMar>
              <w:top w:w="0" w:type="dxa"/>
              <w:left w:w="108" w:type="dxa"/>
              <w:bottom w:w="0" w:type="dxa"/>
              <w:right w:w="108" w:type="dxa"/>
            </w:tcMar>
            <w:vAlign w:val="bottom"/>
            <w:hideMark/>
          </w:tcPr>
          <w:p w:rsidR="0034420A" w:rsidRPr="00F15FDE" w:rsidRDefault="0034420A" w:rsidP="000F3A47">
            <w:pPr>
              <w:rPr>
                <w:ins w:id="250" w:author="IBM_USER" w:date="2010-10-21T16:48:00Z"/>
                <w:rFonts w:ascii="Calibri" w:hAnsi="Calibri" w:cs="Calibri"/>
                <w:color w:val="000000"/>
                <w:szCs w:val="22"/>
              </w:rPr>
            </w:pPr>
            <w:ins w:id="251" w:author="IBM_USER" w:date="2010-10-21T16:48:00Z">
              <w:r w:rsidRPr="00F15FDE">
                <w:rPr>
                  <w:rFonts w:ascii="Calibri" w:hAnsi="Calibri" w:cs="Calibri"/>
                  <w:color w:val="000000"/>
                  <w:szCs w:val="22"/>
                </w:rPr>
                <w:t>Update</w:t>
              </w:r>
            </w:ins>
          </w:p>
        </w:tc>
        <w:tc>
          <w:tcPr>
            <w:tcW w:w="2195" w:type="pct"/>
            <w:tcMar>
              <w:top w:w="0" w:type="dxa"/>
              <w:left w:w="108" w:type="dxa"/>
              <w:bottom w:w="0" w:type="dxa"/>
              <w:right w:w="108" w:type="dxa"/>
            </w:tcMar>
            <w:vAlign w:val="bottom"/>
            <w:hideMark/>
          </w:tcPr>
          <w:p w:rsidR="0034420A" w:rsidRPr="00F15FDE" w:rsidRDefault="0034420A" w:rsidP="000F3A47">
            <w:pPr>
              <w:rPr>
                <w:ins w:id="252" w:author="IBM_USER" w:date="2010-10-21T16:48:00Z"/>
                <w:rFonts w:ascii="Calibri" w:hAnsi="Calibri" w:cs="Calibri"/>
                <w:color w:val="000000"/>
                <w:szCs w:val="22"/>
              </w:rPr>
            </w:pPr>
            <w:ins w:id="253" w:author="IBM_USER" w:date="2010-10-21T16:48:00Z">
              <w:r w:rsidRPr="00F15FDE">
                <w:rPr>
                  <w:rFonts w:ascii="Calibri" w:hAnsi="Calibri" w:cs="Calibri"/>
                  <w:color w:val="000000"/>
                  <w:szCs w:val="22"/>
                </w:rPr>
                <w:t>Only when Order Amount - Min is entered</w:t>
              </w:r>
              <w:r w:rsidRPr="00F15FDE">
                <w:rPr>
                  <w:rFonts w:ascii="Calibri" w:hAnsi="Calibri" w:cs="Calibri"/>
                  <w:color w:val="1F497D"/>
                  <w:szCs w:val="22"/>
                </w:rPr>
                <w:t xml:space="preserve"> – hierarchy ties to the field in customer profile</w:t>
              </w:r>
            </w:ins>
          </w:p>
        </w:tc>
      </w:tr>
      <w:tr w:rsidR="0034420A" w:rsidRPr="00F15FDE" w:rsidTr="0034420A">
        <w:trPr>
          <w:trHeight w:val="300"/>
          <w:ins w:id="254" w:author="IBM_USER" w:date="2010-10-21T16:48:00Z"/>
        </w:trPr>
        <w:tc>
          <w:tcPr>
            <w:tcW w:w="1272" w:type="pct"/>
            <w:tcMar>
              <w:top w:w="0" w:type="dxa"/>
              <w:left w:w="108" w:type="dxa"/>
              <w:bottom w:w="0" w:type="dxa"/>
              <w:right w:w="108" w:type="dxa"/>
            </w:tcMar>
            <w:vAlign w:val="bottom"/>
            <w:hideMark/>
          </w:tcPr>
          <w:p w:rsidR="0034420A" w:rsidRPr="00F15FDE" w:rsidRDefault="0034420A" w:rsidP="000F3A47">
            <w:pPr>
              <w:rPr>
                <w:ins w:id="255" w:author="IBM_USER" w:date="2010-10-21T16:48:00Z"/>
                <w:rFonts w:ascii="Calibri" w:hAnsi="Calibri" w:cs="Calibri"/>
                <w:color w:val="000000"/>
                <w:szCs w:val="22"/>
              </w:rPr>
            </w:pPr>
            <w:ins w:id="256" w:author="IBM_USER" w:date="2010-10-21T16:48:00Z">
              <w:r w:rsidRPr="00F15FDE">
                <w:rPr>
                  <w:rFonts w:ascii="Calibri" w:hAnsi="Calibri" w:cs="Calibri"/>
                  <w:color w:val="000000"/>
                  <w:szCs w:val="22"/>
                </w:rPr>
                <w:t>Will Call Information</w:t>
              </w:r>
            </w:ins>
          </w:p>
        </w:tc>
        <w:tc>
          <w:tcPr>
            <w:tcW w:w="921" w:type="pct"/>
            <w:tcMar>
              <w:top w:w="0" w:type="dxa"/>
              <w:left w:w="108" w:type="dxa"/>
              <w:bottom w:w="0" w:type="dxa"/>
              <w:right w:w="108" w:type="dxa"/>
            </w:tcMar>
            <w:vAlign w:val="bottom"/>
            <w:hideMark/>
          </w:tcPr>
          <w:p w:rsidR="0034420A" w:rsidRPr="00F15FDE" w:rsidRDefault="0034420A" w:rsidP="000F3A47">
            <w:pPr>
              <w:rPr>
                <w:ins w:id="257" w:author="IBM_USER" w:date="2010-10-21T16:48:00Z"/>
                <w:rFonts w:ascii="Calibri" w:hAnsi="Calibri" w:cs="Calibri"/>
                <w:color w:val="000000"/>
                <w:szCs w:val="22"/>
              </w:rPr>
            </w:pPr>
            <w:ins w:id="258" w:author="IBM_USER" w:date="2010-10-21T16:48:00Z">
              <w:r w:rsidRPr="00F15FDE">
                <w:rPr>
                  <w:rFonts w:ascii="Calibri" w:hAnsi="Calibri" w:cs="Calibri"/>
                  <w:color w:val="000000"/>
                  <w:szCs w:val="22"/>
                </w:rPr>
                <w:t>Read - Check Out</w:t>
              </w:r>
            </w:ins>
          </w:p>
        </w:tc>
        <w:tc>
          <w:tcPr>
            <w:tcW w:w="612" w:type="pct"/>
            <w:tcMar>
              <w:top w:w="0" w:type="dxa"/>
              <w:left w:w="108" w:type="dxa"/>
              <w:bottom w:w="0" w:type="dxa"/>
              <w:right w:w="108" w:type="dxa"/>
            </w:tcMar>
            <w:vAlign w:val="bottom"/>
            <w:hideMark/>
          </w:tcPr>
          <w:p w:rsidR="0034420A" w:rsidRPr="00F15FDE" w:rsidRDefault="0034420A" w:rsidP="000F3A47">
            <w:pPr>
              <w:rPr>
                <w:ins w:id="259" w:author="IBM_USER" w:date="2010-10-21T16:48:00Z"/>
                <w:rFonts w:ascii="Calibri" w:hAnsi="Calibri" w:cs="Calibri"/>
                <w:color w:val="000000"/>
                <w:szCs w:val="22"/>
              </w:rPr>
            </w:pPr>
            <w:ins w:id="260" w:author="IBM_USER" w:date="2010-10-21T16:48:00Z">
              <w:r w:rsidRPr="00F15FDE">
                <w:rPr>
                  <w:rFonts w:ascii="Calibri" w:hAnsi="Calibri" w:cs="Calibri"/>
                  <w:color w:val="000000"/>
                  <w:szCs w:val="22"/>
                </w:rPr>
                <w:t>Update</w:t>
              </w:r>
            </w:ins>
          </w:p>
        </w:tc>
        <w:tc>
          <w:tcPr>
            <w:tcW w:w="2195" w:type="pct"/>
            <w:tcMar>
              <w:top w:w="0" w:type="dxa"/>
              <w:left w:w="108" w:type="dxa"/>
              <w:bottom w:w="0" w:type="dxa"/>
              <w:right w:w="108" w:type="dxa"/>
            </w:tcMar>
            <w:vAlign w:val="bottom"/>
            <w:hideMark/>
          </w:tcPr>
          <w:p w:rsidR="0034420A" w:rsidRPr="00F15FDE" w:rsidRDefault="0034420A" w:rsidP="000F3A47">
            <w:pPr>
              <w:rPr>
                <w:ins w:id="261" w:author="IBM_USER" w:date="2010-10-21T16:48:00Z"/>
                <w:rFonts w:ascii="Calibri" w:hAnsi="Calibri" w:cs="Calibri"/>
                <w:color w:val="000000"/>
                <w:szCs w:val="22"/>
              </w:rPr>
            </w:pPr>
            <w:ins w:id="262" w:author="IBM_USER" w:date="2010-10-21T16:48:00Z">
              <w:r w:rsidRPr="00F15FDE">
                <w:rPr>
                  <w:rFonts w:ascii="Calibri" w:hAnsi="Calibri" w:cs="Calibri"/>
                  <w:color w:val="000000"/>
                  <w:szCs w:val="22"/>
                </w:rPr>
                <w:t>New division - default to space</w:t>
              </w:r>
              <w:r w:rsidRPr="00F15FDE">
                <w:rPr>
                  <w:rFonts w:ascii="Calibri" w:hAnsi="Calibri" w:cs="Calibri"/>
                  <w:color w:val="1F497D"/>
                  <w:szCs w:val="22"/>
                </w:rPr>
                <w:t xml:space="preserve"> – to display in check out page</w:t>
              </w:r>
            </w:ins>
          </w:p>
        </w:tc>
      </w:tr>
      <w:tr w:rsidR="0034420A" w:rsidRPr="00F15FDE" w:rsidTr="0034420A">
        <w:trPr>
          <w:trHeight w:val="300"/>
          <w:ins w:id="263" w:author="IBM_USER" w:date="2010-10-21T16:48:00Z"/>
        </w:trPr>
        <w:tc>
          <w:tcPr>
            <w:tcW w:w="1272" w:type="pct"/>
            <w:tcMar>
              <w:top w:w="0" w:type="dxa"/>
              <w:left w:w="108" w:type="dxa"/>
              <w:bottom w:w="0" w:type="dxa"/>
              <w:right w:w="108" w:type="dxa"/>
            </w:tcMar>
            <w:vAlign w:val="bottom"/>
            <w:hideMark/>
          </w:tcPr>
          <w:p w:rsidR="0034420A" w:rsidRPr="00F15FDE" w:rsidRDefault="0034420A" w:rsidP="000F3A47">
            <w:pPr>
              <w:rPr>
                <w:ins w:id="264" w:author="IBM_USER" w:date="2010-10-21T16:48:00Z"/>
                <w:rFonts w:ascii="Calibri" w:hAnsi="Calibri" w:cs="Calibri"/>
                <w:color w:val="000000"/>
                <w:szCs w:val="22"/>
              </w:rPr>
            </w:pPr>
            <w:ins w:id="265" w:author="IBM_USER" w:date="2010-10-21T16:48:00Z">
              <w:r w:rsidRPr="00F15FDE">
                <w:rPr>
                  <w:rFonts w:ascii="Calibri" w:hAnsi="Calibri" w:cs="Calibri"/>
                  <w:color w:val="000000"/>
                  <w:szCs w:val="22"/>
                </w:rPr>
                <w:t>Delivery Information</w:t>
              </w:r>
            </w:ins>
          </w:p>
        </w:tc>
        <w:tc>
          <w:tcPr>
            <w:tcW w:w="921" w:type="pct"/>
            <w:tcMar>
              <w:top w:w="0" w:type="dxa"/>
              <w:left w:w="108" w:type="dxa"/>
              <w:bottom w:w="0" w:type="dxa"/>
              <w:right w:w="108" w:type="dxa"/>
            </w:tcMar>
            <w:vAlign w:val="bottom"/>
            <w:hideMark/>
          </w:tcPr>
          <w:p w:rsidR="0034420A" w:rsidRPr="00F15FDE" w:rsidRDefault="0034420A" w:rsidP="000F3A47">
            <w:pPr>
              <w:rPr>
                <w:ins w:id="266" w:author="IBM_USER" w:date="2010-10-21T16:48:00Z"/>
                <w:rFonts w:ascii="Calibri" w:hAnsi="Calibri" w:cs="Calibri"/>
                <w:color w:val="000000"/>
                <w:szCs w:val="22"/>
              </w:rPr>
            </w:pPr>
            <w:ins w:id="267" w:author="IBM_USER" w:date="2010-10-21T16:48:00Z">
              <w:r w:rsidRPr="00F15FDE">
                <w:rPr>
                  <w:rFonts w:ascii="Calibri" w:hAnsi="Calibri" w:cs="Calibri"/>
                  <w:color w:val="000000"/>
                  <w:szCs w:val="22"/>
                </w:rPr>
                <w:t>Read - Check Out</w:t>
              </w:r>
            </w:ins>
          </w:p>
        </w:tc>
        <w:tc>
          <w:tcPr>
            <w:tcW w:w="612" w:type="pct"/>
            <w:tcMar>
              <w:top w:w="0" w:type="dxa"/>
              <w:left w:w="108" w:type="dxa"/>
              <w:bottom w:w="0" w:type="dxa"/>
              <w:right w:w="108" w:type="dxa"/>
            </w:tcMar>
            <w:vAlign w:val="bottom"/>
            <w:hideMark/>
          </w:tcPr>
          <w:p w:rsidR="0034420A" w:rsidRPr="00F15FDE" w:rsidRDefault="0034420A" w:rsidP="000F3A47">
            <w:pPr>
              <w:rPr>
                <w:ins w:id="268" w:author="IBM_USER" w:date="2010-10-21T16:48:00Z"/>
                <w:rFonts w:ascii="Calibri" w:hAnsi="Calibri" w:cs="Calibri"/>
                <w:color w:val="000000"/>
                <w:szCs w:val="22"/>
              </w:rPr>
            </w:pPr>
            <w:ins w:id="269" w:author="IBM_USER" w:date="2010-10-21T16:48:00Z">
              <w:r w:rsidRPr="00F15FDE">
                <w:rPr>
                  <w:rFonts w:ascii="Calibri" w:hAnsi="Calibri" w:cs="Calibri"/>
                  <w:color w:val="000000"/>
                  <w:szCs w:val="22"/>
                </w:rPr>
                <w:t>Update</w:t>
              </w:r>
            </w:ins>
          </w:p>
        </w:tc>
        <w:tc>
          <w:tcPr>
            <w:tcW w:w="2195" w:type="pct"/>
            <w:tcMar>
              <w:top w:w="0" w:type="dxa"/>
              <w:left w:w="108" w:type="dxa"/>
              <w:bottom w:w="0" w:type="dxa"/>
              <w:right w:w="108" w:type="dxa"/>
            </w:tcMar>
            <w:vAlign w:val="bottom"/>
            <w:hideMark/>
          </w:tcPr>
          <w:p w:rsidR="0034420A" w:rsidRPr="00F15FDE" w:rsidRDefault="0034420A" w:rsidP="000F3A47">
            <w:pPr>
              <w:rPr>
                <w:ins w:id="270" w:author="IBM_USER" w:date="2010-10-21T16:48:00Z"/>
                <w:rFonts w:ascii="Calibri" w:hAnsi="Calibri" w:cs="Calibri"/>
                <w:color w:val="000000"/>
                <w:szCs w:val="22"/>
              </w:rPr>
            </w:pPr>
            <w:ins w:id="271" w:author="IBM_USER" w:date="2010-10-21T16:48:00Z">
              <w:r w:rsidRPr="00F15FDE">
                <w:rPr>
                  <w:rFonts w:ascii="Calibri" w:hAnsi="Calibri" w:cs="Calibri"/>
                  <w:color w:val="000000"/>
                  <w:szCs w:val="22"/>
                </w:rPr>
                <w:t>New division - default to space</w:t>
              </w:r>
              <w:r w:rsidRPr="00F15FDE">
                <w:rPr>
                  <w:rFonts w:ascii="Calibri" w:hAnsi="Calibri" w:cs="Calibri"/>
                  <w:color w:val="1F497D"/>
                  <w:szCs w:val="22"/>
                </w:rPr>
                <w:t xml:space="preserve"> – to display in check out page</w:t>
              </w:r>
            </w:ins>
          </w:p>
        </w:tc>
      </w:tr>
      <w:tr w:rsidR="0034420A" w:rsidRPr="00F15FDE" w:rsidTr="0034420A">
        <w:trPr>
          <w:trHeight w:val="300"/>
          <w:ins w:id="272" w:author="IBM_USER" w:date="2010-10-21T16:48:00Z"/>
        </w:trPr>
        <w:tc>
          <w:tcPr>
            <w:tcW w:w="1272" w:type="pct"/>
            <w:tcMar>
              <w:top w:w="0" w:type="dxa"/>
              <w:left w:w="108" w:type="dxa"/>
              <w:bottom w:w="0" w:type="dxa"/>
              <w:right w:w="108" w:type="dxa"/>
            </w:tcMar>
            <w:vAlign w:val="bottom"/>
            <w:hideMark/>
          </w:tcPr>
          <w:p w:rsidR="0034420A" w:rsidRPr="00F15FDE" w:rsidRDefault="0034420A" w:rsidP="000F3A47">
            <w:pPr>
              <w:rPr>
                <w:ins w:id="273" w:author="IBM_USER" w:date="2010-10-21T16:48:00Z"/>
                <w:rFonts w:ascii="Calibri" w:hAnsi="Calibri" w:cs="Calibri"/>
                <w:color w:val="000000"/>
                <w:szCs w:val="22"/>
              </w:rPr>
            </w:pPr>
            <w:ins w:id="274" w:author="IBM_USER" w:date="2010-10-21T16:48:00Z">
              <w:r w:rsidRPr="00F15FDE">
                <w:rPr>
                  <w:rFonts w:ascii="Calibri" w:hAnsi="Calibri" w:cs="Calibri"/>
                  <w:color w:val="000000"/>
                  <w:szCs w:val="22"/>
                </w:rPr>
                <w:t>Delivery Cutoff Time</w:t>
              </w:r>
            </w:ins>
          </w:p>
        </w:tc>
        <w:tc>
          <w:tcPr>
            <w:tcW w:w="921" w:type="pct"/>
            <w:tcMar>
              <w:top w:w="0" w:type="dxa"/>
              <w:left w:w="108" w:type="dxa"/>
              <w:bottom w:w="0" w:type="dxa"/>
              <w:right w:w="108" w:type="dxa"/>
            </w:tcMar>
            <w:vAlign w:val="bottom"/>
            <w:hideMark/>
          </w:tcPr>
          <w:p w:rsidR="0034420A" w:rsidRPr="00F15FDE" w:rsidRDefault="0034420A" w:rsidP="000F3A47">
            <w:pPr>
              <w:rPr>
                <w:ins w:id="275" w:author="IBM_USER" w:date="2010-10-21T16:48:00Z"/>
                <w:rFonts w:ascii="Calibri" w:hAnsi="Calibri" w:cs="Calibri"/>
                <w:color w:val="000000"/>
                <w:szCs w:val="22"/>
              </w:rPr>
            </w:pPr>
            <w:ins w:id="276" w:author="IBM_USER" w:date="2010-10-21T16:48:00Z">
              <w:r w:rsidRPr="00F15FDE">
                <w:rPr>
                  <w:rFonts w:ascii="Calibri" w:hAnsi="Calibri" w:cs="Calibri"/>
                  <w:color w:val="000000"/>
                  <w:szCs w:val="22"/>
                </w:rPr>
                <w:t>Read - Check Out</w:t>
              </w:r>
            </w:ins>
          </w:p>
        </w:tc>
        <w:tc>
          <w:tcPr>
            <w:tcW w:w="612" w:type="pct"/>
            <w:tcMar>
              <w:top w:w="0" w:type="dxa"/>
              <w:left w:w="108" w:type="dxa"/>
              <w:bottom w:w="0" w:type="dxa"/>
              <w:right w:w="108" w:type="dxa"/>
            </w:tcMar>
            <w:vAlign w:val="bottom"/>
            <w:hideMark/>
          </w:tcPr>
          <w:p w:rsidR="0034420A" w:rsidRPr="00F15FDE" w:rsidRDefault="0034420A" w:rsidP="000F3A47">
            <w:pPr>
              <w:rPr>
                <w:ins w:id="277" w:author="IBM_USER" w:date="2010-10-21T16:48:00Z"/>
                <w:rFonts w:ascii="Calibri" w:hAnsi="Calibri" w:cs="Calibri"/>
                <w:color w:val="000000"/>
                <w:szCs w:val="22"/>
              </w:rPr>
            </w:pPr>
            <w:ins w:id="278" w:author="IBM_USER" w:date="2010-10-21T16:48:00Z">
              <w:r w:rsidRPr="00F15FDE">
                <w:rPr>
                  <w:rFonts w:ascii="Calibri" w:hAnsi="Calibri" w:cs="Calibri"/>
                  <w:color w:val="000000"/>
                  <w:szCs w:val="22"/>
                </w:rPr>
                <w:t>Update</w:t>
              </w:r>
            </w:ins>
          </w:p>
        </w:tc>
        <w:tc>
          <w:tcPr>
            <w:tcW w:w="2195" w:type="pct"/>
            <w:tcMar>
              <w:top w:w="0" w:type="dxa"/>
              <w:left w:w="108" w:type="dxa"/>
              <w:bottom w:w="0" w:type="dxa"/>
              <w:right w:w="108" w:type="dxa"/>
            </w:tcMar>
            <w:vAlign w:val="bottom"/>
            <w:hideMark/>
          </w:tcPr>
          <w:p w:rsidR="0034420A" w:rsidRPr="00F15FDE" w:rsidRDefault="0034420A" w:rsidP="000F3A47">
            <w:pPr>
              <w:rPr>
                <w:ins w:id="279" w:author="IBM_USER" w:date="2010-10-21T16:48:00Z"/>
                <w:rFonts w:ascii="Calibri" w:hAnsi="Calibri" w:cs="Calibri"/>
                <w:color w:val="000000"/>
                <w:szCs w:val="22"/>
              </w:rPr>
            </w:pPr>
            <w:ins w:id="280" w:author="IBM_USER" w:date="2010-10-21T16:48:00Z">
              <w:r w:rsidRPr="00F15FDE">
                <w:rPr>
                  <w:rFonts w:ascii="Calibri" w:hAnsi="Calibri" w:cs="Calibri"/>
                  <w:color w:val="000000"/>
                  <w:szCs w:val="22"/>
                </w:rPr>
                <w:t>New division - default to space</w:t>
              </w:r>
              <w:r w:rsidRPr="00F15FDE">
                <w:rPr>
                  <w:rFonts w:ascii="Calibri" w:hAnsi="Calibri" w:cs="Calibri"/>
                  <w:color w:val="1F497D"/>
                  <w:szCs w:val="22"/>
                </w:rPr>
                <w:t xml:space="preserve"> – to display in check out page</w:t>
              </w:r>
            </w:ins>
          </w:p>
        </w:tc>
      </w:tr>
      <w:tr w:rsidR="00977A5C" w:rsidRPr="00F15FDE" w:rsidTr="0034420A">
        <w:trPr>
          <w:trHeight w:val="300"/>
          <w:ins w:id="281" w:author="IBM_USER" w:date="2010-10-24T22:26:00Z"/>
        </w:trPr>
        <w:tc>
          <w:tcPr>
            <w:tcW w:w="1272" w:type="pct"/>
            <w:tcMar>
              <w:top w:w="0" w:type="dxa"/>
              <w:left w:w="108" w:type="dxa"/>
              <w:bottom w:w="0" w:type="dxa"/>
              <w:right w:w="108" w:type="dxa"/>
            </w:tcMar>
            <w:vAlign w:val="bottom"/>
            <w:hideMark/>
          </w:tcPr>
          <w:p w:rsidR="00977A5C" w:rsidRPr="00F15FDE" w:rsidRDefault="00977A5C" w:rsidP="000F3A47">
            <w:pPr>
              <w:rPr>
                <w:ins w:id="282" w:author="IBM_USER" w:date="2010-10-24T22:26:00Z"/>
                <w:rFonts w:ascii="Calibri" w:hAnsi="Calibri" w:cs="Calibri"/>
                <w:color w:val="000000"/>
                <w:szCs w:val="22"/>
              </w:rPr>
            </w:pPr>
            <w:ins w:id="283" w:author="IBM_USER" w:date="2010-10-24T22:26:00Z">
              <w:r>
                <w:rPr>
                  <w:rFonts w:ascii="Calibri" w:hAnsi="Calibri" w:cs="Calibri"/>
                  <w:color w:val="000000"/>
                  <w:szCs w:val="22"/>
                </w:rPr>
                <w:t>Pricing Warehouse Name</w:t>
              </w:r>
            </w:ins>
          </w:p>
        </w:tc>
        <w:tc>
          <w:tcPr>
            <w:tcW w:w="921" w:type="pct"/>
            <w:tcMar>
              <w:top w:w="0" w:type="dxa"/>
              <w:left w:w="108" w:type="dxa"/>
              <w:bottom w:w="0" w:type="dxa"/>
              <w:right w:w="108" w:type="dxa"/>
            </w:tcMar>
            <w:vAlign w:val="bottom"/>
            <w:hideMark/>
          </w:tcPr>
          <w:p w:rsidR="00977A5C" w:rsidRPr="00F15FDE" w:rsidRDefault="00977A5C" w:rsidP="000F3A47">
            <w:pPr>
              <w:rPr>
                <w:ins w:id="284" w:author="IBM_USER" w:date="2010-10-24T22:26:00Z"/>
                <w:rFonts w:ascii="Calibri" w:hAnsi="Calibri" w:cs="Calibri"/>
                <w:color w:val="000000"/>
                <w:szCs w:val="22"/>
              </w:rPr>
            </w:pPr>
            <w:ins w:id="285" w:author="IBM_USER" w:date="2010-10-24T22:28:00Z">
              <w:r>
                <w:rPr>
                  <w:rFonts w:ascii="Calibri" w:hAnsi="Calibri" w:cs="Calibri"/>
                  <w:color w:val="000000"/>
                  <w:szCs w:val="22"/>
                </w:rPr>
                <w:t>N/A</w:t>
              </w:r>
            </w:ins>
          </w:p>
        </w:tc>
        <w:tc>
          <w:tcPr>
            <w:tcW w:w="612" w:type="pct"/>
            <w:tcMar>
              <w:top w:w="0" w:type="dxa"/>
              <w:left w:w="108" w:type="dxa"/>
              <w:bottom w:w="0" w:type="dxa"/>
              <w:right w:w="108" w:type="dxa"/>
            </w:tcMar>
            <w:vAlign w:val="bottom"/>
            <w:hideMark/>
          </w:tcPr>
          <w:p w:rsidR="00977A5C" w:rsidRPr="00F15FDE" w:rsidRDefault="00977A5C" w:rsidP="000F3A47">
            <w:pPr>
              <w:rPr>
                <w:ins w:id="286" w:author="IBM_USER" w:date="2010-10-24T22:26:00Z"/>
                <w:rFonts w:ascii="Calibri" w:hAnsi="Calibri" w:cs="Calibri"/>
                <w:color w:val="000000"/>
                <w:szCs w:val="22"/>
              </w:rPr>
            </w:pPr>
            <w:ins w:id="287" w:author="IBM_USER" w:date="2010-10-24T22:26:00Z">
              <w:r>
                <w:rPr>
                  <w:rFonts w:ascii="Calibri" w:hAnsi="Calibri" w:cs="Calibri"/>
                  <w:color w:val="000000"/>
                  <w:szCs w:val="22"/>
                </w:rPr>
                <w:t>Read</w:t>
              </w:r>
            </w:ins>
          </w:p>
        </w:tc>
        <w:tc>
          <w:tcPr>
            <w:tcW w:w="2195" w:type="pct"/>
            <w:tcMar>
              <w:top w:w="0" w:type="dxa"/>
              <w:left w:w="108" w:type="dxa"/>
              <w:bottom w:w="0" w:type="dxa"/>
              <w:right w:w="108" w:type="dxa"/>
            </w:tcMar>
            <w:vAlign w:val="bottom"/>
            <w:hideMark/>
          </w:tcPr>
          <w:p w:rsidR="00977A5C" w:rsidRPr="00F15FDE" w:rsidRDefault="00977A5C" w:rsidP="000F3A47">
            <w:pPr>
              <w:rPr>
                <w:ins w:id="288" w:author="IBM_USER" w:date="2010-10-24T22:26:00Z"/>
                <w:rFonts w:ascii="Calibri" w:hAnsi="Calibri" w:cs="Calibri"/>
                <w:color w:val="000000"/>
                <w:szCs w:val="22"/>
              </w:rPr>
            </w:pPr>
            <w:ins w:id="289" w:author="IBM_USER" w:date="2010-10-24T22:28:00Z">
              <w:r>
                <w:rPr>
                  <w:rFonts w:ascii="Calibri" w:hAnsi="Calibri" w:cs="Calibri"/>
                  <w:color w:val="000000"/>
                  <w:szCs w:val="22"/>
                </w:rPr>
                <w:t>This is a read-only field in Call Center and is populated by looking at the Pricing Warehouse Code</w:t>
              </w:r>
            </w:ins>
            <w:ins w:id="290" w:author="IBM_USER" w:date="2010-10-24T22:29:00Z">
              <w:r>
                <w:rPr>
                  <w:rFonts w:ascii="Calibri" w:hAnsi="Calibri" w:cs="Calibri"/>
                  <w:color w:val="000000"/>
                  <w:szCs w:val="22"/>
                </w:rPr>
                <w:t xml:space="preserve"> on the division batch record and finding the corresponding Division in the database and pulling its “Division Name” field.</w:t>
              </w:r>
            </w:ins>
          </w:p>
        </w:tc>
      </w:tr>
    </w:tbl>
    <w:p w:rsidR="0034420A" w:rsidRPr="002C3B54" w:rsidRDefault="0034420A" w:rsidP="006F56F3"/>
    <w:sectPr w:rsidR="0034420A" w:rsidRPr="002C3B54" w:rsidSect="00083555">
      <w:pgSz w:w="12240" w:h="15840" w:code="1"/>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30C6" w:rsidRDefault="005E30C6">
      <w:r>
        <w:separator/>
      </w:r>
    </w:p>
  </w:endnote>
  <w:endnote w:type="continuationSeparator" w:id="0">
    <w:p w:rsidR="005E30C6" w:rsidRDefault="005E30C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6CD9" w:rsidRDefault="0049735B" w:rsidP="00D46CD9">
    <w:pPr>
      <w:ind w:right="378"/>
      <w:rPr>
        <w:rFonts w:cs="Tahoma"/>
        <w:color w:val="000000"/>
        <w:sz w:val="16"/>
        <w:szCs w:val="16"/>
      </w:rPr>
    </w:pPr>
    <w:ins w:id="11" w:author="IBM_USER" w:date="2010-10-21T16:59:00Z">
      <w:r>
        <w:rPr>
          <w:rFonts w:cs="Tahoma"/>
          <w:color w:val="000000"/>
          <w:sz w:val="16"/>
          <w:szCs w:val="16"/>
        </w:rPr>
        <w:t>1</w:t>
      </w:r>
    </w:ins>
    <w:ins w:id="12" w:author="IBM_USER" w:date="2010-11-01T14:00:00Z">
      <w:r>
        <w:rPr>
          <w:rFonts w:cs="Tahoma"/>
          <w:color w:val="000000"/>
          <w:sz w:val="16"/>
          <w:szCs w:val="16"/>
        </w:rPr>
        <w:t>1</w:t>
      </w:r>
    </w:ins>
    <w:del w:id="13" w:author="IBM_USER" w:date="2010-10-21T16:59:00Z">
      <w:r w:rsidR="00C42CBB" w:rsidDel="0027598A">
        <w:rPr>
          <w:rFonts w:cs="Tahoma"/>
          <w:color w:val="000000"/>
          <w:sz w:val="16"/>
          <w:szCs w:val="16"/>
        </w:rPr>
        <w:delText>5</w:delText>
      </w:r>
    </w:del>
    <w:r w:rsidR="00D46CD9">
      <w:rPr>
        <w:rFonts w:cs="Tahoma"/>
        <w:color w:val="000000"/>
        <w:sz w:val="16"/>
        <w:szCs w:val="16"/>
      </w:rPr>
      <w:t>/</w:t>
    </w:r>
    <w:ins w:id="14" w:author="IBM_USER" w:date="2010-11-01T14:00:00Z">
      <w:r>
        <w:rPr>
          <w:rFonts w:cs="Tahoma"/>
          <w:color w:val="000000"/>
          <w:sz w:val="16"/>
          <w:szCs w:val="16"/>
        </w:rPr>
        <w:t>1</w:t>
      </w:r>
    </w:ins>
    <w:del w:id="15" w:author="IBM_USER" w:date="2010-11-01T14:00:00Z">
      <w:r w:rsidR="00DE4CEC" w:rsidDel="0049735B">
        <w:rPr>
          <w:rFonts w:cs="Tahoma"/>
          <w:color w:val="000000"/>
          <w:sz w:val="16"/>
          <w:szCs w:val="16"/>
        </w:rPr>
        <w:delText>2</w:delText>
      </w:r>
    </w:del>
    <w:del w:id="16" w:author="IBM_USER" w:date="2010-10-21T16:59:00Z">
      <w:r w:rsidR="00B04348" w:rsidDel="0027598A">
        <w:rPr>
          <w:rFonts w:cs="Tahoma"/>
          <w:color w:val="000000"/>
          <w:sz w:val="16"/>
          <w:szCs w:val="16"/>
        </w:rPr>
        <w:delText>8</w:delText>
      </w:r>
    </w:del>
    <w:r w:rsidR="00D46CD9">
      <w:rPr>
        <w:rFonts w:cs="Tahoma"/>
        <w:color w:val="000000"/>
        <w:sz w:val="16"/>
        <w:szCs w:val="16"/>
      </w:rPr>
      <w:t xml:space="preserve">/2010 </w:t>
    </w:r>
    <w:ins w:id="17" w:author="IBM_USER" w:date="2010-11-01T14:00:00Z">
      <w:r>
        <w:rPr>
          <w:rFonts w:cs="Tahoma"/>
          <w:color w:val="000000"/>
          <w:sz w:val="16"/>
          <w:szCs w:val="16"/>
        </w:rPr>
        <w:t>3</w:t>
      </w:r>
    </w:ins>
    <w:del w:id="18" w:author="IBM_USER" w:date="2010-10-24T22:30:00Z">
      <w:r w:rsidR="003D1094" w:rsidDel="00B53FFC">
        <w:rPr>
          <w:rFonts w:cs="Tahoma"/>
          <w:color w:val="000000"/>
          <w:sz w:val="16"/>
          <w:szCs w:val="16"/>
        </w:rPr>
        <w:delText>5</w:delText>
      </w:r>
    </w:del>
    <w:r w:rsidR="00D46CD9">
      <w:rPr>
        <w:rFonts w:cs="Tahoma"/>
        <w:color w:val="000000"/>
        <w:sz w:val="16"/>
        <w:szCs w:val="16"/>
      </w:rPr>
      <w:t>:</w:t>
    </w:r>
    <w:r w:rsidR="00DE4CEC">
      <w:rPr>
        <w:rFonts w:cs="Tahoma"/>
        <w:color w:val="000000"/>
        <w:sz w:val="16"/>
        <w:szCs w:val="16"/>
      </w:rPr>
      <w:t>0</w:t>
    </w:r>
    <w:r w:rsidR="00D46CD9">
      <w:rPr>
        <w:rFonts w:cs="Tahoma"/>
        <w:color w:val="000000"/>
        <w:sz w:val="16"/>
        <w:szCs w:val="16"/>
      </w:rPr>
      <w:t>0 PM</w:t>
    </w:r>
    <w:r w:rsidR="00D46CD9">
      <w:rPr>
        <w:rFonts w:cs="Tahoma"/>
        <w:color w:val="000000"/>
        <w:sz w:val="16"/>
        <w:szCs w:val="16"/>
      </w:rPr>
      <w:tab/>
    </w:r>
    <w:r w:rsidR="00D46CD9">
      <w:rPr>
        <w:rFonts w:cs="Tahoma"/>
        <w:color w:val="000000"/>
        <w:sz w:val="16"/>
        <w:szCs w:val="16"/>
      </w:rPr>
      <w:tab/>
    </w:r>
    <w:r w:rsidR="00D46CD9">
      <w:rPr>
        <w:rFonts w:cs="Tahoma"/>
        <w:color w:val="000000"/>
        <w:sz w:val="16"/>
        <w:szCs w:val="16"/>
      </w:rPr>
      <w:tab/>
    </w:r>
    <w:r w:rsidR="00D46CD9">
      <w:rPr>
        <w:rFonts w:cs="Tahoma"/>
        <w:color w:val="000000"/>
        <w:sz w:val="16"/>
        <w:szCs w:val="16"/>
      </w:rPr>
      <w:tab/>
    </w:r>
    <w:r w:rsidR="00D46CD9">
      <w:rPr>
        <w:rFonts w:cs="Tahoma"/>
        <w:color w:val="000000"/>
        <w:sz w:val="16"/>
        <w:szCs w:val="16"/>
      </w:rPr>
      <w:tab/>
    </w:r>
    <w:r w:rsidR="00D46CD9">
      <w:rPr>
        <w:rFonts w:cs="Tahoma"/>
        <w:color w:val="000000"/>
        <w:sz w:val="16"/>
        <w:szCs w:val="16"/>
      </w:rPr>
      <w:tab/>
    </w:r>
    <w:r w:rsidR="00D46CD9">
      <w:rPr>
        <w:rFonts w:cs="Tahoma"/>
        <w:color w:val="000000"/>
        <w:sz w:val="16"/>
        <w:szCs w:val="16"/>
      </w:rPr>
      <w:tab/>
    </w:r>
    <w:r w:rsidR="00D46CD9">
      <w:rPr>
        <w:rFonts w:cs="Tahoma"/>
        <w:color w:val="000000"/>
        <w:sz w:val="16"/>
        <w:szCs w:val="16"/>
      </w:rPr>
      <w:tab/>
    </w:r>
    <w:r w:rsidR="00D46CD9" w:rsidRPr="00DC6F42">
      <w:rPr>
        <w:rFonts w:cs="Tahoma"/>
        <w:color w:val="7F7F7F"/>
        <w:spacing w:val="60"/>
        <w:sz w:val="16"/>
        <w:szCs w:val="16"/>
      </w:rPr>
      <w:t>Page</w:t>
    </w:r>
    <w:r w:rsidR="00D46CD9" w:rsidRPr="00DC6F42">
      <w:rPr>
        <w:rFonts w:cs="Tahoma"/>
        <w:color w:val="000000"/>
        <w:sz w:val="16"/>
        <w:szCs w:val="16"/>
      </w:rPr>
      <w:t xml:space="preserve"> | </w:t>
    </w:r>
    <w:r w:rsidR="00D02512" w:rsidRPr="00DC6F42">
      <w:rPr>
        <w:rFonts w:cs="Tahoma"/>
        <w:color w:val="000000"/>
        <w:sz w:val="16"/>
        <w:szCs w:val="16"/>
      </w:rPr>
      <w:fldChar w:fldCharType="begin"/>
    </w:r>
    <w:r w:rsidR="00D46CD9" w:rsidRPr="00DC6F42">
      <w:rPr>
        <w:rFonts w:cs="Tahoma"/>
        <w:color w:val="000000"/>
        <w:sz w:val="16"/>
        <w:szCs w:val="16"/>
      </w:rPr>
      <w:instrText xml:space="preserve"> PAGE   \* MERGEFORMAT </w:instrText>
    </w:r>
    <w:r w:rsidR="00D02512" w:rsidRPr="00DC6F42">
      <w:rPr>
        <w:rFonts w:cs="Tahoma"/>
        <w:color w:val="000000"/>
        <w:sz w:val="16"/>
        <w:szCs w:val="16"/>
      </w:rPr>
      <w:fldChar w:fldCharType="separate"/>
    </w:r>
    <w:r w:rsidR="00027AA9" w:rsidRPr="00027AA9">
      <w:rPr>
        <w:rFonts w:cs="Tahoma"/>
        <w:b/>
        <w:noProof/>
        <w:color w:val="000000"/>
        <w:sz w:val="16"/>
        <w:szCs w:val="16"/>
      </w:rPr>
      <w:t>4</w:t>
    </w:r>
    <w:r w:rsidR="00D02512" w:rsidRPr="00DC6F42">
      <w:rPr>
        <w:rFonts w:cs="Tahoma"/>
        <w:color w:val="000000"/>
        <w:sz w:val="16"/>
        <w:szCs w:val="16"/>
      </w:rPr>
      <w:fldChar w:fldCharType="end"/>
    </w:r>
    <w:r w:rsidR="00D46CD9">
      <w:rPr>
        <w:rFonts w:cs="Tahoma"/>
        <w:color w:val="000000"/>
        <w:sz w:val="16"/>
        <w:szCs w:val="16"/>
      </w:rPr>
      <w:t xml:space="preserve">            xpedx </w:t>
    </w:r>
    <w:r w:rsidR="001E664C">
      <w:rPr>
        <w:rFonts w:cs="Tahoma"/>
        <w:color w:val="000000"/>
        <w:sz w:val="16"/>
        <w:szCs w:val="16"/>
      </w:rPr>
      <w:t>Batch Feeds – Division Info</w:t>
    </w:r>
    <w:r w:rsidR="00C65B01">
      <w:rPr>
        <w:rFonts w:cs="Tahoma"/>
        <w:color w:val="000000"/>
        <w:sz w:val="16"/>
        <w:szCs w:val="16"/>
      </w:rPr>
      <w:t xml:space="preserve"> Detail</w:t>
    </w:r>
    <w:r w:rsidR="001E664C">
      <w:rPr>
        <w:rFonts w:cs="Tahoma"/>
        <w:color w:val="000000"/>
        <w:sz w:val="16"/>
        <w:szCs w:val="16"/>
      </w:rPr>
      <w:t>ed</w:t>
    </w:r>
    <w:r w:rsidR="00C65B01">
      <w:rPr>
        <w:rFonts w:cs="Tahoma"/>
        <w:color w:val="000000"/>
        <w:sz w:val="16"/>
        <w:szCs w:val="16"/>
      </w:rPr>
      <w:t xml:space="preserve"> Design </w:t>
    </w:r>
    <w:r w:rsidR="001E664C">
      <w:rPr>
        <w:rFonts w:cs="Tahoma"/>
        <w:color w:val="000000"/>
        <w:sz w:val="16"/>
        <w:szCs w:val="16"/>
      </w:rPr>
      <w:t>V1</w:t>
    </w:r>
    <w:r w:rsidR="00D46CD9">
      <w:rPr>
        <w:rFonts w:cs="Tahoma"/>
        <w:color w:val="000000"/>
        <w:sz w:val="16"/>
        <w:szCs w:val="16"/>
      </w:rPr>
      <w:t>.</w:t>
    </w:r>
    <w:ins w:id="19" w:author="IBM_USER" w:date="2010-11-01T14:00:00Z">
      <w:r>
        <w:rPr>
          <w:rFonts w:cs="Tahoma"/>
          <w:color w:val="000000"/>
          <w:sz w:val="16"/>
          <w:szCs w:val="16"/>
        </w:rPr>
        <w:t>8</w:t>
      </w:r>
    </w:ins>
    <w:del w:id="20" w:author="IBM_USER" w:date="2010-10-21T16:59:00Z">
      <w:r w:rsidR="00B04348" w:rsidDel="0027598A">
        <w:rPr>
          <w:rFonts w:cs="Tahoma"/>
          <w:color w:val="000000"/>
          <w:sz w:val="16"/>
          <w:szCs w:val="16"/>
        </w:rPr>
        <w:delText>5</w:delText>
      </w:r>
    </w:del>
    <w:r w:rsidR="00D46CD9">
      <w:rPr>
        <w:rFonts w:cs="Tahoma"/>
        <w:color w:val="000000"/>
        <w:sz w:val="16"/>
        <w:szCs w:val="16"/>
      </w:rPr>
      <w:tab/>
    </w:r>
    <w:r w:rsidR="00D46CD9">
      <w:rPr>
        <w:rFonts w:cs="Tahoma"/>
        <w:color w:val="000000"/>
        <w:sz w:val="16"/>
        <w:szCs w:val="16"/>
      </w:rPr>
      <w:tab/>
    </w:r>
  </w:p>
  <w:p w:rsidR="00D46CD9" w:rsidRDefault="00D46CD9" w:rsidP="00D46CD9">
    <w:pPr>
      <w:ind w:right="378"/>
      <w:rPr>
        <w:rFonts w:cs="Tahoma"/>
        <w:color w:val="000000"/>
        <w:sz w:val="16"/>
        <w:szCs w:val="16"/>
      </w:rPr>
    </w:pPr>
  </w:p>
  <w:p w:rsidR="00D46CD9" w:rsidRDefault="00D46CD9" w:rsidP="00D46CD9">
    <w:pPr>
      <w:ind w:right="378"/>
      <w:rPr>
        <w:rFonts w:cs="Tahoma"/>
        <w:color w:val="000000"/>
        <w:sz w:val="16"/>
        <w:szCs w:val="16"/>
      </w:rPr>
    </w:pPr>
    <w:r>
      <w:rPr>
        <w:rFonts w:cs="Tahoma"/>
        <w:color w:val="000000"/>
        <w:sz w:val="16"/>
        <w:szCs w:val="16"/>
      </w:rPr>
      <w:t>PRIVATE/PROPRIETARY/SECURE</w:t>
    </w:r>
  </w:p>
  <w:p w:rsidR="00D46CD9" w:rsidRPr="00E40B69" w:rsidRDefault="00D46CD9" w:rsidP="00D46CD9">
    <w:pPr>
      <w:pStyle w:val="Footer"/>
    </w:pPr>
    <w:r>
      <w:rPr>
        <w:rFonts w:cs="Tahoma"/>
        <w:sz w:val="16"/>
        <w:szCs w:val="16"/>
      </w:rPr>
      <w:t>Contains Private and/or Proprietary Information.  May Not Be Used Or Disclosed Outside The xpedx / International Paper Companies Or Sterling Commerce, Inc Except Pursuant To A Written Agreement.  Must Be Securely Stored When Not In Use.</w:t>
    </w:r>
  </w:p>
  <w:p w:rsidR="00B85EB3" w:rsidRPr="00D46CD9" w:rsidRDefault="00B85EB3" w:rsidP="00D46CD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30C6" w:rsidRDefault="005E30C6">
      <w:r>
        <w:separator/>
      </w:r>
    </w:p>
  </w:footnote>
  <w:footnote w:type="continuationSeparator" w:id="0">
    <w:p w:rsidR="005E30C6" w:rsidRDefault="005E30C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5EB3" w:rsidRDefault="00800E96">
    <w:pPr>
      <w:pStyle w:val="Header"/>
    </w:pPr>
    <w:r>
      <w:rPr>
        <w:noProof/>
      </w:rPr>
      <w:drawing>
        <wp:anchor distT="0" distB="0" distL="114300" distR="114300" simplePos="0" relativeHeight="251657728" behindDoc="0" locked="0" layoutInCell="1" allowOverlap="1">
          <wp:simplePos x="0" y="0"/>
          <wp:positionH relativeFrom="column">
            <wp:posOffset>4394835</wp:posOffset>
          </wp:positionH>
          <wp:positionV relativeFrom="paragraph">
            <wp:posOffset>-111760</wp:posOffset>
          </wp:positionV>
          <wp:extent cx="1828800" cy="561975"/>
          <wp:effectExtent l="19050" t="0" r="0" b="0"/>
          <wp:wrapNone/>
          <wp:docPr id="14" name="Picture 14" descr="SCATTLogo_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ATTLogo_2c"/>
                  <pic:cNvPicPr>
                    <a:picLocks noChangeAspect="1" noChangeArrowheads="1"/>
                  </pic:cNvPicPr>
                </pic:nvPicPr>
                <pic:blipFill>
                  <a:blip r:embed="rId1"/>
                  <a:srcRect/>
                  <a:stretch>
                    <a:fillRect/>
                  </a:stretch>
                </pic:blipFill>
                <pic:spPr bwMode="auto">
                  <a:xfrm>
                    <a:off x="0" y="0"/>
                    <a:ext cx="1828800" cy="561975"/>
                  </a:xfrm>
                  <a:prstGeom prst="rect">
                    <a:avLst/>
                  </a:prstGeom>
                  <a:noFill/>
                </pic:spPr>
              </pic:pic>
            </a:graphicData>
          </a:graphic>
        </wp:anchor>
      </w:drawing>
    </w:r>
    <w:r>
      <w:rPr>
        <w:noProof/>
      </w:rPr>
      <w:drawing>
        <wp:inline distT="0" distB="0" distL="0" distR="0">
          <wp:extent cx="2514600" cy="819150"/>
          <wp:effectExtent l="19050" t="0" r="0" b="0"/>
          <wp:docPr id="1" name="Picture 1" descr="xped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pedxLogo"/>
                  <pic:cNvPicPr>
                    <a:picLocks noChangeAspect="1" noChangeArrowheads="1"/>
                  </pic:cNvPicPr>
                </pic:nvPicPr>
                <pic:blipFill>
                  <a:blip r:embed="rId2"/>
                  <a:srcRect/>
                  <a:stretch>
                    <a:fillRect/>
                  </a:stretch>
                </pic:blipFill>
                <pic:spPr bwMode="auto">
                  <a:xfrm>
                    <a:off x="0" y="0"/>
                    <a:ext cx="2514600" cy="81915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B038D0E4"/>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A6FCA54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88D3ED3"/>
    <w:multiLevelType w:val="hybridMultilevel"/>
    <w:tmpl w:val="1BF839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6252D3"/>
    <w:multiLevelType w:val="hybridMultilevel"/>
    <w:tmpl w:val="7B26D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0D3CE2"/>
    <w:multiLevelType w:val="hybridMultilevel"/>
    <w:tmpl w:val="E9223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0E92058"/>
    <w:multiLevelType w:val="hybridMultilevel"/>
    <w:tmpl w:val="14EAC7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0471611"/>
    <w:multiLevelType w:val="multilevel"/>
    <w:tmpl w:val="2B80211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792" w:hanging="432"/>
      </w:pPr>
      <w:rPr>
        <w:rFonts w:hint="default"/>
        <w:color w:val="auto"/>
      </w:rPr>
    </w:lvl>
    <w:lvl w:ilvl="2">
      <w:start w:val="1"/>
      <w:numFmt w:val="decimal"/>
      <w:lvlText w:val="%1.%2.%3."/>
      <w:lvlJc w:val="left"/>
      <w:pPr>
        <w:tabs>
          <w:tab w:val="num" w:pos="1440"/>
        </w:tabs>
        <w:ind w:left="1224" w:hanging="504"/>
      </w:pPr>
      <w:rPr>
        <w:rFonts w:ascii="Tahoma" w:hAnsi="Tahoma" w:hint="default"/>
        <w:b w:val="0"/>
        <w:bCs w:val="0"/>
        <w:i w:val="0"/>
        <w:iCs w:val="0"/>
        <w:caps w:val="0"/>
        <w:smallCaps w:val="0"/>
        <w:strike w:val="0"/>
        <w:dstrike w:val="0"/>
        <w:outline w:val="0"/>
        <w:shadow w:val="0"/>
        <w:emboss w:val="0"/>
        <w:imprint w:val="0"/>
        <w:color w:val="auto"/>
        <w:spacing w:val="0"/>
        <w:w w:val="100"/>
        <w:kern w:val="0"/>
        <w:position w:val="0"/>
        <w:sz w:val="18"/>
        <w:u w:val="none"/>
        <w:effect w:val="none"/>
        <w:bdr w:val="none" w:sz="0" w:space="0" w:color="auto"/>
        <w:shd w:val="clear" w:color="auto" w:fill="auto"/>
        <w:em w:val="none"/>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nsid w:val="52D449B6"/>
    <w:multiLevelType w:val="multilevel"/>
    <w:tmpl w:val="FCF83BE0"/>
    <w:lvl w:ilvl="0">
      <w:start w:val="1"/>
      <w:numFmt w:val="decimal"/>
      <w:lvlText w:val="%1"/>
      <w:lvlJc w:val="left"/>
      <w:pPr>
        <w:tabs>
          <w:tab w:val="num" w:pos="360"/>
        </w:tabs>
        <w:ind w:left="360" w:hanging="360"/>
      </w:pPr>
      <w:rPr>
        <w:rFonts w:hint="default"/>
      </w:rPr>
    </w:lvl>
    <w:lvl w:ilvl="1">
      <w:start w:val="1"/>
      <w:numFmt w:val="decimal"/>
      <w:pStyle w:val="Heading2"/>
      <w:lvlText w:val="%1.%2"/>
      <w:lvlJc w:val="left"/>
      <w:pPr>
        <w:tabs>
          <w:tab w:val="num" w:pos="360"/>
        </w:tabs>
        <w:ind w:left="360" w:hanging="360"/>
      </w:pPr>
      <w:rPr>
        <w:rFonts w:hint="default"/>
        <w:color w:val="auto"/>
        <w:szCs w:val="18"/>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59347B37"/>
    <w:multiLevelType w:val="hybridMultilevel"/>
    <w:tmpl w:val="63509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4818AE"/>
    <w:multiLevelType w:val="singleLevel"/>
    <w:tmpl w:val="C19E640C"/>
    <w:lvl w:ilvl="0">
      <w:start w:val="1"/>
      <w:numFmt w:val="bullet"/>
      <w:pStyle w:val="BulletText1"/>
      <w:lvlText w:val=""/>
      <w:lvlJc w:val="left"/>
      <w:pPr>
        <w:tabs>
          <w:tab w:val="num" w:pos="360"/>
        </w:tabs>
        <w:ind w:left="360" w:hanging="360"/>
      </w:pPr>
      <w:rPr>
        <w:rFonts w:ascii="Symbol" w:hAnsi="Symbol" w:hint="default"/>
      </w:rPr>
    </w:lvl>
  </w:abstractNum>
  <w:abstractNum w:abstractNumId="10">
    <w:nsid w:val="6D8836B9"/>
    <w:multiLevelType w:val="hybridMultilevel"/>
    <w:tmpl w:val="BDE6D054"/>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0E5A6D"/>
    <w:multiLevelType w:val="hybridMultilevel"/>
    <w:tmpl w:val="7B4EDB0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6"/>
  </w:num>
  <w:num w:numId="3">
    <w:abstractNumId w:val="7"/>
  </w:num>
  <w:num w:numId="4">
    <w:abstractNumId w:val="2"/>
  </w:num>
  <w:num w:numId="5">
    <w:abstractNumId w:val="5"/>
  </w:num>
  <w:num w:numId="6">
    <w:abstractNumId w:val="11"/>
  </w:num>
  <w:num w:numId="7">
    <w:abstractNumId w:val="9"/>
  </w:num>
  <w:num w:numId="8">
    <w:abstractNumId w:val="0"/>
  </w:num>
  <w:num w:numId="9">
    <w:abstractNumId w:val="7"/>
  </w:num>
  <w:num w:numId="10">
    <w:abstractNumId w:val="4"/>
  </w:num>
  <w:num w:numId="11">
    <w:abstractNumId w:val="7"/>
  </w:num>
  <w:num w:numId="12">
    <w:abstractNumId w:val="8"/>
  </w:num>
  <w:num w:numId="13">
    <w:abstractNumId w:val="10"/>
  </w:num>
  <w:num w:numId="14">
    <w:abstractNumId w:val="3"/>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trackRevisions/>
  <w:defaultTabStop w:val="720"/>
  <w:displayHorizontalDrawingGridEvery w:val="0"/>
  <w:displayVerticalDrawingGridEvery w:val="0"/>
  <w:doNotUseMarginsForDrawingGridOrigin/>
  <w:noPunctuationKerning/>
  <w:characterSpacingControl w:val="doNotCompress"/>
  <w:hdrShapeDefaults>
    <o:shapedefaults v:ext="edit" spidmax="48130"/>
  </w:hdrShapeDefaults>
  <w:footnotePr>
    <w:footnote w:id="-1"/>
    <w:footnote w:id="0"/>
  </w:footnotePr>
  <w:endnotePr>
    <w:endnote w:id="-1"/>
    <w:endnote w:id="0"/>
  </w:endnotePr>
  <w:compat/>
  <w:rsids>
    <w:rsidRoot w:val="009E6E9C"/>
    <w:rsid w:val="00000484"/>
    <w:rsid w:val="00001D9D"/>
    <w:rsid w:val="000024FA"/>
    <w:rsid w:val="00002B26"/>
    <w:rsid w:val="0000427E"/>
    <w:rsid w:val="00004858"/>
    <w:rsid w:val="0000492F"/>
    <w:rsid w:val="00004B32"/>
    <w:rsid w:val="000052CC"/>
    <w:rsid w:val="000075E0"/>
    <w:rsid w:val="0001017C"/>
    <w:rsid w:val="00011065"/>
    <w:rsid w:val="000111BE"/>
    <w:rsid w:val="00012BE5"/>
    <w:rsid w:val="000151FE"/>
    <w:rsid w:val="00015BF8"/>
    <w:rsid w:val="00015DE1"/>
    <w:rsid w:val="000168B4"/>
    <w:rsid w:val="00016C28"/>
    <w:rsid w:val="0001795A"/>
    <w:rsid w:val="0002172D"/>
    <w:rsid w:val="00022186"/>
    <w:rsid w:val="000221EF"/>
    <w:rsid w:val="0002401F"/>
    <w:rsid w:val="00025BD1"/>
    <w:rsid w:val="00027AA9"/>
    <w:rsid w:val="00027CD9"/>
    <w:rsid w:val="00027ED2"/>
    <w:rsid w:val="000313CF"/>
    <w:rsid w:val="0003152B"/>
    <w:rsid w:val="0003256E"/>
    <w:rsid w:val="000325D1"/>
    <w:rsid w:val="000337C5"/>
    <w:rsid w:val="00036417"/>
    <w:rsid w:val="000406EE"/>
    <w:rsid w:val="00040930"/>
    <w:rsid w:val="00040EAA"/>
    <w:rsid w:val="00040F8C"/>
    <w:rsid w:val="00041AD1"/>
    <w:rsid w:val="00044739"/>
    <w:rsid w:val="00044FCB"/>
    <w:rsid w:val="000458F9"/>
    <w:rsid w:val="00046149"/>
    <w:rsid w:val="00046644"/>
    <w:rsid w:val="0004793C"/>
    <w:rsid w:val="0005253C"/>
    <w:rsid w:val="00053149"/>
    <w:rsid w:val="0005408C"/>
    <w:rsid w:val="00056200"/>
    <w:rsid w:val="00061160"/>
    <w:rsid w:val="00061DB2"/>
    <w:rsid w:val="00061EAD"/>
    <w:rsid w:val="00061F11"/>
    <w:rsid w:val="000643F7"/>
    <w:rsid w:val="00064CF2"/>
    <w:rsid w:val="0006525C"/>
    <w:rsid w:val="000666E0"/>
    <w:rsid w:val="00066913"/>
    <w:rsid w:val="00066D02"/>
    <w:rsid w:val="0007133D"/>
    <w:rsid w:val="00071DB4"/>
    <w:rsid w:val="0007296D"/>
    <w:rsid w:val="0007489C"/>
    <w:rsid w:val="000769DD"/>
    <w:rsid w:val="00077004"/>
    <w:rsid w:val="0007796F"/>
    <w:rsid w:val="00081083"/>
    <w:rsid w:val="0008257D"/>
    <w:rsid w:val="00082AFA"/>
    <w:rsid w:val="00083555"/>
    <w:rsid w:val="00085F32"/>
    <w:rsid w:val="00085F79"/>
    <w:rsid w:val="000870B0"/>
    <w:rsid w:val="00087980"/>
    <w:rsid w:val="00087ABC"/>
    <w:rsid w:val="000917A0"/>
    <w:rsid w:val="00092C07"/>
    <w:rsid w:val="00094378"/>
    <w:rsid w:val="000946F7"/>
    <w:rsid w:val="000952E7"/>
    <w:rsid w:val="0009534C"/>
    <w:rsid w:val="0009728A"/>
    <w:rsid w:val="000A06E2"/>
    <w:rsid w:val="000A19E9"/>
    <w:rsid w:val="000A2B6F"/>
    <w:rsid w:val="000A3547"/>
    <w:rsid w:val="000A35F3"/>
    <w:rsid w:val="000A395B"/>
    <w:rsid w:val="000A4DC6"/>
    <w:rsid w:val="000A5FE7"/>
    <w:rsid w:val="000B0ABD"/>
    <w:rsid w:val="000B0C35"/>
    <w:rsid w:val="000B0D21"/>
    <w:rsid w:val="000B1669"/>
    <w:rsid w:val="000B2A51"/>
    <w:rsid w:val="000B2E35"/>
    <w:rsid w:val="000B41AD"/>
    <w:rsid w:val="000B4BB3"/>
    <w:rsid w:val="000B6A63"/>
    <w:rsid w:val="000B6DF6"/>
    <w:rsid w:val="000B757C"/>
    <w:rsid w:val="000B7A3B"/>
    <w:rsid w:val="000B7DDD"/>
    <w:rsid w:val="000C08A5"/>
    <w:rsid w:val="000C1155"/>
    <w:rsid w:val="000C3B2C"/>
    <w:rsid w:val="000C407D"/>
    <w:rsid w:val="000C4CE7"/>
    <w:rsid w:val="000C5942"/>
    <w:rsid w:val="000C5AFD"/>
    <w:rsid w:val="000C64AF"/>
    <w:rsid w:val="000C6D72"/>
    <w:rsid w:val="000C732F"/>
    <w:rsid w:val="000D00A7"/>
    <w:rsid w:val="000D027E"/>
    <w:rsid w:val="000D0801"/>
    <w:rsid w:val="000D0ADD"/>
    <w:rsid w:val="000D2206"/>
    <w:rsid w:val="000D2568"/>
    <w:rsid w:val="000D3158"/>
    <w:rsid w:val="000D3DA9"/>
    <w:rsid w:val="000D418D"/>
    <w:rsid w:val="000D489C"/>
    <w:rsid w:val="000D57C5"/>
    <w:rsid w:val="000E165C"/>
    <w:rsid w:val="000E2277"/>
    <w:rsid w:val="000E3D2F"/>
    <w:rsid w:val="000E3D4F"/>
    <w:rsid w:val="000E4066"/>
    <w:rsid w:val="000E5709"/>
    <w:rsid w:val="000E6603"/>
    <w:rsid w:val="000E6892"/>
    <w:rsid w:val="000E6D2D"/>
    <w:rsid w:val="000F1D10"/>
    <w:rsid w:val="000F36E9"/>
    <w:rsid w:val="000F4D4B"/>
    <w:rsid w:val="000F502C"/>
    <w:rsid w:val="000F5A00"/>
    <w:rsid w:val="000F60DA"/>
    <w:rsid w:val="00100845"/>
    <w:rsid w:val="00100BFC"/>
    <w:rsid w:val="00101443"/>
    <w:rsid w:val="00101850"/>
    <w:rsid w:val="00101887"/>
    <w:rsid w:val="00103008"/>
    <w:rsid w:val="00103149"/>
    <w:rsid w:val="001048FE"/>
    <w:rsid w:val="00104B7E"/>
    <w:rsid w:val="001052E0"/>
    <w:rsid w:val="00105F40"/>
    <w:rsid w:val="0010717D"/>
    <w:rsid w:val="00113A95"/>
    <w:rsid w:val="00115105"/>
    <w:rsid w:val="00115339"/>
    <w:rsid w:val="0011537B"/>
    <w:rsid w:val="0011558C"/>
    <w:rsid w:val="00116117"/>
    <w:rsid w:val="00116C6C"/>
    <w:rsid w:val="00116E5D"/>
    <w:rsid w:val="00120487"/>
    <w:rsid w:val="001206B2"/>
    <w:rsid w:val="00120816"/>
    <w:rsid w:val="00120CA3"/>
    <w:rsid w:val="00120D0A"/>
    <w:rsid w:val="00120D58"/>
    <w:rsid w:val="00121C4D"/>
    <w:rsid w:val="00121C71"/>
    <w:rsid w:val="00124471"/>
    <w:rsid w:val="001258AC"/>
    <w:rsid w:val="00127D1F"/>
    <w:rsid w:val="0013085B"/>
    <w:rsid w:val="00130A21"/>
    <w:rsid w:val="0013186E"/>
    <w:rsid w:val="001318AB"/>
    <w:rsid w:val="00133FCE"/>
    <w:rsid w:val="001351F1"/>
    <w:rsid w:val="00135295"/>
    <w:rsid w:val="0013762D"/>
    <w:rsid w:val="001378B6"/>
    <w:rsid w:val="00140E4D"/>
    <w:rsid w:val="00142639"/>
    <w:rsid w:val="00142EAF"/>
    <w:rsid w:val="001448DB"/>
    <w:rsid w:val="001453CC"/>
    <w:rsid w:val="0014592E"/>
    <w:rsid w:val="00146C0F"/>
    <w:rsid w:val="00150496"/>
    <w:rsid w:val="00151155"/>
    <w:rsid w:val="0015225E"/>
    <w:rsid w:val="00152473"/>
    <w:rsid w:val="00152DB1"/>
    <w:rsid w:val="00153D89"/>
    <w:rsid w:val="001550F1"/>
    <w:rsid w:val="0015770A"/>
    <w:rsid w:val="00160275"/>
    <w:rsid w:val="00160F4D"/>
    <w:rsid w:val="00161042"/>
    <w:rsid w:val="001616B8"/>
    <w:rsid w:val="00162549"/>
    <w:rsid w:val="00162879"/>
    <w:rsid w:val="00163454"/>
    <w:rsid w:val="00163669"/>
    <w:rsid w:val="00163BBC"/>
    <w:rsid w:val="00163D74"/>
    <w:rsid w:val="00164A1B"/>
    <w:rsid w:val="00165352"/>
    <w:rsid w:val="00165E55"/>
    <w:rsid w:val="001666E6"/>
    <w:rsid w:val="0016704B"/>
    <w:rsid w:val="00172030"/>
    <w:rsid w:val="0017299A"/>
    <w:rsid w:val="00173EA6"/>
    <w:rsid w:val="001748F7"/>
    <w:rsid w:val="00175892"/>
    <w:rsid w:val="0017781B"/>
    <w:rsid w:val="00177D6B"/>
    <w:rsid w:val="001817FA"/>
    <w:rsid w:val="00182771"/>
    <w:rsid w:val="001836EC"/>
    <w:rsid w:val="00183FBD"/>
    <w:rsid w:val="00185004"/>
    <w:rsid w:val="0018530A"/>
    <w:rsid w:val="0018599F"/>
    <w:rsid w:val="00185EFA"/>
    <w:rsid w:val="00186A99"/>
    <w:rsid w:val="00186DA6"/>
    <w:rsid w:val="00186EC6"/>
    <w:rsid w:val="001870F1"/>
    <w:rsid w:val="001872B1"/>
    <w:rsid w:val="001906A0"/>
    <w:rsid w:val="00190F56"/>
    <w:rsid w:val="00193F55"/>
    <w:rsid w:val="00194390"/>
    <w:rsid w:val="00194C58"/>
    <w:rsid w:val="00194D51"/>
    <w:rsid w:val="0019580B"/>
    <w:rsid w:val="001962AE"/>
    <w:rsid w:val="001A0CA1"/>
    <w:rsid w:val="001A203A"/>
    <w:rsid w:val="001A3C9C"/>
    <w:rsid w:val="001A4DF4"/>
    <w:rsid w:val="001A5569"/>
    <w:rsid w:val="001A5C8B"/>
    <w:rsid w:val="001A77F0"/>
    <w:rsid w:val="001B115C"/>
    <w:rsid w:val="001B1BB1"/>
    <w:rsid w:val="001B2523"/>
    <w:rsid w:val="001B291E"/>
    <w:rsid w:val="001B6602"/>
    <w:rsid w:val="001B7E92"/>
    <w:rsid w:val="001B7F7A"/>
    <w:rsid w:val="001C1761"/>
    <w:rsid w:val="001C1D1B"/>
    <w:rsid w:val="001C487D"/>
    <w:rsid w:val="001C5EFE"/>
    <w:rsid w:val="001C5F12"/>
    <w:rsid w:val="001C612A"/>
    <w:rsid w:val="001C7ECB"/>
    <w:rsid w:val="001D1326"/>
    <w:rsid w:val="001D1CAB"/>
    <w:rsid w:val="001D6678"/>
    <w:rsid w:val="001D69E7"/>
    <w:rsid w:val="001D7C10"/>
    <w:rsid w:val="001E02E6"/>
    <w:rsid w:val="001E093C"/>
    <w:rsid w:val="001E0AA6"/>
    <w:rsid w:val="001E0B44"/>
    <w:rsid w:val="001E1B98"/>
    <w:rsid w:val="001E2337"/>
    <w:rsid w:val="001E3769"/>
    <w:rsid w:val="001E3FD6"/>
    <w:rsid w:val="001E4433"/>
    <w:rsid w:val="001E488B"/>
    <w:rsid w:val="001E53F4"/>
    <w:rsid w:val="001E5426"/>
    <w:rsid w:val="001E5FCF"/>
    <w:rsid w:val="001E664C"/>
    <w:rsid w:val="001E7F30"/>
    <w:rsid w:val="001F1BD4"/>
    <w:rsid w:val="001F1FA3"/>
    <w:rsid w:val="001F3BF8"/>
    <w:rsid w:val="001F4B39"/>
    <w:rsid w:val="001F59D9"/>
    <w:rsid w:val="001F7255"/>
    <w:rsid w:val="00200380"/>
    <w:rsid w:val="00200E82"/>
    <w:rsid w:val="002025C2"/>
    <w:rsid w:val="002029BA"/>
    <w:rsid w:val="002030F9"/>
    <w:rsid w:val="00203350"/>
    <w:rsid w:val="002043D6"/>
    <w:rsid w:val="00206515"/>
    <w:rsid w:val="00207BD5"/>
    <w:rsid w:val="002136FD"/>
    <w:rsid w:val="00215665"/>
    <w:rsid w:val="002159CD"/>
    <w:rsid w:val="00216B12"/>
    <w:rsid w:val="00216CC1"/>
    <w:rsid w:val="00217BFA"/>
    <w:rsid w:val="00217FB1"/>
    <w:rsid w:val="00220ADC"/>
    <w:rsid w:val="00220AFB"/>
    <w:rsid w:val="00220CC3"/>
    <w:rsid w:val="00222664"/>
    <w:rsid w:val="0022270F"/>
    <w:rsid w:val="00222BE3"/>
    <w:rsid w:val="00222F8A"/>
    <w:rsid w:val="0022401A"/>
    <w:rsid w:val="00224978"/>
    <w:rsid w:val="00224C6F"/>
    <w:rsid w:val="002255FF"/>
    <w:rsid w:val="00226979"/>
    <w:rsid w:val="0022777D"/>
    <w:rsid w:val="00230B6D"/>
    <w:rsid w:val="0023136E"/>
    <w:rsid w:val="00231D1C"/>
    <w:rsid w:val="00232504"/>
    <w:rsid w:val="002325A9"/>
    <w:rsid w:val="002349BC"/>
    <w:rsid w:val="002369FD"/>
    <w:rsid w:val="00236A5A"/>
    <w:rsid w:val="002401EF"/>
    <w:rsid w:val="00241A29"/>
    <w:rsid w:val="002423DD"/>
    <w:rsid w:val="00242542"/>
    <w:rsid w:val="002443DD"/>
    <w:rsid w:val="002456DC"/>
    <w:rsid w:val="002466B2"/>
    <w:rsid w:val="00247933"/>
    <w:rsid w:val="002512B0"/>
    <w:rsid w:val="002513DA"/>
    <w:rsid w:val="00252281"/>
    <w:rsid w:val="0025330F"/>
    <w:rsid w:val="002536CA"/>
    <w:rsid w:val="00254E04"/>
    <w:rsid w:val="0026029C"/>
    <w:rsid w:val="00260DBB"/>
    <w:rsid w:val="0026387D"/>
    <w:rsid w:val="00265688"/>
    <w:rsid w:val="002666BD"/>
    <w:rsid w:val="002671AF"/>
    <w:rsid w:val="0026738A"/>
    <w:rsid w:val="00267B50"/>
    <w:rsid w:val="00272726"/>
    <w:rsid w:val="002729A0"/>
    <w:rsid w:val="0027598A"/>
    <w:rsid w:val="00275A67"/>
    <w:rsid w:val="00277030"/>
    <w:rsid w:val="00277DCB"/>
    <w:rsid w:val="0028071F"/>
    <w:rsid w:val="0028167F"/>
    <w:rsid w:val="00283D80"/>
    <w:rsid w:val="00285DC0"/>
    <w:rsid w:val="0028693E"/>
    <w:rsid w:val="002869AB"/>
    <w:rsid w:val="00287B73"/>
    <w:rsid w:val="002905F3"/>
    <w:rsid w:val="0029064E"/>
    <w:rsid w:val="0029086D"/>
    <w:rsid w:val="00291E3D"/>
    <w:rsid w:val="00292EF0"/>
    <w:rsid w:val="00293638"/>
    <w:rsid w:val="00293B0A"/>
    <w:rsid w:val="00294BB0"/>
    <w:rsid w:val="002A0731"/>
    <w:rsid w:val="002A0E1C"/>
    <w:rsid w:val="002A1C3A"/>
    <w:rsid w:val="002A2670"/>
    <w:rsid w:val="002A2AC0"/>
    <w:rsid w:val="002A3711"/>
    <w:rsid w:val="002A4A88"/>
    <w:rsid w:val="002A4C7D"/>
    <w:rsid w:val="002A4CF8"/>
    <w:rsid w:val="002A6AB8"/>
    <w:rsid w:val="002A7C07"/>
    <w:rsid w:val="002B242B"/>
    <w:rsid w:val="002B5B16"/>
    <w:rsid w:val="002B7257"/>
    <w:rsid w:val="002B7C57"/>
    <w:rsid w:val="002C1067"/>
    <w:rsid w:val="002C13C9"/>
    <w:rsid w:val="002C26FC"/>
    <w:rsid w:val="002C2E88"/>
    <w:rsid w:val="002C397D"/>
    <w:rsid w:val="002C3B54"/>
    <w:rsid w:val="002C54A6"/>
    <w:rsid w:val="002C609C"/>
    <w:rsid w:val="002C7892"/>
    <w:rsid w:val="002D07E2"/>
    <w:rsid w:val="002D0ABF"/>
    <w:rsid w:val="002D20C6"/>
    <w:rsid w:val="002D325D"/>
    <w:rsid w:val="002D3F83"/>
    <w:rsid w:val="002D5E61"/>
    <w:rsid w:val="002D673B"/>
    <w:rsid w:val="002D742D"/>
    <w:rsid w:val="002D7501"/>
    <w:rsid w:val="002E0635"/>
    <w:rsid w:val="002E0701"/>
    <w:rsid w:val="002E0730"/>
    <w:rsid w:val="002E1C01"/>
    <w:rsid w:val="002E239F"/>
    <w:rsid w:val="002E29B7"/>
    <w:rsid w:val="002E2E70"/>
    <w:rsid w:val="002E30F2"/>
    <w:rsid w:val="002E4001"/>
    <w:rsid w:val="002E4C08"/>
    <w:rsid w:val="002E5016"/>
    <w:rsid w:val="002F1966"/>
    <w:rsid w:val="002F2532"/>
    <w:rsid w:val="002F482F"/>
    <w:rsid w:val="002F5154"/>
    <w:rsid w:val="002F6638"/>
    <w:rsid w:val="002F7434"/>
    <w:rsid w:val="003008EC"/>
    <w:rsid w:val="00302959"/>
    <w:rsid w:val="0030422C"/>
    <w:rsid w:val="003048BC"/>
    <w:rsid w:val="00304DA1"/>
    <w:rsid w:val="00310B9B"/>
    <w:rsid w:val="00313CCE"/>
    <w:rsid w:val="00313D10"/>
    <w:rsid w:val="00314BDD"/>
    <w:rsid w:val="00314CF6"/>
    <w:rsid w:val="00314E2F"/>
    <w:rsid w:val="003152CD"/>
    <w:rsid w:val="00315B0F"/>
    <w:rsid w:val="00315C54"/>
    <w:rsid w:val="0031677A"/>
    <w:rsid w:val="003171CE"/>
    <w:rsid w:val="00317590"/>
    <w:rsid w:val="003177BD"/>
    <w:rsid w:val="00317CFA"/>
    <w:rsid w:val="003200C9"/>
    <w:rsid w:val="00320247"/>
    <w:rsid w:val="00321077"/>
    <w:rsid w:val="00322734"/>
    <w:rsid w:val="00322A5A"/>
    <w:rsid w:val="00322EC5"/>
    <w:rsid w:val="00323C27"/>
    <w:rsid w:val="00325AF5"/>
    <w:rsid w:val="00326537"/>
    <w:rsid w:val="00326997"/>
    <w:rsid w:val="00326B8B"/>
    <w:rsid w:val="003272BE"/>
    <w:rsid w:val="00330023"/>
    <w:rsid w:val="003300E0"/>
    <w:rsid w:val="003308D1"/>
    <w:rsid w:val="0033198C"/>
    <w:rsid w:val="00331B5C"/>
    <w:rsid w:val="0033304E"/>
    <w:rsid w:val="00334729"/>
    <w:rsid w:val="00336CE8"/>
    <w:rsid w:val="003376B5"/>
    <w:rsid w:val="00340F26"/>
    <w:rsid w:val="00341C63"/>
    <w:rsid w:val="00342C07"/>
    <w:rsid w:val="0034420A"/>
    <w:rsid w:val="003448BA"/>
    <w:rsid w:val="00344FD2"/>
    <w:rsid w:val="00345F93"/>
    <w:rsid w:val="0034656D"/>
    <w:rsid w:val="00346857"/>
    <w:rsid w:val="00347361"/>
    <w:rsid w:val="0034786F"/>
    <w:rsid w:val="003510E7"/>
    <w:rsid w:val="00351141"/>
    <w:rsid w:val="00351B6B"/>
    <w:rsid w:val="0035417D"/>
    <w:rsid w:val="00355D7C"/>
    <w:rsid w:val="0035691A"/>
    <w:rsid w:val="00357B0F"/>
    <w:rsid w:val="00357DBE"/>
    <w:rsid w:val="0036045E"/>
    <w:rsid w:val="003623C1"/>
    <w:rsid w:val="00362F60"/>
    <w:rsid w:val="00363783"/>
    <w:rsid w:val="00367081"/>
    <w:rsid w:val="00367E1A"/>
    <w:rsid w:val="00370C6C"/>
    <w:rsid w:val="00372158"/>
    <w:rsid w:val="0037236F"/>
    <w:rsid w:val="00372697"/>
    <w:rsid w:val="00372A5E"/>
    <w:rsid w:val="0037318E"/>
    <w:rsid w:val="00373549"/>
    <w:rsid w:val="00373B5B"/>
    <w:rsid w:val="00373C8A"/>
    <w:rsid w:val="00373F50"/>
    <w:rsid w:val="003751D1"/>
    <w:rsid w:val="00375D37"/>
    <w:rsid w:val="00376851"/>
    <w:rsid w:val="00376F1F"/>
    <w:rsid w:val="00377243"/>
    <w:rsid w:val="0038042F"/>
    <w:rsid w:val="00380890"/>
    <w:rsid w:val="00380E62"/>
    <w:rsid w:val="00381BC2"/>
    <w:rsid w:val="003820FD"/>
    <w:rsid w:val="00382FDA"/>
    <w:rsid w:val="0038345A"/>
    <w:rsid w:val="00383CD0"/>
    <w:rsid w:val="00383EA2"/>
    <w:rsid w:val="00385409"/>
    <w:rsid w:val="00390426"/>
    <w:rsid w:val="003914E8"/>
    <w:rsid w:val="003922D5"/>
    <w:rsid w:val="003929C3"/>
    <w:rsid w:val="00393A63"/>
    <w:rsid w:val="00393F74"/>
    <w:rsid w:val="00393FD2"/>
    <w:rsid w:val="00394ACA"/>
    <w:rsid w:val="00395693"/>
    <w:rsid w:val="003977BC"/>
    <w:rsid w:val="003A14AB"/>
    <w:rsid w:val="003A2179"/>
    <w:rsid w:val="003A423F"/>
    <w:rsid w:val="003A4590"/>
    <w:rsid w:val="003A495F"/>
    <w:rsid w:val="003A6859"/>
    <w:rsid w:val="003B14A4"/>
    <w:rsid w:val="003B2101"/>
    <w:rsid w:val="003B39BE"/>
    <w:rsid w:val="003B4092"/>
    <w:rsid w:val="003B44AE"/>
    <w:rsid w:val="003B4CC4"/>
    <w:rsid w:val="003B537A"/>
    <w:rsid w:val="003B7A70"/>
    <w:rsid w:val="003C014C"/>
    <w:rsid w:val="003C0628"/>
    <w:rsid w:val="003C06BF"/>
    <w:rsid w:val="003C1E33"/>
    <w:rsid w:val="003C1F41"/>
    <w:rsid w:val="003C26F2"/>
    <w:rsid w:val="003C4FC7"/>
    <w:rsid w:val="003C6497"/>
    <w:rsid w:val="003D01C4"/>
    <w:rsid w:val="003D05D5"/>
    <w:rsid w:val="003D1094"/>
    <w:rsid w:val="003D1476"/>
    <w:rsid w:val="003D239F"/>
    <w:rsid w:val="003D3534"/>
    <w:rsid w:val="003D3864"/>
    <w:rsid w:val="003D3B83"/>
    <w:rsid w:val="003D59BC"/>
    <w:rsid w:val="003D6DD8"/>
    <w:rsid w:val="003D7251"/>
    <w:rsid w:val="003E2288"/>
    <w:rsid w:val="003E2C1D"/>
    <w:rsid w:val="003F0C7E"/>
    <w:rsid w:val="003F1786"/>
    <w:rsid w:val="003F18EA"/>
    <w:rsid w:val="003F1FD7"/>
    <w:rsid w:val="003F3649"/>
    <w:rsid w:val="003F3F6E"/>
    <w:rsid w:val="003F42BA"/>
    <w:rsid w:val="003F4774"/>
    <w:rsid w:val="003F5966"/>
    <w:rsid w:val="003F637E"/>
    <w:rsid w:val="003F6E85"/>
    <w:rsid w:val="003F6F18"/>
    <w:rsid w:val="004008B3"/>
    <w:rsid w:val="00400BD1"/>
    <w:rsid w:val="00400C06"/>
    <w:rsid w:val="004013BB"/>
    <w:rsid w:val="0040180F"/>
    <w:rsid w:val="004041FB"/>
    <w:rsid w:val="00404C73"/>
    <w:rsid w:val="00405102"/>
    <w:rsid w:val="00405660"/>
    <w:rsid w:val="00405F9B"/>
    <w:rsid w:val="00406213"/>
    <w:rsid w:val="004062A9"/>
    <w:rsid w:val="00406B12"/>
    <w:rsid w:val="00407C2D"/>
    <w:rsid w:val="00407C7D"/>
    <w:rsid w:val="00410174"/>
    <w:rsid w:val="00410711"/>
    <w:rsid w:val="0041153A"/>
    <w:rsid w:val="00413FF1"/>
    <w:rsid w:val="0041566D"/>
    <w:rsid w:val="0042038F"/>
    <w:rsid w:val="00420F19"/>
    <w:rsid w:val="004219ED"/>
    <w:rsid w:val="00421FC1"/>
    <w:rsid w:val="00422659"/>
    <w:rsid w:val="004238EB"/>
    <w:rsid w:val="00424AB8"/>
    <w:rsid w:val="0042779E"/>
    <w:rsid w:val="004308E2"/>
    <w:rsid w:val="00430BA8"/>
    <w:rsid w:val="00431282"/>
    <w:rsid w:val="0043172B"/>
    <w:rsid w:val="00433385"/>
    <w:rsid w:val="004337CF"/>
    <w:rsid w:val="00433A34"/>
    <w:rsid w:val="004342F0"/>
    <w:rsid w:val="00435D86"/>
    <w:rsid w:val="00435F7F"/>
    <w:rsid w:val="00436AB3"/>
    <w:rsid w:val="00437F04"/>
    <w:rsid w:val="004401C1"/>
    <w:rsid w:val="00440447"/>
    <w:rsid w:val="004427A5"/>
    <w:rsid w:val="004430EE"/>
    <w:rsid w:val="00443153"/>
    <w:rsid w:val="00445443"/>
    <w:rsid w:val="00445921"/>
    <w:rsid w:val="00445961"/>
    <w:rsid w:val="00445BE9"/>
    <w:rsid w:val="00447D41"/>
    <w:rsid w:val="00450298"/>
    <w:rsid w:val="00460FB5"/>
    <w:rsid w:val="00461042"/>
    <w:rsid w:val="004611AB"/>
    <w:rsid w:val="00461459"/>
    <w:rsid w:val="00463109"/>
    <w:rsid w:val="004637F4"/>
    <w:rsid w:val="0046404A"/>
    <w:rsid w:val="00466804"/>
    <w:rsid w:val="0046683C"/>
    <w:rsid w:val="00466DAB"/>
    <w:rsid w:val="00466FF7"/>
    <w:rsid w:val="004674DC"/>
    <w:rsid w:val="0047043B"/>
    <w:rsid w:val="00471EB3"/>
    <w:rsid w:val="00472DF5"/>
    <w:rsid w:val="00474ADF"/>
    <w:rsid w:val="00475AD0"/>
    <w:rsid w:val="00475ADF"/>
    <w:rsid w:val="00476100"/>
    <w:rsid w:val="00476662"/>
    <w:rsid w:val="00480C1E"/>
    <w:rsid w:val="0048138D"/>
    <w:rsid w:val="00481C69"/>
    <w:rsid w:val="00481CCD"/>
    <w:rsid w:val="004822C7"/>
    <w:rsid w:val="004823B5"/>
    <w:rsid w:val="00482934"/>
    <w:rsid w:val="0048474B"/>
    <w:rsid w:val="0048525F"/>
    <w:rsid w:val="00486B30"/>
    <w:rsid w:val="0048759C"/>
    <w:rsid w:val="00487BE6"/>
    <w:rsid w:val="00492438"/>
    <w:rsid w:val="004928DD"/>
    <w:rsid w:val="00493AE2"/>
    <w:rsid w:val="00493EB3"/>
    <w:rsid w:val="00494ED1"/>
    <w:rsid w:val="004952BC"/>
    <w:rsid w:val="004956CE"/>
    <w:rsid w:val="0049622D"/>
    <w:rsid w:val="004967D3"/>
    <w:rsid w:val="0049735B"/>
    <w:rsid w:val="00497C37"/>
    <w:rsid w:val="004A07A1"/>
    <w:rsid w:val="004A0BC8"/>
    <w:rsid w:val="004A0F24"/>
    <w:rsid w:val="004A1AB0"/>
    <w:rsid w:val="004A1D38"/>
    <w:rsid w:val="004A3A4A"/>
    <w:rsid w:val="004A3ED2"/>
    <w:rsid w:val="004A4FD5"/>
    <w:rsid w:val="004A684C"/>
    <w:rsid w:val="004A7938"/>
    <w:rsid w:val="004B0499"/>
    <w:rsid w:val="004B0C19"/>
    <w:rsid w:val="004B0C30"/>
    <w:rsid w:val="004B1F6F"/>
    <w:rsid w:val="004B3C0B"/>
    <w:rsid w:val="004B4439"/>
    <w:rsid w:val="004B4B9D"/>
    <w:rsid w:val="004B60D1"/>
    <w:rsid w:val="004B619A"/>
    <w:rsid w:val="004B6CE3"/>
    <w:rsid w:val="004B6CF1"/>
    <w:rsid w:val="004B707B"/>
    <w:rsid w:val="004B70E9"/>
    <w:rsid w:val="004B7365"/>
    <w:rsid w:val="004B778B"/>
    <w:rsid w:val="004C0123"/>
    <w:rsid w:val="004C1489"/>
    <w:rsid w:val="004C3432"/>
    <w:rsid w:val="004C3722"/>
    <w:rsid w:val="004C3C9B"/>
    <w:rsid w:val="004C4D43"/>
    <w:rsid w:val="004C5A10"/>
    <w:rsid w:val="004C5DBB"/>
    <w:rsid w:val="004C689A"/>
    <w:rsid w:val="004C6AE1"/>
    <w:rsid w:val="004C7067"/>
    <w:rsid w:val="004D024C"/>
    <w:rsid w:val="004D02B8"/>
    <w:rsid w:val="004D26AA"/>
    <w:rsid w:val="004D2FFB"/>
    <w:rsid w:val="004D4DA8"/>
    <w:rsid w:val="004D7241"/>
    <w:rsid w:val="004D7493"/>
    <w:rsid w:val="004D7911"/>
    <w:rsid w:val="004E1323"/>
    <w:rsid w:val="004E4EC8"/>
    <w:rsid w:val="004E5009"/>
    <w:rsid w:val="004E551C"/>
    <w:rsid w:val="004E6A8F"/>
    <w:rsid w:val="004E72C4"/>
    <w:rsid w:val="004F0C68"/>
    <w:rsid w:val="004F1BEC"/>
    <w:rsid w:val="004F1E92"/>
    <w:rsid w:val="004F274C"/>
    <w:rsid w:val="004F2999"/>
    <w:rsid w:val="004F3856"/>
    <w:rsid w:val="004F43D8"/>
    <w:rsid w:val="004F4DE3"/>
    <w:rsid w:val="004F50C7"/>
    <w:rsid w:val="004F6BB0"/>
    <w:rsid w:val="004F6C64"/>
    <w:rsid w:val="004F6E45"/>
    <w:rsid w:val="004F7F5A"/>
    <w:rsid w:val="004F7FFE"/>
    <w:rsid w:val="005015AD"/>
    <w:rsid w:val="00501A13"/>
    <w:rsid w:val="00501E43"/>
    <w:rsid w:val="005020E3"/>
    <w:rsid w:val="00502A0A"/>
    <w:rsid w:val="00503A8E"/>
    <w:rsid w:val="00503C7B"/>
    <w:rsid w:val="00504608"/>
    <w:rsid w:val="00504F58"/>
    <w:rsid w:val="00507708"/>
    <w:rsid w:val="00507834"/>
    <w:rsid w:val="00507A62"/>
    <w:rsid w:val="0051039D"/>
    <w:rsid w:val="0051054B"/>
    <w:rsid w:val="00510A64"/>
    <w:rsid w:val="0051161D"/>
    <w:rsid w:val="0051348D"/>
    <w:rsid w:val="005142C1"/>
    <w:rsid w:val="00515018"/>
    <w:rsid w:val="00515151"/>
    <w:rsid w:val="00515264"/>
    <w:rsid w:val="00516D5E"/>
    <w:rsid w:val="00517005"/>
    <w:rsid w:val="00517D8C"/>
    <w:rsid w:val="005202D6"/>
    <w:rsid w:val="00520322"/>
    <w:rsid w:val="00520F97"/>
    <w:rsid w:val="0052162F"/>
    <w:rsid w:val="00522BFB"/>
    <w:rsid w:val="00523B05"/>
    <w:rsid w:val="00524BB8"/>
    <w:rsid w:val="00524EC0"/>
    <w:rsid w:val="005250D1"/>
    <w:rsid w:val="005253D1"/>
    <w:rsid w:val="00526C84"/>
    <w:rsid w:val="00530AAC"/>
    <w:rsid w:val="005314FF"/>
    <w:rsid w:val="005317DE"/>
    <w:rsid w:val="00532036"/>
    <w:rsid w:val="005406D8"/>
    <w:rsid w:val="005407E6"/>
    <w:rsid w:val="005474E3"/>
    <w:rsid w:val="005501D7"/>
    <w:rsid w:val="0055038E"/>
    <w:rsid w:val="005508C6"/>
    <w:rsid w:val="005509B7"/>
    <w:rsid w:val="00550DFB"/>
    <w:rsid w:val="005511DF"/>
    <w:rsid w:val="00551B35"/>
    <w:rsid w:val="00553DD9"/>
    <w:rsid w:val="00553F7D"/>
    <w:rsid w:val="00555008"/>
    <w:rsid w:val="005552AA"/>
    <w:rsid w:val="005570A3"/>
    <w:rsid w:val="00557334"/>
    <w:rsid w:val="00560167"/>
    <w:rsid w:val="00560895"/>
    <w:rsid w:val="00560E7E"/>
    <w:rsid w:val="00561066"/>
    <w:rsid w:val="00561DBB"/>
    <w:rsid w:val="0056373C"/>
    <w:rsid w:val="00563A94"/>
    <w:rsid w:val="00564A17"/>
    <w:rsid w:val="00564B63"/>
    <w:rsid w:val="00565A1E"/>
    <w:rsid w:val="00565C48"/>
    <w:rsid w:val="00566C09"/>
    <w:rsid w:val="005674D3"/>
    <w:rsid w:val="00570708"/>
    <w:rsid w:val="00570AF3"/>
    <w:rsid w:val="00570E9E"/>
    <w:rsid w:val="00571404"/>
    <w:rsid w:val="0057176F"/>
    <w:rsid w:val="0057363D"/>
    <w:rsid w:val="00573B32"/>
    <w:rsid w:val="00574052"/>
    <w:rsid w:val="0057462C"/>
    <w:rsid w:val="00576926"/>
    <w:rsid w:val="005772D7"/>
    <w:rsid w:val="00580BA0"/>
    <w:rsid w:val="00581E80"/>
    <w:rsid w:val="00583B55"/>
    <w:rsid w:val="00583BBE"/>
    <w:rsid w:val="00583D65"/>
    <w:rsid w:val="00583FFC"/>
    <w:rsid w:val="00587E23"/>
    <w:rsid w:val="00590C34"/>
    <w:rsid w:val="00590C7E"/>
    <w:rsid w:val="00592496"/>
    <w:rsid w:val="00592D4C"/>
    <w:rsid w:val="00593F7A"/>
    <w:rsid w:val="00594227"/>
    <w:rsid w:val="005946E7"/>
    <w:rsid w:val="0059485D"/>
    <w:rsid w:val="00595370"/>
    <w:rsid w:val="005964FE"/>
    <w:rsid w:val="0059674E"/>
    <w:rsid w:val="005968EB"/>
    <w:rsid w:val="00597005"/>
    <w:rsid w:val="005A05DB"/>
    <w:rsid w:val="005A16BC"/>
    <w:rsid w:val="005A1EFF"/>
    <w:rsid w:val="005A2097"/>
    <w:rsid w:val="005A35D2"/>
    <w:rsid w:val="005A3C17"/>
    <w:rsid w:val="005A5A74"/>
    <w:rsid w:val="005A5A9A"/>
    <w:rsid w:val="005A6067"/>
    <w:rsid w:val="005A75C0"/>
    <w:rsid w:val="005A7E69"/>
    <w:rsid w:val="005B064D"/>
    <w:rsid w:val="005B1604"/>
    <w:rsid w:val="005B1665"/>
    <w:rsid w:val="005B462A"/>
    <w:rsid w:val="005B52CC"/>
    <w:rsid w:val="005B5C02"/>
    <w:rsid w:val="005B61D4"/>
    <w:rsid w:val="005B6FE0"/>
    <w:rsid w:val="005C148A"/>
    <w:rsid w:val="005C2BE3"/>
    <w:rsid w:val="005C36A0"/>
    <w:rsid w:val="005C4FB4"/>
    <w:rsid w:val="005C50C8"/>
    <w:rsid w:val="005C5244"/>
    <w:rsid w:val="005C5F61"/>
    <w:rsid w:val="005C67C4"/>
    <w:rsid w:val="005C6A6C"/>
    <w:rsid w:val="005C78E6"/>
    <w:rsid w:val="005D02D1"/>
    <w:rsid w:val="005D0434"/>
    <w:rsid w:val="005D3DD2"/>
    <w:rsid w:val="005D525B"/>
    <w:rsid w:val="005D57A3"/>
    <w:rsid w:val="005D5EB4"/>
    <w:rsid w:val="005D796C"/>
    <w:rsid w:val="005D7AC2"/>
    <w:rsid w:val="005D7C19"/>
    <w:rsid w:val="005D7D21"/>
    <w:rsid w:val="005E0D95"/>
    <w:rsid w:val="005E10C0"/>
    <w:rsid w:val="005E1B0A"/>
    <w:rsid w:val="005E1D0B"/>
    <w:rsid w:val="005E30C6"/>
    <w:rsid w:val="005E31D1"/>
    <w:rsid w:val="005E33CE"/>
    <w:rsid w:val="005E4464"/>
    <w:rsid w:val="005E4519"/>
    <w:rsid w:val="005E50A6"/>
    <w:rsid w:val="005E5104"/>
    <w:rsid w:val="005E5733"/>
    <w:rsid w:val="005E692E"/>
    <w:rsid w:val="005E6ECD"/>
    <w:rsid w:val="005E7596"/>
    <w:rsid w:val="005E7AA5"/>
    <w:rsid w:val="005F0511"/>
    <w:rsid w:val="005F20E6"/>
    <w:rsid w:val="005F290E"/>
    <w:rsid w:val="005F4C90"/>
    <w:rsid w:val="005F526E"/>
    <w:rsid w:val="005F53A3"/>
    <w:rsid w:val="005F5BE9"/>
    <w:rsid w:val="005F666D"/>
    <w:rsid w:val="005F6D8A"/>
    <w:rsid w:val="005F7328"/>
    <w:rsid w:val="005F7A4C"/>
    <w:rsid w:val="005F7CED"/>
    <w:rsid w:val="006002EE"/>
    <w:rsid w:val="00600B6C"/>
    <w:rsid w:val="00601678"/>
    <w:rsid w:val="00601BBC"/>
    <w:rsid w:val="00601BF7"/>
    <w:rsid w:val="0060273B"/>
    <w:rsid w:val="00602B61"/>
    <w:rsid w:val="00605065"/>
    <w:rsid w:val="00606CCD"/>
    <w:rsid w:val="006076E6"/>
    <w:rsid w:val="00610AFA"/>
    <w:rsid w:val="00610F01"/>
    <w:rsid w:val="00611CAB"/>
    <w:rsid w:val="006125CC"/>
    <w:rsid w:val="00612716"/>
    <w:rsid w:val="00612786"/>
    <w:rsid w:val="006135A2"/>
    <w:rsid w:val="006151E9"/>
    <w:rsid w:val="00615DB7"/>
    <w:rsid w:val="00616AD9"/>
    <w:rsid w:val="00616C00"/>
    <w:rsid w:val="0061717E"/>
    <w:rsid w:val="006207A3"/>
    <w:rsid w:val="00622229"/>
    <w:rsid w:val="00622835"/>
    <w:rsid w:val="00622B5C"/>
    <w:rsid w:val="00623F98"/>
    <w:rsid w:val="00624D65"/>
    <w:rsid w:val="00625823"/>
    <w:rsid w:val="00625E98"/>
    <w:rsid w:val="0062717F"/>
    <w:rsid w:val="00627E44"/>
    <w:rsid w:val="0063146A"/>
    <w:rsid w:val="00632AE8"/>
    <w:rsid w:val="00632C3B"/>
    <w:rsid w:val="0063393D"/>
    <w:rsid w:val="0063468D"/>
    <w:rsid w:val="00634EAB"/>
    <w:rsid w:val="00635EB2"/>
    <w:rsid w:val="00637ED6"/>
    <w:rsid w:val="006413B3"/>
    <w:rsid w:val="00641EE7"/>
    <w:rsid w:val="006427C8"/>
    <w:rsid w:val="006431E5"/>
    <w:rsid w:val="00644FAB"/>
    <w:rsid w:val="00645DDA"/>
    <w:rsid w:val="00646001"/>
    <w:rsid w:val="00646A35"/>
    <w:rsid w:val="00646A87"/>
    <w:rsid w:val="00646F0F"/>
    <w:rsid w:val="00647E6D"/>
    <w:rsid w:val="00650A04"/>
    <w:rsid w:val="00651511"/>
    <w:rsid w:val="00652BFD"/>
    <w:rsid w:val="00652E46"/>
    <w:rsid w:val="00653352"/>
    <w:rsid w:val="00653948"/>
    <w:rsid w:val="00653DF0"/>
    <w:rsid w:val="0065407B"/>
    <w:rsid w:val="00655E34"/>
    <w:rsid w:val="00656C92"/>
    <w:rsid w:val="00657CB3"/>
    <w:rsid w:val="00661E6B"/>
    <w:rsid w:val="006623B8"/>
    <w:rsid w:val="006631B3"/>
    <w:rsid w:val="00664110"/>
    <w:rsid w:val="0066427E"/>
    <w:rsid w:val="006643D6"/>
    <w:rsid w:val="00664970"/>
    <w:rsid w:val="006670D1"/>
    <w:rsid w:val="006672E9"/>
    <w:rsid w:val="00671C98"/>
    <w:rsid w:val="00674427"/>
    <w:rsid w:val="006748D6"/>
    <w:rsid w:val="0067618C"/>
    <w:rsid w:val="00680074"/>
    <w:rsid w:val="00680750"/>
    <w:rsid w:val="00681E3F"/>
    <w:rsid w:val="006822A1"/>
    <w:rsid w:val="006836C3"/>
    <w:rsid w:val="00683F43"/>
    <w:rsid w:val="00684B50"/>
    <w:rsid w:val="00684F18"/>
    <w:rsid w:val="006850EC"/>
    <w:rsid w:val="00686C55"/>
    <w:rsid w:val="00686FFA"/>
    <w:rsid w:val="00690F95"/>
    <w:rsid w:val="00692026"/>
    <w:rsid w:val="006928BC"/>
    <w:rsid w:val="0069331C"/>
    <w:rsid w:val="00695AD5"/>
    <w:rsid w:val="00695E54"/>
    <w:rsid w:val="00696F83"/>
    <w:rsid w:val="00697333"/>
    <w:rsid w:val="0069750E"/>
    <w:rsid w:val="00697FC2"/>
    <w:rsid w:val="006A0E0D"/>
    <w:rsid w:val="006A201B"/>
    <w:rsid w:val="006A206F"/>
    <w:rsid w:val="006A3414"/>
    <w:rsid w:val="006A363C"/>
    <w:rsid w:val="006A47B6"/>
    <w:rsid w:val="006A53CE"/>
    <w:rsid w:val="006A5904"/>
    <w:rsid w:val="006A6105"/>
    <w:rsid w:val="006A6106"/>
    <w:rsid w:val="006A6BEF"/>
    <w:rsid w:val="006A7C70"/>
    <w:rsid w:val="006B07B8"/>
    <w:rsid w:val="006B0858"/>
    <w:rsid w:val="006B099D"/>
    <w:rsid w:val="006B0D7E"/>
    <w:rsid w:val="006B1193"/>
    <w:rsid w:val="006B3048"/>
    <w:rsid w:val="006B35DB"/>
    <w:rsid w:val="006B37C1"/>
    <w:rsid w:val="006B5387"/>
    <w:rsid w:val="006B6F91"/>
    <w:rsid w:val="006B74E1"/>
    <w:rsid w:val="006C02EE"/>
    <w:rsid w:val="006C0980"/>
    <w:rsid w:val="006C1781"/>
    <w:rsid w:val="006C2906"/>
    <w:rsid w:val="006C2C48"/>
    <w:rsid w:val="006C3A9C"/>
    <w:rsid w:val="006C6CCB"/>
    <w:rsid w:val="006D06A6"/>
    <w:rsid w:val="006D172B"/>
    <w:rsid w:val="006D1766"/>
    <w:rsid w:val="006D1D1F"/>
    <w:rsid w:val="006D1E4E"/>
    <w:rsid w:val="006D5063"/>
    <w:rsid w:val="006D552E"/>
    <w:rsid w:val="006D5A08"/>
    <w:rsid w:val="006D5A71"/>
    <w:rsid w:val="006D6A05"/>
    <w:rsid w:val="006D6E99"/>
    <w:rsid w:val="006D703C"/>
    <w:rsid w:val="006D70A4"/>
    <w:rsid w:val="006E27B8"/>
    <w:rsid w:val="006E2CB7"/>
    <w:rsid w:val="006E3259"/>
    <w:rsid w:val="006E3919"/>
    <w:rsid w:val="006E3F4D"/>
    <w:rsid w:val="006E634F"/>
    <w:rsid w:val="006E7591"/>
    <w:rsid w:val="006E7DEB"/>
    <w:rsid w:val="006E7EBA"/>
    <w:rsid w:val="006F140A"/>
    <w:rsid w:val="006F153D"/>
    <w:rsid w:val="006F1E15"/>
    <w:rsid w:val="006F349D"/>
    <w:rsid w:val="006F56F3"/>
    <w:rsid w:val="006F76FA"/>
    <w:rsid w:val="006F7C2B"/>
    <w:rsid w:val="006F7DA4"/>
    <w:rsid w:val="007003F3"/>
    <w:rsid w:val="00700585"/>
    <w:rsid w:val="00700D56"/>
    <w:rsid w:val="007027FD"/>
    <w:rsid w:val="00704DF0"/>
    <w:rsid w:val="00705FC3"/>
    <w:rsid w:val="00707264"/>
    <w:rsid w:val="00707B17"/>
    <w:rsid w:val="00711365"/>
    <w:rsid w:val="0071168C"/>
    <w:rsid w:val="00712FAF"/>
    <w:rsid w:val="0071310E"/>
    <w:rsid w:val="00714620"/>
    <w:rsid w:val="00715BD2"/>
    <w:rsid w:val="007203D2"/>
    <w:rsid w:val="00720505"/>
    <w:rsid w:val="007214B1"/>
    <w:rsid w:val="00721509"/>
    <w:rsid w:val="00721A85"/>
    <w:rsid w:val="00721E3A"/>
    <w:rsid w:val="00722C64"/>
    <w:rsid w:val="0072329B"/>
    <w:rsid w:val="00723735"/>
    <w:rsid w:val="007255D5"/>
    <w:rsid w:val="00725E57"/>
    <w:rsid w:val="007265DB"/>
    <w:rsid w:val="00727D37"/>
    <w:rsid w:val="007313CC"/>
    <w:rsid w:val="00731719"/>
    <w:rsid w:val="00731F5A"/>
    <w:rsid w:val="00731FFB"/>
    <w:rsid w:val="00732F0F"/>
    <w:rsid w:val="00733411"/>
    <w:rsid w:val="00735DB8"/>
    <w:rsid w:val="00736741"/>
    <w:rsid w:val="00736FBB"/>
    <w:rsid w:val="00737412"/>
    <w:rsid w:val="0073769E"/>
    <w:rsid w:val="00740769"/>
    <w:rsid w:val="007408AC"/>
    <w:rsid w:val="007411CE"/>
    <w:rsid w:val="0074144D"/>
    <w:rsid w:val="007416A5"/>
    <w:rsid w:val="00742201"/>
    <w:rsid w:val="00742A37"/>
    <w:rsid w:val="00742E92"/>
    <w:rsid w:val="00743DDB"/>
    <w:rsid w:val="0074559A"/>
    <w:rsid w:val="0074789D"/>
    <w:rsid w:val="00747FBC"/>
    <w:rsid w:val="00750C68"/>
    <w:rsid w:val="00750EEE"/>
    <w:rsid w:val="00752D5F"/>
    <w:rsid w:val="00752E2C"/>
    <w:rsid w:val="0075306A"/>
    <w:rsid w:val="00753932"/>
    <w:rsid w:val="0075465D"/>
    <w:rsid w:val="007558F6"/>
    <w:rsid w:val="00756EEC"/>
    <w:rsid w:val="0075752D"/>
    <w:rsid w:val="00760961"/>
    <w:rsid w:val="007610F4"/>
    <w:rsid w:val="0076306F"/>
    <w:rsid w:val="007633C0"/>
    <w:rsid w:val="00763C99"/>
    <w:rsid w:val="00764327"/>
    <w:rsid w:val="00764D56"/>
    <w:rsid w:val="0076594B"/>
    <w:rsid w:val="0077056F"/>
    <w:rsid w:val="0077126E"/>
    <w:rsid w:val="007714EC"/>
    <w:rsid w:val="0077452C"/>
    <w:rsid w:val="00774F5C"/>
    <w:rsid w:val="00776705"/>
    <w:rsid w:val="007778CC"/>
    <w:rsid w:val="0078095F"/>
    <w:rsid w:val="00780C2B"/>
    <w:rsid w:val="00781452"/>
    <w:rsid w:val="00782ACF"/>
    <w:rsid w:val="00783839"/>
    <w:rsid w:val="007841B2"/>
    <w:rsid w:val="00786E58"/>
    <w:rsid w:val="00786F0E"/>
    <w:rsid w:val="0078736C"/>
    <w:rsid w:val="00790E70"/>
    <w:rsid w:val="007916C6"/>
    <w:rsid w:val="00791E7E"/>
    <w:rsid w:val="0079226A"/>
    <w:rsid w:val="00793431"/>
    <w:rsid w:val="00795453"/>
    <w:rsid w:val="007962DF"/>
    <w:rsid w:val="007964C2"/>
    <w:rsid w:val="0079657C"/>
    <w:rsid w:val="0079727C"/>
    <w:rsid w:val="0079737B"/>
    <w:rsid w:val="00797E5F"/>
    <w:rsid w:val="007A002D"/>
    <w:rsid w:val="007A03EC"/>
    <w:rsid w:val="007A12A0"/>
    <w:rsid w:val="007A24AF"/>
    <w:rsid w:val="007A3949"/>
    <w:rsid w:val="007A3BF5"/>
    <w:rsid w:val="007A3C39"/>
    <w:rsid w:val="007A4BF6"/>
    <w:rsid w:val="007A5613"/>
    <w:rsid w:val="007A7D81"/>
    <w:rsid w:val="007B03D5"/>
    <w:rsid w:val="007B068F"/>
    <w:rsid w:val="007B1C38"/>
    <w:rsid w:val="007B22BC"/>
    <w:rsid w:val="007B2400"/>
    <w:rsid w:val="007B3D6E"/>
    <w:rsid w:val="007B4C22"/>
    <w:rsid w:val="007B5245"/>
    <w:rsid w:val="007B6007"/>
    <w:rsid w:val="007B6DE4"/>
    <w:rsid w:val="007C030F"/>
    <w:rsid w:val="007C0371"/>
    <w:rsid w:val="007C0EBA"/>
    <w:rsid w:val="007C1245"/>
    <w:rsid w:val="007C295E"/>
    <w:rsid w:val="007C4129"/>
    <w:rsid w:val="007C665B"/>
    <w:rsid w:val="007C678C"/>
    <w:rsid w:val="007C6794"/>
    <w:rsid w:val="007D09DF"/>
    <w:rsid w:val="007D1149"/>
    <w:rsid w:val="007D1F7A"/>
    <w:rsid w:val="007D2806"/>
    <w:rsid w:val="007D2DD0"/>
    <w:rsid w:val="007D2DEB"/>
    <w:rsid w:val="007D3973"/>
    <w:rsid w:val="007D4268"/>
    <w:rsid w:val="007D7A32"/>
    <w:rsid w:val="007E1995"/>
    <w:rsid w:val="007E1D6D"/>
    <w:rsid w:val="007E3908"/>
    <w:rsid w:val="007E55DF"/>
    <w:rsid w:val="007E6B9E"/>
    <w:rsid w:val="007F0E88"/>
    <w:rsid w:val="007F1363"/>
    <w:rsid w:val="007F16B0"/>
    <w:rsid w:val="007F22D1"/>
    <w:rsid w:val="007F31BE"/>
    <w:rsid w:val="007F5210"/>
    <w:rsid w:val="007F571B"/>
    <w:rsid w:val="007F74EB"/>
    <w:rsid w:val="007F7945"/>
    <w:rsid w:val="00800E96"/>
    <w:rsid w:val="0080115A"/>
    <w:rsid w:val="00802919"/>
    <w:rsid w:val="00802EF3"/>
    <w:rsid w:val="00802FC8"/>
    <w:rsid w:val="0080454B"/>
    <w:rsid w:val="00804BB8"/>
    <w:rsid w:val="00804CD3"/>
    <w:rsid w:val="008069EF"/>
    <w:rsid w:val="00806D04"/>
    <w:rsid w:val="00807272"/>
    <w:rsid w:val="00807DAD"/>
    <w:rsid w:val="0081243D"/>
    <w:rsid w:val="008135EA"/>
    <w:rsid w:val="00815815"/>
    <w:rsid w:val="00815E38"/>
    <w:rsid w:val="008164B3"/>
    <w:rsid w:val="008166AC"/>
    <w:rsid w:val="008166B2"/>
    <w:rsid w:val="008206E7"/>
    <w:rsid w:val="00820D65"/>
    <w:rsid w:val="008237A3"/>
    <w:rsid w:val="008238E4"/>
    <w:rsid w:val="00823B31"/>
    <w:rsid w:val="008244AD"/>
    <w:rsid w:val="008252A6"/>
    <w:rsid w:val="008257AC"/>
    <w:rsid w:val="00826438"/>
    <w:rsid w:val="00827A6B"/>
    <w:rsid w:val="00827B76"/>
    <w:rsid w:val="0083002A"/>
    <w:rsid w:val="00830822"/>
    <w:rsid w:val="00832631"/>
    <w:rsid w:val="008327D8"/>
    <w:rsid w:val="008329EA"/>
    <w:rsid w:val="0083382C"/>
    <w:rsid w:val="00833FBF"/>
    <w:rsid w:val="00834215"/>
    <w:rsid w:val="00835926"/>
    <w:rsid w:val="00837AC8"/>
    <w:rsid w:val="00842E9B"/>
    <w:rsid w:val="0084311D"/>
    <w:rsid w:val="00843B20"/>
    <w:rsid w:val="00844571"/>
    <w:rsid w:val="00844735"/>
    <w:rsid w:val="00844BFA"/>
    <w:rsid w:val="00845623"/>
    <w:rsid w:val="00846C6E"/>
    <w:rsid w:val="00846FDC"/>
    <w:rsid w:val="008478DB"/>
    <w:rsid w:val="00850EEC"/>
    <w:rsid w:val="00851306"/>
    <w:rsid w:val="0085249B"/>
    <w:rsid w:val="008537CB"/>
    <w:rsid w:val="00853C34"/>
    <w:rsid w:val="00853D62"/>
    <w:rsid w:val="0085569E"/>
    <w:rsid w:val="00855AC3"/>
    <w:rsid w:val="00855BF6"/>
    <w:rsid w:val="00856A08"/>
    <w:rsid w:val="00856CCF"/>
    <w:rsid w:val="008579EE"/>
    <w:rsid w:val="00860232"/>
    <w:rsid w:val="00860293"/>
    <w:rsid w:val="0086207E"/>
    <w:rsid w:val="008627D0"/>
    <w:rsid w:val="00865179"/>
    <w:rsid w:val="00865609"/>
    <w:rsid w:val="0086754A"/>
    <w:rsid w:val="00867CB3"/>
    <w:rsid w:val="00867CBB"/>
    <w:rsid w:val="0087148D"/>
    <w:rsid w:val="00871AB6"/>
    <w:rsid w:val="00872CBF"/>
    <w:rsid w:val="00873A9D"/>
    <w:rsid w:val="00873C14"/>
    <w:rsid w:val="00875937"/>
    <w:rsid w:val="00875B93"/>
    <w:rsid w:val="00876399"/>
    <w:rsid w:val="00876419"/>
    <w:rsid w:val="00876AEA"/>
    <w:rsid w:val="008809AA"/>
    <w:rsid w:val="00880C28"/>
    <w:rsid w:val="0088169E"/>
    <w:rsid w:val="00881E3D"/>
    <w:rsid w:val="00882783"/>
    <w:rsid w:val="0088468B"/>
    <w:rsid w:val="00890CB5"/>
    <w:rsid w:val="0089230B"/>
    <w:rsid w:val="00892434"/>
    <w:rsid w:val="0089396A"/>
    <w:rsid w:val="0089592D"/>
    <w:rsid w:val="008972CE"/>
    <w:rsid w:val="008972E6"/>
    <w:rsid w:val="008974F9"/>
    <w:rsid w:val="008A0513"/>
    <w:rsid w:val="008A0667"/>
    <w:rsid w:val="008A18A4"/>
    <w:rsid w:val="008A2286"/>
    <w:rsid w:val="008A2523"/>
    <w:rsid w:val="008A2CD2"/>
    <w:rsid w:val="008A36DD"/>
    <w:rsid w:val="008A3815"/>
    <w:rsid w:val="008A3B22"/>
    <w:rsid w:val="008A58BD"/>
    <w:rsid w:val="008A5ECA"/>
    <w:rsid w:val="008A6276"/>
    <w:rsid w:val="008A6C7F"/>
    <w:rsid w:val="008A6F8A"/>
    <w:rsid w:val="008A7639"/>
    <w:rsid w:val="008A7BC2"/>
    <w:rsid w:val="008B14C8"/>
    <w:rsid w:val="008B3086"/>
    <w:rsid w:val="008B3B2A"/>
    <w:rsid w:val="008B435A"/>
    <w:rsid w:val="008B45F5"/>
    <w:rsid w:val="008B49E0"/>
    <w:rsid w:val="008B52D6"/>
    <w:rsid w:val="008B55E9"/>
    <w:rsid w:val="008B5FED"/>
    <w:rsid w:val="008B78BC"/>
    <w:rsid w:val="008B7D09"/>
    <w:rsid w:val="008C0B9A"/>
    <w:rsid w:val="008C2614"/>
    <w:rsid w:val="008C2BDB"/>
    <w:rsid w:val="008C2EB1"/>
    <w:rsid w:val="008C4D41"/>
    <w:rsid w:val="008C5DED"/>
    <w:rsid w:val="008C7416"/>
    <w:rsid w:val="008C7BB6"/>
    <w:rsid w:val="008D01AA"/>
    <w:rsid w:val="008D1F2C"/>
    <w:rsid w:val="008D304D"/>
    <w:rsid w:val="008D308E"/>
    <w:rsid w:val="008D4A6B"/>
    <w:rsid w:val="008D62B7"/>
    <w:rsid w:val="008D6C6B"/>
    <w:rsid w:val="008D7204"/>
    <w:rsid w:val="008D7FF8"/>
    <w:rsid w:val="008E07A0"/>
    <w:rsid w:val="008E08ED"/>
    <w:rsid w:val="008E523C"/>
    <w:rsid w:val="008E5443"/>
    <w:rsid w:val="008E595E"/>
    <w:rsid w:val="008E6E64"/>
    <w:rsid w:val="008F1182"/>
    <w:rsid w:val="008F2257"/>
    <w:rsid w:val="008F28CC"/>
    <w:rsid w:val="008F2E86"/>
    <w:rsid w:val="008F313F"/>
    <w:rsid w:val="008F4F44"/>
    <w:rsid w:val="008F74ED"/>
    <w:rsid w:val="008F7D77"/>
    <w:rsid w:val="009001A7"/>
    <w:rsid w:val="00900490"/>
    <w:rsid w:val="00901B60"/>
    <w:rsid w:val="00902839"/>
    <w:rsid w:val="009035D3"/>
    <w:rsid w:val="00903FFA"/>
    <w:rsid w:val="00904C4E"/>
    <w:rsid w:val="009055BB"/>
    <w:rsid w:val="00906715"/>
    <w:rsid w:val="00911A8E"/>
    <w:rsid w:val="00911C27"/>
    <w:rsid w:val="00911CCF"/>
    <w:rsid w:val="00911FF8"/>
    <w:rsid w:val="009125CC"/>
    <w:rsid w:val="00912BD8"/>
    <w:rsid w:val="00913D5B"/>
    <w:rsid w:val="00915474"/>
    <w:rsid w:val="00915BEA"/>
    <w:rsid w:val="00920922"/>
    <w:rsid w:val="00920DE0"/>
    <w:rsid w:val="00923F04"/>
    <w:rsid w:val="00924306"/>
    <w:rsid w:val="00924E40"/>
    <w:rsid w:val="009250CC"/>
    <w:rsid w:val="00925C57"/>
    <w:rsid w:val="0092607D"/>
    <w:rsid w:val="00926DAD"/>
    <w:rsid w:val="009300A4"/>
    <w:rsid w:val="009301D5"/>
    <w:rsid w:val="00930612"/>
    <w:rsid w:val="00930EF9"/>
    <w:rsid w:val="00931241"/>
    <w:rsid w:val="00931EF9"/>
    <w:rsid w:val="00935390"/>
    <w:rsid w:val="00936E25"/>
    <w:rsid w:val="0093704B"/>
    <w:rsid w:val="00937309"/>
    <w:rsid w:val="0093736E"/>
    <w:rsid w:val="009377CE"/>
    <w:rsid w:val="0094095A"/>
    <w:rsid w:val="00941D8D"/>
    <w:rsid w:val="0094284F"/>
    <w:rsid w:val="00942FD2"/>
    <w:rsid w:val="0094389B"/>
    <w:rsid w:val="00944DDE"/>
    <w:rsid w:val="00945888"/>
    <w:rsid w:val="00950AE5"/>
    <w:rsid w:val="00951F6E"/>
    <w:rsid w:val="00952CEC"/>
    <w:rsid w:val="009533D2"/>
    <w:rsid w:val="0095376B"/>
    <w:rsid w:val="009543A4"/>
    <w:rsid w:val="00954FB5"/>
    <w:rsid w:val="00955549"/>
    <w:rsid w:val="009605AB"/>
    <w:rsid w:val="0096070B"/>
    <w:rsid w:val="00961595"/>
    <w:rsid w:val="00961706"/>
    <w:rsid w:val="00961B6F"/>
    <w:rsid w:val="00961E20"/>
    <w:rsid w:val="0096282C"/>
    <w:rsid w:val="00962B68"/>
    <w:rsid w:val="00962CD5"/>
    <w:rsid w:val="00962E09"/>
    <w:rsid w:val="0096322E"/>
    <w:rsid w:val="00964667"/>
    <w:rsid w:val="00965C08"/>
    <w:rsid w:val="00966776"/>
    <w:rsid w:val="0096755F"/>
    <w:rsid w:val="00967908"/>
    <w:rsid w:val="00967A3F"/>
    <w:rsid w:val="0097046C"/>
    <w:rsid w:val="00971A37"/>
    <w:rsid w:val="00972AE6"/>
    <w:rsid w:val="00975596"/>
    <w:rsid w:val="009759B4"/>
    <w:rsid w:val="0097727C"/>
    <w:rsid w:val="009776E5"/>
    <w:rsid w:val="00977A5C"/>
    <w:rsid w:val="00977B32"/>
    <w:rsid w:val="00980541"/>
    <w:rsid w:val="009815F2"/>
    <w:rsid w:val="009821BB"/>
    <w:rsid w:val="00982CA3"/>
    <w:rsid w:val="009830F9"/>
    <w:rsid w:val="009834FF"/>
    <w:rsid w:val="009844A3"/>
    <w:rsid w:val="00984F2A"/>
    <w:rsid w:val="00985259"/>
    <w:rsid w:val="00985C97"/>
    <w:rsid w:val="00986B92"/>
    <w:rsid w:val="00991A5E"/>
    <w:rsid w:val="00991A9B"/>
    <w:rsid w:val="00992884"/>
    <w:rsid w:val="00992DDF"/>
    <w:rsid w:val="00993098"/>
    <w:rsid w:val="009933EE"/>
    <w:rsid w:val="009939B2"/>
    <w:rsid w:val="00994AB7"/>
    <w:rsid w:val="00995766"/>
    <w:rsid w:val="0099589D"/>
    <w:rsid w:val="009958B3"/>
    <w:rsid w:val="00995DAD"/>
    <w:rsid w:val="009A0CEB"/>
    <w:rsid w:val="009A186C"/>
    <w:rsid w:val="009A3039"/>
    <w:rsid w:val="009A3313"/>
    <w:rsid w:val="009A36D6"/>
    <w:rsid w:val="009A41ED"/>
    <w:rsid w:val="009A5F66"/>
    <w:rsid w:val="009A633B"/>
    <w:rsid w:val="009A63D1"/>
    <w:rsid w:val="009A7B55"/>
    <w:rsid w:val="009B17CB"/>
    <w:rsid w:val="009B31DD"/>
    <w:rsid w:val="009B4210"/>
    <w:rsid w:val="009B5A00"/>
    <w:rsid w:val="009B6942"/>
    <w:rsid w:val="009B6C9B"/>
    <w:rsid w:val="009B6E22"/>
    <w:rsid w:val="009B6F6C"/>
    <w:rsid w:val="009C044E"/>
    <w:rsid w:val="009C0501"/>
    <w:rsid w:val="009C1896"/>
    <w:rsid w:val="009C2E37"/>
    <w:rsid w:val="009C3733"/>
    <w:rsid w:val="009C4328"/>
    <w:rsid w:val="009C4A98"/>
    <w:rsid w:val="009C4FA5"/>
    <w:rsid w:val="009C535F"/>
    <w:rsid w:val="009C7C7B"/>
    <w:rsid w:val="009D01BC"/>
    <w:rsid w:val="009D17A4"/>
    <w:rsid w:val="009D4682"/>
    <w:rsid w:val="009D4970"/>
    <w:rsid w:val="009D5985"/>
    <w:rsid w:val="009D5B9A"/>
    <w:rsid w:val="009D6D11"/>
    <w:rsid w:val="009E043C"/>
    <w:rsid w:val="009E0E44"/>
    <w:rsid w:val="009E10B5"/>
    <w:rsid w:val="009E175A"/>
    <w:rsid w:val="009E3CFA"/>
    <w:rsid w:val="009E479F"/>
    <w:rsid w:val="009E6486"/>
    <w:rsid w:val="009E6E9C"/>
    <w:rsid w:val="009F2CA8"/>
    <w:rsid w:val="009F4263"/>
    <w:rsid w:val="009F517F"/>
    <w:rsid w:val="009F54F6"/>
    <w:rsid w:val="009F5DEB"/>
    <w:rsid w:val="009F61EA"/>
    <w:rsid w:val="009F683E"/>
    <w:rsid w:val="009F6FED"/>
    <w:rsid w:val="009F71F1"/>
    <w:rsid w:val="00A00E05"/>
    <w:rsid w:val="00A0208C"/>
    <w:rsid w:val="00A02E51"/>
    <w:rsid w:val="00A02F6A"/>
    <w:rsid w:val="00A0356D"/>
    <w:rsid w:val="00A046A9"/>
    <w:rsid w:val="00A06F16"/>
    <w:rsid w:val="00A116DD"/>
    <w:rsid w:val="00A1373A"/>
    <w:rsid w:val="00A13A5B"/>
    <w:rsid w:val="00A13D53"/>
    <w:rsid w:val="00A15E13"/>
    <w:rsid w:val="00A16E48"/>
    <w:rsid w:val="00A203E2"/>
    <w:rsid w:val="00A2237F"/>
    <w:rsid w:val="00A2268C"/>
    <w:rsid w:val="00A2279B"/>
    <w:rsid w:val="00A23B1D"/>
    <w:rsid w:val="00A25198"/>
    <w:rsid w:val="00A25368"/>
    <w:rsid w:val="00A25B31"/>
    <w:rsid w:val="00A25BEE"/>
    <w:rsid w:val="00A265FB"/>
    <w:rsid w:val="00A30437"/>
    <w:rsid w:val="00A30873"/>
    <w:rsid w:val="00A316A7"/>
    <w:rsid w:val="00A32862"/>
    <w:rsid w:val="00A342BF"/>
    <w:rsid w:val="00A342FF"/>
    <w:rsid w:val="00A3457C"/>
    <w:rsid w:val="00A34654"/>
    <w:rsid w:val="00A3522B"/>
    <w:rsid w:val="00A35BC2"/>
    <w:rsid w:val="00A3711F"/>
    <w:rsid w:val="00A37EAA"/>
    <w:rsid w:val="00A41A12"/>
    <w:rsid w:val="00A42122"/>
    <w:rsid w:val="00A4340F"/>
    <w:rsid w:val="00A435E4"/>
    <w:rsid w:val="00A43F19"/>
    <w:rsid w:val="00A441FE"/>
    <w:rsid w:val="00A47FDB"/>
    <w:rsid w:val="00A50931"/>
    <w:rsid w:val="00A50D13"/>
    <w:rsid w:val="00A515C9"/>
    <w:rsid w:val="00A51884"/>
    <w:rsid w:val="00A51EA1"/>
    <w:rsid w:val="00A54548"/>
    <w:rsid w:val="00A552B3"/>
    <w:rsid w:val="00A553D8"/>
    <w:rsid w:val="00A555EF"/>
    <w:rsid w:val="00A566A4"/>
    <w:rsid w:val="00A6008A"/>
    <w:rsid w:val="00A6079F"/>
    <w:rsid w:val="00A60E51"/>
    <w:rsid w:val="00A619A5"/>
    <w:rsid w:val="00A62411"/>
    <w:rsid w:val="00A631E8"/>
    <w:rsid w:val="00A64017"/>
    <w:rsid w:val="00A64624"/>
    <w:rsid w:val="00A653B2"/>
    <w:rsid w:val="00A65DD2"/>
    <w:rsid w:val="00A66446"/>
    <w:rsid w:val="00A6664E"/>
    <w:rsid w:val="00A66E3F"/>
    <w:rsid w:val="00A67CD8"/>
    <w:rsid w:val="00A71652"/>
    <w:rsid w:val="00A7352A"/>
    <w:rsid w:val="00A81BEC"/>
    <w:rsid w:val="00A82B45"/>
    <w:rsid w:val="00A832CB"/>
    <w:rsid w:val="00A837A7"/>
    <w:rsid w:val="00A84B46"/>
    <w:rsid w:val="00A850DF"/>
    <w:rsid w:val="00A85684"/>
    <w:rsid w:val="00A858D8"/>
    <w:rsid w:val="00A872F4"/>
    <w:rsid w:val="00A87430"/>
    <w:rsid w:val="00A904CE"/>
    <w:rsid w:val="00A915BF"/>
    <w:rsid w:val="00A934D7"/>
    <w:rsid w:val="00A93DF9"/>
    <w:rsid w:val="00A93FED"/>
    <w:rsid w:val="00A9436F"/>
    <w:rsid w:val="00A94B56"/>
    <w:rsid w:val="00A94B85"/>
    <w:rsid w:val="00A95AAD"/>
    <w:rsid w:val="00A96B90"/>
    <w:rsid w:val="00AA0FC4"/>
    <w:rsid w:val="00AA1CA2"/>
    <w:rsid w:val="00AA30AB"/>
    <w:rsid w:val="00AA3299"/>
    <w:rsid w:val="00AA5B95"/>
    <w:rsid w:val="00AA5CE2"/>
    <w:rsid w:val="00AA645C"/>
    <w:rsid w:val="00AA78FD"/>
    <w:rsid w:val="00AA7C34"/>
    <w:rsid w:val="00AB0B37"/>
    <w:rsid w:val="00AB1377"/>
    <w:rsid w:val="00AB175C"/>
    <w:rsid w:val="00AB203C"/>
    <w:rsid w:val="00AB2859"/>
    <w:rsid w:val="00AB2C8C"/>
    <w:rsid w:val="00AB34E7"/>
    <w:rsid w:val="00AB389C"/>
    <w:rsid w:val="00AB3E37"/>
    <w:rsid w:val="00AB4D3E"/>
    <w:rsid w:val="00AB52B9"/>
    <w:rsid w:val="00AB694E"/>
    <w:rsid w:val="00AB6E18"/>
    <w:rsid w:val="00AB7085"/>
    <w:rsid w:val="00AC1C1D"/>
    <w:rsid w:val="00AC24FA"/>
    <w:rsid w:val="00AC28A4"/>
    <w:rsid w:val="00AC3242"/>
    <w:rsid w:val="00AC32CE"/>
    <w:rsid w:val="00AC3FB4"/>
    <w:rsid w:val="00AC484C"/>
    <w:rsid w:val="00AC58B1"/>
    <w:rsid w:val="00AC6BEC"/>
    <w:rsid w:val="00AD0591"/>
    <w:rsid w:val="00AD2134"/>
    <w:rsid w:val="00AD45D6"/>
    <w:rsid w:val="00AD482A"/>
    <w:rsid w:val="00AD4BD2"/>
    <w:rsid w:val="00AD55FB"/>
    <w:rsid w:val="00AD5609"/>
    <w:rsid w:val="00AD56A1"/>
    <w:rsid w:val="00AD5C27"/>
    <w:rsid w:val="00AD6CFB"/>
    <w:rsid w:val="00AD7231"/>
    <w:rsid w:val="00AD7FF0"/>
    <w:rsid w:val="00AE01D7"/>
    <w:rsid w:val="00AE11A7"/>
    <w:rsid w:val="00AE2017"/>
    <w:rsid w:val="00AE2350"/>
    <w:rsid w:val="00AE288E"/>
    <w:rsid w:val="00AE352A"/>
    <w:rsid w:val="00AE35AD"/>
    <w:rsid w:val="00AE3AE9"/>
    <w:rsid w:val="00AE43BD"/>
    <w:rsid w:val="00AE778D"/>
    <w:rsid w:val="00AE7A55"/>
    <w:rsid w:val="00AF4928"/>
    <w:rsid w:val="00AF7E91"/>
    <w:rsid w:val="00B01221"/>
    <w:rsid w:val="00B0158E"/>
    <w:rsid w:val="00B04348"/>
    <w:rsid w:val="00B0442F"/>
    <w:rsid w:val="00B044FA"/>
    <w:rsid w:val="00B0454D"/>
    <w:rsid w:val="00B06076"/>
    <w:rsid w:val="00B06665"/>
    <w:rsid w:val="00B06EB9"/>
    <w:rsid w:val="00B07676"/>
    <w:rsid w:val="00B1096E"/>
    <w:rsid w:val="00B11F86"/>
    <w:rsid w:val="00B13588"/>
    <w:rsid w:val="00B16DE6"/>
    <w:rsid w:val="00B203D5"/>
    <w:rsid w:val="00B211D3"/>
    <w:rsid w:val="00B21583"/>
    <w:rsid w:val="00B23B68"/>
    <w:rsid w:val="00B23B92"/>
    <w:rsid w:val="00B26136"/>
    <w:rsid w:val="00B26A18"/>
    <w:rsid w:val="00B27122"/>
    <w:rsid w:val="00B2766C"/>
    <w:rsid w:val="00B27DF1"/>
    <w:rsid w:val="00B31D4B"/>
    <w:rsid w:val="00B31FDA"/>
    <w:rsid w:val="00B32608"/>
    <w:rsid w:val="00B33B2B"/>
    <w:rsid w:val="00B33B6E"/>
    <w:rsid w:val="00B35A15"/>
    <w:rsid w:val="00B376E4"/>
    <w:rsid w:val="00B37BC5"/>
    <w:rsid w:val="00B416A7"/>
    <w:rsid w:val="00B42956"/>
    <w:rsid w:val="00B44BDA"/>
    <w:rsid w:val="00B466FA"/>
    <w:rsid w:val="00B46D65"/>
    <w:rsid w:val="00B47809"/>
    <w:rsid w:val="00B500E8"/>
    <w:rsid w:val="00B51138"/>
    <w:rsid w:val="00B5279C"/>
    <w:rsid w:val="00B53A26"/>
    <w:rsid w:val="00B53FFC"/>
    <w:rsid w:val="00B54E82"/>
    <w:rsid w:val="00B54F94"/>
    <w:rsid w:val="00B55B72"/>
    <w:rsid w:val="00B568F7"/>
    <w:rsid w:val="00B6049A"/>
    <w:rsid w:val="00B606D4"/>
    <w:rsid w:val="00B610DF"/>
    <w:rsid w:val="00B614D9"/>
    <w:rsid w:val="00B62D5A"/>
    <w:rsid w:val="00B62DD3"/>
    <w:rsid w:val="00B63C38"/>
    <w:rsid w:val="00B64765"/>
    <w:rsid w:val="00B671F4"/>
    <w:rsid w:val="00B6798E"/>
    <w:rsid w:val="00B67D96"/>
    <w:rsid w:val="00B67EDA"/>
    <w:rsid w:val="00B701E0"/>
    <w:rsid w:val="00B70A64"/>
    <w:rsid w:val="00B741F5"/>
    <w:rsid w:val="00B74CBC"/>
    <w:rsid w:val="00B76379"/>
    <w:rsid w:val="00B7741B"/>
    <w:rsid w:val="00B776CD"/>
    <w:rsid w:val="00B81667"/>
    <w:rsid w:val="00B818BE"/>
    <w:rsid w:val="00B830C2"/>
    <w:rsid w:val="00B835F9"/>
    <w:rsid w:val="00B8417D"/>
    <w:rsid w:val="00B85461"/>
    <w:rsid w:val="00B857DC"/>
    <w:rsid w:val="00B85EB3"/>
    <w:rsid w:val="00B868BC"/>
    <w:rsid w:val="00B86F6E"/>
    <w:rsid w:val="00B87014"/>
    <w:rsid w:val="00B87543"/>
    <w:rsid w:val="00B875B5"/>
    <w:rsid w:val="00B904A0"/>
    <w:rsid w:val="00B914F4"/>
    <w:rsid w:val="00B918ED"/>
    <w:rsid w:val="00B91D65"/>
    <w:rsid w:val="00B92E23"/>
    <w:rsid w:val="00B93728"/>
    <w:rsid w:val="00B94E9A"/>
    <w:rsid w:val="00B9529A"/>
    <w:rsid w:val="00B959DB"/>
    <w:rsid w:val="00B95BB5"/>
    <w:rsid w:val="00B96A7D"/>
    <w:rsid w:val="00B96C4A"/>
    <w:rsid w:val="00B97D74"/>
    <w:rsid w:val="00BA0597"/>
    <w:rsid w:val="00BA19F5"/>
    <w:rsid w:val="00BA2811"/>
    <w:rsid w:val="00BA3B47"/>
    <w:rsid w:val="00BA3D2E"/>
    <w:rsid w:val="00BA4E0B"/>
    <w:rsid w:val="00BA7D6E"/>
    <w:rsid w:val="00BB0D01"/>
    <w:rsid w:val="00BB143C"/>
    <w:rsid w:val="00BB2287"/>
    <w:rsid w:val="00BB2623"/>
    <w:rsid w:val="00BB2E68"/>
    <w:rsid w:val="00BB315D"/>
    <w:rsid w:val="00BB3298"/>
    <w:rsid w:val="00BB4517"/>
    <w:rsid w:val="00BB5CD3"/>
    <w:rsid w:val="00BB66B8"/>
    <w:rsid w:val="00BB698F"/>
    <w:rsid w:val="00BB6CC8"/>
    <w:rsid w:val="00BB7088"/>
    <w:rsid w:val="00BC1552"/>
    <w:rsid w:val="00BC2CEA"/>
    <w:rsid w:val="00BC2EFB"/>
    <w:rsid w:val="00BC6584"/>
    <w:rsid w:val="00BC71BC"/>
    <w:rsid w:val="00BD0FB3"/>
    <w:rsid w:val="00BD20C5"/>
    <w:rsid w:val="00BD35FF"/>
    <w:rsid w:val="00BD3C29"/>
    <w:rsid w:val="00BD3FD1"/>
    <w:rsid w:val="00BD4A28"/>
    <w:rsid w:val="00BD6FD2"/>
    <w:rsid w:val="00BE22D6"/>
    <w:rsid w:val="00BE5A15"/>
    <w:rsid w:val="00BE5FE9"/>
    <w:rsid w:val="00BE6049"/>
    <w:rsid w:val="00BE6D66"/>
    <w:rsid w:val="00BE7A1A"/>
    <w:rsid w:val="00BF08B6"/>
    <w:rsid w:val="00BF08EE"/>
    <w:rsid w:val="00BF0DDA"/>
    <w:rsid w:val="00BF12C2"/>
    <w:rsid w:val="00BF186A"/>
    <w:rsid w:val="00BF1E3B"/>
    <w:rsid w:val="00BF2910"/>
    <w:rsid w:val="00BF3888"/>
    <w:rsid w:val="00BF436F"/>
    <w:rsid w:val="00BF508D"/>
    <w:rsid w:val="00BF5377"/>
    <w:rsid w:val="00BF597F"/>
    <w:rsid w:val="00BF6409"/>
    <w:rsid w:val="00BF7033"/>
    <w:rsid w:val="00C01955"/>
    <w:rsid w:val="00C0297F"/>
    <w:rsid w:val="00C02ED2"/>
    <w:rsid w:val="00C032F7"/>
    <w:rsid w:val="00C04104"/>
    <w:rsid w:val="00C04374"/>
    <w:rsid w:val="00C04569"/>
    <w:rsid w:val="00C0480D"/>
    <w:rsid w:val="00C04B2C"/>
    <w:rsid w:val="00C0584D"/>
    <w:rsid w:val="00C066CD"/>
    <w:rsid w:val="00C07196"/>
    <w:rsid w:val="00C17895"/>
    <w:rsid w:val="00C20C72"/>
    <w:rsid w:val="00C2394E"/>
    <w:rsid w:val="00C253E1"/>
    <w:rsid w:val="00C25869"/>
    <w:rsid w:val="00C25E26"/>
    <w:rsid w:val="00C25FE6"/>
    <w:rsid w:val="00C26BED"/>
    <w:rsid w:val="00C325FB"/>
    <w:rsid w:val="00C3274D"/>
    <w:rsid w:val="00C32B53"/>
    <w:rsid w:val="00C33C1D"/>
    <w:rsid w:val="00C34678"/>
    <w:rsid w:val="00C34A60"/>
    <w:rsid w:val="00C352C0"/>
    <w:rsid w:val="00C35923"/>
    <w:rsid w:val="00C35D93"/>
    <w:rsid w:val="00C36191"/>
    <w:rsid w:val="00C36387"/>
    <w:rsid w:val="00C36C2B"/>
    <w:rsid w:val="00C371BF"/>
    <w:rsid w:val="00C407C7"/>
    <w:rsid w:val="00C40BDB"/>
    <w:rsid w:val="00C420B9"/>
    <w:rsid w:val="00C42B90"/>
    <w:rsid w:val="00C42CBB"/>
    <w:rsid w:val="00C4450C"/>
    <w:rsid w:val="00C449A7"/>
    <w:rsid w:val="00C44B01"/>
    <w:rsid w:val="00C454DC"/>
    <w:rsid w:val="00C45A6F"/>
    <w:rsid w:val="00C50E10"/>
    <w:rsid w:val="00C529B1"/>
    <w:rsid w:val="00C5452D"/>
    <w:rsid w:val="00C54F3F"/>
    <w:rsid w:val="00C55349"/>
    <w:rsid w:val="00C55E9A"/>
    <w:rsid w:val="00C5657E"/>
    <w:rsid w:val="00C56BF2"/>
    <w:rsid w:val="00C56DF7"/>
    <w:rsid w:val="00C57213"/>
    <w:rsid w:val="00C57AAE"/>
    <w:rsid w:val="00C60BFC"/>
    <w:rsid w:val="00C60CF7"/>
    <w:rsid w:val="00C62170"/>
    <w:rsid w:val="00C62A6F"/>
    <w:rsid w:val="00C62E91"/>
    <w:rsid w:val="00C6346C"/>
    <w:rsid w:val="00C634A7"/>
    <w:rsid w:val="00C6482B"/>
    <w:rsid w:val="00C64C64"/>
    <w:rsid w:val="00C6555E"/>
    <w:rsid w:val="00C65B01"/>
    <w:rsid w:val="00C67773"/>
    <w:rsid w:val="00C7058B"/>
    <w:rsid w:val="00C7128E"/>
    <w:rsid w:val="00C72BAD"/>
    <w:rsid w:val="00C72FB9"/>
    <w:rsid w:val="00C73064"/>
    <w:rsid w:val="00C7335E"/>
    <w:rsid w:val="00C733D6"/>
    <w:rsid w:val="00C73B83"/>
    <w:rsid w:val="00C75058"/>
    <w:rsid w:val="00C760A6"/>
    <w:rsid w:val="00C762C9"/>
    <w:rsid w:val="00C76FD8"/>
    <w:rsid w:val="00C80027"/>
    <w:rsid w:val="00C80097"/>
    <w:rsid w:val="00C80708"/>
    <w:rsid w:val="00C8147A"/>
    <w:rsid w:val="00C842DA"/>
    <w:rsid w:val="00C85E50"/>
    <w:rsid w:val="00C8755A"/>
    <w:rsid w:val="00C90539"/>
    <w:rsid w:val="00C91906"/>
    <w:rsid w:val="00C91C3F"/>
    <w:rsid w:val="00C932F7"/>
    <w:rsid w:val="00C9337A"/>
    <w:rsid w:val="00C93786"/>
    <w:rsid w:val="00C94A3C"/>
    <w:rsid w:val="00C953B0"/>
    <w:rsid w:val="00C967CB"/>
    <w:rsid w:val="00C9726F"/>
    <w:rsid w:val="00C97310"/>
    <w:rsid w:val="00C976A4"/>
    <w:rsid w:val="00CA0ECB"/>
    <w:rsid w:val="00CA278E"/>
    <w:rsid w:val="00CA50F4"/>
    <w:rsid w:val="00CA5774"/>
    <w:rsid w:val="00CA5F3E"/>
    <w:rsid w:val="00CA61D3"/>
    <w:rsid w:val="00CA64F3"/>
    <w:rsid w:val="00CA6548"/>
    <w:rsid w:val="00CB2A97"/>
    <w:rsid w:val="00CB43E5"/>
    <w:rsid w:val="00CB4760"/>
    <w:rsid w:val="00CB4811"/>
    <w:rsid w:val="00CB4ACE"/>
    <w:rsid w:val="00CB4EF9"/>
    <w:rsid w:val="00CB4FA5"/>
    <w:rsid w:val="00CB6A33"/>
    <w:rsid w:val="00CB7F19"/>
    <w:rsid w:val="00CC1079"/>
    <w:rsid w:val="00CC12F3"/>
    <w:rsid w:val="00CC143C"/>
    <w:rsid w:val="00CC1585"/>
    <w:rsid w:val="00CC15AE"/>
    <w:rsid w:val="00CC1F4E"/>
    <w:rsid w:val="00CC39A8"/>
    <w:rsid w:val="00CC3F84"/>
    <w:rsid w:val="00CC4454"/>
    <w:rsid w:val="00CC650C"/>
    <w:rsid w:val="00CD0400"/>
    <w:rsid w:val="00CD12B5"/>
    <w:rsid w:val="00CD1818"/>
    <w:rsid w:val="00CD1DA3"/>
    <w:rsid w:val="00CD274A"/>
    <w:rsid w:val="00CD3287"/>
    <w:rsid w:val="00CD4B35"/>
    <w:rsid w:val="00CD7B3B"/>
    <w:rsid w:val="00CD7D6E"/>
    <w:rsid w:val="00CD7F01"/>
    <w:rsid w:val="00CE0F99"/>
    <w:rsid w:val="00CE1E04"/>
    <w:rsid w:val="00CE2235"/>
    <w:rsid w:val="00CE3AC0"/>
    <w:rsid w:val="00CE46E1"/>
    <w:rsid w:val="00CE53FD"/>
    <w:rsid w:val="00CE5658"/>
    <w:rsid w:val="00CE58D3"/>
    <w:rsid w:val="00CE59BE"/>
    <w:rsid w:val="00CE66A7"/>
    <w:rsid w:val="00CE6876"/>
    <w:rsid w:val="00CE6E41"/>
    <w:rsid w:val="00CE764D"/>
    <w:rsid w:val="00CF21C0"/>
    <w:rsid w:val="00CF21F8"/>
    <w:rsid w:val="00CF27DB"/>
    <w:rsid w:val="00CF2A0B"/>
    <w:rsid w:val="00CF398D"/>
    <w:rsid w:val="00CF42AF"/>
    <w:rsid w:val="00CF6F5E"/>
    <w:rsid w:val="00CF7D23"/>
    <w:rsid w:val="00D008E6"/>
    <w:rsid w:val="00D01F9D"/>
    <w:rsid w:val="00D02512"/>
    <w:rsid w:val="00D02E5E"/>
    <w:rsid w:val="00D03151"/>
    <w:rsid w:val="00D03D2F"/>
    <w:rsid w:val="00D04971"/>
    <w:rsid w:val="00D04E4A"/>
    <w:rsid w:val="00D073C6"/>
    <w:rsid w:val="00D11AAB"/>
    <w:rsid w:val="00D122A7"/>
    <w:rsid w:val="00D12761"/>
    <w:rsid w:val="00D13350"/>
    <w:rsid w:val="00D137E5"/>
    <w:rsid w:val="00D13EA1"/>
    <w:rsid w:val="00D14D2D"/>
    <w:rsid w:val="00D159AC"/>
    <w:rsid w:val="00D15A84"/>
    <w:rsid w:val="00D16621"/>
    <w:rsid w:val="00D1687D"/>
    <w:rsid w:val="00D16D03"/>
    <w:rsid w:val="00D16DCF"/>
    <w:rsid w:val="00D17C08"/>
    <w:rsid w:val="00D21393"/>
    <w:rsid w:val="00D21B80"/>
    <w:rsid w:val="00D2225C"/>
    <w:rsid w:val="00D22AD1"/>
    <w:rsid w:val="00D22B4B"/>
    <w:rsid w:val="00D23C83"/>
    <w:rsid w:val="00D24636"/>
    <w:rsid w:val="00D24896"/>
    <w:rsid w:val="00D25D25"/>
    <w:rsid w:val="00D26DF5"/>
    <w:rsid w:val="00D2769B"/>
    <w:rsid w:val="00D27FEA"/>
    <w:rsid w:val="00D30222"/>
    <w:rsid w:val="00D3256F"/>
    <w:rsid w:val="00D32AFC"/>
    <w:rsid w:val="00D32CF6"/>
    <w:rsid w:val="00D34F93"/>
    <w:rsid w:val="00D35427"/>
    <w:rsid w:val="00D37B8B"/>
    <w:rsid w:val="00D410AC"/>
    <w:rsid w:val="00D4133F"/>
    <w:rsid w:val="00D41B0C"/>
    <w:rsid w:val="00D421CE"/>
    <w:rsid w:val="00D43CD5"/>
    <w:rsid w:val="00D44EA5"/>
    <w:rsid w:val="00D45031"/>
    <w:rsid w:val="00D45305"/>
    <w:rsid w:val="00D45724"/>
    <w:rsid w:val="00D46573"/>
    <w:rsid w:val="00D46CD9"/>
    <w:rsid w:val="00D503ED"/>
    <w:rsid w:val="00D51E0E"/>
    <w:rsid w:val="00D52573"/>
    <w:rsid w:val="00D52834"/>
    <w:rsid w:val="00D531B7"/>
    <w:rsid w:val="00D534C3"/>
    <w:rsid w:val="00D53FD0"/>
    <w:rsid w:val="00D55401"/>
    <w:rsid w:val="00D578C9"/>
    <w:rsid w:val="00D57DF7"/>
    <w:rsid w:val="00D601B7"/>
    <w:rsid w:val="00D60BB7"/>
    <w:rsid w:val="00D615E3"/>
    <w:rsid w:val="00D61A3B"/>
    <w:rsid w:val="00D62502"/>
    <w:rsid w:val="00D64AAD"/>
    <w:rsid w:val="00D64F6D"/>
    <w:rsid w:val="00D66FFB"/>
    <w:rsid w:val="00D67107"/>
    <w:rsid w:val="00D67141"/>
    <w:rsid w:val="00D67AE5"/>
    <w:rsid w:val="00D7036F"/>
    <w:rsid w:val="00D71C51"/>
    <w:rsid w:val="00D72FBA"/>
    <w:rsid w:val="00D74FCB"/>
    <w:rsid w:val="00D75DD7"/>
    <w:rsid w:val="00D80074"/>
    <w:rsid w:val="00D80149"/>
    <w:rsid w:val="00D81782"/>
    <w:rsid w:val="00D82650"/>
    <w:rsid w:val="00D82BFB"/>
    <w:rsid w:val="00D83306"/>
    <w:rsid w:val="00D834AE"/>
    <w:rsid w:val="00D847A4"/>
    <w:rsid w:val="00D850BA"/>
    <w:rsid w:val="00D866CB"/>
    <w:rsid w:val="00D86D3C"/>
    <w:rsid w:val="00D87A37"/>
    <w:rsid w:val="00D90349"/>
    <w:rsid w:val="00D90695"/>
    <w:rsid w:val="00D91376"/>
    <w:rsid w:val="00D913F9"/>
    <w:rsid w:val="00D91E7E"/>
    <w:rsid w:val="00D9242A"/>
    <w:rsid w:val="00D924DF"/>
    <w:rsid w:val="00D930F8"/>
    <w:rsid w:val="00D94D2A"/>
    <w:rsid w:val="00D9519E"/>
    <w:rsid w:val="00D976F6"/>
    <w:rsid w:val="00DA08DB"/>
    <w:rsid w:val="00DA1880"/>
    <w:rsid w:val="00DA22E5"/>
    <w:rsid w:val="00DA2997"/>
    <w:rsid w:val="00DA2D16"/>
    <w:rsid w:val="00DA2E1F"/>
    <w:rsid w:val="00DA2FDA"/>
    <w:rsid w:val="00DA33EE"/>
    <w:rsid w:val="00DA4884"/>
    <w:rsid w:val="00DA5507"/>
    <w:rsid w:val="00DA76C6"/>
    <w:rsid w:val="00DB00C8"/>
    <w:rsid w:val="00DB02F0"/>
    <w:rsid w:val="00DB0FFC"/>
    <w:rsid w:val="00DB1476"/>
    <w:rsid w:val="00DB26B8"/>
    <w:rsid w:val="00DB2933"/>
    <w:rsid w:val="00DB3BEF"/>
    <w:rsid w:val="00DB439D"/>
    <w:rsid w:val="00DB69AA"/>
    <w:rsid w:val="00DB6A15"/>
    <w:rsid w:val="00DC0DC0"/>
    <w:rsid w:val="00DC0E48"/>
    <w:rsid w:val="00DC0FC0"/>
    <w:rsid w:val="00DC1DF8"/>
    <w:rsid w:val="00DC2633"/>
    <w:rsid w:val="00DC41A2"/>
    <w:rsid w:val="00DC488E"/>
    <w:rsid w:val="00DC5042"/>
    <w:rsid w:val="00DC534A"/>
    <w:rsid w:val="00DC67F0"/>
    <w:rsid w:val="00DD08CD"/>
    <w:rsid w:val="00DD1A6D"/>
    <w:rsid w:val="00DD3430"/>
    <w:rsid w:val="00DD5251"/>
    <w:rsid w:val="00DD56AF"/>
    <w:rsid w:val="00DD56F9"/>
    <w:rsid w:val="00DD595A"/>
    <w:rsid w:val="00DD60B4"/>
    <w:rsid w:val="00DD66C9"/>
    <w:rsid w:val="00DD69FC"/>
    <w:rsid w:val="00DD6B21"/>
    <w:rsid w:val="00DE0514"/>
    <w:rsid w:val="00DE0A55"/>
    <w:rsid w:val="00DE0B81"/>
    <w:rsid w:val="00DE4CA3"/>
    <w:rsid w:val="00DE4CEC"/>
    <w:rsid w:val="00DE5888"/>
    <w:rsid w:val="00DE6127"/>
    <w:rsid w:val="00DE7373"/>
    <w:rsid w:val="00DF0187"/>
    <w:rsid w:val="00DF094D"/>
    <w:rsid w:val="00DF1052"/>
    <w:rsid w:val="00DF1076"/>
    <w:rsid w:val="00DF16D1"/>
    <w:rsid w:val="00DF19D6"/>
    <w:rsid w:val="00DF1B07"/>
    <w:rsid w:val="00DF2704"/>
    <w:rsid w:val="00DF4E41"/>
    <w:rsid w:val="00DF7436"/>
    <w:rsid w:val="00DF7C64"/>
    <w:rsid w:val="00E00192"/>
    <w:rsid w:val="00E003FE"/>
    <w:rsid w:val="00E00C32"/>
    <w:rsid w:val="00E018BA"/>
    <w:rsid w:val="00E01C08"/>
    <w:rsid w:val="00E01E87"/>
    <w:rsid w:val="00E02807"/>
    <w:rsid w:val="00E03777"/>
    <w:rsid w:val="00E037C7"/>
    <w:rsid w:val="00E0386B"/>
    <w:rsid w:val="00E038D2"/>
    <w:rsid w:val="00E03D89"/>
    <w:rsid w:val="00E04FE2"/>
    <w:rsid w:val="00E07E4C"/>
    <w:rsid w:val="00E07EEE"/>
    <w:rsid w:val="00E10C61"/>
    <w:rsid w:val="00E11191"/>
    <w:rsid w:val="00E111AE"/>
    <w:rsid w:val="00E126E9"/>
    <w:rsid w:val="00E134D8"/>
    <w:rsid w:val="00E135BB"/>
    <w:rsid w:val="00E1489E"/>
    <w:rsid w:val="00E16117"/>
    <w:rsid w:val="00E16712"/>
    <w:rsid w:val="00E17995"/>
    <w:rsid w:val="00E20B19"/>
    <w:rsid w:val="00E20F88"/>
    <w:rsid w:val="00E22DFA"/>
    <w:rsid w:val="00E231C1"/>
    <w:rsid w:val="00E2336B"/>
    <w:rsid w:val="00E23868"/>
    <w:rsid w:val="00E246FB"/>
    <w:rsid w:val="00E25620"/>
    <w:rsid w:val="00E26925"/>
    <w:rsid w:val="00E3112E"/>
    <w:rsid w:val="00E31322"/>
    <w:rsid w:val="00E31464"/>
    <w:rsid w:val="00E3183B"/>
    <w:rsid w:val="00E33F50"/>
    <w:rsid w:val="00E34D4B"/>
    <w:rsid w:val="00E34E61"/>
    <w:rsid w:val="00E34EE2"/>
    <w:rsid w:val="00E352E3"/>
    <w:rsid w:val="00E35C57"/>
    <w:rsid w:val="00E366B6"/>
    <w:rsid w:val="00E375E3"/>
    <w:rsid w:val="00E40393"/>
    <w:rsid w:val="00E4045A"/>
    <w:rsid w:val="00E40B69"/>
    <w:rsid w:val="00E41164"/>
    <w:rsid w:val="00E42FFE"/>
    <w:rsid w:val="00E46172"/>
    <w:rsid w:val="00E470DB"/>
    <w:rsid w:val="00E5089E"/>
    <w:rsid w:val="00E52965"/>
    <w:rsid w:val="00E52BAA"/>
    <w:rsid w:val="00E52BF6"/>
    <w:rsid w:val="00E53B3F"/>
    <w:rsid w:val="00E5494E"/>
    <w:rsid w:val="00E54D8E"/>
    <w:rsid w:val="00E55A88"/>
    <w:rsid w:val="00E568B8"/>
    <w:rsid w:val="00E57F02"/>
    <w:rsid w:val="00E6036D"/>
    <w:rsid w:val="00E60BB5"/>
    <w:rsid w:val="00E62106"/>
    <w:rsid w:val="00E62C1B"/>
    <w:rsid w:val="00E640F0"/>
    <w:rsid w:val="00E64D03"/>
    <w:rsid w:val="00E65191"/>
    <w:rsid w:val="00E66185"/>
    <w:rsid w:val="00E665C5"/>
    <w:rsid w:val="00E66EA8"/>
    <w:rsid w:val="00E67388"/>
    <w:rsid w:val="00E70213"/>
    <w:rsid w:val="00E7342C"/>
    <w:rsid w:val="00E74A29"/>
    <w:rsid w:val="00E74C13"/>
    <w:rsid w:val="00E75BEA"/>
    <w:rsid w:val="00E8034C"/>
    <w:rsid w:val="00E8142B"/>
    <w:rsid w:val="00E83A43"/>
    <w:rsid w:val="00E840E0"/>
    <w:rsid w:val="00E84CB9"/>
    <w:rsid w:val="00E84F9E"/>
    <w:rsid w:val="00E87041"/>
    <w:rsid w:val="00E87CA0"/>
    <w:rsid w:val="00E9108F"/>
    <w:rsid w:val="00E92E4E"/>
    <w:rsid w:val="00E93D9E"/>
    <w:rsid w:val="00E94377"/>
    <w:rsid w:val="00E9611E"/>
    <w:rsid w:val="00E964E3"/>
    <w:rsid w:val="00E96C5B"/>
    <w:rsid w:val="00E97102"/>
    <w:rsid w:val="00E974C8"/>
    <w:rsid w:val="00E97704"/>
    <w:rsid w:val="00EA23DB"/>
    <w:rsid w:val="00EA3A45"/>
    <w:rsid w:val="00EA415D"/>
    <w:rsid w:val="00EA4CE1"/>
    <w:rsid w:val="00EA57EA"/>
    <w:rsid w:val="00EA6E93"/>
    <w:rsid w:val="00EA7020"/>
    <w:rsid w:val="00EA71C8"/>
    <w:rsid w:val="00EA7D15"/>
    <w:rsid w:val="00EB0B3E"/>
    <w:rsid w:val="00EB105D"/>
    <w:rsid w:val="00EB2216"/>
    <w:rsid w:val="00EB2666"/>
    <w:rsid w:val="00EB2780"/>
    <w:rsid w:val="00EB4DDB"/>
    <w:rsid w:val="00EB5E4A"/>
    <w:rsid w:val="00EB679F"/>
    <w:rsid w:val="00EB7978"/>
    <w:rsid w:val="00EB79C7"/>
    <w:rsid w:val="00EC1E7A"/>
    <w:rsid w:val="00EC5E0F"/>
    <w:rsid w:val="00EC6BA9"/>
    <w:rsid w:val="00ED08EB"/>
    <w:rsid w:val="00ED166B"/>
    <w:rsid w:val="00ED1AA3"/>
    <w:rsid w:val="00ED1C04"/>
    <w:rsid w:val="00ED29B4"/>
    <w:rsid w:val="00ED2A4B"/>
    <w:rsid w:val="00ED3972"/>
    <w:rsid w:val="00ED5C48"/>
    <w:rsid w:val="00ED6150"/>
    <w:rsid w:val="00ED63D5"/>
    <w:rsid w:val="00EE0AF9"/>
    <w:rsid w:val="00EE0DAD"/>
    <w:rsid w:val="00EE1187"/>
    <w:rsid w:val="00EE312D"/>
    <w:rsid w:val="00EE4CB8"/>
    <w:rsid w:val="00EE4F7E"/>
    <w:rsid w:val="00EE5590"/>
    <w:rsid w:val="00EE5D01"/>
    <w:rsid w:val="00EE73D0"/>
    <w:rsid w:val="00EE7649"/>
    <w:rsid w:val="00EF0112"/>
    <w:rsid w:val="00EF04FA"/>
    <w:rsid w:val="00EF0756"/>
    <w:rsid w:val="00EF09EB"/>
    <w:rsid w:val="00EF0F9A"/>
    <w:rsid w:val="00EF1ECA"/>
    <w:rsid w:val="00EF2900"/>
    <w:rsid w:val="00EF5A44"/>
    <w:rsid w:val="00EF5CB4"/>
    <w:rsid w:val="00EF5DDB"/>
    <w:rsid w:val="00EF6059"/>
    <w:rsid w:val="00EF67FA"/>
    <w:rsid w:val="00EF738A"/>
    <w:rsid w:val="00EF7A15"/>
    <w:rsid w:val="00EF7A5B"/>
    <w:rsid w:val="00F0079F"/>
    <w:rsid w:val="00F04842"/>
    <w:rsid w:val="00F05739"/>
    <w:rsid w:val="00F05CC6"/>
    <w:rsid w:val="00F07337"/>
    <w:rsid w:val="00F07EA8"/>
    <w:rsid w:val="00F1079D"/>
    <w:rsid w:val="00F108F5"/>
    <w:rsid w:val="00F10D88"/>
    <w:rsid w:val="00F11309"/>
    <w:rsid w:val="00F1169F"/>
    <w:rsid w:val="00F11CCA"/>
    <w:rsid w:val="00F141F8"/>
    <w:rsid w:val="00F1428A"/>
    <w:rsid w:val="00F14629"/>
    <w:rsid w:val="00F15285"/>
    <w:rsid w:val="00F1529E"/>
    <w:rsid w:val="00F178F0"/>
    <w:rsid w:val="00F21402"/>
    <w:rsid w:val="00F2159C"/>
    <w:rsid w:val="00F22F45"/>
    <w:rsid w:val="00F23DC5"/>
    <w:rsid w:val="00F25974"/>
    <w:rsid w:val="00F25A61"/>
    <w:rsid w:val="00F25AB4"/>
    <w:rsid w:val="00F26343"/>
    <w:rsid w:val="00F263A1"/>
    <w:rsid w:val="00F26F16"/>
    <w:rsid w:val="00F271DF"/>
    <w:rsid w:val="00F27976"/>
    <w:rsid w:val="00F31D1C"/>
    <w:rsid w:val="00F31DA5"/>
    <w:rsid w:val="00F3231E"/>
    <w:rsid w:val="00F345DC"/>
    <w:rsid w:val="00F34BED"/>
    <w:rsid w:val="00F35A5C"/>
    <w:rsid w:val="00F35DD7"/>
    <w:rsid w:val="00F36500"/>
    <w:rsid w:val="00F366BA"/>
    <w:rsid w:val="00F37B83"/>
    <w:rsid w:val="00F4081A"/>
    <w:rsid w:val="00F40CCE"/>
    <w:rsid w:val="00F413C2"/>
    <w:rsid w:val="00F42525"/>
    <w:rsid w:val="00F42DC9"/>
    <w:rsid w:val="00F43F7F"/>
    <w:rsid w:val="00F45263"/>
    <w:rsid w:val="00F46B3B"/>
    <w:rsid w:val="00F470E9"/>
    <w:rsid w:val="00F479DB"/>
    <w:rsid w:val="00F50944"/>
    <w:rsid w:val="00F50CD4"/>
    <w:rsid w:val="00F50E11"/>
    <w:rsid w:val="00F5214B"/>
    <w:rsid w:val="00F554E7"/>
    <w:rsid w:val="00F55BF0"/>
    <w:rsid w:val="00F55CBC"/>
    <w:rsid w:val="00F56315"/>
    <w:rsid w:val="00F63B55"/>
    <w:rsid w:val="00F659C5"/>
    <w:rsid w:val="00F65B33"/>
    <w:rsid w:val="00F65B58"/>
    <w:rsid w:val="00F65ECB"/>
    <w:rsid w:val="00F65F97"/>
    <w:rsid w:val="00F70F4B"/>
    <w:rsid w:val="00F719D8"/>
    <w:rsid w:val="00F71DBB"/>
    <w:rsid w:val="00F727B8"/>
    <w:rsid w:val="00F74988"/>
    <w:rsid w:val="00F74D17"/>
    <w:rsid w:val="00F74E9C"/>
    <w:rsid w:val="00F76419"/>
    <w:rsid w:val="00F76C7C"/>
    <w:rsid w:val="00F81219"/>
    <w:rsid w:val="00F83149"/>
    <w:rsid w:val="00F837FB"/>
    <w:rsid w:val="00F86220"/>
    <w:rsid w:val="00F87613"/>
    <w:rsid w:val="00F908B9"/>
    <w:rsid w:val="00F91A45"/>
    <w:rsid w:val="00F91AAD"/>
    <w:rsid w:val="00F9276F"/>
    <w:rsid w:val="00F93CAE"/>
    <w:rsid w:val="00F94073"/>
    <w:rsid w:val="00F9416E"/>
    <w:rsid w:val="00F94BD9"/>
    <w:rsid w:val="00F95DA8"/>
    <w:rsid w:val="00FA152F"/>
    <w:rsid w:val="00FA1D56"/>
    <w:rsid w:val="00FA281A"/>
    <w:rsid w:val="00FA48B5"/>
    <w:rsid w:val="00FA54A9"/>
    <w:rsid w:val="00FA6366"/>
    <w:rsid w:val="00FA695E"/>
    <w:rsid w:val="00FA6D71"/>
    <w:rsid w:val="00FA7024"/>
    <w:rsid w:val="00FB0E31"/>
    <w:rsid w:val="00FB1D21"/>
    <w:rsid w:val="00FB3E29"/>
    <w:rsid w:val="00FB67EF"/>
    <w:rsid w:val="00FC00B1"/>
    <w:rsid w:val="00FC1CE9"/>
    <w:rsid w:val="00FC2FCD"/>
    <w:rsid w:val="00FC3E3C"/>
    <w:rsid w:val="00FC4B08"/>
    <w:rsid w:val="00FC4C36"/>
    <w:rsid w:val="00FC5AAC"/>
    <w:rsid w:val="00FC60D4"/>
    <w:rsid w:val="00FC6527"/>
    <w:rsid w:val="00FC6CE3"/>
    <w:rsid w:val="00FC7150"/>
    <w:rsid w:val="00FD0AE8"/>
    <w:rsid w:val="00FD2521"/>
    <w:rsid w:val="00FD2FEE"/>
    <w:rsid w:val="00FD3116"/>
    <w:rsid w:val="00FD3558"/>
    <w:rsid w:val="00FD3CC6"/>
    <w:rsid w:val="00FD3D63"/>
    <w:rsid w:val="00FD4ADC"/>
    <w:rsid w:val="00FE04DE"/>
    <w:rsid w:val="00FE151A"/>
    <w:rsid w:val="00FE154B"/>
    <w:rsid w:val="00FE21E4"/>
    <w:rsid w:val="00FE6F46"/>
    <w:rsid w:val="00FE7C65"/>
    <w:rsid w:val="00FE7E51"/>
    <w:rsid w:val="00FF0037"/>
    <w:rsid w:val="00FF00EF"/>
    <w:rsid w:val="00FF04D4"/>
    <w:rsid w:val="00FF101D"/>
    <w:rsid w:val="00FF1C62"/>
    <w:rsid w:val="00FF1D76"/>
    <w:rsid w:val="00FF23FB"/>
    <w:rsid w:val="00FF5976"/>
    <w:rsid w:val="00FF6097"/>
    <w:rsid w:val="00FF6301"/>
    <w:rsid w:val="00FF7F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1D76"/>
    <w:rPr>
      <w:rFonts w:ascii="Tahoma" w:hAnsi="Tahoma"/>
      <w:sz w:val="18"/>
    </w:rPr>
  </w:style>
  <w:style w:type="paragraph" w:styleId="Heading1">
    <w:name w:val="heading 1"/>
    <w:aliases w:val="h1,Level 1 Topic Heading"/>
    <w:basedOn w:val="Normal"/>
    <w:next w:val="Normal"/>
    <w:qFormat/>
    <w:rsid w:val="00D27FEA"/>
    <w:pPr>
      <w:keepNext/>
      <w:shd w:val="pct15" w:color="auto" w:fill="FFFFFF"/>
      <w:outlineLvl w:val="0"/>
    </w:pPr>
    <w:rPr>
      <w:b/>
      <w:kern w:val="24"/>
      <w:sz w:val="24"/>
    </w:rPr>
  </w:style>
  <w:style w:type="paragraph" w:styleId="Heading2">
    <w:name w:val="heading 2"/>
    <w:aliases w:val="h2,Level 2 Topic Heading,H2,Level 4 Topic Heading"/>
    <w:basedOn w:val="Normal"/>
    <w:next w:val="Normal"/>
    <w:autoRedefine/>
    <w:qFormat/>
    <w:rsid w:val="003C26F2"/>
    <w:pPr>
      <w:keepNext/>
      <w:numPr>
        <w:ilvl w:val="1"/>
        <w:numId w:val="3"/>
      </w:numPr>
      <w:outlineLvl w:val="1"/>
    </w:pPr>
    <w:rPr>
      <w:rFonts w:cs="Tahoma"/>
      <w:b/>
      <w:sz w:val="20"/>
    </w:rPr>
  </w:style>
  <w:style w:type="paragraph" w:styleId="Heading3">
    <w:name w:val="heading 3"/>
    <w:aliases w:val="h3,Level 3 Topic Heading,H3,Level 5 Topic Heading,H31,Corio Heading 3,Section,sh3,op"/>
    <w:basedOn w:val="Normal"/>
    <w:next w:val="Normal"/>
    <w:link w:val="Heading3Char"/>
    <w:qFormat/>
    <w:rsid w:val="00D27FEA"/>
    <w:pPr>
      <w:keepNext/>
      <w:outlineLvl w:val="2"/>
    </w:pPr>
    <w:rPr>
      <w:u w:val="single"/>
    </w:rPr>
  </w:style>
  <w:style w:type="paragraph" w:styleId="Heading4">
    <w:name w:val="heading 4"/>
    <w:aliases w:val="Map Title,Título especial,T,T?tulo especial,Título especial1,T1,T?tulo especial1,Título especial2,T2,T?tulo especial2,Título especial3,T3,T?tulo especial3,Título especial4,T4,T?tulo especial4,Título especial11,T11,T?tulo especial11,T21"/>
    <w:basedOn w:val="Normal"/>
    <w:next w:val="Normal"/>
    <w:qFormat/>
    <w:rsid w:val="00D27FEA"/>
    <w:pPr>
      <w:keepNext/>
      <w:spacing w:before="20" w:after="20"/>
      <w:jc w:val="both"/>
      <w:outlineLvl w:val="3"/>
    </w:pPr>
    <w:rPr>
      <w:b/>
    </w:rPr>
  </w:style>
  <w:style w:type="paragraph" w:styleId="Heading5">
    <w:name w:val="heading 5"/>
    <w:aliases w:val="Block Label"/>
    <w:basedOn w:val="Normal"/>
    <w:next w:val="Normal"/>
    <w:qFormat/>
    <w:rsid w:val="00D27FEA"/>
    <w:pPr>
      <w:keepNext/>
      <w:outlineLvl w:val="4"/>
    </w:pPr>
    <w:rPr>
      <w:b/>
      <w:sz w:val="20"/>
    </w:rPr>
  </w:style>
  <w:style w:type="paragraph" w:styleId="Heading6">
    <w:name w:val="heading 6"/>
    <w:basedOn w:val="Normal"/>
    <w:next w:val="Normal"/>
    <w:qFormat/>
    <w:rsid w:val="00D27FEA"/>
    <w:pPr>
      <w:spacing w:before="240" w:after="60"/>
      <w:outlineLvl w:val="5"/>
    </w:pPr>
    <w:rPr>
      <w:i/>
    </w:rPr>
  </w:style>
  <w:style w:type="paragraph" w:styleId="Heading7">
    <w:name w:val="heading 7"/>
    <w:basedOn w:val="Normal"/>
    <w:next w:val="Normal"/>
    <w:qFormat/>
    <w:rsid w:val="00D27FEA"/>
    <w:pPr>
      <w:spacing w:before="240" w:after="60"/>
      <w:outlineLvl w:val="6"/>
    </w:pPr>
    <w:rPr>
      <w:sz w:val="20"/>
    </w:rPr>
  </w:style>
  <w:style w:type="paragraph" w:styleId="Heading8">
    <w:name w:val="heading 8"/>
    <w:basedOn w:val="Normal"/>
    <w:next w:val="Normal"/>
    <w:qFormat/>
    <w:rsid w:val="00D27FEA"/>
    <w:pPr>
      <w:spacing w:before="240" w:after="60"/>
      <w:outlineLvl w:val="7"/>
    </w:pPr>
    <w:rPr>
      <w:i/>
      <w:sz w:val="20"/>
    </w:rPr>
  </w:style>
  <w:style w:type="paragraph" w:styleId="Heading9">
    <w:name w:val="heading 9"/>
    <w:basedOn w:val="Normal"/>
    <w:next w:val="Normal"/>
    <w:qFormat/>
    <w:rsid w:val="00D27FEA"/>
    <w:pPr>
      <w:spacing w:before="240" w:after="60"/>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27FEA"/>
    <w:pPr>
      <w:tabs>
        <w:tab w:val="center" w:pos="4320"/>
        <w:tab w:val="right" w:pos="8640"/>
      </w:tabs>
    </w:pPr>
    <w:rPr>
      <w:sz w:val="20"/>
    </w:rPr>
  </w:style>
  <w:style w:type="paragraph" w:styleId="Footer">
    <w:name w:val="footer"/>
    <w:aliases w:val="Footer-Even,footer odd,footer,Footer-Even1"/>
    <w:basedOn w:val="Normal"/>
    <w:link w:val="FooterChar"/>
    <w:uiPriority w:val="99"/>
    <w:rsid w:val="00D27FEA"/>
    <w:pPr>
      <w:tabs>
        <w:tab w:val="center" w:pos="4320"/>
        <w:tab w:val="right" w:pos="8640"/>
      </w:tabs>
    </w:pPr>
  </w:style>
  <w:style w:type="paragraph" w:styleId="TOC1">
    <w:name w:val="toc 1"/>
    <w:basedOn w:val="Normal"/>
    <w:next w:val="Normal"/>
    <w:autoRedefine/>
    <w:uiPriority w:val="39"/>
    <w:rsid w:val="00B776CD"/>
    <w:pPr>
      <w:keepNext/>
      <w:keepLines/>
    </w:pPr>
    <w:rPr>
      <w:b/>
      <w:bCs/>
    </w:rPr>
  </w:style>
  <w:style w:type="paragraph" w:styleId="TOC2">
    <w:name w:val="toc 2"/>
    <w:basedOn w:val="Normal"/>
    <w:next w:val="Normal"/>
    <w:autoRedefine/>
    <w:uiPriority w:val="39"/>
    <w:rsid w:val="00D27FEA"/>
    <w:pPr>
      <w:ind w:left="200"/>
    </w:pPr>
  </w:style>
  <w:style w:type="paragraph" w:styleId="TOC3">
    <w:name w:val="toc 3"/>
    <w:basedOn w:val="Normal"/>
    <w:next w:val="Normal"/>
    <w:autoRedefine/>
    <w:semiHidden/>
    <w:rsid w:val="00D27FEA"/>
    <w:pPr>
      <w:ind w:left="400"/>
    </w:pPr>
  </w:style>
  <w:style w:type="paragraph" w:styleId="TOC4">
    <w:name w:val="toc 4"/>
    <w:basedOn w:val="Normal"/>
    <w:next w:val="Normal"/>
    <w:autoRedefine/>
    <w:semiHidden/>
    <w:rsid w:val="00D27FEA"/>
    <w:pPr>
      <w:ind w:left="600"/>
    </w:pPr>
  </w:style>
  <w:style w:type="paragraph" w:styleId="TOC5">
    <w:name w:val="toc 5"/>
    <w:basedOn w:val="Normal"/>
    <w:next w:val="Normal"/>
    <w:autoRedefine/>
    <w:semiHidden/>
    <w:rsid w:val="00D27FEA"/>
    <w:pPr>
      <w:ind w:left="800"/>
    </w:pPr>
  </w:style>
  <w:style w:type="paragraph" w:styleId="TOC6">
    <w:name w:val="toc 6"/>
    <w:basedOn w:val="Normal"/>
    <w:next w:val="Normal"/>
    <w:autoRedefine/>
    <w:semiHidden/>
    <w:rsid w:val="00D27FEA"/>
    <w:pPr>
      <w:ind w:left="1000"/>
    </w:pPr>
  </w:style>
  <w:style w:type="paragraph" w:styleId="TOC7">
    <w:name w:val="toc 7"/>
    <w:basedOn w:val="Normal"/>
    <w:next w:val="Normal"/>
    <w:autoRedefine/>
    <w:semiHidden/>
    <w:rsid w:val="00D27FEA"/>
    <w:pPr>
      <w:ind w:left="1200"/>
    </w:pPr>
  </w:style>
  <w:style w:type="paragraph" w:styleId="TOC8">
    <w:name w:val="toc 8"/>
    <w:basedOn w:val="Normal"/>
    <w:next w:val="Normal"/>
    <w:autoRedefine/>
    <w:semiHidden/>
    <w:rsid w:val="00D27FEA"/>
    <w:pPr>
      <w:ind w:left="1400"/>
    </w:pPr>
  </w:style>
  <w:style w:type="paragraph" w:styleId="TOC9">
    <w:name w:val="toc 9"/>
    <w:basedOn w:val="Normal"/>
    <w:next w:val="Normal"/>
    <w:autoRedefine/>
    <w:semiHidden/>
    <w:rsid w:val="00D27FEA"/>
    <w:pPr>
      <w:ind w:left="1600"/>
    </w:pPr>
  </w:style>
  <w:style w:type="paragraph" w:styleId="BodyText">
    <w:name w:val="Body Text"/>
    <w:basedOn w:val="Normal"/>
    <w:rsid w:val="00D27FEA"/>
    <w:pPr>
      <w:spacing w:before="20" w:after="20"/>
      <w:jc w:val="both"/>
    </w:pPr>
  </w:style>
  <w:style w:type="paragraph" w:styleId="BodyTextIndent">
    <w:name w:val="Body Text Indent"/>
    <w:basedOn w:val="Normal"/>
    <w:rsid w:val="00D27FEA"/>
    <w:pPr>
      <w:spacing w:before="20" w:after="20"/>
      <w:ind w:left="720"/>
    </w:pPr>
  </w:style>
  <w:style w:type="paragraph" w:styleId="Title">
    <w:name w:val="Title"/>
    <w:basedOn w:val="Normal"/>
    <w:qFormat/>
    <w:rsid w:val="00D27FEA"/>
    <w:pPr>
      <w:jc w:val="center"/>
    </w:pPr>
    <w:rPr>
      <w:rFonts w:cs="Tahoma"/>
      <w:b/>
      <w:bCs/>
      <w:spacing w:val="10"/>
      <w:sz w:val="40"/>
    </w:rPr>
  </w:style>
  <w:style w:type="paragraph" w:customStyle="1" w:styleId="ContinuedTableLabe">
    <w:name w:val="Continued Table Labe"/>
    <w:basedOn w:val="Normal"/>
    <w:rsid w:val="00D27FEA"/>
    <w:rPr>
      <w:sz w:val="16"/>
    </w:rPr>
  </w:style>
  <w:style w:type="paragraph" w:styleId="BodyText2">
    <w:name w:val="Body Text 2"/>
    <w:basedOn w:val="Normal"/>
    <w:rsid w:val="00D27FEA"/>
    <w:rPr>
      <w:rFonts w:cs="Tahoma"/>
      <w:bCs/>
    </w:rPr>
  </w:style>
  <w:style w:type="paragraph" w:styleId="TOAHeading">
    <w:name w:val="toa heading"/>
    <w:basedOn w:val="Normal"/>
    <w:next w:val="Normal"/>
    <w:semiHidden/>
    <w:rsid w:val="00D27FEA"/>
    <w:pPr>
      <w:spacing w:before="120"/>
    </w:pPr>
    <w:rPr>
      <w:b/>
      <w:bCs/>
      <w:sz w:val="24"/>
      <w:szCs w:val="24"/>
    </w:rPr>
  </w:style>
  <w:style w:type="paragraph" w:styleId="ListBullet">
    <w:name w:val="List Bullet"/>
    <w:basedOn w:val="Normal"/>
    <w:autoRedefine/>
    <w:rsid w:val="00D27FEA"/>
    <w:pPr>
      <w:numPr>
        <w:numId w:val="1"/>
      </w:numPr>
    </w:pPr>
  </w:style>
  <w:style w:type="paragraph" w:styleId="BodyTextIndent2">
    <w:name w:val="Body Text Indent 2"/>
    <w:basedOn w:val="Normal"/>
    <w:rsid w:val="00D27FEA"/>
    <w:pPr>
      <w:ind w:left="3600"/>
    </w:pPr>
  </w:style>
  <w:style w:type="paragraph" w:styleId="BodyTextIndent3">
    <w:name w:val="Body Text Indent 3"/>
    <w:basedOn w:val="Normal"/>
    <w:rsid w:val="00D27FEA"/>
    <w:pPr>
      <w:ind w:left="4320"/>
    </w:pPr>
  </w:style>
  <w:style w:type="paragraph" w:styleId="DocumentMap">
    <w:name w:val="Document Map"/>
    <w:basedOn w:val="Normal"/>
    <w:semiHidden/>
    <w:rsid w:val="00D27FEA"/>
    <w:pPr>
      <w:shd w:val="clear" w:color="auto" w:fill="000080"/>
    </w:pPr>
    <w:rPr>
      <w:rFonts w:cs="Tahoma"/>
    </w:rPr>
  </w:style>
  <w:style w:type="paragraph" w:styleId="Caption">
    <w:name w:val="caption"/>
    <w:basedOn w:val="Normal"/>
    <w:next w:val="Normal"/>
    <w:qFormat/>
    <w:rsid w:val="00D27FEA"/>
    <w:pPr>
      <w:spacing w:before="120" w:after="120"/>
      <w:jc w:val="center"/>
    </w:pPr>
    <w:rPr>
      <w:b/>
      <w:bCs/>
      <w:sz w:val="20"/>
    </w:rPr>
  </w:style>
  <w:style w:type="paragraph" w:styleId="HTMLPreformatted">
    <w:name w:val="HTML Preformatted"/>
    <w:basedOn w:val="Normal"/>
    <w:rsid w:val="00D27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Arial Unicode MS" w:hAnsi="Courier New" w:cs="Courier New"/>
      <w:color w:val="000000"/>
      <w:sz w:val="20"/>
    </w:rPr>
  </w:style>
  <w:style w:type="paragraph" w:styleId="BodyText3">
    <w:name w:val="Body Text 3"/>
    <w:basedOn w:val="Normal"/>
    <w:rsid w:val="00D27FEA"/>
    <w:rPr>
      <w:rFonts w:cs="Tahoma"/>
      <w:color w:val="339966"/>
    </w:rPr>
  </w:style>
  <w:style w:type="character" w:styleId="Hyperlink">
    <w:name w:val="Hyperlink"/>
    <w:basedOn w:val="DefaultParagraphFont"/>
    <w:rsid w:val="00D27FEA"/>
    <w:rPr>
      <w:color w:val="0000FF"/>
      <w:u w:val="single"/>
    </w:rPr>
  </w:style>
  <w:style w:type="character" w:customStyle="1" w:styleId="m1">
    <w:name w:val="m1"/>
    <w:basedOn w:val="DefaultParagraphFont"/>
    <w:rsid w:val="00D27FEA"/>
    <w:rPr>
      <w:color w:val="0000FF"/>
    </w:rPr>
  </w:style>
  <w:style w:type="character" w:customStyle="1" w:styleId="t1">
    <w:name w:val="t1"/>
    <w:basedOn w:val="DefaultParagraphFont"/>
    <w:rsid w:val="00D27FEA"/>
    <w:rPr>
      <w:color w:val="990000"/>
    </w:rPr>
  </w:style>
  <w:style w:type="character" w:customStyle="1" w:styleId="b1">
    <w:name w:val="b1"/>
    <w:basedOn w:val="DefaultParagraphFont"/>
    <w:rsid w:val="00D27FEA"/>
    <w:rPr>
      <w:rFonts w:ascii="Courier New" w:hAnsi="Courier New" w:cs="Courier New" w:hint="default"/>
      <w:b/>
      <w:bCs/>
      <w:strike w:val="0"/>
      <w:dstrike w:val="0"/>
      <w:color w:val="FF0000"/>
      <w:u w:val="none"/>
      <w:effect w:val="none"/>
    </w:rPr>
  </w:style>
  <w:style w:type="character" w:customStyle="1" w:styleId="ci1">
    <w:name w:val="ci1"/>
    <w:basedOn w:val="DefaultParagraphFont"/>
    <w:rsid w:val="00D27FEA"/>
    <w:rPr>
      <w:rFonts w:ascii="Courier" w:hAnsi="Courier" w:hint="default"/>
      <w:color w:val="888888"/>
      <w:sz w:val="24"/>
      <w:szCs w:val="24"/>
    </w:rPr>
  </w:style>
  <w:style w:type="paragraph" w:styleId="Subtitle">
    <w:name w:val="Subtitle"/>
    <w:basedOn w:val="Normal"/>
    <w:qFormat/>
    <w:rsid w:val="00D27FEA"/>
    <w:pPr>
      <w:jc w:val="center"/>
    </w:pPr>
    <w:rPr>
      <w:rFonts w:cs="Tahoma"/>
      <w:b/>
      <w:bCs/>
      <w:sz w:val="40"/>
    </w:rPr>
  </w:style>
  <w:style w:type="character" w:styleId="FollowedHyperlink">
    <w:name w:val="FollowedHyperlink"/>
    <w:basedOn w:val="DefaultParagraphFont"/>
    <w:rsid w:val="00D27FEA"/>
    <w:rPr>
      <w:color w:val="800080"/>
      <w:u w:val="single"/>
    </w:rPr>
  </w:style>
  <w:style w:type="paragraph" w:styleId="BalloonText">
    <w:name w:val="Balloon Text"/>
    <w:basedOn w:val="Normal"/>
    <w:semiHidden/>
    <w:rsid w:val="009E6E9C"/>
    <w:rPr>
      <w:rFonts w:cs="Tahoma"/>
      <w:sz w:val="16"/>
      <w:szCs w:val="16"/>
    </w:rPr>
  </w:style>
  <w:style w:type="paragraph" w:customStyle="1" w:styleId="Heading">
    <w:name w:val="Heading"/>
    <w:basedOn w:val="Normal"/>
    <w:rsid w:val="00995766"/>
    <w:pPr>
      <w:tabs>
        <w:tab w:val="left" w:pos="567"/>
        <w:tab w:val="left" w:pos="1134"/>
        <w:tab w:val="left" w:pos="1701"/>
        <w:tab w:val="left" w:pos="2268"/>
        <w:tab w:val="left" w:pos="2835"/>
        <w:tab w:val="left" w:pos="3402"/>
        <w:tab w:val="left" w:pos="3969"/>
        <w:tab w:val="left" w:pos="4536"/>
      </w:tabs>
      <w:spacing w:before="480"/>
      <w:jc w:val="both"/>
    </w:pPr>
    <w:rPr>
      <w:rFonts w:ascii="Arial" w:hAnsi="Arial"/>
      <w:b/>
      <w:caps/>
      <w:sz w:val="28"/>
    </w:rPr>
  </w:style>
  <w:style w:type="character" w:styleId="PageNumber">
    <w:name w:val="page number"/>
    <w:basedOn w:val="DefaultParagraphFont"/>
    <w:rsid w:val="00C932F7"/>
  </w:style>
  <w:style w:type="paragraph" w:styleId="MacroText">
    <w:name w:val="macro"/>
    <w:semiHidden/>
    <w:rsid w:val="00DC2633"/>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table" w:styleId="TableGrid">
    <w:name w:val="Table Grid"/>
    <w:basedOn w:val="TableNormal"/>
    <w:uiPriority w:val="59"/>
    <w:rsid w:val="008F11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ate">
    <w:name w:val="Date"/>
    <w:basedOn w:val="Normal"/>
    <w:next w:val="Normal"/>
    <w:rsid w:val="00B87543"/>
  </w:style>
  <w:style w:type="character" w:customStyle="1" w:styleId="Heading3Char">
    <w:name w:val="Heading 3 Char"/>
    <w:aliases w:val="h3 Char,Level 3 Topic Heading Char,H3 Char,Level 5 Topic Heading Char,H31 Char,Corio Heading 3 Char,Section Char,sh3 Char,op Char"/>
    <w:basedOn w:val="DefaultParagraphFont"/>
    <w:link w:val="Heading3"/>
    <w:rsid w:val="001E4433"/>
    <w:rPr>
      <w:rFonts w:ascii="Tahoma" w:hAnsi="Tahoma"/>
      <w:sz w:val="18"/>
      <w:u w:val="single"/>
      <w:lang w:val="en-US" w:eastAsia="en-US" w:bidi="ar-SA"/>
    </w:rPr>
  </w:style>
  <w:style w:type="paragraph" w:customStyle="1" w:styleId="RFQBasicText">
    <w:name w:val="RFQ Basic Text"/>
    <w:basedOn w:val="Normal"/>
    <w:rsid w:val="00731F5A"/>
    <w:pPr>
      <w:spacing w:line="230" w:lineRule="exact"/>
      <w:ind w:left="1224"/>
    </w:pPr>
    <w:rPr>
      <w:rFonts w:ascii="Times New Roman" w:eastAsia="Times" w:hAnsi="Times New Roman"/>
      <w:sz w:val="24"/>
    </w:rPr>
  </w:style>
  <w:style w:type="paragraph" w:customStyle="1" w:styleId="Char">
    <w:name w:val="Char"/>
    <w:basedOn w:val="Normal"/>
    <w:rsid w:val="00700585"/>
    <w:pPr>
      <w:spacing w:before="60" w:after="160" w:line="240" w:lineRule="exact"/>
    </w:pPr>
    <w:rPr>
      <w:rFonts w:ascii="Verdana" w:hAnsi="Verdana"/>
      <w:color w:val="FF00FF"/>
      <w:sz w:val="20"/>
    </w:rPr>
  </w:style>
  <w:style w:type="paragraph" w:customStyle="1" w:styleId="BulletText1">
    <w:name w:val="Bullet Text 1"/>
    <w:basedOn w:val="Normal"/>
    <w:rsid w:val="00E40B69"/>
    <w:pPr>
      <w:numPr>
        <w:numId w:val="7"/>
      </w:numPr>
      <w:tabs>
        <w:tab w:val="clear" w:pos="360"/>
      </w:tabs>
      <w:ind w:left="187" w:hanging="187"/>
    </w:pPr>
    <w:rPr>
      <w:rFonts w:ascii="Times New Roman" w:hAnsi="Times New Roman"/>
      <w:sz w:val="24"/>
    </w:rPr>
  </w:style>
  <w:style w:type="paragraph" w:customStyle="1" w:styleId="Paragraph">
    <w:name w:val="Paragraph"/>
    <w:basedOn w:val="Normal"/>
    <w:rsid w:val="00E40B69"/>
    <w:pPr>
      <w:tabs>
        <w:tab w:val="left" w:pos="567"/>
        <w:tab w:val="left" w:pos="1134"/>
        <w:tab w:val="left" w:pos="1701"/>
        <w:tab w:val="left" w:pos="2268"/>
        <w:tab w:val="left" w:pos="2835"/>
        <w:tab w:val="left" w:pos="3402"/>
        <w:tab w:val="left" w:pos="3969"/>
        <w:tab w:val="left" w:pos="4536"/>
      </w:tabs>
      <w:spacing w:before="60"/>
      <w:ind w:left="567"/>
    </w:pPr>
    <w:rPr>
      <w:rFonts w:ascii="Arial" w:hAnsi="Arial"/>
      <w:sz w:val="20"/>
    </w:rPr>
  </w:style>
  <w:style w:type="paragraph" w:styleId="ListBullet2">
    <w:name w:val="List Bullet 2"/>
    <w:basedOn w:val="Normal"/>
    <w:rsid w:val="00E40B69"/>
    <w:pPr>
      <w:numPr>
        <w:numId w:val="8"/>
      </w:numPr>
    </w:pPr>
  </w:style>
  <w:style w:type="paragraph" w:styleId="BodyTextFirstIndent2">
    <w:name w:val="Body Text First Indent 2"/>
    <w:basedOn w:val="BodyTextIndent"/>
    <w:rsid w:val="00E40B69"/>
    <w:pPr>
      <w:spacing w:before="0" w:after="120"/>
      <w:ind w:left="360" w:firstLine="210"/>
    </w:pPr>
  </w:style>
  <w:style w:type="table" w:styleId="TableGrid3">
    <w:name w:val="Table Grid 3"/>
    <w:basedOn w:val="TableNormal"/>
    <w:rsid w:val="00DD08CD"/>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customStyle="1" w:styleId="FooterChar">
    <w:name w:val="Footer Char"/>
    <w:aliases w:val="Footer-Even Char,footer odd Char,footer Char,Footer-Even1 Char"/>
    <w:basedOn w:val="DefaultParagraphFont"/>
    <w:link w:val="Footer"/>
    <w:uiPriority w:val="99"/>
    <w:rsid w:val="00E03777"/>
    <w:rPr>
      <w:rFonts w:ascii="Tahoma" w:hAnsi="Tahoma"/>
      <w:sz w:val="18"/>
    </w:rPr>
  </w:style>
  <w:style w:type="character" w:customStyle="1" w:styleId="HeaderChar">
    <w:name w:val="Header Char"/>
    <w:basedOn w:val="DefaultParagraphFont"/>
    <w:link w:val="Header"/>
    <w:uiPriority w:val="99"/>
    <w:rsid w:val="00E03777"/>
    <w:rPr>
      <w:rFonts w:ascii="Tahoma" w:hAnsi="Tahoma"/>
    </w:rPr>
  </w:style>
  <w:style w:type="paragraph" w:styleId="NoSpacing">
    <w:name w:val="No Spacing"/>
    <w:uiPriority w:val="1"/>
    <w:qFormat/>
    <w:rsid w:val="0063146A"/>
    <w:rPr>
      <w:rFonts w:ascii="Calibri" w:eastAsia="Calibri" w:hAnsi="Calibri"/>
      <w:sz w:val="22"/>
      <w:szCs w:val="22"/>
    </w:rPr>
  </w:style>
</w:styles>
</file>

<file path=word/webSettings.xml><?xml version="1.0" encoding="utf-8"?>
<w:webSettings xmlns:r="http://schemas.openxmlformats.org/officeDocument/2006/relationships" xmlns:w="http://schemas.openxmlformats.org/wordprocessingml/2006/main">
  <w:divs>
    <w:div w:id="344945431">
      <w:bodyDiv w:val="1"/>
      <w:marLeft w:val="0"/>
      <w:marRight w:val="0"/>
      <w:marTop w:val="0"/>
      <w:marBottom w:val="0"/>
      <w:divBdr>
        <w:top w:val="none" w:sz="0" w:space="0" w:color="auto"/>
        <w:left w:val="none" w:sz="0" w:space="0" w:color="auto"/>
        <w:bottom w:val="none" w:sz="0" w:space="0" w:color="auto"/>
        <w:right w:val="none" w:sz="0" w:space="0" w:color="auto"/>
      </w:divBdr>
    </w:div>
    <w:div w:id="556358807">
      <w:bodyDiv w:val="1"/>
      <w:marLeft w:val="0"/>
      <w:marRight w:val="0"/>
      <w:marTop w:val="0"/>
      <w:marBottom w:val="0"/>
      <w:divBdr>
        <w:top w:val="none" w:sz="0" w:space="0" w:color="auto"/>
        <w:left w:val="none" w:sz="0" w:space="0" w:color="auto"/>
        <w:bottom w:val="none" w:sz="0" w:space="0" w:color="auto"/>
        <w:right w:val="none" w:sz="0" w:space="0" w:color="auto"/>
      </w:divBdr>
    </w:div>
    <w:div w:id="717706340">
      <w:bodyDiv w:val="1"/>
      <w:marLeft w:val="0"/>
      <w:marRight w:val="0"/>
      <w:marTop w:val="0"/>
      <w:marBottom w:val="0"/>
      <w:divBdr>
        <w:top w:val="none" w:sz="0" w:space="0" w:color="auto"/>
        <w:left w:val="none" w:sz="0" w:space="0" w:color="auto"/>
        <w:bottom w:val="none" w:sz="0" w:space="0" w:color="auto"/>
        <w:right w:val="none" w:sz="0" w:space="0" w:color="auto"/>
      </w:divBdr>
    </w:div>
    <w:div w:id="845905655">
      <w:bodyDiv w:val="1"/>
      <w:marLeft w:val="0"/>
      <w:marRight w:val="0"/>
      <w:marTop w:val="0"/>
      <w:marBottom w:val="0"/>
      <w:divBdr>
        <w:top w:val="none" w:sz="0" w:space="0" w:color="auto"/>
        <w:left w:val="none" w:sz="0" w:space="0" w:color="auto"/>
        <w:bottom w:val="none" w:sz="0" w:space="0" w:color="auto"/>
        <w:right w:val="none" w:sz="0" w:space="0" w:color="auto"/>
      </w:divBdr>
    </w:div>
    <w:div w:id="1751390835">
      <w:bodyDiv w:val="1"/>
      <w:marLeft w:val="0"/>
      <w:marRight w:val="0"/>
      <w:marTop w:val="0"/>
      <w:marBottom w:val="0"/>
      <w:divBdr>
        <w:top w:val="none" w:sz="0" w:space="0" w:color="auto"/>
        <w:left w:val="none" w:sz="0" w:space="0" w:color="auto"/>
        <w:bottom w:val="none" w:sz="0" w:space="0" w:color="auto"/>
        <w:right w:val="none" w:sz="0" w:space="0" w:color="auto"/>
      </w:divBdr>
    </w:div>
    <w:div w:id="1931307178">
      <w:bodyDiv w:val="1"/>
      <w:marLeft w:val="0"/>
      <w:marRight w:val="0"/>
      <w:marTop w:val="0"/>
      <w:marBottom w:val="0"/>
      <w:divBdr>
        <w:top w:val="none" w:sz="0" w:space="0" w:color="auto"/>
        <w:left w:val="none" w:sz="0" w:space="0" w:color="auto"/>
        <w:bottom w:val="none" w:sz="0" w:space="0" w:color="auto"/>
        <w:right w:val="none" w:sz="0" w:space="0" w:color="auto"/>
      </w:divBdr>
    </w:div>
    <w:div w:id="1983072713">
      <w:bodyDiv w:val="1"/>
      <w:marLeft w:val="0"/>
      <w:marRight w:val="0"/>
      <w:marTop w:val="0"/>
      <w:marBottom w:val="0"/>
      <w:divBdr>
        <w:top w:val="none" w:sz="0" w:space="0" w:color="auto"/>
        <w:left w:val="none" w:sz="0" w:space="0" w:color="auto"/>
        <w:bottom w:val="none" w:sz="0" w:space="0" w:color="auto"/>
        <w:right w:val="none" w:sz="0" w:space="0" w:color="auto"/>
      </w:divBdr>
    </w:div>
    <w:div w:id="2026663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emf"/></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2017</Words>
  <Characters>11499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Interface - Detail Design</vt:lpstr>
    </vt:vector>
  </TitlesOfParts>
  <Company>Sterling Commerce</Company>
  <LinksUpToDate>false</LinksUpToDate>
  <CharactersWithSpaces>13490</CharactersWithSpaces>
  <SharedDoc>false</SharedDoc>
  <HLinks>
    <vt:vector size="30" baseType="variant">
      <vt:variant>
        <vt:i4>5046358</vt:i4>
      </vt:variant>
      <vt:variant>
        <vt:i4>91</vt:i4>
      </vt:variant>
      <vt:variant>
        <vt:i4>0</vt:i4>
      </vt:variant>
      <vt:variant>
        <vt:i4>5</vt:i4>
      </vt:variant>
      <vt:variant>
        <vt:lpwstr>http://xpedxit.onjira.com/browse/XCNG-157</vt:lpwstr>
      </vt:variant>
      <vt:variant>
        <vt:lpwstr/>
      </vt:variant>
      <vt:variant>
        <vt:i4>5046358</vt:i4>
      </vt:variant>
      <vt:variant>
        <vt:i4>88</vt:i4>
      </vt:variant>
      <vt:variant>
        <vt:i4>0</vt:i4>
      </vt:variant>
      <vt:variant>
        <vt:i4>5</vt:i4>
      </vt:variant>
      <vt:variant>
        <vt:lpwstr>http://xpedxit.onjira.com/browse/XCNG-158</vt:lpwstr>
      </vt:variant>
      <vt:variant>
        <vt:lpwstr/>
      </vt:variant>
      <vt:variant>
        <vt:i4>4980822</vt:i4>
      </vt:variant>
      <vt:variant>
        <vt:i4>85</vt:i4>
      </vt:variant>
      <vt:variant>
        <vt:i4>0</vt:i4>
      </vt:variant>
      <vt:variant>
        <vt:i4>5</vt:i4>
      </vt:variant>
      <vt:variant>
        <vt:lpwstr>http://xpedxit.onjira.com/browse/XCNG-144</vt:lpwstr>
      </vt:variant>
      <vt:variant>
        <vt:lpwstr/>
      </vt:variant>
      <vt:variant>
        <vt:i4>4980822</vt:i4>
      </vt:variant>
      <vt:variant>
        <vt:i4>82</vt:i4>
      </vt:variant>
      <vt:variant>
        <vt:i4>0</vt:i4>
      </vt:variant>
      <vt:variant>
        <vt:i4>5</vt:i4>
      </vt:variant>
      <vt:variant>
        <vt:lpwstr>http://xpedxit.onjira.com/browse/XCNG-145</vt:lpwstr>
      </vt:variant>
      <vt:variant>
        <vt:lpwstr/>
      </vt:variant>
      <vt:variant>
        <vt:i4>4980822</vt:i4>
      </vt:variant>
      <vt:variant>
        <vt:i4>79</vt:i4>
      </vt:variant>
      <vt:variant>
        <vt:i4>0</vt:i4>
      </vt:variant>
      <vt:variant>
        <vt:i4>5</vt:i4>
      </vt:variant>
      <vt:variant>
        <vt:lpwstr>http://xpedxit.onjira.com/browse/XCNG-142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 - Detail Design</dc:title>
  <dc:creator>Pawan Gupta</dc:creator>
  <cp:lastModifiedBy>IBM_USER</cp:lastModifiedBy>
  <cp:revision>4</cp:revision>
  <cp:lastPrinted>2006-09-25T22:28:00Z</cp:lastPrinted>
  <dcterms:created xsi:type="dcterms:W3CDTF">2010-11-01T18:00:00Z</dcterms:created>
  <dcterms:modified xsi:type="dcterms:W3CDTF">2010-11-01T18:02:00Z</dcterms:modified>
</cp:coreProperties>
</file>