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Pr="00F01714" w:rsidRDefault="00E40B69"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E40B69" w:rsidRDefault="009B2A1C"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Catalog</w:t>
      </w:r>
      <w:r w:rsidR="007C030F">
        <w:rPr>
          <w:rFonts w:ascii="Arial Narrow" w:hAnsi="Arial Narrow" w:cs="Tahoma"/>
          <w:bCs/>
          <w:i/>
          <w:iCs/>
          <w:caps w:val="0"/>
          <w:sz w:val="40"/>
        </w:rPr>
        <w:t xml:space="preserve"> </w:t>
      </w:r>
      <w:r w:rsidR="00E40B69">
        <w:rPr>
          <w:rFonts w:ascii="Arial Narrow" w:hAnsi="Arial Narrow" w:cs="Tahoma"/>
          <w:bCs/>
          <w:i/>
          <w:iCs/>
          <w:caps w:val="0"/>
          <w:sz w:val="40"/>
        </w:rPr>
        <w:t>Design Document</w:t>
      </w:r>
      <w:r w:rsidR="00731638">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sidR="00731638">
        <w:rPr>
          <w:rFonts w:ascii="Arial Narrow" w:hAnsi="Arial Narrow" w:cs="Tahoma"/>
          <w:bCs/>
          <w:i/>
          <w:iCs/>
          <w:caps w:val="0"/>
          <w:sz w:val="40"/>
        </w:rPr>
        <w:fldChar w:fldCharType="end"/>
      </w:r>
    </w:p>
    <w:p w:rsidR="00E40B69" w:rsidRDefault="00731638"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Pr="00615DB7" w:rsidRDefault="00E40B69"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E40B69" w:rsidRPr="00615DB7"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E40B69" w:rsidRPr="00615DB7" w:rsidRDefault="00E40B69"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sidR="00C66C26">
        <w:rPr>
          <w:rFonts w:cs="Tahoma"/>
          <w:sz w:val="20"/>
        </w:rPr>
        <w:t>04</w:t>
      </w:r>
      <w:r w:rsidRPr="00615DB7">
        <w:rPr>
          <w:rFonts w:cs="Tahoma"/>
          <w:sz w:val="20"/>
        </w:rPr>
        <w:t>/</w:t>
      </w:r>
      <w:r w:rsidR="007D71B8">
        <w:rPr>
          <w:rFonts w:cs="Tahoma"/>
          <w:sz w:val="20"/>
        </w:rPr>
        <w:t>26</w:t>
      </w:r>
      <w:r w:rsidRPr="00615DB7">
        <w:rPr>
          <w:rFonts w:cs="Tahoma"/>
          <w:sz w:val="20"/>
        </w:rPr>
        <w:t>/</w:t>
      </w:r>
      <w:r w:rsidR="007D71B8">
        <w:rPr>
          <w:rFonts w:cs="Tahoma"/>
          <w:sz w:val="20"/>
        </w:rPr>
        <w:t>20</w:t>
      </w:r>
      <w:r w:rsidR="004B6CF1" w:rsidRPr="00615DB7">
        <w:rPr>
          <w:rFonts w:cs="Tahoma"/>
          <w:sz w:val="20"/>
        </w:rPr>
        <w:t>10</w:t>
      </w:r>
    </w:p>
    <w:p w:rsidR="00E40B69" w:rsidRPr="00615DB7" w:rsidRDefault="00E40B69"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00731638" w:rsidRPr="00977851">
        <w:rPr>
          <w:rFonts w:cs="Tahoma"/>
          <w:sz w:val="20"/>
        </w:rPr>
        <w:fldChar w:fldCharType="begin"/>
      </w:r>
      <w:r w:rsidR="007D71B8" w:rsidRPr="00977851">
        <w:rPr>
          <w:rFonts w:cs="Tahoma"/>
          <w:sz w:val="20"/>
        </w:rPr>
        <w:instrText xml:space="preserve"> SAVEDATE  \@ "M/d/yyyy h:mm am/pm"  \* MERGEFORMAT </w:instrText>
      </w:r>
      <w:r w:rsidR="00731638" w:rsidRPr="00977851">
        <w:rPr>
          <w:rFonts w:cs="Tahoma"/>
          <w:sz w:val="20"/>
        </w:rPr>
        <w:fldChar w:fldCharType="separate"/>
      </w:r>
      <w:r w:rsidR="00292260">
        <w:rPr>
          <w:rFonts w:cs="Tahoma"/>
          <w:noProof/>
          <w:sz w:val="20"/>
        </w:rPr>
        <w:t>7/29/2010 8:59 AM</w:t>
      </w:r>
      <w:r w:rsidR="00731638" w:rsidRPr="00977851">
        <w:rPr>
          <w:rFonts w:cs="Tahoma"/>
          <w:sz w:val="20"/>
        </w:rPr>
        <w:fldChar w:fldCharType="end"/>
      </w:r>
      <w:r w:rsidR="007D71B8">
        <w:rPr>
          <w:rFonts w:cs="Tahoma"/>
          <w:color w:val="000000"/>
          <w:sz w:val="16"/>
          <w:szCs w:val="16"/>
        </w:rPr>
        <w:tab/>
      </w:r>
    </w:p>
    <w:p w:rsidR="00FC6527" w:rsidRPr="00615DB7" w:rsidRDefault="00E40B69" w:rsidP="00E40B69">
      <w:pPr>
        <w:rPr>
          <w:rFonts w:cs="Tahoma"/>
          <w:sz w:val="20"/>
        </w:rPr>
      </w:pPr>
      <w:r w:rsidRPr="00615DB7">
        <w:rPr>
          <w:b/>
          <w:bCs/>
          <w:smallCaps/>
          <w:sz w:val="20"/>
        </w:rPr>
        <w:t xml:space="preserve">File Name: </w:t>
      </w:r>
      <w:r w:rsidRPr="00615DB7">
        <w:rPr>
          <w:b/>
          <w:bCs/>
          <w:smallCaps/>
          <w:sz w:val="20"/>
        </w:rPr>
        <w:tab/>
      </w:r>
      <w:r w:rsidR="00731638" w:rsidRPr="00615DB7">
        <w:rPr>
          <w:sz w:val="20"/>
        </w:rPr>
        <w:fldChar w:fldCharType="begin"/>
      </w:r>
      <w:fldSimple w:instr=" FILENAME  \* MERGEFORMAT ">
        <w:r w:rsidR="00684BE0" w:rsidRPr="00684BE0">
          <w:rPr>
            <w:noProof/>
            <w:sz w:val="20"/>
          </w:rPr>
          <w:instrText>xpedx Catalog Detail Design Doc</w:instrText>
        </w:r>
        <w:r w:rsidR="00437D32">
          <w:rPr>
            <w:noProof/>
          </w:rPr>
          <w:instrText xml:space="preserve"> V1.1.docx</w:instrText>
        </w:r>
      </w:fldSimple>
      <w:r w:rsidR="00731638" w:rsidRPr="00615DB7">
        <w:rPr>
          <w:sz w:val="20"/>
        </w:rPr>
        <w:fldChar w:fldCharType="separate"/>
      </w:r>
      <w:r w:rsidRPr="00615DB7">
        <w:rPr>
          <w:sz w:val="20"/>
        </w:rPr>
        <w:t>C:\Documents and Settings\bfurman\My Documents\Temp\Methodology v1.1\Project Management\TEMPLATE - DOCUMENT - Use Case Definition.doc</w:t>
      </w:r>
      <w:r w:rsidR="00731638" w:rsidRPr="00615DB7">
        <w:rPr>
          <w:sz w:val="20"/>
        </w:rPr>
        <w:fldChar w:fldCharType="end"/>
      </w:r>
      <w:bookmarkStart w:id="0" w:name="OLE_LINK3"/>
      <w:r w:rsidR="00731638">
        <w:fldChar w:fldCharType="begin"/>
      </w:r>
      <w:r w:rsidR="002E7526">
        <w:instrText xml:space="preserve"> FILENAME  \* MERGEFORMAT </w:instrText>
      </w:r>
      <w:r w:rsidR="00731638">
        <w:fldChar w:fldCharType="separate"/>
      </w:r>
      <w:r w:rsidR="00684BE0" w:rsidRPr="00684BE0">
        <w:rPr>
          <w:noProof/>
          <w:sz w:val="20"/>
        </w:rPr>
        <w:t>xped</w:t>
      </w:r>
      <w:r w:rsidR="00EF1D26">
        <w:rPr>
          <w:noProof/>
          <w:sz w:val="20"/>
        </w:rPr>
        <w:t>x Catalog Detail Design Doc V1.5</w:t>
      </w:r>
      <w:r w:rsidR="00684BE0" w:rsidRPr="00684BE0">
        <w:rPr>
          <w:noProof/>
          <w:sz w:val="20"/>
        </w:rPr>
        <w:t>.docx</w:t>
      </w:r>
      <w:r w:rsidR="00731638">
        <w:fldChar w:fldCharType="end"/>
      </w:r>
      <w:bookmarkEnd w:id="0"/>
    </w:p>
    <w:p w:rsidR="00FC6527" w:rsidRPr="006D6E99" w:rsidRDefault="00FC6527">
      <w:pPr>
        <w:jc w:val="center"/>
        <w:rPr>
          <w:rFonts w:cs="Tahoma"/>
          <w:b/>
        </w:rPr>
      </w:pPr>
    </w:p>
    <w:p w:rsidR="00FC6527" w:rsidRPr="006D6E99" w:rsidRDefault="00FC6527">
      <w:pPr>
        <w:jc w:val="center"/>
        <w:rPr>
          <w:rFonts w:cs="Tahoma"/>
          <w:b/>
        </w:rPr>
      </w:pPr>
    </w:p>
    <w:p w:rsidR="00FC6527" w:rsidRPr="006D6E99" w:rsidRDefault="00FC6527">
      <w:pPr>
        <w:jc w:val="center"/>
        <w:rPr>
          <w:rFonts w:cs="Tahoma"/>
          <w:b/>
        </w:rPr>
      </w:pPr>
    </w:p>
    <w:p w:rsidR="00313CCE" w:rsidRDefault="00313CCE">
      <w:pPr>
        <w:rPr>
          <w:rFonts w:cs="Tahoma"/>
          <w:bCs/>
        </w:rPr>
        <w:sectPr w:rsidR="00313CCE" w:rsidSect="00641FBE">
          <w:headerReference w:type="first" r:id="rId8"/>
          <w:footerReference w:type="first" r:id="rId9"/>
          <w:pgSz w:w="12240" w:h="15840" w:code="1"/>
          <w:pgMar w:top="1440" w:right="1800" w:bottom="1440" w:left="1800" w:header="720" w:footer="720" w:gutter="0"/>
          <w:cols w:space="720"/>
          <w:titlePg/>
          <w:docGrid w:linePitch="245"/>
        </w:sectPr>
      </w:pPr>
    </w:p>
    <w:p w:rsidR="00313CCE" w:rsidRDefault="00313CCE" w:rsidP="00313CCE">
      <w:pPr>
        <w:pStyle w:val="Title"/>
        <w:jc w:val="left"/>
        <w:rPr>
          <w:sz w:val="24"/>
          <w:szCs w:val="24"/>
        </w:rPr>
      </w:pPr>
    </w:p>
    <w:p w:rsidR="00313CCE" w:rsidRDefault="00313CCE" w:rsidP="00313CCE">
      <w:pPr>
        <w:pStyle w:val="Title"/>
        <w:jc w:val="left"/>
        <w:rPr>
          <w:sz w:val="24"/>
          <w:szCs w:val="24"/>
        </w:rPr>
      </w:pPr>
    </w:p>
    <w:p w:rsidR="00313CCE" w:rsidRPr="006D6E99" w:rsidRDefault="00313CCE" w:rsidP="00313CCE">
      <w:pPr>
        <w:pStyle w:val="Title"/>
        <w:jc w:val="left"/>
        <w:rPr>
          <w:sz w:val="24"/>
          <w:szCs w:val="24"/>
        </w:rPr>
      </w:pPr>
      <w:r w:rsidRPr="006D6E99">
        <w:rPr>
          <w:sz w:val="24"/>
          <w:szCs w:val="24"/>
        </w:rPr>
        <w:t>Approval Signatures (Mandatory)</w:t>
      </w:r>
    </w:p>
    <w:p w:rsidR="00313CCE" w:rsidRPr="006D6E99" w:rsidRDefault="00313CCE"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313CCE" w:rsidRPr="006D6E99" w:rsidTr="00BF436F">
        <w:tc>
          <w:tcPr>
            <w:tcW w:w="1710" w:type="dxa"/>
            <w:shd w:val="pct15" w:color="auto" w:fill="FFFFFF"/>
            <w:vAlign w:val="center"/>
          </w:tcPr>
          <w:p w:rsidR="00313CCE" w:rsidRPr="006D6E99" w:rsidRDefault="00313CCE" w:rsidP="00BF436F">
            <w:pPr>
              <w:jc w:val="center"/>
              <w:rPr>
                <w:rFonts w:cs="Tahoma"/>
                <w:b/>
              </w:rPr>
            </w:pPr>
            <w:bookmarkStart w:id="1" w:name="_Toc466339161"/>
            <w:r w:rsidRPr="006D6E99">
              <w:rPr>
                <w:rFonts w:cs="Tahoma"/>
                <w:b/>
              </w:rPr>
              <w:t>Title</w:t>
            </w:r>
            <w:bookmarkEnd w:id="1"/>
          </w:p>
        </w:tc>
        <w:tc>
          <w:tcPr>
            <w:tcW w:w="2250" w:type="dxa"/>
            <w:shd w:val="pct15" w:color="auto" w:fill="FFFFFF"/>
            <w:vAlign w:val="center"/>
          </w:tcPr>
          <w:p w:rsidR="00313CCE" w:rsidRPr="006D6E99" w:rsidRDefault="00313CCE" w:rsidP="00BF436F">
            <w:pPr>
              <w:jc w:val="center"/>
              <w:rPr>
                <w:rFonts w:cs="Tahoma"/>
                <w:b/>
              </w:rPr>
            </w:pPr>
            <w:bookmarkStart w:id="2" w:name="_Toc466339162"/>
            <w:r w:rsidRPr="006D6E99">
              <w:rPr>
                <w:rFonts w:cs="Tahoma"/>
                <w:b/>
              </w:rPr>
              <w:t>Name</w:t>
            </w:r>
            <w:bookmarkEnd w:id="2"/>
          </w:p>
        </w:tc>
        <w:tc>
          <w:tcPr>
            <w:tcW w:w="2160" w:type="dxa"/>
            <w:shd w:val="pct15" w:color="auto" w:fill="FFFFFF"/>
            <w:vAlign w:val="center"/>
          </w:tcPr>
          <w:p w:rsidR="00313CCE" w:rsidRPr="006D6E99" w:rsidRDefault="00313CCE" w:rsidP="00BF436F">
            <w:pPr>
              <w:jc w:val="center"/>
              <w:rPr>
                <w:rFonts w:cs="Tahoma"/>
                <w:b/>
              </w:rPr>
            </w:pPr>
            <w:bookmarkStart w:id="3" w:name="_Toc466339163"/>
            <w:r w:rsidRPr="006D6E99">
              <w:rPr>
                <w:rFonts w:cs="Tahoma"/>
                <w:b/>
              </w:rPr>
              <w:t>Signature</w:t>
            </w:r>
            <w:bookmarkEnd w:id="3"/>
          </w:p>
        </w:tc>
        <w:tc>
          <w:tcPr>
            <w:tcW w:w="1260" w:type="dxa"/>
            <w:shd w:val="pct15" w:color="auto" w:fill="FFFFFF"/>
            <w:vAlign w:val="center"/>
          </w:tcPr>
          <w:p w:rsidR="00313CCE" w:rsidRPr="006D6E99" w:rsidRDefault="00313CCE" w:rsidP="00BF436F">
            <w:pPr>
              <w:jc w:val="center"/>
              <w:rPr>
                <w:rFonts w:cs="Tahoma"/>
                <w:b/>
              </w:rPr>
            </w:pPr>
            <w:bookmarkStart w:id="4" w:name="_Toc466339164"/>
            <w:r w:rsidRPr="006D6E99">
              <w:rPr>
                <w:rFonts w:cs="Tahoma"/>
                <w:b/>
              </w:rPr>
              <w:t>Date</w:t>
            </w:r>
            <w:bookmarkEnd w:id="4"/>
          </w:p>
        </w:tc>
        <w:tc>
          <w:tcPr>
            <w:tcW w:w="2160" w:type="dxa"/>
            <w:shd w:val="pct15" w:color="auto" w:fill="FFFFFF"/>
            <w:vAlign w:val="center"/>
          </w:tcPr>
          <w:p w:rsidR="00313CCE" w:rsidRPr="006D6E99" w:rsidRDefault="00313CCE" w:rsidP="00BF436F">
            <w:pPr>
              <w:jc w:val="center"/>
              <w:rPr>
                <w:rFonts w:cs="Tahoma"/>
                <w:b/>
              </w:rPr>
            </w:pPr>
            <w:r w:rsidRPr="006D6E99">
              <w:rPr>
                <w:rFonts w:cs="Tahoma"/>
                <w:b/>
              </w:rPr>
              <w:t>Comments / Issues / Concerns</w:t>
            </w: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p>
          <w:p w:rsidR="00313CCE" w:rsidRPr="006D6E99" w:rsidRDefault="00120CA3" w:rsidP="00BF436F">
            <w:pPr>
              <w:rPr>
                <w:rFonts w:cs="Tahoma"/>
                <w:b/>
              </w:rPr>
            </w:pPr>
            <w:r>
              <w:rPr>
                <w:rFonts w:cs="Tahoma"/>
                <w:b/>
              </w:rPr>
              <w:t>xpedx</w:t>
            </w:r>
            <w:r w:rsidR="00313CCE" w:rsidRPr="006D6E99">
              <w:rPr>
                <w:rFonts w:cs="Tahoma"/>
                <w:b/>
              </w:rPr>
              <w:t xml:space="preserve"> Owner(s)</w:t>
            </w:r>
          </w:p>
        </w:tc>
        <w:tc>
          <w:tcPr>
            <w:tcW w:w="2250" w:type="dxa"/>
            <w:vAlign w:val="center"/>
          </w:tcPr>
          <w:p w:rsidR="00313CCE" w:rsidRPr="006D6E99" w:rsidRDefault="0095681B" w:rsidP="00BF436F">
            <w:pPr>
              <w:rPr>
                <w:rFonts w:cs="Tahoma"/>
              </w:rPr>
            </w:pPr>
            <w:r>
              <w:rPr>
                <w:rFonts w:cs="Tahoma"/>
              </w:rPr>
              <w:t>Steve Bugher</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95681B" w:rsidP="00BF436F">
            <w:pPr>
              <w:rPr>
                <w:rFonts w:cs="Tahoma"/>
              </w:rPr>
            </w:pPr>
            <w:r>
              <w:rPr>
                <w:rFonts w:cs="Tahoma"/>
              </w:rPr>
              <w:t>Cheryl Tullis</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r w:rsidRPr="006D6E99">
              <w:rPr>
                <w:rFonts w:cs="Tahoma"/>
                <w:b/>
              </w:rPr>
              <w:t>Sterling Commerce Owner(s)</w:t>
            </w:r>
          </w:p>
        </w:tc>
        <w:tc>
          <w:tcPr>
            <w:tcW w:w="2250" w:type="dxa"/>
            <w:vAlign w:val="center"/>
          </w:tcPr>
          <w:p w:rsidR="00313CCE" w:rsidRPr="006D6E99" w:rsidRDefault="00503A8E" w:rsidP="00BF436F">
            <w:pPr>
              <w:rPr>
                <w:rFonts w:cs="Tahoma"/>
              </w:rPr>
            </w:pPr>
            <w:r>
              <w:rPr>
                <w:rFonts w:cs="Tahoma"/>
              </w:rPr>
              <w:t>Guy Read</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313CCE" w:rsidP="00BF436F">
            <w:pPr>
              <w:rPr>
                <w:rFonts w:cs="Tahoma"/>
              </w:rPr>
            </w:pP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bl>
    <w:p w:rsidR="00313CCE" w:rsidRPr="006D6E99" w:rsidRDefault="00313CCE" w:rsidP="00313CCE">
      <w:pPr>
        <w:rPr>
          <w:rFonts w:cs="Tahoma"/>
        </w:rPr>
      </w:pPr>
    </w:p>
    <w:p w:rsidR="00313CCE" w:rsidRPr="006D6E99" w:rsidRDefault="00313CCE" w:rsidP="00313CCE">
      <w:pPr>
        <w:rPr>
          <w:rFonts w:cs="Tahoma"/>
        </w:rPr>
      </w:pPr>
      <w:r w:rsidRPr="006D6E99">
        <w:rPr>
          <w:rFonts w:cs="Tahoma"/>
          <w:b/>
        </w:rPr>
        <w:t>Note</w:t>
      </w:r>
      <w:r w:rsidRPr="006D6E99">
        <w:rPr>
          <w:rFonts w:cs="Tahoma"/>
        </w:rPr>
        <w:t>: The sign off indicates approval of all sections of the document.</w:t>
      </w:r>
    </w:p>
    <w:p w:rsidR="00313CCE" w:rsidRPr="006D6E99" w:rsidRDefault="00313CCE" w:rsidP="00313CCE">
      <w:pPr>
        <w:rPr>
          <w:rFonts w:cs="Tahoma"/>
        </w:rPr>
      </w:pPr>
    </w:p>
    <w:p w:rsidR="00313CCE" w:rsidRPr="006D6E99" w:rsidRDefault="00313CCE" w:rsidP="00313CCE">
      <w:pPr>
        <w:pStyle w:val="TOAHeading"/>
        <w:rPr>
          <w:rFonts w:cs="Tahoma"/>
        </w:rPr>
      </w:pPr>
      <w:r w:rsidRPr="006D6E99">
        <w:rPr>
          <w:rFonts w:cs="Tahoma"/>
        </w:rPr>
        <w:t>Document Revision History</w:t>
      </w:r>
    </w:p>
    <w:p w:rsidR="00313CCE" w:rsidRPr="006D6E99" w:rsidRDefault="00313CCE" w:rsidP="00313CCE">
      <w:pPr>
        <w:rPr>
          <w:rFonts w:cs="Tahoma"/>
        </w:rPr>
      </w:pPr>
    </w:p>
    <w:p w:rsidR="00313CCE" w:rsidRPr="006D6E99" w:rsidRDefault="00313CCE"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313CCE" w:rsidRPr="006D6E99" w:rsidTr="00BF436F">
        <w:trPr>
          <w:tblHeader/>
        </w:trPr>
        <w:tc>
          <w:tcPr>
            <w:tcW w:w="1098"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Version</w:t>
            </w:r>
          </w:p>
        </w:tc>
        <w:tc>
          <w:tcPr>
            <w:tcW w:w="1692"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 xml:space="preserve">Date </w:t>
            </w:r>
          </w:p>
        </w:tc>
        <w:tc>
          <w:tcPr>
            <w:tcW w:w="414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Description (Changes Made)</w:t>
            </w:r>
          </w:p>
        </w:tc>
        <w:tc>
          <w:tcPr>
            <w:tcW w:w="252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Author(s)</w:t>
            </w:r>
          </w:p>
        </w:tc>
      </w:tr>
      <w:tr w:rsidR="00313CCE" w:rsidRPr="006D6E99" w:rsidTr="00BF436F">
        <w:tc>
          <w:tcPr>
            <w:tcW w:w="1098" w:type="dxa"/>
          </w:tcPr>
          <w:p w:rsidR="00313CCE" w:rsidRPr="006D6E99" w:rsidRDefault="00977851" w:rsidP="00BF436F">
            <w:pPr>
              <w:keepNext/>
              <w:keepLines/>
              <w:rPr>
                <w:rFonts w:cs="Tahoma"/>
              </w:rPr>
            </w:pPr>
            <w:r>
              <w:rPr>
                <w:rFonts w:cs="Tahoma"/>
              </w:rPr>
              <w:t>0</w:t>
            </w:r>
            <w:r w:rsidR="00313CCE">
              <w:rPr>
                <w:rFonts w:cs="Tahoma"/>
              </w:rPr>
              <w:t>.</w:t>
            </w:r>
            <w:r>
              <w:rPr>
                <w:rFonts w:cs="Tahoma"/>
              </w:rPr>
              <w:t>1</w:t>
            </w:r>
          </w:p>
        </w:tc>
        <w:tc>
          <w:tcPr>
            <w:tcW w:w="1692" w:type="dxa"/>
          </w:tcPr>
          <w:p w:rsidR="00313CCE" w:rsidRPr="006D6E99" w:rsidRDefault="00493134" w:rsidP="00493134">
            <w:pPr>
              <w:keepNext/>
              <w:keepLines/>
              <w:rPr>
                <w:rFonts w:cs="Tahoma"/>
              </w:rPr>
            </w:pPr>
            <w:r>
              <w:rPr>
                <w:rFonts w:cs="Tahoma"/>
              </w:rPr>
              <w:t>04</w:t>
            </w:r>
            <w:r w:rsidR="005942DA">
              <w:rPr>
                <w:rFonts w:cs="Tahoma"/>
              </w:rPr>
              <w:t>/</w:t>
            </w:r>
            <w:r w:rsidR="00977851">
              <w:rPr>
                <w:rFonts w:cs="Tahoma"/>
              </w:rPr>
              <w:t>26</w:t>
            </w:r>
            <w:r w:rsidR="00313CCE">
              <w:rPr>
                <w:rFonts w:cs="Tahoma"/>
              </w:rPr>
              <w:t>/2010</w:t>
            </w:r>
          </w:p>
        </w:tc>
        <w:tc>
          <w:tcPr>
            <w:tcW w:w="4140" w:type="dxa"/>
          </w:tcPr>
          <w:p w:rsidR="00313CCE" w:rsidRPr="006D6E99" w:rsidRDefault="00313CCE" w:rsidP="00BF436F">
            <w:pPr>
              <w:keepNext/>
              <w:keepLines/>
              <w:rPr>
                <w:rFonts w:cs="Tahoma"/>
              </w:rPr>
            </w:pPr>
            <w:r>
              <w:rPr>
                <w:rFonts w:cs="Tahoma"/>
              </w:rPr>
              <w:t>Initial Draft</w:t>
            </w:r>
          </w:p>
        </w:tc>
        <w:tc>
          <w:tcPr>
            <w:tcW w:w="2520" w:type="dxa"/>
          </w:tcPr>
          <w:p w:rsidR="00313CCE" w:rsidRPr="006D6E99" w:rsidRDefault="00742E92"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AE7A55">
        <w:trPr>
          <w:trHeight w:val="530"/>
        </w:trPr>
        <w:tc>
          <w:tcPr>
            <w:tcW w:w="1098" w:type="dxa"/>
          </w:tcPr>
          <w:p w:rsidR="00AE7A55" w:rsidRPr="006D6E99" w:rsidRDefault="00977851" w:rsidP="00BF436F">
            <w:pPr>
              <w:keepNext/>
              <w:keepLines/>
              <w:rPr>
                <w:rFonts w:cs="Tahoma"/>
              </w:rPr>
            </w:pPr>
            <w:r>
              <w:rPr>
                <w:rFonts w:cs="Tahoma"/>
              </w:rPr>
              <w:t>1</w:t>
            </w:r>
            <w:r w:rsidR="00AE7A55">
              <w:rPr>
                <w:rFonts w:cs="Tahoma"/>
              </w:rPr>
              <w:t>.0</w:t>
            </w:r>
          </w:p>
        </w:tc>
        <w:tc>
          <w:tcPr>
            <w:tcW w:w="1692" w:type="dxa"/>
          </w:tcPr>
          <w:p w:rsidR="00AE7A55" w:rsidRPr="006D6E99" w:rsidRDefault="00977851" w:rsidP="00493134">
            <w:pPr>
              <w:keepNext/>
              <w:keepLines/>
              <w:rPr>
                <w:rFonts w:cs="Tahoma"/>
              </w:rPr>
            </w:pPr>
            <w:r>
              <w:rPr>
                <w:rFonts w:cs="Tahoma"/>
              </w:rPr>
              <w:t>05</w:t>
            </w:r>
            <w:r w:rsidR="005942DA">
              <w:rPr>
                <w:rFonts w:cs="Tahoma"/>
              </w:rPr>
              <w:t>/</w:t>
            </w:r>
            <w:r w:rsidR="00682E8A">
              <w:rPr>
                <w:rFonts w:cs="Tahoma"/>
              </w:rPr>
              <w:t>04</w:t>
            </w:r>
            <w:r w:rsidR="00AE7A55">
              <w:rPr>
                <w:rFonts w:cs="Tahoma"/>
              </w:rPr>
              <w:t>/2010</w:t>
            </w:r>
          </w:p>
        </w:tc>
        <w:tc>
          <w:tcPr>
            <w:tcW w:w="4140" w:type="dxa"/>
          </w:tcPr>
          <w:p w:rsidR="00AE7A55" w:rsidRPr="006D6E99" w:rsidRDefault="00AE7A55"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Ready to deliver</w:t>
            </w:r>
          </w:p>
        </w:tc>
        <w:tc>
          <w:tcPr>
            <w:tcW w:w="2520" w:type="dxa"/>
          </w:tcPr>
          <w:p w:rsidR="00AE7A55" w:rsidRPr="006D6E99" w:rsidRDefault="00742E92" w:rsidP="00AE7A55">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BF436F">
        <w:tc>
          <w:tcPr>
            <w:tcW w:w="1098" w:type="dxa"/>
          </w:tcPr>
          <w:p w:rsidR="00AE7A55" w:rsidRPr="006D6E99" w:rsidRDefault="00287F52" w:rsidP="00BF436F">
            <w:pPr>
              <w:keepNext/>
              <w:keepLines/>
              <w:rPr>
                <w:rFonts w:cs="Tahoma"/>
              </w:rPr>
            </w:pPr>
            <w:r>
              <w:rPr>
                <w:rFonts w:cs="Tahoma"/>
              </w:rPr>
              <w:t>1.1</w:t>
            </w:r>
          </w:p>
        </w:tc>
        <w:tc>
          <w:tcPr>
            <w:tcW w:w="1692" w:type="dxa"/>
          </w:tcPr>
          <w:p w:rsidR="00AE7A55" w:rsidRPr="006D6E99" w:rsidRDefault="00287F52" w:rsidP="00BF436F">
            <w:pPr>
              <w:keepNext/>
              <w:keepLines/>
              <w:rPr>
                <w:rFonts w:cs="Tahoma"/>
              </w:rPr>
            </w:pPr>
            <w:r>
              <w:rPr>
                <w:rFonts w:cs="Tahoma"/>
              </w:rPr>
              <w:t>07/09/2010</w:t>
            </w:r>
          </w:p>
        </w:tc>
        <w:tc>
          <w:tcPr>
            <w:tcW w:w="4140" w:type="dxa"/>
          </w:tcPr>
          <w:p w:rsidR="00AE7A55" w:rsidRPr="006D6E99" w:rsidRDefault="00287F52"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based on feedback dtd 6/27 and subsequent emails.</w:t>
            </w:r>
          </w:p>
        </w:tc>
        <w:tc>
          <w:tcPr>
            <w:tcW w:w="2520" w:type="dxa"/>
          </w:tcPr>
          <w:p w:rsidR="00AE7A55" w:rsidRPr="006D6E99" w:rsidRDefault="00287F52" w:rsidP="00BF436F">
            <w:pPr>
              <w:keepNext/>
              <w:keepLines/>
              <w:tabs>
                <w:tab w:val="left" w:pos="1170"/>
              </w:tabs>
              <w:rPr>
                <w:rFonts w:cs="Tahoma"/>
              </w:rPr>
            </w:pPr>
            <w:r>
              <w:rPr>
                <w:rFonts w:cs="Tahoma"/>
              </w:rPr>
              <w:t>Sterling</w:t>
            </w:r>
          </w:p>
        </w:tc>
      </w:tr>
      <w:tr w:rsidR="00C829D7" w:rsidRPr="006D6E99" w:rsidTr="00BF436F">
        <w:tc>
          <w:tcPr>
            <w:tcW w:w="1098" w:type="dxa"/>
          </w:tcPr>
          <w:p w:rsidR="00C829D7" w:rsidRDefault="000833F9" w:rsidP="00BF436F">
            <w:pPr>
              <w:keepNext/>
              <w:keepLines/>
              <w:rPr>
                <w:rFonts w:cs="Tahoma"/>
              </w:rPr>
            </w:pPr>
            <w:r>
              <w:rPr>
                <w:rFonts w:cs="Tahoma"/>
              </w:rPr>
              <w:t>1.2</w:t>
            </w:r>
          </w:p>
        </w:tc>
        <w:tc>
          <w:tcPr>
            <w:tcW w:w="1692" w:type="dxa"/>
          </w:tcPr>
          <w:p w:rsidR="00C829D7" w:rsidRDefault="000833F9" w:rsidP="00BF436F">
            <w:pPr>
              <w:keepNext/>
              <w:keepLines/>
              <w:rPr>
                <w:rFonts w:cs="Tahoma"/>
              </w:rPr>
            </w:pPr>
            <w:r>
              <w:rPr>
                <w:rFonts w:cs="Tahoma"/>
              </w:rPr>
              <w:t>07/20/2010</w:t>
            </w:r>
          </w:p>
        </w:tc>
        <w:tc>
          <w:tcPr>
            <w:tcW w:w="4140" w:type="dxa"/>
          </w:tcPr>
          <w:p w:rsidR="00C829D7" w:rsidRDefault="000833F9"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based on feedback dated 7/12/10</w:t>
            </w:r>
          </w:p>
        </w:tc>
        <w:tc>
          <w:tcPr>
            <w:tcW w:w="2520" w:type="dxa"/>
          </w:tcPr>
          <w:p w:rsidR="00C829D7" w:rsidRDefault="000833F9" w:rsidP="00BF436F">
            <w:pPr>
              <w:keepNext/>
              <w:keepLines/>
              <w:tabs>
                <w:tab w:val="left" w:pos="1170"/>
              </w:tabs>
              <w:rPr>
                <w:rFonts w:cs="Tahoma"/>
              </w:rPr>
            </w:pPr>
            <w:r>
              <w:rPr>
                <w:rFonts w:cs="Tahoma"/>
              </w:rPr>
              <w:t>Sterling</w:t>
            </w:r>
          </w:p>
        </w:tc>
      </w:tr>
      <w:tr w:rsidR="00AA677C" w:rsidRPr="006D6E99" w:rsidTr="00BF436F">
        <w:tc>
          <w:tcPr>
            <w:tcW w:w="1098" w:type="dxa"/>
          </w:tcPr>
          <w:p w:rsidR="00AA677C" w:rsidRDefault="00AA677C" w:rsidP="00BF436F">
            <w:pPr>
              <w:keepNext/>
              <w:keepLines/>
              <w:rPr>
                <w:rFonts w:cs="Tahoma"/>
              </w:rPr>
            </w:pPr>
            <w:r>
              <w:rPr>
                <w:rFonts w:cs="Tahoma"/>
              </w:rPr>
              <w:t>1.3</w:t>
            </w:r>
          </w:p>
        </w:tc>
        <w:tc>
          <w:tcPr>
            <w:tcW w:w="1692" w:type="dxa"/>
          </w:tcPr>
          <w:p w:rsidR="00AA677C" w:rsidRDefault="00AA677C" w:rsidP="00BF436F">
            <w:pPr>
              <w:keepNext/>
              <w:keepLines/>
              <w:rPr>
                <w:rFonts w:cs="Tahoma"/>
              </w:rPr>
            </w:pPr>
            <w:r>
              <w:rPr>
                <w:rFonts w:cs="Tahoma"/>
              </w:rPr>
              <w:t>07/22/2010</w:t>
            </w:r>
          </w:p>
        </w:tc>
        <w:tc>
          <w:tcPr>
            <w:tcW w:w="4140" w:type="dxa"/>
          </w:tcPr>
          <w:p w:rsidR="00AA677C" w:rsidRDefault="00AA677C"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Open Questions Answered</w:t>
            </w:r>
            <w:r w:rsidR="00A13D8D">
              <w:rPr>
                <w:rFonts w:ascii="Tahoma" w:hAnsi="Tahoma" w:cs="Tahoma"/>
              </w:rPr>
              <w:t xml:space="preserve"> - Connectivity</w:t>
            </w:r>
          </w:p>
        </w:tc>
        <w:tc>
          <w:tcPr>
            <w:tcW w:w="2520" w:type="dxa"/>
          </w:tcPr>
          <w:p w:rsidR="00AA677C" w:rsidRDefault="00AA677C" w:rsidP="00BF436F">
            <w:pPr>
              <w:keepNext/>
              <w:keepLines/>
              <w:tabs>
                <w:tab w:val="left" w:pos="1170"/>
              </w:tabs>
              <w:rPr>
                <w:rFonts w:cs="Tahoma"/>
              </w:rPr>
            </w:pPr>
            <w:r>
              <w:rPr>
                <w:rFonts w:cs="Tahoma"/>
              </w:rPr>
              <w:t>Sterling</w:t>
            </w:r>
          </w:p>
        </w:tc>
      </w:tr>
      <w:tr w:rsidR="008F1659" w:rsidRPr="006D6E99" w:rsidTr="00BF436F">
        <w:tc>
          <w:tcPr>
            <w:tcW w:w="1098" w:type="dxa"/>
          </w:tcPr>
          <w:p w:rsidR="008F1659" w:rsidRDefault="008F1659" w:rsidP="00BF436F">
            <w:pPr>
              <w:keepNext/>
              <w:keepLines/>
              <w:rPr>
                <w:rFonts w:cs="Tahoma"/>
              </w:rPr>
            </w:pPr>
            <w:r>
              <w:rPr>
                <w:rFonts w:cs="Tahoma"/>
              </w:rPr>
              <w:t>1.4</w:t>
            </w:r>
          </w:p>
        </w:tc>
        <w:tc>
          <w:tcPr>
            <w:tcW w:w="1692" w:type="dxa"/>
          </w:tcPr>
          <w:p w:rsidR="008F1659" w:rsidRDefault="008F1659" w:rsidP="00BF436F">
            <w:pPr>
              <w:keepNext/>
              <w:keepLines/>
              <w:rPr>
                <w:rFonts w:cs="Tahoma"/>
              </w:rPr>
            </w:pPr>
            <w:r>
              <w:rPr>
                <w:rFonts w:cs="Tahoma"/>
              </w:rPr>
              <w:t>07/27/2010</w:t>
            </w:r>
          </w:p>
        </w:tc>
        <w:tc>
          <w:tcPr>
            <w:tcW w:w="4140" w:type="dxa"/>
          </w:tcPr>
          <w:p w:rsidR="008F1659" w:rsidRDefault="008F1659" w:rsidP="008F1659">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Templates for B2B view added</w:t>
            </w:r>
          </w:p>
        </w:tc>
        <w:tc>
          <w:tcPr>
            <w:tcW w:w="2520" w:type="dxa"/>
          </w:tcPr>
          <w:p w:rsidR="008F1659" w:rsidRDefault="008F1659" w:rsidP="00BF436F">
            <w:pPr>
              <w:keepNext/>
              <w:keepLines/>
              <w:tabs>
                <w:tab w:val="left" w:pos="1170"/>
              </w:tabs>
              <w:rPr>
                <w:rFonts w:cs="Tahoma"/>
              </w:rPr>
            </w:pPr>
            <w:r>
              <w:rPr>
                <w:rFonts w:cs="Tahoma"/>
              </w:rPr>
              <w:t>Sterling</w:t>
            </w:r>
          </w:p>
        </w:tc>
      </w:tr>
      <w:tr w:rsidR="00D66D97" w:rsidRPr="006D6E99" w:rsidTr="00BF436F">
        <w:tc>
          <w:tcPr>
            <w:tcW w:w="1098" w:type="dxa"/>
          </w:tcPr>
          <w:p w:rsidR="00D66D97" w:rsidRDefault="00D66D97" w:rsidP="00BF436F">
            <w:pPr>
              <w:keepNext/>
              <w:keepLines/>
              <w:rPr>
                <w:rFonts w:cs="Tahoma"/>
              </w:rPr>
            </w:pPr>
            <w:r>
              <w:rPr>
                <w:rFonts w:cs="Tahoma"/>
              </w:rPr>
              <w:t>1.5</w:t>
            </w:r>
          </w:p>
        </w:tc>
        <w:tc>
          <w:tcPr>
            <w:tcW w:w="1692" w:type="dxa"/>
          </w:tcPr>
          <w:p w:rsidR="00D66D97" w:rsidRDefault="00D66D97" w:rsidP="00BF436F">
            <w:pPr>
              <w:keepNext/>
              <w:keepLines/>
              <w:rPr>
                <w:rFonts w:cs="Tahoma"/>
              </w:rPr>
            </w:pPr>
            <w:r>
              <w:rPr>
                <w:rFonts w:cs="Tahoma"/>
              </w:rPr>
              <w:t>07/29/2010</w:t>
            </w:r>
          </w:p>
        </w:tc>
        <w:tc>
          <w:tcPr>
            <w:tcW w:w="4140" w:type="dxa"/>
          </w:tcPr>
          <w:p w:rsidR="00D66D97" w:rsidRDefault="00D66D97" w:rsidP="008F1659">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Questions for UOM conflict and zero price Answered</w:t>
            </w:r>
          </w:p>
        </w:tc>
        <w:tc>
          <w:tcPr>
            <w:tcW w:w="2520" w:type="dxa"/>
          </w:tcPr>
          <w:p w:rsidR="00D66D97" w:rsidRDefault="00D66D97" w:rsidP="00BF436F">
            <w:pPr>
              <w:keepNext/>
              <w:keepLines/>
              <w:tabs>
                <w:tab w:val="left" w:pos="1170"/>
              </w:tabs>
              <w:rPr>
                <w:rFonts w:cs="Tahoma"/>
              </w:rPr>
            </w:pPr>
            <w:r>
              <w:rPr>
                <w:rFonts w:cs="Tahoma"/>
              </w:rPr>
              <w:t>Sterling</w:t>
            </w:r>
          </w:p>
        </w:tc>
      </w:tr>
    </w:tbl>
    <w:p w:rsidR="00313CCE" w:rsidRPr="006D6E99" w:rsidRDefault="00313CCE" w:rsidP="00313CCE">
      <w:pPr>
        <w:pStyle w:val="Title"/>
        <w:jc w:val="left"/>
      </w:pPr>
    </w:p>
    <w:p w:rsidR="00313CCE" w:rsidRPr="006D6E99" w:rsidRDefault="00313CCE" w:rsidP="00313CCE">
      <w:pPr>
        <w:pStyle w:val="TOAHeading"/>
        <w:rPr>
          <w:rFonts w:cs="Tahoma"/>
        </w:rPr>
      </w:pPr>
      <w:r w:rsidRPr="006D6E99">
        <w:rPr>
          <w:rFonts w:cs="Tahoma"/>
        </w:rPr>
        <w:t>Related or Reference Documents</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313CCE" w:rsidRPr="006D6E99" w:rsidTr="00BF436F">
        <w:trPr>
          <w:tblHeader/>
        </w:trPr>
        <w:tc>
          <w:tcPr>
            <w:tcW w:w="279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 xml:space="preserve">Document Name </w:t>
            </w:r>
          </w:p>
        </w:tc>
        <w:tc>
          <w:tcPr>
            <w:tcW w:w="288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Description</w:t>
            </w:r>
          </w:p>
        </w:tc>
        <w:tc>
          <w:tcPr>
            <w:tcW w:w="126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Owner</w:t>
            </w:r>
          </w:p>
        </w:tc>
        <w:tc>
          <w:tcPr>
            <w:tcW w:w="252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Location</w:t>
            </w:r>
          </w:p>
        </w:tc>
      </w:tr>
      <w:tr w:rsidR="00313CCE" w:rsidRPr="006D6E99" w:rsidTr="00BF436F">
        <w:tc>
          <w:tcPr>
            <w:tcW w:w="2790" w:type="dxa"/>
          </w:tcPr>
          <w:p w:rsidR="00313CCE" w:rsidRPr="00AB2859" w:rsidRDefault="00313CCE" w:rsidP="00BF436F">
            <w:pPr>
              <w:keepNext/>
              <w:keepLines/>
              <w:rPr>
                <w:rFonts w:cs="Tahoma"/>
              </w:rPr>
            </w:pPr>
            <w:r w:rsidRPr="00AB2859">
              <w:rPr>
                <w:rFonts w:cs="Tahoma"/>
              </w:rPr>
              <w:t>SCI_Xpedx Solution Definition Document v1.</w:t>
            </w:r>
            <w:r>
              <w:rPr>
                <w:rFonts w:cs="Tahoma"/>
              </w:rPr>
              <w:t>5</w:t>
            </w:r>
          </w:p>
        </w:tc>
        <w:tc>
          <w:tcPr>
            <w:tcW w:w="2880" w:type="dxa"/>
          </w:tcPr>
          <w:p w:rsidR="00313CCE" w:rsidRPr="006D6E99" w:rsidRDefault="00313CCE" w:rsidP="00BF436F">
            <w:pPr>
              <w:keepNext/>
              <w:keepLines/>
              <w:rPr>
                <w:rFonts w:cs="Tahoma"/>
              </w:rPr>
            </w:pPr>
            <w:r>
              <w:rPr>
                <w:rFonts w:cs="Tahoma"/>
              </w:rPr>
              <w:t>Solution Definition document</w:t>
            </w:r>
          </w:p>
        </w:tc>
        <w:tc>
          <w:tcPr>
            <w:tcW w:w="1260" w:type="dxa"/>
          </w:tcPr>
          <w:p w:rsidR="00313CCE" w:rsidRPr="006D6E99" w:rsidRDefault="00313CCE" w:rsidP="00BF436F">
            <w:pPr>
              <w:keepNext/>
              <w:keepLines/>
              <w:rPr>
                <w:rFonts w:cs="Tahoma"/>
              </w:rPr>
            </w:pPr>
            <w:r>
              <w:rPr>
                <w:rFonts w:cs="Tahoma"/>
              </w:rPr>
              <w:t>Sterling Commerce</w:t>
            </w: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C967CB" w:rsidRDefault="003B6A4E" w:rsidP="00BF436F">
            <w:pPr>
              <w:keepNext/>
              <w:keepLines/>
              <w:rPr>
                <w:rFonts w:cs="Tahoma"/>
              </w:rPr>
            </w:pPr>
            <w:r>
              <w:rPr>
                <w:rFonts w:cs="Tahoma"/>
              </w:rPr>
              <w:t>ItemMa</w:t>
            </w:r>
            <w:r w:rsidR="00BD7210">
              <w:rPr>
                <w:rFonts w:cs="Tahoma"/>
              </w:rPr>
              <w:t>sterMappingv1.0.xlsx</w:t>
            </w:r>
          </w:p>
        </w:tc>
        <w:tc>
          <w:tcPr>
            <w:tcW w:w="2880" w:type="dxa"/>
          </w:tcPr>
          <w:p w:rsidR="00313CCE" w:rsidRPr="006D6E99" w:rsidRDefault="00BD7210" w:rsidP="00BF436F">
            <w:pPr>
              <w:keepNext/>
              <w:keepLines/>
              <w:rPr>
                <w:rFonts w:cs="Tahoma"/>
              </w:rPr>
            </w:pPr>
            <w:r>
              <w:rPr>
                <w:rFonts w:cs="Tahoma"/>
              </w:rPr>
              <w:t>Item Master Field Mapping</w:t>
            </w:r>
          </w:p>
        </w:tc>
        <w:tc>
          <w:tcPr>
            <w:tcW w:w="1260" w:type="dxa"/>
          </w:tcPr>
          <w:p w:rsidR="00313CCE" w:rsidRPr="006D6E99" w:rsidRDefault="00BD7210" w:rsidP="00BF436F">
            <w:pPr>
              <w:keepNext/>
              <w:keepLines/>
              <w:rPr>
                <w:rFonts w:cs="Tahoma"/>
              </w:rPr>
            </w:pPr>
            <w:r>
              <w:rPr>
                <w:rFonts w:cs="Tahoma"/>
              </w:rPr>
              <w:t>Sterling Commerce/xpedx</w:t>
            </w:r>
          </w:p>
        </w:tc>
        <w:tc>
          <w:tcPr>
            <w:tcW w:w="2520" w:type="dxa"/>
          </w:tcPr>
          <w:p w:rsidR="00313CCE" w:rsidRPr="006D6E99" w:rsidRDefault="00313CCE" w:rsidP="00BF436F">
            <w:pPr>
              <w:keepNext/>
              <w:keepLines/>
              <w:rPr>
                <w:rFonts w:cs="Tahoma"/>
              </w:rPr>
            </w:pPr>
          </w:p>
        </w:tc>
      </w:tr>
      <w:tr w:rsidR="001B2C0D" w:rsidRPr="006D6E99" w:rsidTr="00BF436F">
        <w:tc>
          <w:tcPr>
            <w:tcW w:w="2790" w:type="dxa"/>
          </w:tcPr>
          <w:p w:rsidR="001B2C0D" w:rsidRPr="001B2C0D" w:rsidRDefault="00B00AD2" w:rsidP="00BF436F">
            <w:pPr>
              <w:keepNext/>
              <w:keepLines/>
              <w:rPr>
                <w:rFonts w:cs="Tahoma"/>
              </w:rPr>
            </w:pPr>
            <w:r w:rsidRPr="00B00AD2">
              <w:rPr>
                <w:rFonts w:cs="Tahoma"/>
              </w:rPr>
              <w:t>xpedxCatalogMandatoryInputsv1.0</w:t>
            </w:r>
            <w:r>
              <w:rPr>
                <w:rFonts w:cs="Tahoma"/>
              </w:rPr>
              <w:t>.xslx</w:t>
            </w:r>
          </w:p>
        </w:tc>
        <w:tc>
          <w:tcPr>
            <w:tcW w:w="2880" w:type="dxa"/>
          </w:tcPr>
          <w:p w:rsidR="001B2C0D" w:rsidRDefault="009E17C6" w:rsidP="00BF436F">
            <w:pPr>
              <w:keepNext/>
              <w:keepLines/>
              <w:rPr>
                <w:rFonts w:cs="Tahoma"/>
              </w:rPr>
            </w:pPr>
            <w:r>
              <w:rPr>
                <w:rFonts w:cs="Tahoma"/>
              </w:rPr>
              <w:t>Sterling Catalog Load Interface document</w:t>
            </w:r>
          </w:p>
        </w:tc>
        <w:tc>
          <w:tcPr>
            <w:tcW w:w="1260" w:type="dxa"/>
          </w:tcPr>
          <w:p w:rsidR="001B2C0D" w:rsidRDefault="009E17C6" w:rsidP="00BF436F">
            <w:pPr>
              <w:keepNext/>
              <w:keepLines/>
              <w:rPr>
                <w:rFonts w:cs="Tahoma"/>
              </w:rPr>
            </w:pPr>
            <w:r>
              <w:rPr>
                <w:rFonts w:cs="Tahoma"/>
              </w:rPr>
              <w:t>Sterling Commerce/xpedx</w:t>
            </w:r>
          </w:p>
        </w:tc>
        <w:tc>
          <w:tcPr>
            <w:tcW w:w="2520" w:type="dxa"/>
          </w:tcPr>
          <w:p w:rsidR="001B2C0D" w:rsidRPr="006D6E99" w:rsidRDefault="001B2C0D" w:rsidP="00BF436F">
            <w:pPr>
              <w:keepNext/>
              <w:keepLines/>
              <w:rPr>
                <w:rFonts w:cs="Tahoma"/>
              </w:rPr>
            </w:pPr>
          </w:p>
        </w:tc>
      </w:tr>
      <w:tr w:rsidR="001A1399" w:rsidRPr="006D6E99" w:rsidTr="00BF436F">
        <w:tc>
          <w:tcPr>
            <w:tcW w:w="2790" w:type="dxa"/>
          </w:tcPr>
          <w:p w:rsidR="001A1399" w:rsidRPr="00B00AD2" w:rsidRDefault="001A1399" w:rsidP="00BF436F">
            <w:pPr>
              <w:keepNext/>
              <w:keepLines/>
              <w:rPr>
                <w:rFonts w:cs="Tahoma"/>
              </w:rPr>
            </w:pPr>
            <w:r w:rsidRPr="00117341">
              <w:t>xpedx_Catalog_Wireframes_5_14_10_V6_sent_to_xpedx</w:t>
            </w:r>
            <w:r>
              <w:t>.pdf</w:t>
            </w:r>
          </w:p>
        </w:tc>
        <w:tc>
          <w:tcPr>
            <w:tcW w:w="2880" w:type="dxa"/>
          </w:tcPr>
          <w:p w:rsidR="001A1399" w:rsidRDefault="008A314D" w:rsidP="00BF436F">
            <w:pPr>
              <w:keepNext/>
              <w:keepLines/>
              <w:rPr>
                <w:rFonts w:cs="Tahoma"/>
              </w:rPr>
            </w:pPr>
            <w:r>
              <w:rPr>
                <w:rFonts w:cs="Tahoma"/>
              </w:rPr>
              <w:t>Catalog wireframes</w:t>
            </w:r>
          </w:p>
        </w:tc>
        <w:tc>
          <w:tcPr>
            <w:tcW w:w="1260" w:type="dxa"/>
          </w:tcPr>
          <w:p w:rsidR="001A1399" w:rsidRDefault="008A314D" w:rsidP="00BF436F">
            <w:pPr>
              <w:keepNext/>
              <w:keepLines/>
              <w:rPr>
                <w:rFonts w:cs="Tahoma"/>
              </w:rPr>
            </w:pPr>
            <w:r>
              <w:rPr>
                <w:rFonts w:cs="Tahoma"/>
              </w:rPr>
              <w:t>Sterling/xpedx/IW</w:t>
            </w:r>
          </w:p>
        </w:tc>
        <w:tc>
          <w:tcPr>
            <w:tcW w:w="2520" w:type="dxa"/>
          </w:tcPr>
          <w:p w:rsidR="001A1399" w:rsidRPr="006D6E99" w:rsidRDefault="001A1399" w:rsidP="00BF436F">
            <w:pPr>
              <w:keepNext/>
              <w:keepLines/>
              <w:rPr>
                <w:rFonts w:cs="Tahoma"/>
              </w:rPr>
            </w:pPr>
          </w:p>
        </w:tc>
      </w:tr>
      <w:tr w:rsidR="00577C06" w:rsidRPr="006D6E99" w:rsidTr="00BF436F">
        <w:tc>
          <w:tcPr>
            <w:tcW w:w="2790" w:type="dxa"/>
          </w:tcPr>
          <w:p w:rsidR="00577C06" w:rsidRPr="00117341" w:rsidRDefault="00577C06" w:rsidP="00BF436F">
            <w:pPr>
              <w:keepNext/>
              <w:keepLines/>
            </w:pPr>
            <w:r w:rsidRPr="00577C06">
              <w:t>xpedx Replacements Detail Design Doc V1 4</w:t>
            </w:r>
            <w:r>
              <w:t>.doc</w:t>
            </w:r>
          </w:p>
        </w:tc>
        <w:tc>
          <w:tcPr>
            <w:tcW w:w="2880" w:type="dxa"/>
          </w:tcPr>
          <w:p w:rsidR="00577C06" w:rsidRDefault="00577C06" w:rsidP="00BF436F">
            <w:pPr>
              <w:keepNext/>
              <w:keepLines/>
              <w:rPr>
                <w:rFonts w:cs="Tahoma"/>
              </w:rPr>
            </w:pPr>
            <w:r>
              <w:rPr>
                <w:rFonts w:cs="Tahoma"/>
              </w:rPr>
              <w:t>Item Replacement DDD</w:t>
            </w:r>
          </w:p>
        </w:tc>
        <w:tc>
          <w:tcPr>
            <w:tcW w:w="1260" w:type="dxa"/>
          </w:tcPr>
          <w:p w:rsidR="00577C06" w:rsidRDefault="00577C06" w:rsidP="00BF436F">
            <w:pPr>
              <w:keepNext/>
              <w:keepLines/>
              <w:rPr>
                <w:rFonts w:cs="Tahoma"/>
              </w:rPr>
            </w:pPr>
            <w:r>
              <w:rPr>
                <w:rFonts w:cs="Tahoma"/>
              </w:rPr>
              <w:t>Sterling</w:t>
            </w:r>
          </w:p>
        </w:tc>
        <w:tc>
          <w:tcPr>
            <w:tcW w:w="2520" w:type="dxa"/>
          </w:tcPr>
          <w:p w:rsidR="00577C06" w:rsidRPr="006D6E99" w:rsidRDefault="00577C06" w:rsidP="00BF436F">
            <w:pPr>
              <w:keepNext/>
              <w:keepLines/>
              <w:rPr>
                <w:rFonts w:cs="Tahoma"/>
              </w:rPr>
            </w:pPr>
          </w:p>
        </w:tc>
      </w:tr>
      <w:tr w:rsidR="00577C06" w:rsidRPr="006D6E99" w:rsidTr="00BF436F">
        <w:tc>
          <w:tcPr>
            <w:tcW w:w="2790" w:type="dxa"/>
          </w:tcPr>
          <w:p w:rsidR="00577C06" w:rsidRPr="00577C06" w:rsidRDefault="00577C06" w:rsidP="00BF436F">
            <w:pPr>
              <w:keepNext/>
              <w:keepLines/>
            </w:pPr>
            <w:r w:rsidRPr="00577C06">
              <w:t>xcom NG Connectivity Finalized Transactions</w:t>
            </w:r>
            <w:r>
              <w:t>.vsd</w:t>
            </w:r>
          </w:p>
        </w:tc>
        <w:tc>
          <w:tcPr>
            <w:tcW w:w="2880" w:type="dxa"/>
          </w:tcPr>
          <w:p w:rsidR="00577C06" w:rsidRDefault="00577C06" w:rsidP="00BF436F">
            <w:pPr>
              <w:keepNext/>
              <w:keepLines/>
              <w:rPr>
                <w:rFonts w:cs="Tahoma"/>
              </w:rPr>
            </w:pPr>
            <w:r>
              <w:rPr>
                <w:rFonts w:cs="Tahoma"/>
              </w:rPr>
              <w:t>Connectivity Diagram</w:t>
            </w:r>
          </w:p>
        </w:tc>
        <w:tc>
          <w:tcPr>
            <w:tcW w:w="1260" w:type="dxa"/>
          </w:tcPr>
          <w:p w:rsidR="00577C06" w:rsidRDefault="00577C06" w:rsidP="00BF436F">
            <w:pPr>
              <w:keepNext/>
              <w:keepLines/>
              <w:rPr>
                <w:rFonts w:cs="Tahoma"/>
              </w:rPr>
            </w:pPr>
            <w:r>
              <w:rPr>
                <w:rFonts w:cs="Tahoma"/>
              </w:rPr>
              <w:t>Sterling / xpedx</w:t>
            </w:r>
          </w:p>
        </w:tc>
        <w:tc>
          <w:tcPr>
            <w:tcW w:w="2520" w:type="dxa"/>
          </w:tcPr>
          <w:p w:rsidR="00577C06" w:rsidRPr="006D6E99" w:rsidRDefault="00577C06" w:rsidP="00BF436F">
            <w:pPr>
              <w:keepNext/>
              <w:keepLines/>
              <w:rPr>
                <w:rFonts w:cs="Tahoma"/>
              </w:rPr>
            </w:pPr>
          </w:p>
        </w:tc>
      </w:tr>
      <w:tr w:rsidR="00FC6080" w:rsidRPr="006D6E99" w:rsidTr="00BF436F">
        <w:tc>
          <w:tcPr>
            <w:tcW w:w="2790" w:type="dxa"/>
          </w:tcPr>
          <w:p w:rsidR="00FC6080" w:rsidRPr="00577C06" w:rsidRDefault="00FC6080" w:rsidP="00BF436F">
            <w:pPr>
              <w:keepNext/>
              <w:keepLines/>
            </w:pPr>
            <w:r w:rsidRPr="00FC6080">
              <w:t>xpedxOntologyProductTypeB2BColumnsv1.0</w:t>
            </w:r>
            <w:r>
              <w:t>.xls</w:t>
            </w:r>
          </w:p>
        </w:tc>
        <w:tc>
          <w:tcPr>
            <w:tcW w:w="2880" w:type="dxa"/>
          </w:tcPr>
          <w:p w:rsidR="00FC6080" w:rsidRDefault="00FC6080" w:rsidP="00BF436F">
            <w:pPr>
              <w:keepNext/>
              <w:keepLines/>
              <w:rPr>
                <w:rFonts w:cs="Tahoma"/>
              </w:rPr>
            </w:pPr>
            <w:r>
              <w:rPr>
                <w:rFonts w:cs="Tahoma"/>
              </w:rPr>
              <w:t>Product Type to Column View Mapping</w:t>
            </w:r>
          </w:p>
        </w:tc>
        <w:tc>
          <w:tcPr>
            <w:tcW w:w="1260" w:type="dxa"/>
          </w:tcPr>
          <w:p w:rsidR="00FC6080" w:rsidRDefault="00FC6080" w:rsidP="00BF436F">
            <w:pPr>
              <w:keepNext/>
              <w:keepLines/>
              <w:rPr>
                <w:rFonts w:cs="Tahoma"/>
              </w:rPr>
            </w:pPr>
            <w:r>
              <w:rPr>
                <w:rFonts w:cs="Tahoma"/>
              </w:rPr>
              <w:t>Sterling / xpedx</w:t>
            </w:r>
          </w:p>
        </w:tc>
        <w:tc>
          <w:tcPr>
            <w:tcW w:w="2520" w:type="dxa"/>
          </w:tcPr>
          <w:p w:rsidR="00FC6080" w:rsidRPr="006D6E99" w:rsidRDefault="00FC6080" w:rsidP="00BF436F">
            <w:pPr>
              <w:keepNext/>
              <w:keepLines/>
              <w:rPr>
                <w:rFonts w:cs="Tahoma"/>
              </w:rPr>
            </w:pPr>
          </w:p>
        </w:tc>
      </w:tr>
    </w:tbl>
    <w:p w:rsidR="00313CCE" w:rsidRPr="006D6E99"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Pr="006D6E99" w:rsidRDefault="00313CCE" w:rsidP="00313CCE">
      <w:pPr>
        <w:pStyle w:val="Title"/>
      </w:pPr>
      <w:r w:rsidRPr="006D6E99">
        <w:t xml:space="preserve">TABLE OF CONTENTS </w:t>
      </w:r>
    </w:p>
    <w:p w:rsidR="00313CCE" w:rsidRPr="006D6E99" w:rsidRDefault="00313CCE" w:rsidP="00313CCE">
      <w:pPr>
        <w:pStyle w:val="TOC1"/>
        <w:rPr>
          <w:rFonts w:cs="Tahoma"/>
        </w:rPr>
      </w:pPr>
    </w:p>
    <w:p w:rsidR="008F56D7" w:rsidRDefault="00731638">
      <w:pPr>
        <w:pStyle w:val="TOC1"/>
        <w:tabs>
          <w:tab w:val="left" w:pos="400"/>
          <w:tab w:val="right" w:leader="dot" w:pos="8630"/>
        </w:tabs>
        <w:rPr>
          <w:rFonts w:asciiTheme="minorHAnsi" w:eastAsiaTheme="minorEastAsia" w:hAnsiTheme="minorHAnsi" w:cstheme="minorBidi"/>
          <w:b w:val="0"/>
          <w:bCs w:val="0"/>
          <w:noProof/>
          <w:sz w:val="22"/>
          <w:szCs w:val="22"/>
        </w:rPr>
      </w:pPr>
      <w:r w:rsidRPr="00731638">
        <w:rPr>
          <w:rFonts w:cs="Tahoma"/>
        </w:rPr>
        <w:fldChar w:fldCharType="begin"/>
      </w:r>
      <w:r w:rsidR="00313CCE" w:rsidRPr="006D6E99">
        <w:rPr>
          <w:rFonts w:cs="Tahoma"/>
        </w:rPr>
        <w:instrText xml:space="preserve"> TOC  \* MERGEFORMAT </w:instrText>
      </w:r>
      <w:r w:rsidRPr="00731638">
        <w:rPr>
          <w:rFonts w:cs="Tahoma"/>
        </w:rPr>
        <w:fldChar w:fldCharType="separate"/>
      </w:r>
      <w:r w:rsidR="008F56D7" w:rsidRPr="00865D2D">
        <w:rPr>
          <w:rFonts w:cs="Tahoma"/>
          <w:noProof/>
        </w:rPr>
        <w:t>1.</w:t>
      </w:r>
      <w:r w:rsidR="008F56D7">
        <w:rPr>
          <w:rFonts w:asciiTheme="minorHAnsi" w:eastAsiaTheme="minorEastAsia" w:hAnsiTheme="minorHAnsi" w:cstheme="minorBidi"/>
          <w:b w:val="0"/>
          <w:bCs w:val="0"/>
          <w:noProof/>
          <w:sz w:val="22"/>
          <w:szCs w:val="22"/>
        </w:rPr>
        <w:tab/>
      </w:r>
      <w:r w:rsidR="008F56D7" w:rsidRPr="00865D2D">
        <w:rPr>
          <w:rFonts w:cs="Tahoma"/>
          <w:noProof/>
        </w:rPr>
        <w:t>Introduction</w:t>
      </w:r>
      <w:r w:rsidR="008F56D7">
        <w:rPr>
          <w:noProof/>
        </w:rPr>
        <w:tab/>
      </w:r>
      <w:r>
        <w:rPr>
          <w:noProof/>
        </w:rPr>
        <w:fldChar w:fldCharType="begin"/>
      </w:r>
      <w:r w:rsidR="008F56D7">
        <w:rPr>
          <w:noProof/>
        </w:rPr>
        <w:instrText xml:space="preserve"> PAGEREF _Toc260842520 \h </w:instrText>
      </w:r>
      <w:r>
        <w:rPr>
          <w:noProof/>
        </w:rPr>
      </w:r>
      <w:r>
        <w:rPr>
          <w:noProof/>
        </w:rPr>
        <w:fldChar w:fldCharType="separate"/>
      </w:r>
      <w:r w:rsidR="008F56D7">
        <w:rPr>
          <w:noProof/>
        </w:rPr>
        <w:t>4</w:t>
      </w:r>
      <w:r>
        <w:rPr>
          <w:noProof/>
        </w:rPr>
        <w:fldChar w:fldCharType="end"/>
      </w:r>
    </w:p>
    <w:p w:rsidR="008F56D7" w:rsidRDefault="008F56D7">
      <w:pPr>
        <w:pStyle w:val="TOC2"/>
        <w:tabs>
          <w:tab w:val="left" w:pos="800"/>
          <w:tab w:val="right" w:leader="dot" w:pos="863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Document Purpose</w:t>
      </w:r>
      <w:r>
        <w:rPr>
          <w:noProof/>
        </w:rPr>
        <w:tab/>
      </w:r>
      <w:r w:rsidR="00731638">
        <w:rPr>
          <w:noProof/>
        </w:rPr>
        <w:fldChar w:fldCharType="begin"/>
      </w:r>
      <w:r>
        <w:rPr>
          <w:noProof/>
        </w:rPr>
        <w:instrText xml:space="preserve"> PAGEREF _Toc260842521 \h </w:instrText>
      </w:r>
      <w:r w:rsidR="00731638">
        <w:rPr>
          <w:noProof/>
        </w:rPr>
      </w:r>
      <w:r w:rsidR="00731638">
        <w:rPr>
          <w:noProof/>
        </w:rPr>
        <w:fldChar w:fldCharType="separate"/>
      </w:r>
      <w:r>
        <w:rPr>
          <w:noProof/>
        </w:rPr>
        <w:t>4</w:t>
      </w:r>
      <w:r w:rsidR="00731638">
        <w:rPr>
          <w:noProof/>
        </w:rPr>
        <w:fldChar w:fldCharType="end"/>
      </w:r>
    </w:p>
    <w:p w:rsidR="008F56D7" w:rsidRDefault="008F56D7">
      <w:pPr>
        <w:pStyle w:val="TOC2"/>
        <w:tabs>
          <w:tab w:val="left" w:pos="800"/>
          <w:tab w:val="right" w:leader="dot" w:pos="863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Document Audience</w:t>
      </w:r>
      <w:r>
        <w:rPr>
          <w:noProof/>
        </w:rPr>
        <w:tab/>
      </w:r>
      <w:r w:rsidR="00731638">
        <w:rPr>
          <w:noProof/>
        </w:rPr>
        <w:fldChar w:fldCharType="begin"/>
      </w:r>
      <w:r>
        <w:rPr>
          <w:noProof/>
        </w:rPr>
        <w:instrText xml:space="preserve"> PAGEREF _Toc260842522 \h </w:instrText>
      </w:r>
      <w:r w:rsidR="00731638">
        <w:rPr>
          <w:noProof/>
        </w:rPr>
      </w:r>
      <w:r w:rsidR="00731638">
        <w:rPr>
          <w:noProof/>
        </w:rPr>
        <w:fldChar w:fldCharType="separate"/>
      </w:r>
      <w:r>
        <w:rPr>
          <w:noProof/>
        </w:rPr>
        <w:t>4</w:t>
      </w:r>
      <w:r w:rsidR="00731638">
        <w:rPr>
          <w:noProof/>
        </w:rPr>
        <w:fldChar w:fldCharType="end"/>
      </w:r>
    </w:p>
    <w:p w:rsidR="008F56D7" w:rsidRDefault="008F56D7">
      <w:pPr>
        <w:pStyle w:val="TOC1"/>
        <w:tabs>
          <w:tab w:val="left" w:pos="400"/>
          <w:tab w:val="right" w:leader="dot" w:pos="8630"/>
        </w:tabs>
        <w:rPr>
          <w:rFonts w:asciiTheme="minorHAnsi" w:eastAsiaTheme="minorEastAsia" w:hAnsiTheme="minorHAnsi" w:cstheme="minorBidi"/>
          <w:b w:val="0"/>
          <w:bCs w:val="0"/>
          <w:noProof/>
          <w:sz w:val="22"/>
          <w:szCs w:val="22"/>
        </w:rPr>
      </w:pPr>
      <w:r w:rsidRPr="00865D2D">
        <w:rPr>
          <w:rFonts w:cs="Tahoma"/>
          <w:noProof/>
        </w:rPr>
        <w:t>2</w:t>
      </w:r>
      <w:r>
        <w:rPr>
          <w:rFonts w:asciiTheme="minorHAnsi" w:eastAsiaTheme="minorEastAsia" w:hAnsiTheme="minorHAnsi" w:cstheme="minorBidi"/>
          <w:b w:val="0"/>
          <w:bCs w:val="0"/>
          <w:noProof/>
          <w:sz w:val="22"/>
          <w:szCs w:val="22"/>
        </w:rPr>
        <w:tab/>
      </w:r>
      <w:r w:rsidRPr="00865D2D">
        <w:rPr>
          <w:rFonts w:cs="Tahoma"/>
          <w:noProof/>
        </w:rPr>
        <w:t>Catalog</w:t>
      </w:r>
      <w:r>
        <w:rPr>
          <w:noProof/>
        </w:rPr>
        <w:tab/>
      </w:r>
      <w:r w:rsidR="00731638">
        <w:rPr>
          <w:noProof/>
        </w:rPr>
        <w:fldChar w:fldCharType="begin"/>
      </w:r>
      <w:r>
        <w:rPr>
          <w:noProof/>
        </w:rPr>
        <w:instrText xml:space="preserve"> PAGEREF _Toc260842523 \h </w:instrText>
      </w:r>
      <w:r w:rsidR="00731638">
        <w:rPr>
          <w:noProof/>
        </w:rPr>
      </w:r>
      <w:r w:rsidR="00731638">
        <w:rPr>
          <w:noProof/>
        </w:rPr>
        <w:fldChar w:fldCharType="separate"/>
      </w:r>
      <w:r>
        <w:rPr>
          <w:noProof/>
        </w:rPr>
        <w:t>5</w:t>
      </w:r>
      <w:r w:rsidR="00731638">
        <w:rPr>
          <w:noProof/>
        </w:rPr>
        <w:fldChar w:fldCharType="end"/>
      </w:r>
    </w:p>
    <w:p w:rsidR="008F56D7" w:rsidRDefault="008F56D7">
      <w:pPr>
        <w:pStyle w:val="TOC2"/>
        <w:tabs>
          <w:tab w:val="left" w:pos="800"/>
          <w:tab w:val="right" w:leader="dot" w:pos="863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Functions &amp; Solution</w:t>
      </w:r>
      <w:r>
        <w:rPr>
          <w:noProof/>
        </w:rPr>
        <w:tab/>
      </w:r>
      <w:r w:rsidR="00731638">
        <w:rPr>
          <w:noProof/>
        </w:rPr>
        <w:fldChar w:fldCharType="begin"/>
      </w:r>
      <w:r>
        <w:rPr>
          <w:noProof/>
        </w:rPr>
        <w:instrText xml:space="preserve"> PAGEREF _Toc260842524 \h </w:instrText>
      </w:r>
      <w:r w:rsidR="00731638">
        <w:rPr>
          <w:noProof/>
        </w:rPr>
      </w:r>
      <w:r w:rsidR="00731638">
        <w:rPr>
          <w:noProof/>
        </w:rPr>
        <w:fldChar w:fldCharType="separate"/>
      </w:r>
      <w:r>
        <w:rPr>
          <w:noProof/>
        </w:rPr>
        <w:t>5</w:t>
      </w:r>
      <w:r w:rsidR="00731638">
        <w:rPr>
          <w:noProof/>
        </w:rPr>
        <w:fldChar w:fldCharType="end"/>
      </w:r>
    </w:p>
    <w:p w:rsidR="008F56D7" w:rsidRDefault="008F56D7">
      <w:pPr>
        <w:pStyle w:val="TOC2"/>
        <w:tabs>
          <w:tab w:val="left" w:pos="1000"/>
          <w:tab w:val="right" w:leader="dot" w:pos="8630"/>
        </w:tabs>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Structure of the Sterling Catalog</w:t>
      </w:r>
      <w:r>
        <w:rPr>
          <w:noProof/>
        </w:rPr>
        <w:tab/>
      </w:r>
      <w:r w:rsidR="00731638">
        <w:rPr>
          <w:noProof/>
        </w:rPr>
        <w:fldChar w:fldCharType="begin"/>
      </w:r>
      <w:r>
        <w:rPr>
          <w:noProof/>
        </w:rPr>
        <w:instrText xml:space="preserve"> PAGEREF _Toc260842525 \h </w:instrText>
      </w:r>
      <w:r w:rsidR="00731638">
        <w:rPr>
          <w:noProof/>
        </w:rPr>
      </w:r>
      <w:r w:rsidR="00731638">
        <w:rPr>
          <w:noProof/>
        </w:rPr>
        <w:fldChar w:fldCharType="separate"/>
      </w:r>
      <w:r>
        <w:rPr>
          <w:noProof/>
        </w:rPr>
        <w:t>5</w:t>
      </w:r>
      <w:r w:rsidR="00731638">
        <w:rPr>
          <w:noProof/>
        </w:rPr>
        <w:fldChar w:fldCharType="end"/>
      </w:r>
    </w:p>
    <w:p w:rsidR="008F56D7" w:rsidRDefault="008F56D7">
      <w:pPr>
        <w:pStyle w:val="TOC2"/>
        <w:tabs>
          <w:tab w:val="left" w:pos="1000"/>
          <w:tab w:val="right" w:leader="dot" w:pos="8630"/>
        </w:tabs>
        <w:rPr>
          <w:rFonts w:asciiTheme="minorHAnsi" w:eastAsiaTheme="minorEastAsia" w:hAnsiTheme="minorHAnsi" w:cstheme="minorBidi"/>
          <w:noProof/>
          <w:sz w:val="22"/>
          <w:szCs w:val="22"/>
        </w:rPr>
      </w:pPr>
      <w:r w:rsidRPr="00865D2D">
        <w:rPr>
          <w:i/>
          <w:noProof/>
        </w:rPr>
        <w:t>2.1.2</w:t>
      </w:r>
      <w:r>
        <w:rPr>
          <w:rFonts w:asciiTheme="minorHAnsi" w:eastAsiaTheme="minorEastAsia" w:hAnsiTheme="minorHAnsi" w:cstheme="minorBidi"/>
          <w:noProof/>
          <w:sz w:val="22"/>
          <w:szCs w:val="22"/>
        </w:rPr>
        <w:tab/>
      </w:r>
      <w:r w:rsidRPr="00865D2D">
        <w:rPr>
          <w:i/>
          <w:noProof/>
        </w:rPr>
        <w:t>Catalog Structure at xpedx</w:t>
      </w:r>
      <w:r>
        <w:rPr>
          <w:noProof/>
        </w:rPr>
        <w:tab/>
      </w:r>
      <w:r w:rsidR="00731638">
        <w:rPr>
          <w:noProof/>
        </w:rPr>
        <w:fldChar w:fldCharType="begin"/>
      </w:r>
      <w:r>
        <w:rPr>
          <w:noProof/>
        </w:rPr>
        <w:instrText xml:space="preserve"> PAGEREF _Toc260842526 \h </w:instrText>
      </w:r>
      <w:r w:rsidR="00731638">
        <w:rPr>
          <w:noProof/>
        </w:rPr>
      </w:r>
      <w:r w:rsidR="00731638">
        <w:rPr>
          <w:noProof/>
        </w:rPr>
        <w:fldChar w:fldCharType="separate"/>
      </w:r>
      <w:r>
        <w:rPr>
          <w:noProof/>
        </w:rPr>
        <w:t>6</w:t>
      </w:r>
      <w:r w:rsidR="00731638">
        <w:rPr>
          <w:noProof/>
        </w:rPr>
        <w:fldChar w:fldCharType="end"/>
      </w:r>
    </w:p>
    <w:p w:rsidR="008F56D7" w:rsidRDefault="008F56D7">
      <w:pPr>
        <w:pStyle w:val="TOC2"/>
        <w:tabs>
          <w:tab w:val="left" w:pos="1000"/>
          <w:tab w:val="right" w:leader="dot" w:pos="8630"/>
        </w:tabs>
        <w:rPr>
          <w:rFonts w:asciiTheme="minorHAnsi" w:eastAsiaTheme="minorEastAsia" w:hAnsiTheme="minorHAnsi" w:cstheme="minorBidi"/>
          <w:noProof/>
          <w:sz w:val="22"/>
          <w:szCs w:val="22"/>
        </w:rPr>
      </w:pPr>
      <w:r w:rsidRPr="00865D2D">
        <w:rPr>
          <w:i/>
          <w:noProof/>
        </w:rPr>
        <w:t>2.1.3</w:t>
      </w:r>
      <w:r>
        <w:rPr>
          <w:rFonts w:asciiTheme="minorHAnsi" w:eastAsiaTheme="minorEastAsia" w:hAnsiTheme="minorHAnsi" w:cstheme="minorBidi"/>
          <w:noProof/>
          <w:sz w:val="22"/>
          <w:szCs w:val="22"/>
        </w:rPr>
        <w:tab/>
      </w:r>
      <w:r w:rsidRPr="00865D2D">
        <w:rPr>
          <w:iCs/>
          <w:noProof/>
        </w:rPr>
        <w:t>Catalog Screens and Custom functionality</w:t>
      </w:r>
      <w:r>
        <w:rPr>
          <w:noProof/>
        </w:rPr>
        <w:tab/>
      </w:r>
      <w:r w:rsidR="00731638">
        <w:rPr>
          <w:noProof/>
        </w:rPr>
        <w:fldChar w:fldCharType="begin"/>
      </w:r>
      <w:r>
        <w:rPr>
          <w:noProof/>
        </w:rPr>
        <w:instrText xml:space="preserve"> PAGEREF _Toc260842527 \h </w:instrText>
      </w:r>
      <w:r w:rsidR="00731638">
        <w:rPr>
          <w:noProof/>
        </w:rPr>
      </w:r>
      <w:r w:rsidR="00731638">
        <w:rPr>
          <w:noProof/>
        </w:rPr>
        <w:fldChar w:fldCharType="separate"/>
      </w:r>
      <w:r>
        <w:rPr>
          <w:noProof/>
        </w:rPr>
        <w:t>7</w:t>
      </w:r>
      <w:r w:rsidR="00731638">
        <w:rPr>
          <w:noProof/>
        </w:rPr>
        <w:fldChar w:fldCharType="end"/>
      </w:r>
    </w:p>
    <w:p w:rsidR="008F56D7" w:rsidRDefault="008F56D7">
      <w:pPr>
        <w:pStyle w:val="TOC2"/>
        <w:tabs>
          <w:tab w:val="left" w:pos="1000"/>
          <w:tab w:val="right" w:leader="dot" w:pos="8630"/>
        </w:tabs>
        <w:rPr>
          <w:rFonts w:asciiTheme="minorHAnsi" w:eastAsiaTheme="minorEastAsia" w:hAnsiTheme="minorHAnsi" w:cstheme="minorBidi"/>
          <w:noProof/>
          <w:sz w:val="22"/>
          <w:szCs w:val="22"/>
        </w:rPr>
      </w:pPr>
      <w:r>
        <w:rPr>
          <w:noProof/>
        </w:rPr>
        <w:t>2.1.4</w:t>
      </w:r>
      <w:r>
        <w:rPr>
          <w:rFonts w:asciiTheme="minorHAnsi" w:eastAsiaTheme="minorEastAsia" w:hAnsiTheme="minorHAnsi" w:cstheme="minorBidi"/>
          <w:noProof/>
          <w:sz w:val="22"/>
          <w:szCs w:val="22"/>
        </w:rPr>
        <w:tab/>
      </w:r>
      <w:r>
        <w:rPr>
          <w:noProof/>
        </w:rPr>
        <w:t>Anonymous User Pages</w:t>
      </w:r>
      <w:r>
        <w:rPr>
          <w:noProof/>
        </w:rPr>
        <w:tab/>
      </w:r>
      <w:r w:rsidR="00731638">
        <w:rPr>
          <w:noProof/>
        </w:rPr>
        <w:fldChar w:fldCharType="begin"/>
      </w:r>
      <w:r>
        <w:rPr>
          <w:noProof/>
        </w:rPr>
        <w:instrText xml:space="preserve"> PAGEREF _Toc260842528 \h </w:instrText>
      </w:r>
      <w:r w:rsidR="00731638">
        <w:rPr>
          <w:noProof/>
        </w:rPr>
      </w:r>
      <w:r w:rsidR="00731638">
        <w:rPr>
          <w:noProof/>
        </w:rPr>
        <w:fldChar w:fldCharType="separate"/>
      </w:r>
      <w:r>
        <w:rPr>
          <w:noProof/>
        </w:rPr>
        <w:t>7</w:t>
      </w:r>
      <w:r w:rsidR="00731638">
        <w:rPr>
          <w:noProof/>
        </w:rPr>
        <w:fldChar w:fldCharType="end"/>
      </w:r>
    </w:p>
    <w:p w:rsidR="008F56D7" w:rsidRDefault="008F56D7">
      <w:pPr>
        <w:pStyle w:val="TOC2"/>
        <w:tabs>
          <w:tab w:val="left" w:pos="1000"/>
          <w:tab w:val="right" w:leader="dot" w:pos="8630"/>
        </w:tabs>
        <w:rPr>
          <w:rFonts w:asciiTheme="minorHAnsi" w:eastAsiaTheme="minorEastAsia" w:hAnsiTheme="minorHAnsi" w:cstheme="minorBidi"/>
          <w:noProof/>
          <w:sz w:val="22"/>
          <w:szCs w:val="22"/>
        </w:rPr>
      </w:pPr>
      <w:r>
        <w:rPr>
          <w:noProof/>
        </w:rPr>
        <w:t>2.1.4.1</w:t>
      </w:r>
      <w:r>
        <w:rPr>
          <w:rFonts w:asciiTheme="minorHAnsi" w:eastAsiaTheme="minorEastAsia" w:hAnsiTheme="minorHAnsi" w:cstheme="minorBidi"/>
          <w:noProof/>
          <w:sz w:val="22"/>
          <w:szCs w:val="22"/>
        </w:rPr>
        <w:tab/>
      </w:r>
      <w:r>
        <w:rPr>
          <w:noProof/>
        </w:rPr>
        <w:t>Landing Page</w:t>
      </w:r>
      <w:r>
        <w:rPr>
          <w:noProof/>
        </w:rPr>
        <w:tab/>
      </w:r>
      <w:r w:rsidR="00731638">
        <w:rPr>
          <w:noProof/>
        </w:rPr>
        <w:fldChar w:fldCharType="begin"/>
      </w:r>
      <w:r>
        <w:rPr>
          <w:noProof/>
        </w:rPr>
        <w:instrText xml:space="preserve"> PAGEREF _Toc260842529 \h </w:instrText>
      </w:r>
      <w:r w:rsidR="00731638">
        <w:rPr>
          <w:noProof/>
        </w:rPr>
      </w:r>
      <w:r w:rsidR="00731638">
        <w:rPr>
          <w:noProof/>
        </w:rPr>
        <w:fldChar w:fldCharType="separate"/>
      </w:r>
      <w:r>
        <w:rPr>
          <w:noProof/>
        </w:rPr>
        <w:t>7</w:t>
      </w:r>
      <w:r w:rsidR="00731638">
        <w:rPr>
          <w:noProof/>
        </w:rPr>
        <w:fldChar w:fldCharType="end"/>
      </w:r>
    </w:p>
    <w:p w:rsidR="008F56D7" w:rsidRDefault="008F56D7">
      <w:pPr>
        <w:pStyle w:val="TOC2"/>
        <w:tabs>
          <w:tab w:val="left" w:pos="1000"/>
          <w:tab w:val="right" w:leader="dot" w:pos="8630"/>
        </w:tabs>
        <w:rPr>
          <w:rFonts w:asciiTheme="minorHAnsi" w:eastAsiaTheme="minorEastAsia" w:hAnsiTheme="minorHAnsi" w:cstheme="minorBidi"/>
          <w:noProof/>
          <w:sz w:val="22"/>
          <w:szCs w:val="22"/>
        </w:rPr>
      </w:pPr>
      <w:r>
        <w:rPr>
          <w:noProof/>
        </w:rPr>
        <w:t>2.1.4.2</w:t>
      </w:r>
      <w:r>
        <w:rPr>
          <w:rFonts w:asciiTheme="minorHAnsi" w:eastAsiaTheme="minorEastAsia" w:hAnsiTheme="minorHAnsi" w:cstheme="minorBidi"/>
          <w:noProof/>
          <w:sz w:val="22"/>
          <w:szCs w:val="22"/>
        </w:rPr>
        <w:tab/>
      </w:r>
      <w:r>
        <w:rPr>
          <w:noProof/>
        </w:rPr>
        <w:t>Catalog Browsing Page</w:t>
      </w:r>
      <w:r>
        <w:rPr>
          <w:noProof/>
        </w:rPr>
        <w:tab/>
      </w:r>
      <w:r w:rsidR="00731638">
        <w:rPr>
          <w:noProof/>
        </w:rPr>
        <w:fldChar w:fldCharType="begin"/>
      </w:r>
      <w:r>
        <w:rPr>
          <w:noProof/>
        </w:rPr>
        <w:instrText xml:space="preserve"> PAGEREF _Toc260842530 \h </w:instrText>
      </w:r>
      <w:r w:rsidR="00731638">
        <w:rPr>
          <w:noProof/>
        </w:rPr>
      </w:r>
      <w:r w:rsidR="00731638">
        <w:rPr>
          <w:noProof/>
        </w:rPr>
        <w:fldChar w:fldCharType="separate"/>
      </w:r>
      <w:r>
        <w:rPr>
          <w:noProof/>
        </w:rPr>
        <w:t>7</w:t>
      </w:r>
      <w:r w:rsidR="00731638">
        <w:rPr>
          <w:noProof/>
        </w:rPr>
        <w:fldChar w:fldCharType="end"/>
      </w:r>
    </w:p>
    <w:p w:rsidR="008F56D7" w:rsidRDefault="008F56D7">
      <w:pPr>
        <w:pStyle w:val="TOC2"/>
        <w:tabs>
          <w:tab w:val="left" w:pos="1000"/>
          <w:tab w:val="right" w:leader="dot" w:pos="8630"/>
        </w:tabs>
        <w:rPr>
          <w:rFonts w:asciiTheme="minorHAnsi" w:eastAsiaTheme="minorEastAsia" w:hAnsiTheme="minorHAnsi" w:cstheme="minorBidi"/>
          <w:noProof/>
          <w:sz w:val="22"/>
          <w:szCs w:val="22"/>
        </w:rPr>
      </w:pPr>
      <w:r>
        <w:rPr>
          <w:noProof/>
        </w:rPr>
        <w:t>2.1.4.3</w:t>
      </w:r>
      <w:r>
        <w:rPr>
          <w:rFonts w:asciiTheme="minorHAnsi" w:eastAsiaTheme="minorEastAsia" w:hAnsiTheme="minorHAnsi" w:cstheme="minorBidi"/>
          <w:noProof/>
          <w:sz w:val="22"/>
          <w:szCs w:val="22"/>
        </w:rPr>
        <w:tab/>
      </w:r>
      <w:r>
        <w:rPr>
          <w:noProof/>
        </w:rPr>
        <w:t>Item Detail Page</w:t>
      </w:r>
      <w:r>
        <w:rPr>
          <w:noProof/>
        </w:rPr>
        <w:tab/>
      </w:r>
      <w:r w:rsidR="00731638">
        <w:rPr>
          <w:noProof/>
        </w:rPr>
        <w:fldChar w:fldCharType="begin"/>
      </w:r>
      <w:r>
        <w:rPr>
          <w:noProof/>
        </w:rPr>
        <w:instrText xml:space="preserve"> PAGEREF _Toc260842531 \h </w:instrText>
      </w:r>
      <w:r w:rsidR="00731638">
        <w:rPr>
          <w:noProof/>
        </w:rPr>
      </w:r>
      <w:r w:rsidR="00731638">
        <w:rPr>
          <w:noProof/>
        </w:rPr>
        <w:fldChar w:fldCharType="separate"/>
      </w:r>
      <w:r>
        <w:rPr>
          <w:noProof/>
        </w:rPr>
        <w:t>7</w:t>
      </w:r>
      <w:r w:rsidR="00731638">
        <w:rPr>
          <w:noProof/>
        </w:rPr>
        <w:fldChar w:fldCharType="end"/>
      </w:r>
    </w:p>
    <w:p w:rsidR="008F56D7" w:rsidRDefault="008F56D7">
      <w:pPr>
        <w:pStyle w:val="TOC2"/>
        <w:tabs>
          <w:tab w:val="left" w:pos="1000"/>
          <w:tab w:val="right" w:leader="dot" w:pos="8630"/>
        </w:tabs>
        <w:rPr>
          <w:rFonts w:asciiTheme="minorHAnsi" w:eastAsiaTheme="minorEastAsia" w:hAnsiTheme="minorHAnsi" w:cstheme="minorBidi"/>
          <w:noProof/>
          <w:sz w:val="22"/>
          <w:szCs w:val="22"/>
        </w:rPr>
      </w:pPr>
      <w:r>
        <w:rPr>
          <w:noProof/>
        </w:rPr>
        <w:t>2.1.5</w:t>
      </w:r>
      <w:r>
        <w:rPr>
          <w:rFonts w:asciiTheme="minorHAnsi" w:eastAsiaTheme="minorEastAsia" w:hAnsiTheme="minorHAnsi" w:cstheme="minorBidi"/>
          <w:noProof/>
          <w:sz w:val="22"/>
          <w:szCs w:val="22"/>
        </w:rPr>
        <w:tab/>
      </w:r>
      <w:r>
        <w:rPr>
          <w:noProof/>
        </w:rPr>
        <w:t>Customer User Pages</w:t>
      </w:r>
      <w:r>
        <w:rPr>
          <w:noProof/>
        </w:rPr>
        <w:tab/>
      </w:r>
      <w:r w:rsidR="00731638">
        <w:rPr>
          <w:noProof/>
        </w:rPr>
        <w:fldChar w:fldCharType="begin"/>
      </w:r>
      <w:r>
        <w:rPr>
          <w:noProof/>
        </w:rPr>
        <w:instrText xml:space="preserve"> PAGEREF _Toc260842532 \h </w:instrText>
      </w:r>
      <w:r w:rsidR="00731638">
        <w:rPr>
          <w:noProof/>
        </w:rPr>
      </w:r>
      <w:r w:rsidR="00731638">
        <w:rPr>
          <w:noProof/>
        </w:rPr>
        <w:fldChar w:fldCharType="separate"/>
      </w:r>
      <w:r>
        <w:rPr>
          <w:noProof/>
        </w:rPr>
        <w:t>7</w:t>
      </w:r>
      <w:r w:rsidR="00731638">
        <w:rPr>
          <w:noProof/>
        </w:rPr>
        <w:fldChar w:fldCharType="end"/>
      </w:r>
    </w:p>
    <w:p w:rsidR="008F56D7" w:rsidRDefault="008F56D7">
      <w:pPr>
        <w:pStyle w:val="TOC2"/>
        <w:tabs>
          <w:tab w:val="left" w:pos="1000"/>
          <w:tab w:val="right" w:leader="dot" w:pos="8630"/>
        </w:tabs>
        <w:rPr>
          <w:rFonts w:asciiTheme="minorHAnsi" w:eastAsiaTheme="minorEastAsia" w:hAnsiTheme="minorHAnsi" w:cstheme="minorBidi"/>
          <w:noProof/>
          <w:sz w:val="22"/>
          <w:szCs w:val="22"/>
        </w:rPr>
      </w:pPr>
      <w:r>
        <w:rPr>
          <w:noProof/>
        </w:rPr>
        <w:t>2.1.5.1</w:t>
      </w:r>
      <w:r>
        <w:rPr>
          <w:rFonts w:asciiTheme="minorHAnsi" w:eastAsiaTheme="minorEastAsia" w:hAnsiTheme="minorHAnsi" w:cstheme="minorBidi"/>
          <w:noProof/>
          <w:sz w:val="22"/>
          <w:szCs w:val="22"/>
        </w:rPr>
        <w:tab/>
      </w:r>
      <w:r>
        <w:rPr>
          <w:noProof/>
        </w:rPr>
        <w:t>Landing Page</w:t>
      </w:r>
      <w:r>
        <w:rPr>
          <w:noProof/>
        </w:rPr>
        <w:tab/>
      </w:r>
      <w:r w:rsidR="00731638">
        <w:rPr>
          <w:noProof/>
        </w:rPr>
        <w:fldChar w:fldCharType="begin"/>
      </w:r>
      <w:r>
        <w:rPr>
          <w:noProof/>
        </w:rPr>
        <w:instrText xml:space="preserve"> PAGEREF _Toc260842533 \h </w:instrText>
      </w:r>
      <w:r w:rsidR="00731638">
        <w:rPr>
          <w:noProof/>
        </w:rPr>
      </w:r>
      <w:r w:rsidR="00731638">
        <w:rPr>
          <w:noProof/>
        </w:rPr>
        <w:fldChar w:fldCharType="separate"/>
      </w:r>
      <w:r>
        <w:rPr>
          <w:noProof/>
        </w:rPr>
        <w:t>7</w:t>
      </w:r>
      <w:r w:rsidR="00731638">
        <w:rPr>
          <w:noProof/>
        </w:rPr>
        <w:fldChar w:fldCharType="end"/>
      </w:r>
    </w:p>
    <w:p w:rsidR="008F56D7" w:rsidRDefault="008F56D7">
      <w:pPr>
        <w:pStyle w:val="TOC2"/>
        <w:tabs>
          <w:tab w:val="left" w:pos="1000"/>
          <w:tab w:val="right" w:leader="dot" w:pos="8630"/>
        </w:tabs>
        <w:rPr>
          <w:rFonts w:asciiTheme="minorHAnsi" w:eastAsiaTheme="minorEastAsia" w:hAnsiTheme="minorHAnsi" w:cstheme="minorBidi"/>
          <w:noProof/>
          <w:sz w:val="22"/>
          <w:szCs w:val="22"/>
        </w:rPr>
      </w:pPr>
      <w:r>
        <w:rPr>
          <w:noProof/>
        </w:rPr>
        <w:t>2.1.5.2</w:t>
      </w:r>
      <w:r>
        <w:rPr>
          <w:rFonts w:asciiTheme="minorHAnsi" w:eastAsiaTheme="minorEastAsia" w:hAnsiTheme="minorHAnsi" w:cstheme="minorBidi"/>
          <w:noProof/>
          <w:sz w:val="22"/>
          <w:szCs w:val="22"/>
        </w:rPr>
        <w:tab/>
      </w:r>
      <w:r>
        <w:rPr>
          <w:noProof/>
        </w:rPr>
        <w:t>Catalog Home Page</w:t>
      </w:r>
      <w:r>
        <w:rPr>
          <w:noProof/>
        </w:rPr>
        <w:tab/>
      </w:r>
      <w:r w:rsidR="00731638">
        <w:rPr>
          <w:noProof/>
        </w:rPr>
        <w:fldChar w:fldCharType="begin"/>
      </w:r>
      <w:r>
        <w:rPr>
          <w:noProof/>
        </w:rPr>
        <w:instrText xml:space="preserve"> PAGEREF _Toc260842534 \h </w:instrText>
      </w:r>
      <w:r w:rsidR="00731638">
        <w:rPr>
          <w:noProof/>
        </w:rPr>
      </w:r>
      <w:r w:rsidR="00731638">
        <w:rPr>
          <w:noProof/>
        </w:rPr>
        <w:fldChar w:fldCharType="separate"/>
      </w:r>
      <w:r>
        <w:rPr>
          <w:noProof/>
        </w:rPr>
        <w:t>8</w:t>
      </w:r>
      <w:r w:rsidR="00731638">
        <w:rPr>
          <w:noProof/>
        </w:rPr>
        <w:fldChar w:fldCharType="end"/>
      </w:r>
    </w:p>
    <w:p w:rsidR="008F56D7" w:rsidRDefault="008F56D7">
      <w:pPr>
        <w:pStyle w:val="TOC2"/>
        <w:tabs>
          <w:tab w:val="left" w:pos="1000"/>
          <w:tab w:val="right" w:leader="dot" w:pos="8630"/>
        </w:tabs>
        <w:rPr>
          <w:rFonts w:asciiTheme="minorHAnsi" w:eastAsiaTheme="minorEastAsia" w:hAnsiTheme="minorHAnsi" w:cstheme="minorBidi"/>
          <w:noProof/>
          <w:sz w:val="22"/>
          <w:szCs w:val="22"/>
        </w:rPr>
      </w:pPr>
      <w:r>
        <w:rPr>
          <w:noProof/>
        </w:rPr>
        <w:t>2.1.5.3</w:t>
      </w:r>
      <w:r>
        <w:rPr>
          <w:rFonts w:asciiTheme="minorHAnsi" w:eastAsiaTheme="minorEastAsia" w:hAnsiTheme="minorHAnsi" w:cstheme="minorBidi"/>
          <w:noProof/>
          <w:sz w:val="22"/>
          <w:szCs w:val="22"/>
        </w:rPr>
        <w:tab/>
      </w:r>
      <w:r>
        <w:rPr>
          <w:noProof/>
        </w:rPr>
        <w:t>Catalog Browsing Page</w:t>
      </w:r>
      <w:r>
        <w:rPr>
          <w:noProof/>
        </w:rPr>
        <w:tab/>
      </w:r>
      <w:r w:rsidR="00731638">
        <w:rPr>
          <w:noProof/>
        </w:rPr>
        <w:fldChar w:fldCharType="begin"/>
      </w:r>
      <w:r>
        <w:rPr>
          <w:noProof/>
        </w:rPr>
        <w:instrText xml:space="preserve"> PAGEREF _Toc260842535 \h </w:instrText>
      </w:r>
      <w:r w:rsidR="00731638">
        <w:rPr>
          <w:noProof/>
        </w:rPr>
      </w:r>
      <w:r w:rsidR="00731638">
        <w:rPr>
          <w:noProof/>
        </w:rPr>
        <w:fldChar w:fldCharType="separate"/>
      </w:r>
      <w:r>
        <w:rPr>
          <w:noProof/>
        </w:rPr>
        <w:t>8</w:t>
      </w:r>
      <w:r w:rsidR="00731638">
        <w:rPr>
          <w:noProof/>
        </w:rPr>
        <w:fldChar w:fldCharType="end"/>
      </w:r>
    </w:p>
    <w:p w:rsidR="008F56D7" w:rsidRDefault="008F56D7">
      <w:pPr>
        <w:pStyle w:val="TOC2"/>
        <w:tabs>
          <w:tab w:val="left" w:pos="1000"/>
          <w:tab w:val="right" w:leader="dot" w:pos="8630"/>
        </w:tabs>
        <w:rPr>
          <w:rFonts w:asciiTheme="minorHAnsi" w:eastAsiaTheme="minorEastAsia" w:hAnsiTheme="minorHAnsi" w:cstheme="minorBidi"/>
          <w:noProof/>
          <w:sz w:val="22"/>
          <w:szCs w:val="22"/>
        </w:rPr>
      </w:pPr>
      <w:r>
        <w:rPr>
          <w:noProof/>
        </w:rPr>
        <w:t>2.1.5.4</w:t>
      </w:r>
      <w:r>
        <w:rPr>
          <w:rFonts w:asciiTheme="minorHAnsi" w:eastAsiaTheme="minorEastAsia" w:hAnsiTheme="minorHAnsi" w:cstheme="minorBidi"/>
          <w:noProof/>
          <w:sz w:val="22"/>
          <w:szCs w:val="22"/>
        </w:rPr>
        <w:tab/>
      </w:r>
      <w:r>
        <w:rPr>
          <w:noProof/>
        </w:rPr>
        <w:t>Item Detail Page</w:t>
      </w:r>
      <w:r>
        <w:rPr>
          <w:noProof/>
        </w:rPr>
        <w:tab/>
      </w:r>
      <w:r w:rsidR="00731638">
        <w:rPr>
          <w:noProof/>
        </w:rPr>
        <w:fldChar w:fldCharType="begin"/>
      </w:r>
      <w:r>
        <w:rPr>
          <w:noProof/>
        </w:rPr>
        <w:instrText xml:space="preserve"> PAGEREF _Toc260842536 \h </w:instrText>
      </w:r>
      <w:r w:rsidR="00731638">
        <w:rPr>
          <w:noProof/>
        </w:rPr>
      </w:r>
      <w:r w:rsidR="00731638">
        <w:rPr>
          <w:noProof/>
        </w:rPr>
        <w:fldChar w:fldCharType="separate"/>
      </w:r>
      <w:r>
        <w:rPr>
          <w:noProof/>
        </w:rPr>
        <w:t>8</w:t>
      </w:r>
      <w:r w:rsidR="00731638">
        <w:rPr>
          <w:noProof/>
        </w:rPr>
        <w:fldChar w:fldCharType="end"/>
      </w:r>
    </w:p>
    <w:p w:rsidR="008F56D7" w:rsidRDefault="008F56D7">
      <w:pPr>
        <w:pStyle w:val="TOC2"/>
        <w:tabs>
          <w:tab w:val="left" w:pos="1000"/>
          <w:tab w:val="right" w:leader="dot" w:pos="8630"/>
        </w:tabs>
        <w:rPr>
          <w:rFonts w:asciiTheme="minorHAnsi" w:eastAsiaTheme="minorEastAsia" w:hAnsiTheme="minorHAnsi" w:cstheme="minorBidi"/>
          <w:noProof/>
          <w:sz w:val="22"/>
          <w:szCs w:val="22"/>
        </w:rPr>
      </w:pPr>
      <w:r>
        <w:rPr>
          <w:noProof/>
        </w:rPr>
        <w:t>2.1.6</w:t>
      </w:r>
      <w:r>
        <w:rPr>
          <w:rFonts w:asciiTheme="minorHAnsi" w:eastAsiaTheme="minorEastAsia" w:hAnsiTheme="minorHAnsi" w:cstheme="minorBidi"/>
          <w:noProof/>
          <w:sz w:val="22"/>
          <w:szCs w:val="22"/>
        </w:rPr>
        <w:tab/>
      </w:r>
      <w:r>
        <w:rPr>
          <w:noProof/>
        </w:rPr>
        <w:t>Other functionality changes</w:t>
      </w:r>
      <w:r>
        <w:rPr>
          <w:noProof/>
        </w:rPr>
        <w:tab/>
      </w:r>
      <w:r w:rsidR="00731638">
        <w:rPr>
          <w:noProof/>
        </w:rPr>
        <w:fldChar w:fldCharType="begin"/>
      </w:r>
      <w:r>
        <w:rPr>
          <w:noProof/>
        </w:rPr>
        <w:instrText xml:space="preserve"> PAGEREF _Toc260842537 \h </w:instrText>
      </w:r>
      <w:r w:rsidR="00731638">
        <w:rPr>
          <w:noProof/>
        </w:rPr>
      </w:r>
      <w:r w:rsidR="00731638">
        <w:rPr>
          <w:noProof/>
        </w:rPr>
        <w:fldChar w:fldCharType="separate"/>
      </w:r>
      <w:r>
        <w:rPr>
          <w:noProof/>
        </w:rPr>
        <w:t>8</w:t>
      </w:r>
      <w:r w:rsidR="00731638">
        <w:rPr>
          <w:noProof/>
        </w:rPr>
        <w:fldChar w:fldCharType="end"/>
      </w:r>
    </w:p>
    <w:p w:rsidR="008F56D7" w:rsidRDefault="008F56D7">
      <w:pPr>
        <w:pStyle w:val="TOC2"/>
        <w:tabs>
          <w:tab w:val="left" w:pos="800"/>
          <w:tab w:val="right" w:leader="dot" w:pos="863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Master System</w:t>
      </w:r>
      <w:r>
        <w:rPr>
          <w:noProof/>
        </w:rPr>
        <w:tab/>
      </w:r>
      <w:r w:rsidR="00731638">
        <w:rPr>
          <w:noProof/>
        </w:rPr>
        <w:fldChar w:fldCharType="begin"/>
      </w:r>
      <w:r>
        <w:rPr>
          <w:noProof/>
        </w:rPr>
        <w:instrText xml:space="preserve"> PAGEREF _Toc260842538 \h </w:instrText>
      </w:r>
      <w:r w:rsidR="00731638">
        <w:rPr>
          <w:noProof/>
        </w:rPr>
      </w:r>
      <w:r w:rsidR="00731638">
        <w:rPr>
          <w:noProof/>
        </w:rPr>
        <w:fldChar w:fldCharType="separate"/>
      </w:r>
      <w:r>
        <w:rPr>
          <w:noProof/>
        </w:rPr>
        <w:t>10</w:t>
      </w:r>
      <w:r w:rsidR="00731638">
        <w:rPr>
          <w:noProof/>
        </w:rPr>
        <w:fldChar w:fldCharType="end"/>
      </w:r>
    </w:p>
    <w:p w:rsidR="008F56D7" w:rsidRDefault="008F56D7">
      <w:pPr>
        <w:pStyle w:val="TOC2"/>
        <w:tabs>
          <w:tab w:val="left" w:pos="800"/>
          <w:tab w:val="right" w:leader="dot" w:pos="863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Implementation Details</w:t>
      </w:r>
      <w:r>
        <w:rPr>
          <w:noProof/>
        </w:rPr>
        <w:tab/>
      </w:r>
      <w:r w:rsidR="00731638">
        <w:rPr>
          <w:noProof/>
        </w:rPr>
        <w:fldChar w:fldCharType="begin"/>
      </w:r>
      <w:r>
        <w:rPr>
          <w:noProof/>
        </w:rPr>
        <w:instrText xml:space="preserve"> PAGEREF _Toc260842539 \h </w:instrText>
      </w:r>
      <w:r w:rsidR="00731638">
        <w:rPr>
          <w:noProof/>
        </w:rPr>
      </w:r>
      <w:r w:rsidR="00731638">
        <w:rPr>
          <w:noProof/>
        </w:rPr>
        <w:fldChar w:fldCharType="separate"/>
      </w:r>
      <w:r>
        <w:rPr>
          <w:noProof/>
        </w:rPr>
        <w:t>10</w:t>
      </w:r>
      <w:r w:rsidR="00731638">
        <w:rPr>
          <w:noProof/>
        </w:rPr>
        <w:fldChar w:fldCharType="end"/>
      </w:r>
    </w:p>
    <w:p w:rsidR="008F56D7" w:rsidRDefault="008F56D7">
      <w:pPr>
        <w:pStyle w:val="TOC2"/>
        <w:tabs>
          <w:tab w:val="left" w:pos="1000"/>
          <w:tab w:val="right" w:leader="dot" w:pos="8630"/>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Entity objects.</w:t>
      </w:r>
      <w:r>
        <w:rPr>
          <w:noProof/>
        </w:rPr>
        <w:tab/>
      </w:r>
      <w:r w:rsidR="00731638">
        <w:rPr>
          <w:noProof/>
        </w:rPr>
        <w:fldChar w:fldCharType="begin"/>
      </w:r>
      <w:r>
        <w:rPr>
          <w:noProof/>
        </w:rPr>
        <w:instrText xml:space="preserve"> PAGEREF _Toc260842540 \h </w:instrText>
      </w:r>
      <w:r w:rsidR="00731638">
        <w:rPr>
          <w:noProof/>
        </w:rPr>
      </w:r>
      <w:r w:rsidR="00731638">
        <w:rPr>
          <w:noProof/>
        </w:rPr>
        <w:fldChar w:fldCharType="separate"/>
      </w:r>
      <w:r>
        <w:rPr>
          <w:noProof/>
        </w:rPr>
        <w:t>10</w:t>
      </w:r>
      <w:r w:rsidR="00731638">
        <w:rPr>
          <w:noProof/>
        </w:rPr>
        <w:fldChar w:fldCharType="end"/>
      </w:r>
    </w:p>
    <w:p w:rsidR="008F56D7" w:rsidRDefault="008F56D7">
      <w:pPr>
        <w:pStyle w:val="TOC2"/>
        <w:tabs>
          <w:tab w:val="left" w:pos="1000"/>
          <w:tab w:val="right" w:leader="dot" w:pos="8630"/>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Actions involved and Functions</w:t>
      </w:r>
      <w:r>
        <w:rPr>
          <w:noProof/>
        </w:rPr>
        <w:tab/>
      </w:r>
      <w:r w:rsidR="00731638">
        <w:rPr>
          <w:noProof/>
        </w:rPr>
        <w:fldChar w:fldCharType="begin"/>
      </w:r>
      <w:r>
        <w:rPr>
          <w:noProof/>
        </w:rPr>
        <w:instrText xml:space="preserve"> PAGEREF _Toc260842541 \h </w:instrText>
      </w:r>
      <w:r w:rsidR="00731638">
        <w:rPr>
          <w:noProof/>
        </w:rPr>
      </w:r>
      <w:r w:rsidR="00731638">
        <w:rPr>
          <w:noProof/>
        </w:rPr>
        <w:fldChar w:fldCharType="separate"/>
      </w:r>
      <w:r>
        <w:rPr>
          <w:noProof/>
        </w:rPr>
        <w:t>10</w:t>
      </w:r>
      <w:r w:rsidR="00731638">
        <w:rPr>
          <w:noProof/>
        </w:rPr>
        <w:fldChar w:fldCharType="end"/>
      </w:r>
    </w:p>
    <w:p w:rsidR="008F56D7" w:rsidRDefault="008F56D7">
      <w:pPr>
        <w:pStyle w:val="TOC2"/>
        <w:tabs>
          <w:tab w:val="left" w:pos="800"/>
          <w:tab w:val="right" w:leader="dot" w:pos="863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Process Flow</w:t>
      </w:r>
      <w:r>
        <w:rPr>
          <w:noProof/>
        </w:rPr>
        <w:tab/>
      </w:r>
      <w:r w:rsidR="00731638">
        <w:rPr>
          <w:noProof/>
        </w:rPr>
        <w:fldChar w:fldCharType="begin"/>
      </w:r>
      <w:r>
        <w:rPr>
          <w:noProof/>
        </w:rPr>
        <w:instrText xml:space="preserve"> PAGEREF _Toc260842542 \h </w:instrText>
      </w:r>
      <w:r w:rsidR="00731638">
        <w:rPr>
          <w:noProof/>
        </w:rPr>
      </w:r>
      <w:r w:rsidR="00731638">
        <w:rPr>
          <w:noProof/>
        </w:rPr>
        <w:fldChar w:fldCharType="separate"/>
      </w:r>
      <w:r>
        <w:rPr>
          <w:noProof/>
        </w:rPr>
        <w:t>10</w:t>
      </w:r>
      <w:r w:rsidR="00731638">
        <w:rPr>
          <w:noProof/>
        </w:rPr>
        <w:fldChar w:fldCharType="end"/>
      </w:r>
    </w:p>
    <w:p w:rsidR="008F56D7" w:rsidRDefault="008F56D7">
      <w:pPr>
        <w:pStyle w:val="TOC2"/>
        <w:tabs>
          <w:tab w:val="left" w:pos="800"/>
          <w:tab w:val="right" w:leader="dot" w:pos="863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Field Mapping</w:t>
      </w:r>
      <w:r>
        <w:rPr>
          <w:noProof/>
        </w:rPr>
        <w:tab/>
      </w:r>
      <w:r w:rsidR="00731638">
        <w:rPr>
          <w:noProof/>
        </w:rPr>
        <w:fldChar w:fldCharType="begin"/>
      </w:r>
      <w:r>
        <w:rPr>
          <w:noProof/>
        </w:rPr>
        <w:instrText xml:space="preserve"> PAGEREF _Toc260842543 \h </w:instrText>
      </w:r>
      <w:r w:rsidR="00731638">
        <w:rPr>
          <w:noProof/>
        </w:rPr>
      </w:r>
      <w:r w:rsidR="00731638">
        <w:rPr>
          <w:noProof/>
        </w:rPr>
        <w:fldChar w:fldCharType="separate"/>
      </w:r>
      <w:r>
        <w:rPr>
          <w:noProof/>
        </w:rPr>
        <w:t>11</w:t>
      </w:r>
      <w:r w:rsidR="00731638">
        <w:rPr>
          <w:noProof/>
        </w:rPr>
        <w:fldChar w:fldCharType="end"/>
      </w:r>
    </w:p>
    <w:p w:rsidR="008F56D7" w:rsidRDefault="008F56D7">
      <w:pPr>
        <w:pStyle w:val="TOC2"/>
        <w:tabs>
          <w:tab w:val="left" w:pos="800"/>
          <w:tab w:val="right" w:leader="dot" w:pos="863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Schema</w:t>
      </w:r>
      <w:r>
        <w:rPr>
          <w:noProof/>
        </w:rPr>
        <w:tab/>
      </w:r>
      <w:r w:rsidR="00731638">
        <w:rPr>
          <w:noProof/>
        </w:rPr>
        <w:fldChar w:fldCharType="begin"/>
      </w:r>
      <w:r>
        <w:rPr>
          <w:noProof/>
        </w:rPr>
        <w:instrText xml:space="preserve"> PAGEREF _Toc260842544 \h </w:instrText>
      </w:r>
      <w:r w:rsidR="00731638">
        <w:rPr>
          <w:noProof/>
        </w:rPr>
      </w:r>
      <w:r w:rsidR="00731638">
        <w:rPr>
          <w:noProof/>
        </w:rPr>
        <w:fldChar w:fldCharType="separate"/>
      </w:r>
      <w:r>
        <w:rPr>
          <w:noProof/>
        </w:rPr>
        <w:t>11</w:t>
      </w:r>
      <w:r w:rsidR="00731638">
        <w:rPr>
          <w:noProof/>
        </w:rPr>
        <w:fldChar w:fldCharType="end"/>
      </w:r>
    </w:p>
    <w:p w:rsidR="008F56D7" w:rsidRDefault="008F56D7">
      <w:pPr>
        <w:pStyle w:val="TOC2"/>
        <w:tabs>
          <w:tab w:val="left" w:pos="1000"/>
          <w:tab w:val="right" w:leader="dot" w:pos="8630"/>
        </w:tabs>
        <w:rPr>
          <w:rFonts w:asciiTheme="minorHAnsi" w:eastAsiaTheme="minorEastAsia" w:hAnsiTheme="minorHAnsi" w:cstheme="minorBidi"/>
          <w:noProof/>
          <w:sz w:val="22"/>
          <w:szCs w:val="22"/>
        </w:rPr>
      </w:pPr>
      <w:r>
        <w:rPr>
          <w:noProof/>
        </w:rPr>
        <w:t>2.6.1</w:t>
      </w:r>
      <w:r>
        <w:rPr>
          <w:rFonts w:asciiTheme="minorHAnsi" w:eastAsiaTheme="minorEastAsia" w:hAnsiTheme="minorHAnsi" w:cstheme="minorBidi"/>
          <w:noProof/>
          <w:sz w:val="22"/>
          <w:szCs w:val="22"/>
        </w:rPr>
        <w:tab/>
      </w:r>
      <w:r>
        <w:rPr>
          <w:noProof/>
        </w:rPr>
        <w:t>Attribute Transaction Schema (webMethods to Sterling)</w:t>
      </w:r>
      <w:r>
        <w:rPr>
          <w:noProof/>
        </w:rPr>
        <w:tab/>
      </w:r>
      <w:r w:rsidR="00731638">
        <w:rPr>
          <w:noProof/>
        </w:rPr>
        <w:fldChar w:fldCharType="begin"/>
      </w:r>
      <w:r>
        <w:rPr>
          <w:noProof/>
        </w:rPr>
        <w:instrText xml:space="preserve"> PAGEREF _Toc260842545 \h </w:instrText>
      </w:r>
      <w:r w:rsidR="00731638">
        <w:rPr>
          <w:noProof/>
        </w:rPr>
      </w:r>
      <w:r w:rsidR="00731638">
        <w:rPr>
          <w:noProof/>
        </w:rPr>
        <w:fldChar w:fldCharType="separate"/>
      </w:r>
      <w:r>
        <w:rPr>
          <w:noProof/>
        </w:rPr>
        <w:t>11</w:t>
      </w:r>
      <w:r w:rsidR="00731638">
        <w:rPr>
          <w:noProof/>
        </w:rPr>
        <w:fldChar w:fldCharType="end"/>
      </w:r>
    </w:p>
    <w:p w:rsidR="008F56D7" w:rsidRDefault="008F56D7">
      <w:pPr>
        <w:pStyle w:val="TOC2"/>
        <w:tabs>
          <w:tab w:val="left" w:pos="1000"/>
          <w:tab w:val="right" w:leader="dot" w:pos="8630"/>
        </w:tabs>
        <w:rPr>
          <w:rFonts w:asciiTheme="minorHAnsi" w:eastAsiaTheme="minorEastAsia" w:hAnsiTheme="minorHAnsi" w:cstheme="minorBidi"/>
          <w:noProof/>
          <w:sz w:val="22"/>
          <w:szCs w:val="22"/>
        </w:rPr>
      </w:pPr>
      <w:r>
        <w:rPr>
          <w:noProof/>
        </w:rPr>
        <w:t>2.6.2</w:t>
      </w:r>
      <w:r>
        <w:rPr>
          <w:rFonts w:asciiTheme="minorHAnsi" w:eastAsiaTheme="minorEastAsia" w:hAnsiTheme="minorHAnsi" w:cstheme="minorBidi"/>
          <w:noProof/>
          <w:sz w:val="22"/>
          <w:szCs w:val="22"/>
        </w:rPr>
        <w:tab/>
      </w:r>
      <w:r>
        <w:rPr>
          <w:noProof/>
        </w:rPr>
        <w:t>Category Transaction Schema (webMethods to Sterling)</w:t>
      </w:r>
      <w:r>
        <w:rPr>
          <w:noProof/>
        </w:rPr>
        <w:tab/>
      </w:r>
      <w:r w:rsidR="00731638">
        <w:rPr>
          <w:noProof/>
        </w:rPr>
        <w:fldChar w:fldCharType="begin"/>
      </w:r>
      <w:r>
        <w:rPr>
          <w:noProof/>
        </w:rPr>
        <w:instrText xml:space="preserve"> PAGEREF _Toc260842546 \h </w:instrText>
      </w:r>
      <w:r w:rsidR="00731638">
        <w:rPr>
          <w:noProof/>
        </w:rPr>
      </w:r>
      <w:r w:rsidR="00731638">
        <w:rPr>
          <w:noProof/>
        </w:rPr>
        <w:fldChar w:fldCharType="separate"/>
      </w:r>
      <w:r>
        <w:rPr>
          <w:noProof/>
        </w:rPr>
        <w:t>12</w:t>
      </w:r>
      <w:r w:rsidR="00731638">
        <w:rPr>
          <w:noProof/>
        </w:rPr>
        <w:fldChar w:fldCharType="end"/>
      </w:r>
    </w:p>
    <w:p w:rsidR="008F56D7" w:rsidRDefault="008F56D7">
      <w:pPr>
        <w:pStyle w:val="TOC2"/>
        <w:tabs>
          <w:tab w:val="left" w:pos="1000"/>
          <w:tab w:val="right" w:leader="dot" w:pos="8630"/>
        </w:tabs>
        <w:rPr>
          <w:rFonts w:asciiTheme="minorHAnsi" w:eastAsiaTheme="minorEastAsia" w:hAnsiTheme="minorHAnsi" w:cstheme="minorBidi"/>
          <w:noProof/>
          <w:sz w:val="22"/>
          <w:szCs w:val="22"/>
        </w:rPr>
      </w:pPr>
      <w:r>
        <w:rPr>
          <w:noProof/>
        </w:rPr>
        <w:t>2.6.3</w:t>
      </w:r>
      <w:r>
        <w:rPr>
          <w:rFonts w:asciiTheme="minorHAnsi" w:eastAsiaTheme="minorEastAsia" w:hAnsiTheme="minorHAnsi" w:cstheme="minorBidi"/>
          <w:noProof/>
          <w:sz w:val="22"/>
          <w:szCs w:val="22"/>
        </w:rPr>
        <w:tab/>
      </w:r>
      <w:r>
        <w:rPr>
          <w:noProof/>
        </w:rPr>
        <w:t>Item Transaction Schema (webMethods to Sterling)</w:t>
      </w:r>
      <w:r>
        <w:rPr>
          <w:noProof/>
        </w:rPr>
        <w:tab/>
      </w:r>
      <w:r w:rsidR="00731638">
        <w:rPr>
          <w:noProof/>
        </w:rPr>
        <w:fldChar w:fldCharType="begin"/>
      </w:r>
      <w:r>
        <w:rPr>
          <w:noProof/>
        </w:rPr>
        <w:instrText xml:space="preserve"> PAGEREF _Toc260842547 \h </w:instrText>
      </w:r>
      <w:r w:rsidR="00731638">
        <w:rPr>
          <w:noProof/>
        </w:rPr>
      </w:r>
      <w:r w:rsidR="00731638">
        <w:rPr>
          <w:noProof/>
        </w:rPr>
        <w:fldChar w:fldCharType="separate"/>
      </w:r>
      <w:r>
        <w:rPr>
          <w:noProof/>
        </w:rPr>
        <w:t>13</w:t>
      </w:r>
      <w:r w:rsidR="00731638">
        <w:rPr>
          <w:noProof/>
        </w:rPr>
        <w:fldChar w:fldCharType="end"/>
      </w:r>
    </w:p>
    <w:p w:rsidR="008F56D7" w:rsidRDefault="008F56D7">
      <w:pPr>
        <w:pStyle w:val="TOC2"/>
        <w:tabs>
          <w:tab w:val="left" w:pos="800"/>
          <w:tab w:val="right" w:leader="dot" w:pos="8630"/>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Screen Shot</w:t>
      </w:r>
      <w:r>
        <w:rPr>
          <w:noProof/>
        </w:rPr>
        <w:tab/>
      </w:r>
      <w:r w:rsidR="00731638">
        <w:rPr>
          <w:noProof/>
        </w:rPr>
        <w:fldChar w:fldCharType="begin"/>
      </w:r>
      <w:r>
        <w:rPr>
          <w:noProof/>
        </w:rPr>
        <w:instrText xml:space="preserve"> PAGEREF _Toc260842548 \h </w:instrText>
      </w:r>
      <w:r w:rsidR="00731638">
        <w:rPr>
          <w:noProof/>
        </w:rPr>
      </w:r>
      <w:r w:rsidR="00731638">
        <w:rPr>
          <w:noProof/>
        </w:rPr>
        <w:fldChar w:fldCharType="separate"/>
      </w:r>
      <w:r>
        <w:rPr>
          <w:noProof/>
        </w:rPr>
        <w:t>15</w:t>
      </w:r>
      <w:r w:rsidR="00731638">
        <w:rPr>
          <w:noProof/>
        </w:rPr>
        <w:fldChar w:fldCharType="end"/>
      </w:r>
    </w:p>
    <w:p w:rsidR="008F56D7" w:rsidRDefault="008F56D7">
      <w:pPr>
        <w:pStyle w:val="TOC2"/>
        <w:tabs>
          <w:tab w:val="left" w:pos="800"/>
          <w:tab w:val="right" w:leader="dot" w:pos="8630"/>
        </w:tabs>
        <w:rPr>
          <w:rFonts w:asciiTheme="minorHAnsi" w:eastAsiaTheme="minorEastAsia" w:hAnsiTheme="minorHAnsi" w:cstheme="minorBidi"/>
          <w:noProof/>
          <w:sz w:val="22"/>
          <w:szCs w:val="22"/>
        </w:rPr>
      </w:pPr>
      <w:r>
        <w:rPr>
          <w:noProof/>
        </w:rPr>
        <w:t>2.8</w:t>
      </w:r>
      <w:r>
        <w:rPr>
          <w:rFonts w:asciiTheme="minorHAnsi" w:eastAsiaTheme="minorEastAsia" w:hAnsiTheme="minorHAnsi" w:cstheme="minorBidi"/>
          <w:noProof/>
          <w:sz w:val="22"/>
          <w:szCs w:val="22"/>
        </w:rPr>
        <w:tab/>
      </w:r>
      <w:r>
        <w:rPr>
          <w:noProof/>
        </w:rPr>
        <w:t>Open Questions</w:t>
      </w:r>
      <w:r>
        <w:rPr>
          <w:noProof/>
        </w:rPr>
        <w:tab/>
      </w:r>
      <w:r w:rsidR="00731638">
        <w:rPr>
          <w:noProof/>
        </w:rPr>
        <w:fldChar w:fldCharType="begin"/>
      </w:r>
      <w:r>
        <w:rPr>
          <w:noProof/>
        </w:rPr>
        <w:instrText xml:space="preserve"> PAGEREF _Toc260842549 \h </w:instrText>
      </w:r>
      <w:r w:rsidR="00731638">
        <w:rPr>
          <w:noProof/>
        </w:rPr>
      </w:r>
      <w:r w:rsidR="00731638">
        <w:rPr>
          <w:noProof/>
        </w:rPr>
        <w:fldChar w:fldCharType="separate"/>
      </w:r>
      <w:r>
        <w:rPr>
          <w:noProof/>
        </w:rPr>
        <w:t>16</w:t>
      </w:r>
      <w:r w:rsidR="00731638">
        <w:rPr>
          <w:noProof/>
        </w:rPr>
        <w:fldChar w:fldCharType="end"/>
      </w:r>
    </w:p>
    <w:p w:rsidR="008F56D7" w:rsidRDefault="008F56D7">
      <w:pPr>
        <w:pStyle w:val="TOC2"/>
        <w:tabs>
          <w:tab w:val="left" w:pos="800"/>
          <w:tab w:val="right" w:leader="dot" w:pos="8630"/>
        </w:tabs>
        <w:rPr>
          <w:rFonts w:asciiTheme="minorHAnsi" w:eastAsiaTheme="minorEastAsia" w:hAnsiTheme="minorHAnsi" w:cstheme="minorBidi"/>
          <w:noProof/>
          <w:sz w:val="22"/>
          <w:szCs w:val="22"/>
        </w:rPr>
      </w:pPr>
      <w:r>
        <w:rPr>
          <w:noProof/>
        </w:rPr>
        <w:t>2.9</w:t>
      </w:r>
      <w:r>
        <w:rPr>
          <w:rFonts w:asciiTheme="minorHAnsi" w:eastAsiaTheme="minorEastAsia" w:hAnsiTheme="minorHAnsi" w:cstheme="minorBidi"/>
          <w:noProof/>
          <w:sz w:val="22"/>
          <w:szCs w:val="22"/>
        </w:rPr>
        <w:tab/>
      </w:r>
      <w:r>
        <w:rPr>
          <w:noProof/>
        </w:rPr>
        <w:t>Assumptions</w:t>
      </w:r>
      <w:r>
        <w:rPr>
          <w:noProof/>
        </w:rPr>
        <w:tab/>
      </w:r>
      <w:r w:rsidR="00731638">
        <w:rPr>
          <w:noProof/>
        </w:rPr>
        <w:fldChar w:fldCharType="begin"/>
      </w:r>
      <w:r>
        <w:rPr>
          <w:noProof/>
        </w:rPr>
        <w:instrText xml:space="preserve"> PAGEREF _Toc260842550 \h </w:instrText>
      </w:r>
      <w:r w:rsidR="00731638">
        <w:rPr>
          <w:noProof/>
        </w:rPr>
      </w:r>
      <w:r w:rsidR="00731638">
        <w:rPr>
          <w:noProof/>
        </w:rPr>
        <w:fldChar w:fldCharType="separate"/>
      </w:r>
      <w:r>
        <w:rPr>
          <w:noProof/>
        </w:rPr>
        <w:t>16</w:t>
      </w:r>
      <w:r w:rsidR="00731638">
        <w:rPr>
          <w:noProof/>
        </w:rPr>
        <w:fldChar w:fldCharType="end"/>
      </w:r>
    </w:p>
    <w:p w:rsidR="008F56D7" w:rsidRDefault="008F56D7">
      <w:pPr>
        <w:pStyle w:val="TOC1"/>
        <w:tabs>
          <w:tab w:val="left" w:pos="400"/>
          <w:tab w:val="right" w:leader="dot" w:pos="8630"/>
        </w:tabs>
        <w:rPr>
          <w:rFonts w:asciiTheme="minorHAnsi" w:eastAsiaTheme="minorEastAsia" w:hAnsiTheme="minorHAnsi" w:cstheme="minorBidi"/>
          <w:b w:val="0"/>
          <w:bCs w:val="0"/>
          <w:noProof/>
          <w:sz w:val="22"/>
          <w:szCs w:val="22"/>
        </w:rPr>
      </w:pPr>
      <w:r w:rsidRPr="00865D2D">
        <w:rPr>
          <w:rFonts w:cs="Tahoma"/>
          <w:noProof/>
        </w:rPr>
        <w:t>3</w:t>
      </w:r>
      <w:r>
        <w:rPr>
          <w:rFonts w:asciiTheme="minorHAnsi" w:eastAsiaTheme="minorEastAsia" w:hAnsiTheme="minorHAnsi" w:cstheme="minorBidi"/>
          <w:b w:val="0"/>
          <w:bCs w:val="0"/>
          <w:noProof/>
          <w:sz w:val="22"/>
          <w:szCs w:val="22"/>
        </w:rPr>
        <w:tab/>
      </w:r>
      <w:r w:rsidRPr="00865D2D">
        <w:rPr>
          <w:rFonts w:cs="Tahoma"/>
          <w:noProof/>
        </w:rPr>
        <w:t>Connectivity Diagram</w:t>
      </w:r>
      <w:r>
        <w:rPr>
          <w:noProof/>
        </w:rPr>
        <w:tab/>
      </w:r>
      <w:r w:rsidR="00731638">
        <w:rPr>
          <w:noProof/>
        </w:rPr>
        <w:fldChar w:fldCharType="begin"/>
      </w:r>
      <w:r>
        <w:rPr>
          <w:noProof/>
        </w:rPr>
        <w:instrText xml:space="preserve"> PAGEREF _Toc260842551 \h </w:instrText>
      </w:r>
      <w:r w:rsidR="00731638">
        <w:rPr>
          <w:noProof/>
        </w:rPr>
      </w:r>
      <w:r w:rsidR="00731638">
        <w:rPr>
          <w:noProof/>
        </w:rPr>
        <w:fldChar w:fldCharType="separate"/>
      </w:r>
      <w:r>
        <w:rPr>
          <w:noProof/>
        </w:rPr>
        <w:t>17</w:t>
      </w:r>
      <w:r w:rsidR="00731638">
        <w:rPr>
          <w:noProof/>
        </w:rPr>
        <w:fldChar w:fldCharType="end"/>
      </w:r>
    </w:p>
    <w:p w:rsidR="008F56D7" w:rsidRDefault="008F56D7">
      <w:pPr>
        <w:pStyle w:val="TOC2"/>
        <w:tabs>
          <w:tab w:val="left" w:pos="800"/>
          <w:tab w:val="right" w:leader="dot" w:pos="863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Master Catalog Connectivity Diagram</w:t>
      </w:r>
      <w:r>
        <w:rPr>
          <w:noProof/>
        </w:rPr>
        <w:tab/>
      </w:r>
      <w:r w:rsidR="00731638">
        <w:rPr>
          <w:noProof/>
        </w:rPr>
        <w:fldChar w:fldCharType="begin"/>
      </w:r>
      <w:r>
        <w:rPr>
          <w:noProof/>
        </w:rPr>
        <w:instrText xml:space="preserve"> PAGEREF _Toc260842552 \h </w:instrText>
      </w:r>
      <w:r w:rsidR="00731638">
        <w:rPr>
          <w:noProof/>
        </w:rPr>
      </w:r>
      <w:r w:rsidR="00731638">
        <w:rPr>
          <w:noProof/>
        </w:rPr>
        <w:fldChar w:fldCharType="separate"/>
      </w:r>
      <w:r>
        <w:rPr>
          <w:noProof/>
        </w:rPr>
        <w:t>17</w:t>
      </w:r>
      <w:r w:rsidR="00731638">
        <w:rPr>
          <w:noProof/>
        </w:rPr>
        <w:fldChar w:fldCharType="end"/>
      </w:r>
    </w:p>
    <w:p w:rsidR="008F56D7" w:rsidRDefault="008F56D7">
      <w:pPr>
        <w:pStyle w:val="TOC2"/>
        <w:tabs>
          <w:tab w:val="left" w:pos="800"/>
          <w:tab w:val="right" w:leader="dot" w:pos="863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Connectivity Process</w:t>
      </w:r>
      <w:r>
        <w:rPr>
          <w:noProof/>
        </w:rPr>
        <w:tab/>
      </w:r>
      <w:r w:rsidR="00731638">
        <w:rPr>
          <w:noProof/>
        </w:rPr>
        <w:fldChar w:fldCharType="begin"/>
      </w:r>
      <w:r>
        <w:rPr>
          <w:noProof/>
        </w:rPr>
        <w:instrText xml:space="preserve"> PAGEREF _Toc260842553 \h </w:instrText>
      </w:r>
      <w:r w:rsidR="00731638">
        <w:rPr>
          <w:noProof/>
        </w:rPr>
      </w:r>
      <w:r w:rsidR="00731638">
        <w:rPr>
          <w:noProof/>
        </w:rPr>
        <w:fldChar w:fldCharType="separate"/>
      </w:r>
      <w:r>
        <w:rPr>
          <w:noProof/>
        </w:rPr>
        <w:t>17</w:t>
      </w:r>
      <w:r w:rsidR="00731638">
        <w:rPr>
          <w:noProof/>
        </w:rPr>
        <w:fldChar w:fldCharType="end"/>
      </w:r>
    </w:p>
    <w:p w:rsidR="008F56D7" w:rsidRDefault="008F56D7">
      <w:pPr>
        <w:pStyle w:val="TOC1"/>
        <w:tabs>
          <w:tab w:val="left" w:pos="400"/>
          <w:tab w:val="right" w:leader="dot" w:pos="8630"/>
        </w:tabs>
        <w:rPr>
          <w:rFonts w:asciiTheme="minorHAnsi" w:eastAsiaTheme="minorEastAsia" w:hAnsiTheme="minorHAnsi" w:cstheme="minorBidi"/>
          <w:b w:val="0"/>
          <w:bCs w:val="0"/>
          <w:noProof/>
          <w:sz w:val="22"/>
          <w:szCs w:val="22"/>
        </w:rPr>
      </w:pPr>
      <w:r w:rsidRPr="00865D2D">
        <w:rPr>
          <w:rFonts w:cs="Tahoma"/>
          <w:noProof/>
        </w:rPr>
        <w:t>4</w:t>
      </w:r>
      <w:r>
        <w:rPr>
          <w:rFonts w:asciiTheme="minorHAnsi" w:eastAsiaTheme="minorEastAsia" w:hAnsiTheme="minorHAnsi" w:cstheme="minorBidi"/>
          <w:b w:val="0"/>
          <w:bCs w:val="0"/>
          <w:noProof/>
          <w:sz w:val="22"/>
          <w:szCs w:val="22"/>
        </w:rPr>
        <w:tab/>
      </w:r>
      <w:r w:rsidRPr="00865D2D">
        <w:rPr>
          <w:rFonts w:cs="Tahoma"/>
          <w:noProof/>
        </w:rPr>
        <w:t>Glossary of Terms</w:t>
      </w:r>
      <w:r>
        <w:rPr>
          <w:noProof/>
        </w:rPr>
        <w:tab/>
      </w:r>
      <w:r w:rsidR="00731638">
        <w:rPr>
          <w:noProof/>
        </w:rPr>
        <w:fldChar w:fldCharType="begin"/>
      </w:r>
      <w:r>
        <w:rPr>
          <w:noProof/>
        </w:rPr>
        <w:instrText xml:space="preserve"> PAGEREF _Toc260842554 \h </w:instrText>
      </w:r>
      <w:r w:rsidR="00731638">
        <w:rPr>
          <w:noProof/>
        </w:rPr>
      </w:r>
      <w:r w:rsidR="00731638">
        <w:rPr>
          <w:noProof/>
        </w:rPr>
        <w:fldChar w:fldCharType="separate"/>
      </w:r>
      <w:r>
        <w:rPr>
          <w:noProof/>
        </w:rPr>
        <w:t>18</w:t>
      </w:r>
      <w:r w:rsidR="00731638">
        <w:rPr>
          <w:noProof/>
        </w:rPr>
        <w:fldChar w:fldCharType="end"/>
      </w:r>
    </w:p>
    <w:p w:rsidR="008F56D7" w:rsidRDefault="008F56D7">
      <w:pPr>
        <w:pStyle w:val="TOC1"/>
        <w:tabs>
          <w:tab w:val="left" w:pos="400"/>
          <w:tab w:val="right" w:leader="dot" w:pos="8630"/>
        </w:tabs>
        <w:rPr>
          <w:rFonts w:asciiTheme="minorHAnsi" w:eastAsiaTheme="minorEastAsia" w:hAnsiTheme="minorHAnsi" w:cstheme="minorBidi"/>
          <w:b w:val="0"/>
          <w:bCs w:val="0"/>
          <w:noProof/>
          <w:sz w:val="22"/>
          <w:szCs w:val="22"/>
        </w:rPr>
      </w:pPr>
      <w:r w:rsidRPr="00865D2D">
        <w:rPr>
          <w:rFonts w:cs="Tahoma"/>
          <w:noProof/>
        </w:rPr>
        <w:t>5</w:t>
      </w:r>
      <w:r>
        <w:rPr>
          <w:rFonts w:asciiTheme="minorHAnsi" w:eastAsiaTheme="minorEastAsia" w:hAnsiTheme="minorHAnsi" w:cstheme="minorBidi"/>
          <w:b w:val="0"/>
          <w:bCs w:val="0"/>
          <w:noProof/>
          <w:sz w:val="22"/>
          <w:szCs w:val="22"/>
        </w:rPr>
        <w:tab/>
      </w:r>
      <w:r w:rsidRPr="00865D2D">
        <w:rPr>
          <w:rFonts w:cs="Tahoma"/>
          <w:noProof/>
        </w:rPr>
        <w:t>Appendix</w:t>
      </w:r>
      <w:r>
        <w:rPr>
          <w:noProof/>
        </w:rPr>
        <w:tab/>
      </w:r>
      <w:r w:rsidR="00731638">
        <w:rPr>
          <w:noProof/>
        </w:rPr>
        <w:fldChar w:fldCharType="begin"/>
      </w:r>
      <w:r>
        <w:rPr>
          <w:noProof/>
        </w:rPr>
        <w:instrText xml:space="preserve"> PAGEREF _Toc260842555 \h </w:instrText>
      </w:r>
      <w:r w:rsidR="00731638">
        <w:rPr>
          <w:noProof/>
        </w:rPr>
      </w:r>
      <w:r w:rsidR="00731638">
        <w:rPr>
          <w:noProof/>
        </w:rPr>
        <w:fldChar w:fldCharType="separate"/>
      </w:r>
      <w:r>
        <w:rPr>
          <w:noProof/>
        </w:rPr>
        <w:t>19</w:t>
      </w:r>
      <w:r w:rsidR="00731638">
        <w:rPr>
          <w:noProof/>
        </w:rPr>
        <w:fldChar w:fldCharType="end"/>
      </w:r>
    </w:p>
    <w:p w:rsidR="00313CCE" w:rsidRDefault="00731638" w:rsidP="00313CCE">
      <w:pPr>
        <w:rPr>
          <w:rFonts w:cs="Tahoma"/>
        </w:rPr>
      </w:pPr>
      <w:r w:rsidRPr="006D6E99">
        <w:rPr>
          <w:rFonts w:cs="Tahoma"/>
        </w:rPr>
        <w:fldChar w:fldCharType="end"/>
      </w:r>
    </w:p>
    <w:p w:rsidR="00313CCE" w:rsidRPr="006D6E99" w:rsidRDefault="00313CCE" w:rsidP="00313CCE">
      <w:pPr>
        <w:rPr>
          <w:rFonts w:cs="Tahoma"/>
        </w:rPr>
      </w:pPr>
    </w:p>
    <w:p w:rsidR="00313CCE" w:rsidRDefault="00313CCE">
      <w:pPr>
        <w:rPr>
          <w:rFonts w:cs="Tahoma"/>
          <w:bCs/>
        </w:rPr>
        <w:sectPr w:rsidR="00313CCE" w:rsidSect="00083555">
          <w:pgSz w:w="12240" w:h="15840" w:code="1"/>
          <w:pgMar w:top="1440" w:right="1800" w:bottom="1440" w:left="1800" w:header="720" w:footer="720" w:gutter="0"/>
          <w:cols w:space="720"/>
          <w:titlePg/>
        </w:sectPr>
      </w:pPr>
    </w:p>
    <w:p w:rsidR="00313CCE" w:rsidRDefault="00313CCE" w:rsidP="00313CCE"/>
    <w:p w:rsidR="00313CCE" w:rsidRDefault="00313CCE" w:rsidP="00313CCE"/>
    <w:p w:rsidR="00313CCE" w:rsidRPr="00BB66B8" w:rsidRDefault="00313CCE" w:rsidP="00313CCE"/>
    <w:p w:rsidR="00313CCE" w:rsidRPr="006D6E99" w:rsidRDefault="00313CCE" w:rsidP="00313CCE">
      <w:pPr>
        <w:pStyle w:val="Heading1"/>
        <w:numPr>
          <w:ilvl w:val="0"/>
          <w:numId w:val="2"/>
        </w:numPr>
        <w:rPr>
          <w:rFonts w:cs="Tahoma"/>
        </w:rPr>
      </w:pPr>
      <w:bookmarkStart w:id="5" w:name="_Toc260842520"/>
      <w:r>
        <w:rPr>
          <w:rFonts w:cs="Tahoma"/>
        </w:rPr>
        <w:t>Introduction</w:t>
      </w:r>
      <w:bookmarkEnd w:id="5"/>
    </w:p>
    <w:p w:rsidR="00313CCE" w:rsidRPr="006D6E99" w:rsidRDefault="00313CCE" w:rsidP="00313CCE">
      <w:pPr>
        <w:rPr>
          <w:rFonts w:cs="Tahoma"/>
        </w:rPr>
      </w:pPr>
    </w:p>
    <w:p w:rsidR="00313CCE" w:rsidRPr="006D6E99" w:rsidRDefault="00313CCE" w:rsidP="00313CCE">
      <w:pPr>
        <w:pStyle w:val="Heading2"/>
      </w:pPr>
      <w:bookmarkStart w:id="6" w:name="_Toc260842521"/>
      <w:r>
        <w:t>Document Purpose</w:t>
      </w:r>
      <w:bookmarkEnd w:id="6"/>
    </w:p>
    <w:p w:rsidR="00313CCE" w:rsidRDefault="00313CCE" w:rsidP="00177D6B">
      <w:pPr>
        <w:rPr>
          <w:rFonts w:cs="Tahoma"/>
          <w:color w:val="339966"/>
        </w:rPr>
      </w:pPr>
    </w:p>
    <w:p w:rsidR="00177D6B" w:rsidRDefault="00177D6B" w:rsidP="00177D6B">
      <w:pPr>
        <w:ind w:left="180"/>
      </w:pPr>
      <w:r>
        <w:t xml:space="preserve">This document is the governing </w:t>
      </w:r>
      <w:r w:rsidR="00DF7F31">
        <w:t>functional</w:t>
      </w:r>
      <w:r>
        <w:t xml:space="preserve"> design document for </w:t>
      </w:r>
      <w:r w:rsidR="0098664B">
        <w:t>the Catalog</w:t>
      </w:r>
      <w:r w:rsidR="001F615C">
        <w:t xml:space="preserve"> functionality</w:t>
      </w:r>
      <w:r>
        <w:t xml:space="preserve">. It presents significant decisions and constructs used in developing the </w:t>
      </w:r>
      <w:r w:rsidR="001D100F">
        <w:t>functionality</w:t>
      </w:r>
      <w:r>
        <w:t xml:space="preserve">. Testing, builds, configuration management are not covered in this document. </w:t>
      </w:r>
    </w:p>
    <w:p w:rsidR="007D2DD0" w:rsidRDefault="007D2DD0" w:rsidP="001D100F"/>
    <w:p w:rsidR="007D2DD0" w:rsidRDefault="007D2DD0" w:rsidP="00177D6B">
      <w:pPr>
        <w:ind w:left="180"/>
      </w:pPr>
      <w:r>
        <w:t>The document will also serve the purpose of keeping a list of assumptions that were made during design discussions.</w:t>
      </w:r>
    </w:p>
    <w:p w:rsidR="00313CCE" w:rsidRDefault="00313CCE" w:rsidP="00313CCE">
      <w:pPr>
        <w:rPr>
          <w:rFonts w:cs="Tahoma"/>
          <w:color w:val="339966"/>
        </w:rPr>
      </w:pPr>
    </w:p>
    <w:p w:rsidR="00313CCE" w:rsidRPr="00461459" w:rsidRDefault="00313CCE" w:rsidP="00313CCE">
      <w:pPr>
        <w:rPr>
          <w:rFonts w:cs="Tahoma"/>
        </w:rPr>
      </w:pPr>
    </w:p>
    <w:p w:rsidR="00313CCE" w:rsidRDefault="00313CCE" w:rsidP="00313CCE">
      <w:pPr>
        <w:pStyle w:val="Heading2"/>
      </w:pPr>
      <w:bookmarkStart w:id="7" w:name="_Toc260842522"/>
      <w:r>
        <w:t>Document Audience</w:t>
      </w:r>
      <w:bookmarkEnd w:id="7"/>
    </w:p>
    <w:p w:rsidR="00313CCE" w:rsidRDefault="00313CCE" w:rsidP="00313CCE">
      <w:pPr>
        <w:ind w:left="180"/>
      </w:pPr>
    </w:p>
    <w:p w:rsidR="00313CCE" w:rsidRDefault="00313CCE" w:rsidP="00313CCE">
      <w:pPr>
        <w:ind w:left="180"/>
      </w:pPr>
      <w:r>
        <w:t>This document is intended for management and technical staff worki</w:t>
      </w:r>
      <w:r w:rsidR="00906715">
        <w:t>ng on this proj</w:t>
      </w:r>
      <w:r w:rsidR="00C07F73">
        <w:t>ect, xpedx IT and Business, webM</w:t>
      </w:r>
      <w:r w:rsidR="00906715">
        <w:t>ethods, Legacy(MAX and ACCESS), HP, IW, xpedx/IP Network Team.</w:t>
      </w:r>
      <w:r w:rsidR="007F5210">
        <w:t xml:space="preserve"> </w:t>
      </w:r>
      <w:smartTag w:uri="urn:schemas-microsoft-com:office:smarttags" w:element="place">
        <w:smartTag w:uri="urn:schemas-microsoft-com:office:smarttags" w:element="City">
          <w:r w:rsidR="007F5210">
            <w:t>Sterling</w:t>
          </w:r>
        </w:smartTag>
      </w:smartTag>
      <w:r w:rsidR="007F5210">
        <w:t xml:space="preserve"> will use the document during design and configuration for design consideration.</w:t>
      </w:r>
    </w:p>
    <w:p w:rsidR="00313CCE" w:rsidRDefault="00313CCE" w:rsidP="00313CCE">
      <w:pPr>
        <w:rPr>
          <w:rFonts w:cs="Tahoma"/>
        </w:rPr>
      </w:pPr>
    </w:p>
    <w:p w:rsidR="00313CCE" w:rsidRDefault="00313CCE" w:rsidP="00313CCE">
      <w:pPr>
        <w:rPr>
          <w:rFonts w:cs="Tahoma"/>
        </w:rPr>
      </w:pPr>
    </w:p>
    <w:p w:rsidR="00EA7020" w:rsidRDefault="00EA7020" w:rsidP="00313CCE">
      <w:pPr>
        <w:rPr>
          <w:rFonts w:cs="Tahoma"/>
        </w:rPr>
        <w:sectPr w:rsidR="00EA7020" w:rsidSect="00083555">
          <w:pgSz w:w="12240" w:h="15840" w:code="1"/>
          <w:pgMar w:top="1440" w:right="1800" w:bottom="1440" w:left="1800" w:header="720" w:footer="720" w:gutter="0"/>
          <w:cols w:space="720"/>
          <w:titlePg/>
        </w:sectPr>
      </w:pPr>
    </w:p>
    <w:p w:rsidR="00313CCE" w:rsidRDefault="00313CCE" w:rsidP="00313CCE">
      <w:pPr>
        <w:rPr>
          <w:rFonts w:cs="Tahoma"/>
        </w:rPr>
      </w:pPr>
    </w:p>
    <w:p w:rsidR="00CE58D3" w:rsidRDefault="00CE58D3" w:rsidP="00313CCE">
      <w:pPr>
        <w:rPr>
          <w:rFonts w:cs="Tahoma"/>
        </w:rPr>
      </w:pPr>
    </w:p>
    <w:p w:rsidR="00313CCE" w:rsidRPr="006D6E99" w:rsidRDefault="0098664B" w:rsidP="00313CCE">
      <w:pPr>
        <w:pStyle w:val="Heading1"/>
        <w:numPr>
          <w:ilvl w:val="0"/>
          <w:numId w:val="3"/>
        </w:numPr>
        <w:rPr>
          <w:rFonts w:cs="Tahoma"/>
        </w:rPr>
      </w:pPr>
      <w:bookmarkStart w:id="8" w:name="_Toc260842523"/>
      <w:r>
        <w:rPr>
          <w:rFonts w:cs="Tahoma"/>
        </w:rPr>
        <w:t>Catalog</w:t>
      </w:r>
      <w:bookmarkEnd w:id="8"/>
    </w:p>
    <w:p w:rsidR="00313CCE" w:rsidRPr="006D6E99" w:rsidRDefault="00313CCE" w:rsidP="00313CCE">
      <w:pPr>
        <w:rPr>
          <w:rFonts w:cs="Tahoma"/>
        </w:rPr>
      </w:pPr>
    </w:p>
    <w:p w:rsidR="00313CCE" w:rsidRPr="006D6E99" w:rsidRDefault="00E56C1A" w:rsidP="00313CCE">
      <w:pPr>
        <w:pStyle w:val="Heading2"/>
      </w:pPr>
      <w:bookmarkStart w:id="9" w:name="_Toc260842524"/>
      <w:r>
        <w:t>Functions &amp; Solution</w:t>
      </w:r>
      <w:bookmarkEnd w:id="9"/>
    </w:p>
    <w:p w:rsidR="00313CCE" w:rsidRPr="00555008" w:rsidRDefault="00313CCE" w:rsidP="00313CCE">
      <w:pPr>
        <w:rPr>
          <w:rFonts w:cs="Tahoma"/>
          <w:color w:val="000000"/>
        </w:rPr>
      </w:pPr>
    </w:p>
    <w:p w:rsidR="007C4031" w:rsidRDefault="007C4031" w:rsidP="00313CCE"/>
    <w:p w:rsidR="007C4031" w:rsidRDefault="007C4031" w:rsidP="007C4031">
      <w:r>
        <w:t>The Catalog contains all the items that xpedx would like to sell using the Sterling system. It contains the details of all items including the various attributes related to an item such as Part#, Name, Description, Units of Measure, etc.</w:t>
      </w:r>
    </w:p>
    <w:p w:rsidR="007C4031" w:rsidRDefault="007C4031" w:rsidP="007C4031"/>
    <w:p w:rsidR="007C4031" w:rsidRDefault="007C4031" w:rsidP="007C4031">
      <w:r>
        <w:t xml:space="preserve">The data contained within the catalog is at the xpedx level. </w:t>
      </w:r>
      <w:r>
        <w:rPr>
          <w:rFonts w:ascii="Helvetica" w:hAnsi="Helvetica"/>
        </w:rPr>
        <w:t xml:space="preserve">There are approximately </w:t>
      </w:r>
      <w:r w:rsidR="00F44243">
        <w:rPr>
          <w:rFonts w:ascii="Helvetica" w:hAnsi="Helvetica"/>
        </w:rPr>
        <w:t>1.2 Million</w:t>
      </w:r>
      <w:r>
        <w:rPr>
          <w:rFonts w:ascii="Helvetica" w:hAnsi="Helvetica"/>
        </w:rPr>
        <w:t xml:space="preserve"> items contained in the Catalog Master Data.</w:t>
      </w:r>
    </w:p>
    <w:p w:rsidR="00E07FD2" w:rsidRDefault="00E07FD2" w:rsidP="00313CCE"/>
    <w:p w:rsidR="00F65E20" w:rsidRDefault="00EF114E" w:rsidP="00313CCE">
      <w:r>
        <w:t xml:space="preserve">This detailed design document covers three major parts of the Catalog </w:t>
      </w:r>
      <w:r w:rsidR="00F65E20">
        <w:t>implementation –</w:t>
      </w:r>
    </w:p>
    <w:p w:rsidR="00F65E20" w:rsidRDefault="00F65E20" w:rsidP="00313CCE"/>
    <w:p w:rsidR="00F65E20" w:rsidRDefault="00F65E20" w:rsidP="00930287">
      <w:pPr>
        <w:pStyle w:val="ListParagraph"/>
        <w:numPr>
          <w:ilvl w:val="0"/>
          <w:numId w:val="11"/>
        </w:numPr>
      </w:pPr>
      <w:r>
        <w:t>The Catalog as implemented at xpedx – this includes the category structure, attribute usage, etc.</w:t>
      </w:r>
    </w:p>
    <w:p w:rsidR="00F65E20" w:rsidRDefault="00F65E20" w:rsidP="00930287">
      <w:pPr>
        <w:pStyle w:val="ListParagraph"/>
        <w:numPr>
          <w:ilvl w:val="0"/>
          <w:numId w:val="11"/>
        </w:numPr>
      </w:pPr>
      <w:r>
        <w:t>Functionality changes on the catalog pages in Sterling</w:t>
      </w:r>
    </w:p>
    <w:p w:rsidR="0045121B" w:rsidRDefault="0045121B" w:rsidP="00930287">
      <w:pPr>
        <w:pStyle w:val="ListParagraph"/>
        <w:numPr>
          <w:ilvl w:val="0"/>
          <w:numId w:val="11"/>
        </w:numPr>
      </w:pPr>
      <w:r>
        <w:t xml:space="preserve">The Item Master Load from Content Director – includes </w:t>
      </w:r>
      <w:r w:rsidR="00F65E20">
        <w:t>the mapping and</w:t>
      </w:r>
      <w:r>
        <w:t xml:space="preserve"> connectivity.</w:t>
      </w:r>
    </w:p>
    <w:p w:rsidR="00E07FD2" w:rsidRDefault="00E07FD2" w:rsidP="00313CCE"/>
    <w:p w:rsidR="003D557E" w:rsidRDefault="00186C2C" w:rsidP="00805644">
      <w:pPr>
        <w:pStyle w:val="Heading2"/>
        <w:numPr>
          <w:ilvl w:val="2"/>
          <w:numId w:val="3"/>
        </w:numPr>
      </w:pPr>
      <w:bookmarkStart w:id="10" w:name="_Toc260842525"/>
      <w:r>
        <w:t>Structure of the Sterling Catalog</w:t>
      </w:r>
      <w:bookmarkEnd w:id="10"/>
    </w:p>
    <w:p w:rsidR="00B717B4" w:rsidRDefault="00B717B4" w:rsidP="005D13A4"/>
    <w:p w:rsidR="00953677" w:rsidRDefault="00953677" w:rsidP="005D13A4"/>
    <w:p w:rsidR="00B717B4" w:rsidRDefault="00B717B4" w:rsidP="00B717B4">
      <w:pPr>
        <w:rPr>
          <w:b/>
          <w:i/>
        </w:rPr>
      </w:pPr>
      <w:r>
        <w:rPr>
          <w:b/>
          <w:i/>
        </w:rPr>
        <w:t>Attributes</w:t>
      </w:r>
    </w:p>
    <w:p w:rsidR="00B717B4" w:rsidRPr="00F72AC7" w:rsidRDefault="00B717B4" w:rsidP="00B717B4"/>
    <w:p w:rsidR="00F72AC7" w:rsidRPr="00F72AC7" w:rsidRDefault="00F72AC7" w:rsidP="00F72AC7">
      <w:r w:rsidRPr="00F72AC7">
        <w:t>Attributes are characteristic</w:t>
      </w:r>
      <w:r>
        <w:t xml:space="preserve">s or specifications that further define Items. </w:t>
      </w:r>
      <w:r w:rsidRPr="00F72AC7">
        <w:t xml:space="preserve"> For example, a paper product's attributes may include:</w:t>
      </w:r>
    </w:p>
    <w:p w:rsidR="00F72AC7" w:rsidRPr="00F72AC7" w:rsidRDefault="00F72AC7" w:rsidP="00930287">
      <w:pPr>
        <w:pStyle w:val="ListParagraph"/>
        <w:numPr>
          <w:ilvl w:val="0"/>
          <w:numId w:val="12"/>
        </w:numPr>
      </w:pPr>
      <w:r w:rsidRPr="00F72AC7">
        <w:t>Thickness</w:t>
      </w:r>
    </w:p>
    <w:p w:rsidR="00F72AC7" w:rsidRPr="00F72AC7" w:rsidRDefault="00F72AC7" w:rsidP="00930287">
      <w:pPr>
        <w:pStyle w:val="ListParagraph"/>
        <w:numPr>
          <w:ilvl w:val="0"/>
          <w:numId w:val="12"/>
        </w:numPr>
      </w:pPr>
      <w:r w:rsidRPr="00F72AC7">
        <w:t>Color</w:t>
      </w:r>
    </w:p>
    <w:p w:rsidR="00F72AC7" w:rsidRPr="00F72AC7" w:rsidRDefault="00F72AC7" w:rsidP="00930287">
      <w:pPr>
        <w:pStyle w:val="ListParagraph"/>
        <w:numPr>
          <w:ilvl w:val="0"/>
          <w:numId w:val="12"/>
        </w:numPr>
      </w:pPr>
      <w:r w:rsidRPr="00F72AC7">
        <w:t>Environmentally friendly</w:t>
      </w:r>
    </w:p>
    <w:p w:rsidR="00F72AC7" w:rsidRPr="00F72AC7" w:rsidRDefault="00F72AC7" w:rsidP="00F72AC7">
      <w:r w:rsidRPr="00F72AC7">
        <w:t>You can define a set of allowed values for attributes; for example, in the context of the Color attribute, defined values could be White, Red, etc.</w:t>
      </w:r>
    </w:p>
    <w:p w:rsidR="00F72AC7" w:rsidRPr="00F72AC7" w:rsidRDefault="00F72AC7" w:rsidP="00F72AC7"/>
    <w:p w:rsidR="00FC20CA" w:rsidRPr="00F72AC7" w:rsidRDefault="00F72AC7" w:rsidP="00F72AC7">
      <w:r w:rsidRPr="00F72AC7">
        <w:t xml:space="preserve">To manage a catalog, we'll need to create and manage attributes by first defining the master attribute data. </w:t>
      </w:r>
      <w:r w:rsidR="00535B24">
        <w:t xml:space="preserve">Typically, when an attribute is defined, the list of valid values that an attribute may have is defined along with it. </w:t>
      </w:r>
      <w:r w:rsidRPr="00F72AC7">
        <w:t>In xpedx's case, we do not expect that the attribute transaction will contain the list of valid values. These values will be fed to Sterling via the Item interface.</w:t>
      </w:r>
    </w:p>
    <w:p w:rsidR="0049387A" w:rsidRPr="00F72AC7" w:rsidRDefault="0049387A" w:rsidP="00B717B4"/>
    <w:p w:rsidR="00B717B4" w:rsidRDefault="00B717B4" w:rsidP="00B717B4">
      <w:pPr>
        <w:rPr>
          <w:b/>
          <w:i/>
        </w:rPr>
      </w:pPr>
      <w:r>
        <w:rPr>
          <w:b/>
          <w:i/>
        </w:rPr>
        <w:t>Categories</w:t>
      </w:r>
    </w:p>
    <w:p w:rsidR="00B717B4" w:rsidRPr="001B7A56" w:rsidRDefault="00B717B4" w:rsidP="00B717B4"/>
    <w:p w:rsidR="001B7A56" w:rsidRDefault="001B7A56" w:rsidP="001B7A56">
      <w:r w:rsidRPr="001B7A56">
        <w:t>Catalogs are organized into gr</w:t>
      </w:r>
      <w:r>
        <w:t>oups of items called categories that</w:t>
      </w:r>
      <w:r w:rsidRPr="001B7A56">
        <w:t xml:space="preserve"> enable </w:t>
      </w:r>
      <w:r>
        <w:t xml:space="preserve">xpedx to </w:t>
      </w:r>
      <w:r w:rsidRPr="001B7A56">
        <w:t xml:space="preserve">classify an entire item set in a number of different hierarchical and searchable groupings. </w:t>
      </w:r>
    </w:p>
    <w:p w:rsidR="001B7A56" w:rsidRDefault="001B7A56" w:rsidP="001B7A56"/>
    <w:p w:rsidR="001B7A56" w:rsidRDefault="001B7A56" w:rsidP="001B7A56">
      <w:r w:rsidRPr="001B7A56">
        <w:t>At xpedx the category hierarchy is buil</w:t>
      </w:r>
      <w:r w:rsidR="00953677">
        <w:t>t from Content Director attribut</w:t>
      </w:r>
      <w:r w:rsidRPr="001B7A56">
        <w:t>es called Category 1 thru Category 4.</w:t>
      </w:r>
    </w:p>
    <w:p w:rsidR="0049387A" w:rsidRPr="001B7A56" w:rsidRDefault="0049387A" w:rsidP="00B717B4"/>
    <w:p w:rsidR="00B717B4" w:rsidRDefault="00B717B4" w:rsidP="00B717B4">
      <w:pPr>
        <w:rPr>
          <w:b/>
          <w:i/>
        </w:rPr>
      </w:pPr>
      <w:r>
        <w:rPr>
          <w:b/>
          <w:i/>
        </w:rPr>
        <w:t>Attribute assignment to Categories</w:t>
      </w:r>
    </w:p>
    <w:p w:rsidR="00953677" w:rsidRPr="00953677" w:rsidRDefault="00953677" w:rsidP="00B717B4">
      <w:pPr>
        <w:rPr>
          <w:b/>
        </w:rPr>
      </w:pPr>
    </w:p>
    <w:p w:rsidR="00953677" w:rsidRPr="005D2423" w:rsidRDefault="00953677" w:rsidP="00B717B4">
      <w:r w:rsidRPr="001B7A56">
        <w:t>After defining the categories for a catalog</w:t>
      </w:r>
      <w:r>
        <w:t xml:space="preserve"> one</w:t>
      </w:r>
      <w:r w:rsidRPr="001B7A56">
        <w:t xml:space="preserve"> can add items and assign attributes to the categories.</w:t>
      </w:r>
      <w:r>
        <w:t xml:space="preserve"> </w:t>
      </w:r>
      <w:r w:rsidRPr="00953677">
        <w:t>After configuring master data for item-related attributes, assign these attributes to categories. When you assign an attribute to a category, the attribute is inherited by child categories and items within the categories. Inherited attributes allow you to easily assign attributes to large numbers of items.</w:t>
      </w:r>
    </w:p>
    <w:p w:rsidR="00FC20CA" w:rsidRDefault="00FC20CA" w:rsidP="00B717B4">
      <w:pPr>
        <w:rPr>
          <w:b/>
        </w:rPr>
      </w:pPr>
    </w:p>
    <w:p w:rsidR="00F44243" w:rsidRPr="00F44243" w:rsidRDefault="00F44243" w:rsidP="00B717B4">
      <w:r w:rsidRPr="00F44243">
        <w:t>On the Item</w:t>
      </w:r>
      <w:r>
        <w:t xml:space="preserve"> Detail page if an attribute has no value, then the attribute is will not be shown Also, on the Item Compare page, if the all the items being compared do not have a value for an attribute, then it will not be shown.</w:t>
      </w:r>
    </w:p>
    <w:p w:rsidR="00F44243" w:rsidRDefault="00F44243" w:rsidP="00B717B4">
      <w:pPr>
        <w:rPr>
          <w:b/>
        </w:rPr>
      </w:pPr>
    </w:p>
    <w:p w:rsidR="003405C6" w:rsidRPr="003405C6" w:rsidRDefault="003405C6" w:rsidP="003405C6">
      <w:r w:rsidRPr="003405C6">
        <w:t>When assigning attributes to categories, we define usages for attributes, such as attributes fo</w:t>
      </w:r>
      <w:r>
        <w:t>r filtering or comparing items.</w:t>
      </w:r>
    </w:p>
    <w:p w:rsidR="003405C6" w:rsidRPr="003405C6" w:rsidRDefault="003405C6" w:rsidP="003405C6"/>
    <w:p w:rsidR="003405C6" w:rsidRPr="003405C6" w:rsidRDefault="003405C6" w:rsidP="003405C6">
      <w:r w:rsidRPr="003405C6">
        <w:t xml:space="preserve">The following usages can be assigned to an attribute - </w:t>
      </w:r>
    </w:p>
    <w:p w:rsidR="003405C6" w:rsidRPr="003405C6" w:rsidRDefault="003405C6" w:rsidP="00930287">
      <w:pPr>
        <w:pStyle w:val="ListParagraph"/>
        <w:numPr>
          <w:ilvl w:val="0"/>
          <w:numId w:val="13"/>
        </w:numPr>
        <w:spacing w:after="100" w:afterAutospacing="1" w:line="240" w:lineRule="auto"/>
      </w:pPr>
      <w:r w:rsidRPr="003405C6">
        <w:t>Searching specifies that this attribute is used for searches.</w:t>
      </w:r>
    </w:p>
    <w:p w:rsidR="003405C6" w:rsidRPr="003405C6" w:rsidRDefault="003405C6" w:rsidP="00930287">
      <w:pPr>
        <w:pStyle w:val="ListParagraph"/>
        <w:numPr>
          <w:ilvl w:val="0"/>
          <w:numId w:val="13"/>
        </w:numPr>
        <w:spacing w:after="100" w:afterAutospacing="1" w:line="240" w:lineRule="auto"/>
      </w:pPr>
      <w:r w:rsidRPr="003405C6">
        <w:t xml:space="preserve">Filtering specifies that this attribute is used to narrow the search results on </w:t>
      </w:r>
      <w:r w:rsidR="00EA249A">
        <w:t xml:space="preserve">the </w:t>
      </w:r>
      <w:r w:rsidRPr="003405C6">
        <w:t>Web site.</w:t>
      </w:r>
    </w:p>
    <w:p w:rsidR="003405C6" w:rsidRPr="003405C6" w:rsidRDefault="004A3E7D" w:rsidP="00930287">
      <w:pPr>
        <w:pStyle w:val="ListParagraph"/>
        <w:numPr>
          <w:ilvl w:val="0"/>
          <w:numId w:val="13"/>
        </w:numPr>
        <w:spacing w:after="100" w:afterAutospacing="1" w:line="240" w:lineRule="auto"/>
      </w:pPr>
      <w:r>
        <w:t>Specification</w:t>
      </w:r>
      <w:r w:rsidR="003405C6" w:rsidRPr="003405C6">
        <w:t xml:space="preserve"> specifies that this attribute is displayed as an item specification on the </w:t>
      </w:r>
      <w:r w:rsidR="00EA249A">
        <w:t>w</w:t>
      </w:r>
      <w:r w:rsidR="003405C6" w:rsidRPr="003405C6">
        <w:t>ebsite.</w:t>
      </w:r>
    </w:p>
    <w:p w:rsidR="005C76CE" w:rsidRPr="005C76CE" w:rsidRDefault="003405C6" w:rsidP="00930287">
      <w:pPr>
        <w:pStyle w:val="ListParagraph"/>
        <w:numPr>
          <w:ilvl w:val="0"/>
          <w:numId w:val="13"/>
        </w:numPr>
        <w:spacing w:after="100" w:afterAutospacing="1" w:line="240" w:lineRule="auto"/>
      </w:pPr>
      <w:r w:rsidRPr="003405C6">
        <w:t>Distinct Attribute specifies that this attribute is used to define Items with Variations.</w:t>
      </w:r>
    </w:p>
    <w:p w:rsidR="00B717B4" w:rsidRDefault="00B717B4" w:rsidP="00B717B4">
      <w:pPr>
        <w:rPr>
          <w:b/>
          <w:i/>
        </w:rPr>
      </w:pPr>
      <w:r>
        <w:rPr>
          <w:b/>
          <w:i/>
        </w:rPr>
        <w:t>Items</w:t>
      </w:r>
    </w:p>
    <w:p w:rsidR="00B717B4" w:rsidRPr="004502DB" w:rsidRDefault="00B717B4" w:rsidP="00B717B4"/>
    <w:p w:rsidR="004502DB" w:rsidRDefault="004502DB" w:rsidP="00B717B4">
      <w:r w:rsidRPr="004502DB">
        <w:t xml:space="preserve">Items </w:t>
      </w:r>
      <w:r>
        <w:t>are defined by specifying properties such as Part Number, Item Name, Item Description, Item status,  Units of measure, etc.</w:t>
      </w:r>
    </w:p>
    <w:p w:rsidR="00F17BF5" w:rsidRDefault="00F17BF5" w:rsidP="00B717B4"/>
    <w:p w:rsidR="00F17BF5" w:rsidRDefault="00F17BF5" w:rsidP="00B717B4">
      <w:r>
        <w:t xml:space="preserve">Items are uniquely identified by the Item Part # in Sterling. </w:t>
      </w:r>
      <w:r w:rsidR="007C3CC7">
        <w:t xml:space="preserve">It has been decided that the </w:t>
      </w:r>
      <w:r>
        <w:t xml:space="preserve">Legacy Part# </w:t>
      </w:r>
      <w:r w:rsidR="007C3CC7">
        <w:t xml:space="preserve">will </w:t>
      </w:r>
      <w:r>
        <w:t>serve as this unique key.</w:t>
      </w:r>
    </w:p>
    <w:p w:rsidR="004502DB" w:rsidRDefault="004502DB" w:rsidP="00B717B4"/>
    <w:p w:rsidR="00B625A1" w:rsidRPr="004502DB" w:rsidRDefault="004502DB" w:rsidP="00B717B4">
      <w:r>
        <w:t xml:space="preserve">When an item is defined, it may be associated with multiple categories. </w:t>
      </w:r>
      <w:r w:rsidR="00FB2ECC">
        <w:t xml:space="preserve">The item then inherits the attributes assigned to those categories automatically. </w:t>
      </w:r>
      <w:r>
        <w:t xml:space="preserve"> </w:t>
      </w:r>
      <w:r w:rsidR="00FB2ECC">
        <w:t xml:space="preserve">For e.g, if we assign an attribute COLOR to the category or the parent category to which the item is assigned, the item will automatically have COLOR attribute assigned, but the value for the attribute needs to be assigned at the item level, say COLOR = Blue. Once the value is assigned the attribute is going to show up in the narrow by if the search results returns that item. </w:t>
      </w:r>
    </w:p>
    <w:p w:rsidR="008D08BE" w:rsidRPr="004502DB" w:rsidRDefault="008D08BE" w:rsidP="00B717B4"/>
    <w:p w:rsidR="00AB3866" w:rsidRDefault="00BE214D" w:rsidP="00B717B4">
      <w:pPr>
        <w:rPr>
          <w:b/>
          <w:i/>
        </w:rPr>
      </w:pPr>
      <w:r>
        <w:rPr>
          <w:b/>
          <w:i/>
        </w:rPr>
        <w:t xml:space="preserve">Cross Sell/Up Sell </w:t>
      </w:r>
      <w:r w:rsidR="00884264">
        <w:rPr>
          <w:b/>
          <w:i/>
        </w:rPr>
        <w:t>Related Items</w:t>
      </w:r>
    </w:p>
    <w:p w:rsidR="00BE214D" w:rsidRDefault="00BE214D" w:rsidP="00B717B4">
      <w:pPr>
        <w:rPr>
          <w:b/>
          <w:i/>
        </w:rPr>
      </w:pPr>
    </w:p>
    <w:p w:rsidR="00F63A15" w:rsidRDefault="00F63A15" w:rsidP="00B717B4">
      <w:r>
        <w:t>Once an item has been setup in Sterling, it may be associated to other related items. The types of Item relationships that are supported in Sterling are Cross Sells/Upsells/Supersession/Alternative and Competitive.  There is also a separate concept to manage auto replacements based on inventory.</w:t>
      </w:r>
    </w:p>
    <w:p w:rsidR="00F63A15" w:rsidRDefault="00F63A15" w:rsidP="00B717B4"/>
    <w:p w:rsidR="00F63A15" w:rsidRDefault="006A5AC8" w:rsidP="00B717B4">
      <w:r>
        <w:t>The requirements for all related items have been captured in the Replacements DDD.</w:t>
      </w:r>
    </w:p>
    <w:p w:rsidR="00BE214D" w:rsidRPr="00BE214D" w:rsidRDefault="00BE214D" w:rsidP="00B717B4">
      <w:r w:rsidRPr="00BE214D">
        <w:t>Th</w:t>
      </w:r>
      <w:r>
        <w:t>e association of related Items to a particular item is managed</w:t>
      </w:r>
      <w:r w:rsidR="00EB44CE">
        <w:t xml:space="preserve"> via a separate transaction in Sterling. </w:t>
      </w:r>
    </w:p>
    <w:p w:rsidR="00B717B4" w:rsidRDefault="00B717B4" w:rsidP="00B717B4"/>
    <w:p w:rsidR="006D672A" w:rsidRDefault="006D672A" w:rsidP="00B717B4"/>
    <w:p w:rsidR="002D7B04" w:rsidRDefault="002D7B04" w:rsidP="00050477">
      <w:pPr>
        <w:pStyle w:val="Heading2"/>
        <w:numPr>
          <w:ilvl w:val="2"/>
          <w:numId w:val="3"/>
        </w:numPr>
        <w:rPr>
          <w:rStyle w:val="Emphasis"/>
          <w:iCs w:val="0"/>
        </w:rPr>
      </w:pPr>
      <w:bookmarkStart w:id="11" w:name="_Toc260842526"/>
      <w:r>
        <w:rPr>
          <w:rStyle w:val="Emphasis"/>
          <w:iCs w:val="0"/>
        </w:rPr>
        <w:t>Catalog Structure at xpedx</w:t>
      </w:r>
      <w:bookmarkEnd w:id="11"/>
    </w:p>
    <w:p w:rsidR="00360253" w:rsidRDefault="00360253" w:rsidP="002D7B04"/>
    <w:p w:rsidR="009F25F3" w:rsidRDefault="009F25F3" w:rsidP="002D7B04">
      <w:r>
        <w:t xml:space="preserve">Each item in the Item Master is tied to an Ontology. </w:t>
      </w:r>
      <w:r w:rsidR="00CE0A83">
        <w:t>x</w:t>
      </w:r>
      <w:r>
        <w:t>pedx has gone through an exercise to group similar Ontologies into what we henceforth refer to as “Product Type”s. These product types are used as a Filtering attribute (or Narrow By</w:t>
      </w:r>
      <w:r w:rsidR="00B46F1B">
        <w:t xml:space="preserve"> at the root level</w:t>
      </w:r>
      <w:r>
        <w:t>).</w:t>
      </w:r>
      <w:r w:rsidR="00945D9A">
        <w:t xml:space="preserve"> This data is managed in Content Director.</w:t>
      </w:r>
      <w:r w:rsidR="00B46F1B">
        <w:t xml:space="preserve"> Product Types also</w:t>
      </w:r>
      <w:r w:rsidR="00203BD1">
        <w:t xml:space="preserve"> drive the Matrix view display.</w:t>
      </w:r>
      <w:r w:rsidR="005476AA">
        <w:t xml:space="preserve"> This functionality is detailed</w:t>
      </w:r>
      <w:r w:rsidR="007B31D5">
        <w:t xml:space="preserve"> in the Matrix view section.</w:t>
      </w:r>
    </w:p>
    <w:p w:rsidR="009F25F3" w:rsidRDefault="009F25F3" w:rsidP="002D7B04"/>
    <w:p w:rsidR="00CE0A83" w:rsidRDefault="005139CE" w:rsidP="002D7B04">
      <w:r>
        <w:t xml:space="preserve">Apart from Filtering, the product type </w:t>
      </w:r>
      <w:r w:rsidR="00EB14A1">
        <w:t>will</w:t>
      </w:r>
      <w:r>
        <w:t xml:space="preserve"> also used to drive </w:t>
      </w:r>
      <w:r w:rsidR="00EB14A1">
        <w:t xml:space="preserve">functionality related to the Table view of items (referred to as </w:t>
      </w:r>
      <w:r w:rsidR="00DC1592">
        <w:t>Matrix</w:t>
      </w:r>
      <w:r w:rsidR="00EB14A1">
        <w:t xml:space="preserve"> view). This view is expected to be used by </w:t>
      </w:r>
      <w:r w:rsidR="00CE0A83">
        <w:t>expert buyers. In this view, the products are listed in a tabular form, not a whole lot of graphics, with the most relevant differentiating attributes as columns and a user can quickly scan the list and decide on the products they are interested in.</w:t>
      </w:r>
    </w:p>
    <w:p w:rsidR="009F25F3" w:rsidRDefault="009F25F3" w:rsidP="002D7B04"/>
    <w:p w:rsidR="00284BFE" w:rsidRDefault="009D5AA1" w:rsidP="002D7B04">
      <w:r>
        <w:t>The over</w:t>
      </w:r>
      <w:r w:rsidR="00284BFE">
        <w:t xml:space="preserve">all browsing experience can be </w:t>
      </w:r>
      <w:r>
        <w:t>summarized</w:t>
      </w:r>
      <w:r w:rsidR="00284BFE">
        <w:t xml:space="preserve"> as follows – </w:t>
      </w:r>
    </w:p>
    <w:p w:rsidR="00284BFE" w:rsidRDefault="00284BFE" w:rsidP="002D7B04"/>
    <w:p w:rsidR="009D5AA1" w:rsidRDefault="009D5AA1" w:rsidP="002D7B04">
      <w:r>
        <w:t>The Column headings indicate the level of the category structure that a user is currently at</w:t>
      </w:r>
      <w:r w:rsidR="00CC32CF">
        <w:t xml:space="preserve"> and is determined by Product Type</w:t>
      </w:r>
      <w:r>
        <w:t>.</w:t>
      </w:r>
      <w:r w:rsidR="00CC32CF">
        <w:t xml:space="preserve"> This data is managed in Content Director.</w:t>
      </w:r>
      <w:r>
        <w:t xml:space="preserve"> The row headings indicate the two sections on the left navigation bar. The Cells in the matrix determine what the user would see in which section when they click on the various levels of categories.</w:t>
      </w:r>
    </w:p>
    <w:p w:rsidR="009D5AA1" w:rsidRDefault="009D5AA1" w:rsidP="002D7B04"/>
    <w:tbl>
      <w:tblPr>
        <w:tblW w:w="6260" w:type="dxa"/>
        <w:tblInd w:w="93" w:type="dxa"/>
        <w:tblLook w:val="04A0"/>
      </w:tblPr>
      <w:tblGrid>
        <w:gridCol w:w="1380"/>
        <w:gridCol w:w="1060"/>
        <w:gridCol w:w="1439"/>
        <w:gridCol w:w="1500"/>
        <w:gridCol w:w="960"/>
      </w:tblGrid>
      <w:tr w:rsidR="009D5AA1" w:rsidRPr="009D5AA1" w:rsidTr="009D5AA1">
        <w:trPr>
          <w:trHeight w:val="255"/>
        </w:trPr>
        <w:tc>
          <w:tcPr>
            <w:tcW w:w="1380" w:type="dxa"/>
            <w:tcBorders>
              <w:top w:val="nil"/>
              <w:left w:val="nil"/>
              <w:bottom w:val="nil"/>
              <w:right w:val="nil"/>
            </w:tcBorders>
            <w:shd w:val="clear" w:color="auto" w:fill="auto"/>
            <w:noWrap/>
            <w:hideMark/>
          </w:tcPr>
          <w:p w:rsidR="009D5AA1" w:rsidRPr="009D5AA1" w:rsidRDefault="009D5AA1" w:rsidP="009D5AA1">
            <w:pPr>
              <w:rPr>
                <w:rFonts w:ascii="Arial" w:hAnsi="Arial" w:cs="Arial"/>
                <w:b/>
                <w:bCs/>
                <w:color w:val="000000"/>
                <w:sz w:val="20"/>
              </w:rPr>
            </w:pPr>
          </w:p>
        </w:tc>
        <w:tc>
          <w:tcPr>
            <w:tcW w:w="1060" w:type="dxa"/>
            <w:tcBorders>
              <w:top w:val="nil"/>
              <w:left w:val="nil"/>
              <w:bottom w:val="nil"/>
              <w:right w:val="nil"/>
            </w:tcBorders>
            <w:shd w:val="clear" w:color="auto" w:fill="auto"/>
            <w:noWrap/>
            <w:hideMark/>
          </w:tcPr>
          <w:p w:rsidR="009D5AA1" w:rsidRPr="009D5AA1" w:rsidRDefault="009D5AA1" w:rsidP="009D5AA1">
            <w:pPr>
              <w:rPr>
                <w:rFonts w:ascii="Arial" w:hAnsi="Arial" w:cs="Arial"/>
                <w:b/>
                <w:bCs/>
                <w:color w:val="000000"/>
                <w:sz w:val="20"/>
              </w:rPr>
            </w:pPr>
          </w:p>
        </w:tc>
        <w:tc>
          <w:tcPr>
            <w:tcW w:w="1360" w:type="dxa"/>
            <w:tcBorders>
              <w:top w:val="nil"/>
              <w:left w:val="nil"/>
              <w:bottom w:val="nil"/>
              <w:right w:val="nil"/>
            </w:tcBorders>
            <w:shd w:val="clear" w:color="auto" w:fill="auto"/>
            <w:noWrap/>
            <w:hideMark/>
          </w:tcPr>
          <w:p w:rsidR="009D5AA1" w:rsidRPr="009D5AA1" w:rsidRDefault="009D5AA1" w:rsidP="009D5AA1">
            <w:pPr>
              <w:rPr>
                <w:rFonts w:ascii="Arial" w:hAnsi="Arial" w:cs="Arial"/>
                <w:b/>
                <w:bCs/>
                <w:color w:val="000000"/>
                <w:sz w:val="20"/>
              </w:rPr>
            </w:pPr>
          </w:p>
        </w:tc>
        <w:tc>
          <w:tcPr>
            <w:tcW w:w="1500" w:type="dxa"/>
            <w:tcBorders>
              <w:top w:val="nil"/>
              <w:left w:val="nil"/>
              <w:bottom w:val="nil"/>
              <w:right w:val="nil"/>
            </w:tcBorders>
            <w:shd w:val="clear" w:color="auto" w:fill="auto"/>
            <w:noWrap/>
            <w:hideMark/>
          </w:tcPr>
          <w:p w:rsidR="009D5AA1" w:rsidRPr="009D5AA1" w:rsidRDefault="009D5AA1" w:rsidP="009D5AA1">
            <w:pPr>
              <w:rPr>
                <w:rFonts w:ascii="Arial" w:hAnsi="Arial" w:cs="Arial"/>
                <w:b/>
                <w:bCs/>
                <w:color w:val="000000"/>
                <w:sz w:val="20"/>
              </w:rPr>
            </w:pPr>
          </w:p>
        </w:tc>
        <w:tc>
          <w:tcPr>
            <w:tcW w:w="960" w:type="dxa"/>
            <w:tcBorders>
              <w:top w:val="nil"/>
              <w:left w:val="nil"/>
              <w:bottom w:val="nil"/>
              <w:right w:val="nil"/>
            </w:tcBorders>
            <w:shd w:val="clear" w:color="auto" w:fill="auto"/>
            <w:noWrap/>
            <w:hideMark/>
          </w:tcPr>
          <w:p w:rsidR="009D5AA1" w:rsidRPr="009D5AA1" w:rsidRDefault="009D5AA1" w:rsidP="009D5AA1">
            <w:pPr>
              <w:rPr>
                <w:rFonts w:ascii="Arial" w:hAnsi="Arial" w:cs="Arial"/>
                <w:color w:val="000000"/>
                <w:sz w:val="20"/>
              </w:rPr>
            </w:pPr>
          </w:p>
        </w:tc>
      </w:tr>
      <w:tr w:rsidR="009D5AA1" w:rsidRPr="009D5AA1" w:rsidTr="009D5AA1">
        <w:trPr>
          <w:trHeight w:val="255"/>
        </w:trPr>
        <w:tc>
          <w:tcPr>
            <w:tcW w:w="1380" w:type="dxa"/>
            <w:tcBorders>
              <w:top w:val="nil"/>
              <w:left w:val="nil"/>
              <w:bottom w:val="nil"/>
              <w:right w:val="nil"/>
            </w:tcBorders>
            <w:shd w:val="clear" w:color="auto" w:fill="auto"/>
            <w:noWrap/>
            <w:hideMark/>
          </w:tcPr>
          <w:p w:rsidR="009D5AA1" w:rsidRPr="009D5AA1" w:rsidRDefault="009D5AA1" w:rsidP="009D5AA1">
            <w:pPr>
              <w:rPr>
                <w:rFonts w:ascii="Arial" w:hAnsi="Arial" w:cs="Arial"/>
                <w:b/>
                <w:bCs/>
                <w:color w:val="000000"/>
                <w:sz w:val="20"/>
              </w:rPr>
            </w:pPr>
          </w:p>
        </w:tc>
        <w:tc>
          <w:tcPr>
            <w:tcW w:w="1060" w:type="dxa"/>
            <w:tcBorders>
              <w:top w:val="nil"/>
              <w:left w:val="nil"/>
              <w:bottom w:val="nil"/>
              <w:right w:val="nil"/>
            </w:tcBorders>
            <w:shd w:val="clear" w:color="000000" w:fill="BFBFBF"/>
            <w:noWrap/>
            <w:hideMark/>
          </w:tcPr>
          <w:p w:rsidR="009D5AA1" w:rsidRPr="009D5AA1" w:rsidRDefault="009D5AA1" w:rsidP="009D5AA1">
            <w:pPr>
              <w:rPr>
                <w:rFonts w:ascii="Arial" w:hAnsi="Arial" w:cs="Arial"/>
                <w:b/>
                <w:bCs/>
                <w:color w:val="000000"/>
                <w:sz w:val="20"/>
              </w:rPr>
            </w:pPr>
            <w:r w:rsidRPr="009D5AA1">
              <w:rPr>
                <w:rFonts w:ascii="Arial" w:hAnsi="Arial" w:cs="Arial"/>
                <w:b/>
                <w:bCs/>
                <w:color w:val="000000"/>
                <w:sz w:val="20"/>
              </w:rPr>
              <w:t>CAT 1</w:t>
            </w:r>
          </w:p>
        </w:tc>
        <w:tc>
          <w:tcPr>
            <w:tcW w:w="1360" w:type="dxa"/>
            <w:tcBorders>
              <w:top w:val="nil"/>
              <w:left w:val="nil"/>
              <w:bottom w:val="nil"/>
              <w:right w:val="nil"/>
            </w:tcBorders>
            <w:shd w:val="clear" w:color="000000" w:fill="BFBFBF"/>
            <w:noWrap/>
            <w:hideMark/>
          </w:tcPr>
          <w:p w:rsidR="009D5AA1" w:rsidRPr="009D5AA1" w:rsidRDefault="009D5AA1" w:rsidP="009D5AA1">
            <w:pPr>
              <w:rPr>
                <w:rFonts w:ascii="Arial" w:hAnsi="Arial" w:cs="Arial"/>
                <w:b/>
                <w:bCs/>
                <w:color w:val="000000"/>
                <w:sz w:val="20"/>
              </w:rPr>
            </w:pPr>
            <w:r w:rsidRPr="009D5AA1">
              <w:rPr>
                <w:rFonts w:ascii="Arial" w:hAnsi="Arial" w:cs="Arial"/>
                <w:b/>
                <w:bCs/>
                <w:color w:val="000000"/>
                <w:sz w:val="20"/>
              </w:rPr>
              <w:t>CAT 2</w:t>
            </w:r>
          </w:p>
        </w:tc>
        <w:tc>
          <w:tcPr>
            <w:tcW w:w="1500" w:type="dxa"/>
            <w:tcBorders>
              <w:top w:val="nil"/>
              <w:left w:val="nil"/>
              <w:bottom w:val="nil"/>
              <w:right w:val="nil"/>
            </w:tcBorders>
            <w:shd w:val="clear" w:color="000000" w:fill="BFBFBF"/>
            <w:noWrap/>
            <w:hideMark/>
          </w:tcPr>
          <w:p w:rsidR="009D5AA1" w:rsidRPr="009D5AA1" w:rsidRDefault="009D5AA1" w:rsidP="009D5AA1">
            <w:pPr>
              <w:rPr>
                <w:rFonts w:ascii="Arial" w:hAnsi="Arial" w:cs="Arial"/>
                <w:b/>
                <w:bCs/>
                <w:color w:val="000000"/>
                <w:sz w:val="20"/>
              </w:rPr>
            </w:pPr>
            <w:r w:rsidRPr="009D5AA1">
              <w:rPr>
                <w:rFonts w:ascii="Arial" w:hAnsi="Arial" w:cs="Arial"/>
                <w:b/>
                <w:bCs/>
                <w:color w:val="000000"/>
                <w:sz w:val="20"/>
              </w:rPr>
              <w:t>CAT 3</w:t>
            </w:r>
          </w:p>
        </w:tc>
        <w:tc>
          <w:tcPr>
            <w:tcW w:w="960" w:type="dxa"/>
            <w:tcBorders>
              <w:top w:val="nil"/>
              <w:left w:val="nil"/>
              <w:bottom w:val="nil"/>
              <w:right w:val="nil"/>
            </w:tcBorders>
            <w:shd w:val="clear" w:color="000000" w:fill="BFBFBF"/>
            <w:noWrap/>
            <w:hideMark/>
          </w:tcPr>
          <w:p w:rsidR="009D5AA1" w:rsidRPr="009D5AA1" w:rsidRDefault="009D5AA1" w:rsidP="009D5AA1">
            <w:pPr>
              <w:rPr>
                <w:rFonts w:ascii="Arial" w:hAnsi="Arial" w:cs="Arial"/>
                <w:b/>
                <w:bCs/>
                <w:color w:val="000000"/>
                <w:sz w:val="20"/>
              </w:rPr>
            </w:pPr>
            <w:r w:rsidRPr="009D5AA1">
              <w:rPr>
                <w:rFonts w:ascii="Arial" w:hAnsi="Arial" w:cs="Arial"/>
                <w:b/>
                <w:bCs/>
                <w:color w:val="000000"/>
                <w:sz w:val="20"/>
              </w:rPr>
              <w:t>CAT 4</w:t>
            </w:r>
          </w:p>
        </w:tc>
      </w:tr>
      <w:tr w:rsidR="009D5AA1" w:rsidRPr="009D5AA1" w:rsidTr="009D5AA1">
        <w:trPr>
          <w:trHeight w:val="255"/>
        </w:trPr>
        <w:tc>
          <w:tcPr>
            <w:tcW w:w="1380" w:type="dxa"/>
            <w:tcBorders>
              <w:top w:val="nil"/>
              <w:left w:val="nil"/>
              <w:bottom w:val="nil"/>
              <w:right w:val="nil"/>
            </w:tcBorders>
            <w:shd w:val="clear" w:color="000000" w:fill="BFBFBF"/>
            <w:noWrap/>
            <w:hideMark/>
          </w:tcPr>
          <w:p w:rsidR="009D5AA1" w:rsidRPr="009D5AA1" w:rsidRDefault="009D5AA1" w:rsidP="009D5AA1">
            <w:pPr>
              <w:rPr>
                <w:rFonts w:ascii="Arial" w:hAnsi="Arial" w:cs="Arial"/>
                <w:b/>
                <w:bCs/>
                <w:color w:val="000000"/>
                <w:sz w:val="20"/>
              </w:rPr>
            </w:pPr>
            <w:r w:rsidRPr="009D5AA1">
              <w:rPr>
                <w:rFonts w:ascii="Arial" w:hAnsi="Arial" w:cs="Arial"/>
                <w:b/>
                <w:bCs/>
                <w:color w:val="000000"/>
                <w:sz w:val="20"/>
              </w:rPr>
              <w:t>Category:</w:t>
            </w:r>
          </w:p>
        </w:tc>
        <w:tc>
          <w:tcPr>
            <w:tcW w:w="1060" w:type="dxa"/>
            <w:tcBorders>
              <w:top w:val="nil"/>
              <w:left w:val="nil"/>
              <w:bottom w:val="nil"/>
              <w:right w:val="nil"/>
            </w:tcBorders>
            <w:shd w:val="clear" w:color="auto" w:fill="auto"/>
            <w:noWrap/>
            <w:hideMark/>
          </w:tcPr>
          <w:p w:rsidR="009D5AA1" w:rsidRPr="009D5AA1" w:rsidRDefault="009D5AA1" w:rsidP="009D5AA1">
            <w:pPr>
              <w:rPr>
                <w:rFonts w:ascii="Arial" w:hAnsi="Arial" w:cs="Arial"/>
                <w:b/>
                <w:bCs/>
                <w:color w:val="000000"/>
                <w:sz w:val="20"/>
              </w:rPr>
            </w:pPr>
            <w:r w:rsidRPr="009D5AA1">
              <w:rPr>
                <w:rFonts w:ascii="Arial" w:hAnsi="Arial" w:cs="Arial"/>
                <w:b/>
                <w:bCs/>
                <w:color w:val="000000"/>
                <w:sz w:val="20"/>
              </w:rPr>
              <w:t>CAT 2</w:t>
            </w:r>
          </w:p>
        </w:tc>
        <w:tc>
          <w:tcPr>
            <w:tcW w:w="1360" w:type="dxa"/>
            <w:tcBorders>
              <w:top w:val="nil"/>
              <w:left w:val="nil"/>
              <w:bottom w:val="nil"/>
              <w:right w:val="nil"/>
            </w:tcBorders>
            <w:shd w:val="clear" w:color="auto" w:fill="auto"/>
            <w:noWrap/>
            <w:hideMark/>
          </w:tcPr>
          <w:p w:rsidR="009D5AA1" w:rsidRPr="009D5AA1" w:rsidRDefault="009D5AA1" w:rsidP="009D5AA1">
            <w:pPr>
              <w:rPr>
                <w:rFonts w:ascii="Arial" w:hAnsi="Arial" w:cs="Arial"/>
                <w:b/>
                <w:bCs/>
                <w:color w:val="000000"/>
                <w:sz w:val="20"/>
              </w:rPr>
            </w:pPr>
            <w:r w:rsidRPr="009D5AA1">
              <w:rPr>
                <w:rFonts w:ascii="Arial" w:hAnsi="Arial" w:cs="Arial"/>
                <w:b/>
                <w:bCs/>
                <w:color w:val="000000"/>
                <w:sz w:val="20"/>
              </w:rPr>
              <w:t>CAT 3</w:t>
            </w:r>
          </w:p>
        </w:tc>
        <w:tc>
          <w:tcPr>
            <w:tcW w:w="1500" w:type="dxa"/>
            <w:tcBorders>
              <w:top w:val="nil"/>
              <w:left w:val="nil"/>
              <w:bottom w:val="nil"/>
              <w:right w:val="nil"/>
            </w:tcBorders>
            <w:shd w:val="clear" w:color="auto" w:fill="auto"/>
            <w:noWrap/>
            <w:hideMark/>
          </w:tcPr>
          <w:p w:rsidR="009D5AA1" w:rsidRPr="009D5AA1" w:rsidRDefault="009D5AA1" w:rsidP="009D5AA1">
            <w:pPr>
              <w:rPr>
                <w:rFonts w:ascii="Arial" w:hAnsi="Arial" w:cs="Arial"/>
                <w:b/>
                <w:bCs/>
                <w:color w:val="000000"/>
                <w:sz w:val="20"/>
              </w:rPr>
            </w:pPr>
            <w:r w:rsidRPr="009D5AA1">
              <w:rPr>
                <w:rFonts w:ascii="Arial" w:hAnsi="Arial" w:cs="Arial"/>
                <w:b/>
                <w:bCs/>
                <w:color w:val="000000"/>
                <w:sz w:val="20"/>
              </w:rPr>
              <w:t>CAT 4</w:t>
            </w:r>
          </w:p>
        </w:tc>
        <w:tc>
          <w:tcPr>
            <w:tcW w:w="960" w:type="dxa"/>
            <w:tcBorders>
              <w:top w:val="nil"/>
              <w:left w:val="nil"/>
              <w:bottom w:val="nil"/>
              <w:right w:val="nil"/>
            </w:tcBorders>
            <w:shd w:val="clear" w:color="auto" w:fill="auto"/>
            <w:noWrap/>
            <w:hideMark/>
          </w:tcPr>
          <w:p w:rsidR="009D5AA1" w:rsidRPr="009D5AA1" w:rsidRDefault="009D5AA1" w:rsidP="009D5AA1">
            <w:pPr>
              <w:rPr>
                <w:rFonts w:ascii="Arial" w:hAnsi="Arial" w:cs="Arial"/>
                <w:color w:val="000000"/>
                <w:sz w:val="20"/>
              </w:rPr>
            </w:pPr>
          </w:p>
        </w:tc>
      </w:tr>
      <w:tr w:rsidR="009D5AA1" w:rsidRPr="009D5AA1" w:rsidTr="009D5AA1">
        <w:trPr>
          <w:trHeight w:val="255"/>
        </w:trPr>
        <w:tc>
          <w:tcPr>
            <w:tcW w:w="1380" w:type="dxa"/>
            <w:tcBorders>
              <w:top w:val="nil"/>
              <w:left w:val="nil"/>
              <w:bottom w:val="nil"/>
              <w:right w:val="nil"/>
            </w:tcBorders>
            <w:shd w:val="clear" w:color="000000" w:fill="BFBFBF"/>
            <w:noWrap/>
            <w:hideMark/>
          </w:tcPr>
          <w:p w:rsidR="009D5AA1" w:rsidRPr="009D5AA1" w:rsidRDefault="009D5AA1" w:rsidP="009D5AA1">
            <w:pPr>
              <w:rPr>
                <w:rFonts w:ascii="Arial" w:hAnsi="Arial" w:cs="Arial"/>
                <w:b/>
                <w:bCs/>
                <w:color w:val="000000"/>
                <w:sz w:val="20"/>
              </w:rPr>
            </w:pPr>
            <w:r w:rsidRPr="009D5AA1">
              <w:rPr>
                <w:rFonts w:ascii="Arial" w:hAnsi="Arial" w:cs="Arial"/>
                <w:b/>
                <w:bCs/>
                <w:color w:val="000000"/>
                <w:sz w:val="20"/>
              </w:rPr>
              <w:t>Narrow By:</w:t>
            </w:r>
          </w:p>
        </w:tc>
        <w:tc>
          <w:tcPr>
            <w:tcW w:w="1060" w:type="dxa"/>
            <w:tcBorders>
              <w:top w:val="nil"/>
              <w:left w:val="nil"/>
              <w:bottom w:val="nil"/>
              <w:right w:val="nil"/>
            </w:tcBorders>
            <w:shd w:val="clear" w:color="auto" w:fill="auto"/>
            <w:noWrap/>
            <w:hideMark/>
          </w:tcPr>
          <w:p w:rsidR="009D5AA1" w:rsidRPr="009D5AA1" w:rsidRDefault="005A61C9" w:rsidP="009D5AA1">
            <w:pPr>
              <w:rPr>
                <w:rFonts w:ascii="Arial" w:hAnsi="Arial" w:cs="Arial"/>
                <w:b/>
                <w:bCs/>
                <w:color w:val="000000"/>
                <w:sz w:val="20"/>
              </w:rPr>
            </w:pPr>
            <w:r>
              <w:rPr>
                <w:rFonts w:ascii="Arial" w:hAnsi="Arial" w:cs="Arial"/>
                <w:b/>
                <w:bCs/>
                <w:color w:val="000000"/>
                <w:sz w:val="20"/>
              </w:rPr>
              <w:t>Product Type</w:t>
            </w:r>
          </w:p>
        </w:tc>
        <w:tc>
          <w:tcPr>
            <w:tcW w:w="1360" w:type="dxa"/>
            <w:tcBorders>
              <w:top w:val="nil"/>
              <w:left w:val="nil"/>
              <w:bottom w:val="nil"/>
              <w:right w:val="nil"/>
            </w:tcBorders>
            <w:shd w:val="clear" w:color="auto" w:fill="auto"/>
            <w:noWrap/>
            <w:hideMark/>
          </w:tcPr>
          <w:p w:rsidR="009D5AA1" w:rsidRPr="009D5AA1" w:rsidRDefault="009D5AA1" w:rsidP="009D5AA1">
            <w:pPr>
              <w:rPr>
                <w:rFonts w:ascii="Arial" w:hAnsi="Arial" w:cs="Arial"/>
                <w:b/>
                <w:bCs/>
                <w:color w:val="000000"/>
                <w:sz w:val="20"/>
              </w:rPr>
            </w:pPr>
            <w:r w:rsidRPr="009D5AA1">
              <w:rPr>
                <w:rFonts w:ascii="Arial" w:hAnsi="Arial" w:cs="Arial"/>
                <w:b/>
                <w:bCs/>
                <w:color w:val="000000"/>
                <w:sz w:val="20"/>
              </w:rPr>
              <w:t>Mfg</w:t>
            </w:r>
          </w:p>
        </w:tc>
        <w:tc>
          <w:tcPr>
            <w:tcW w:w="1500" w:type="dxa"/>
            <w:tcBorders>
              <w:top w:val="nil"/>
              <w:left w:val="nil"/>
              <w:bottom w:val="nil"/>
              <w:right w:val="nil"/>
            </w:tcBorders>
            <w:shd w:val="clear" w:color="auto" w:fill="auto"/>
            <w:noWrap/>
            <w:hideMark/>
          </w:tcPr>
          <w:p w:rsidR="009D5AA1" w:rsidRPr="009D5AA1" w:rsidRDefault="009D5AA1" w:rsidP="009D5AA1">
            <w:pPr>
              <w:rPr>
                <w:rFonts w:ascii="Arial" w:hAnsi="Arial" w:cs="Arial"/>
                <w:b/>
                <w:bCs/>
                <w:color w:val="000000"/>
                <w:sz w:val="20"/>
              </w:rPr>
            </w:pPr>
            <w:r w:rsidRPr="009D5AA1">
              <w:rPr>
                <w:rFonts w:ascii="Arial" w:hAnsi="Arial" w:cs="Arial"/>
                <w:b/>
                <w:bCs/>
                <w:color w:val="000000"/>
                <w:sz w:val="20"/>
              </w:rPr>
              <w:t>Basis Weight</w:t>
            </w:r>
          </w:p>
        </w:tc>
        <w:tc>
          <w:tcPr>
            <w:tcW w:w="960" w:type="dxa"/>
            <w:tcBorders>
              <w:top w:val="nil"/>
              <w:left w:val="nil"/>
              <w:bottom w:val="nil"/>
              <w:right w:val="nil"/>
            </w:tcBorders>
            <w:shd w:val="clear" w:color="auto" w:fill="auto"/>
            <w:noWrap/>
            <w:hideMark/>
          </w:tcPr>
          <w:p w:rsidR="009D5AA1" w:rsidRPr="009D5AA1" w:rsidRDefault="009D5AA1" w:rsidP="009D5AA1">
            <w:pPr>
              <w:rPr>
                <w:rFonts w:ascii="Arial" w:hAnsi="Arial" w:cs="Arial"/>
                <w:color w:val="000000"/>
                <w:sz w:val="20"/>
              </w:rPr>
            </w:pPr>
          </w:p>
        </w:tc>
      </w:tr>
      <w:tr w:rsidR="009D5AA1" w:rsidRPr="009D5AA1" w:rsidTr="009D5AA1">
        <w:trPr>
          <w:trHeight w:val="255"/>
        </w:trPr>
        <w:tc>
          <w:tcPr>
            <w:tcW w:w="1380" w:type="dxa"/>
            <w:tcBorders>
              <w:top w:val="nil"/>
              <w:left w:val="nil"/>
              <w:bottom w:val="nil"/>
              <w:right w:val="nil"/>
            </w:tcBorders>
            <w:shd w:val="clear" w:color="000000" w:fill="BFBFBF"/>
            <w:noWrap/>
            <w:hideMark/>
          </w:tcPr>
          <w:p w:rsidR="009D5AA1" w:rsidRPr="009D5AA1" w:rsidRDefault="009D5AA1" w:rsidP="009D5AA1">
            <w:pPr>
              <w:rPr>
                <w:rFonts w:ascii="Arial" w:hAnsi="Arial" w:cs="Arial"/>
                <w:b/>
                <w:bCs/>
                <w:color w:val="000000"/>
                <w:sz w:val="20"/>
              </w:rPr>
            </w:pPr>
            <w:r w:rsidRPr="009D5AA1">
              <w:rPr>
                <w:rFonts w:ascii="Arial" w:hAnsi="Arial" w:cs="Arial"/>
                <w:b/>
                <w:bCs/>
                <w:color w:val="000000"/>
                <w:sz w:val="20"/>
              </w:rPr>
              <w:t> </w:t>
            </w:r>
          </w:p>
        </w:tc>
        <w:tc>
          <w:tcPr>
            <w:tcW w:w="1060" w:type="dxa"/>
            <w:tcBorders>
              <w:top w:val="nil"/>
              <w:left w:val="nil"/>
              <w:bottom w:val="nil"/>
              <w:right w:val="nil"/>
            </w:tcBorders>
            <w:shd w:val="clear" w:color="auto" w:fill="auto"/>
            <w:noWrap/>
            <w:hideMark/>
          </w:tcPr>
          <w:p w:rsidR="009D5AA1" w:rsidRPr="009D5AA1" w:rsidRDefault="009D5AA1" w:rsidP="009D5AA1">
            <w:pPr>
              <w:rPr>
                <w:rFonts w:ascii="Arial" w:hAnsi="Arial" w:cs="Arial"/>
                <w:b/>
                <w:bCs/>
                <w:color w:val="000000"/>
                <w:sz w:val="20"/>
              </w:rPr>
            </w:pPr>
          </w:p>
        </w:tc>
        <w:tc>
          <w:tcPr>
            <w:tcW w:w="1360" w:type="dxa"/>
            <w:tcBorders>
              <w:top w:val="nil"/>
              <w:left w:val="nil"/>
              <w:bottom w:val="nil"/>
              <w:right w:val="nil"/>
            </w:tcBorders>
            <w:shd w:val="clear" w:color="auto" w:fill="auto"/>
            <w:noWrap/>
            <w:hideMark/>
          </w:tcPr>
          <w:p w:rsidR="009D5AA1" w:rsidRPr="009D5AA1" w:rsidRDefault="009D5AA1" w:rsidP="009D5AA1">
            <w:pPr>
              <w:rPr>
                <w:rFonts w:ascii="Arial" w:hAnsi="Arial" w:cs="Arial"/>
                <w:b/>
                <w:bCs/>
                <w:color w:val="000000"/>
                <w:sz w:val="20"/>
              </w:rPr>
            </w:pPr>
            <w:r w:rsidRPr="009D5AA1">
              <w:rPr>
                <w:rFonts w:ascii="Arial" w:hAnsi="Arial" w:cs="Arial"/>
                <w:b/>
                <w:bCs/>
                <w:color w:val="000000"/>
                <w:sz w:val="20"/>
              </w:rPr>
              <w:t>Brand</w:t>
            </w:r>
          </w:p>
        </w:tc>
        <w:tc>
          <w:tcPr>
            <w:tcW w:w="1500" w:type="dxa"/>
            <w:tcBorders>
              <w:top w:val="nil"/>
              <w:left w:val="nil"/>
              <w:bottom w:val="nil"/>
              <w:right w:val="nil"/>
            </w:tcBorders>
            <w:shd w:val="clear" w:color="auto" w:fill="auto"/>
            <w:noWrap/>
            <w:hideMark/>
          </w:tcPr>
          <w:p w:rsidR="009D5AA1" w:rsidRPr="009D5AA1" w:rsidRDefault="009D5AA1" w:rsidP="009D5AA1">
            <w:pPr>
              <w:rPr>
                <w:rFonts w:ascii="Arial" w:hAnsi="Arial" w:cs="Arial"/>
                <w:b/>
                <w:bCs/>
                <w:color w:val="000000"/>
                <w:sz w:val="20"/>
              </w:rPr>
            </w:pPr>
            <w:r w:rsidRPr="009D5AA1">
              <w:rPr>
                <w:rFonts w:ascii="Arial" w:hAnsi="Arial" w:cs="Arial"/>
                <w:b/>
                <w:bCs/>
                <w:color w:val="000000"/>
                <w:sz w:val="20"/>
              </w:rPr>
              <w:t>Size</w:t>
            </w:r>
          </w:p>
        </w:tc>
        <w:tc>
          <w:tcPr>
            <w:tcW w:w="960" w:type="dxa"/>
            <w:tcBorders>
              <w:top w:val="nil"/>
              <w:left w:val="nil"/>
              <w:bottom w:val="nil"/>
              <w:right w:val="nil"/>
            </w:tcBorders>
            <w:shd w:val="clear" w:color="auto" w:fill="auto"/>
            <w:noWrap/>
            <w:hideMark/>
          </w:tcPr>
          <w:p w:rsidR="009D5AA1" w:rsidRPr="009D5AA1" w:rsidRDefault="009D5AA1" w:rsidP="009D5AA1">
            <w:pPr>
              <w:rPr>
                <w:rFonts w:ascii="Arial" w:hAnsi="Arial" w:cs="Arial"/>
                <w:color w:val="000000"/>
                <w:sz w:val="20"/>
              </w:rPr>
            </w:pPr>
          </w:p>
        </w:tc>
      </w:tr>
      <w:tr w:rsidR="009D5AA1" w:rsidRPr="009D5AA1" w:rsidTr="009D5AA1">
        <w:trPr>
          <w:trHeight w:val="255"/>
        </w:trPr>
        <w:tc>
          <w:tcPr>
            <w:tcW w:w="1380" w:type="dxa"/>
            <w:tcBorders>
              <w:top w:val="nil"/>
              <w:left w:val="nil"/>
              <w:bottom w:val="nil"/>
              <w:right w:val="nil"/>
            </w:tcBorders>
            <w:shd w:val="clear" w:color="auto" w:fill="auto"/>
            <w:noWrap/>
            <w:hideMark/>
          </w:tcPr>
          <w:p w:rsidR="009D5AA1" w:rsidRPr="009D5AA1" w:rsidRDefault="009D5AA1" w:rsidP="009D5AA1">
            <w:pPr>
              <w:rPr>
                <w:rFonts w:ascii="Arial" w:hAnsi="Arial" w:cs="Arial"/>
                <w:b/>
                <w:bCs/>
                <w:color w:val="000000"/>
                <w:sz w:val="20"/>
              </w:rPr>
            </w:pPr>
          </w:p>
        </w:tc>
        <w:tc>
          <w:tcPr>
            <w:tcW w:w="1060" w:type="dxa"/>
            <w:tcBorders>
              <w:top w:val="nil"/>
              <w:left w:val="nil"/>
              <w:bottom w:val="nil"/>
              <w:right w:val="nil"/>
            </w:tcBorders>
            <w:shd w:val="clear" w:color="auto" w:fill="auto"/>
            <w:noWrap/>
            <w:hideMark/>
          </w:tcPr>
          <w:p w:rsidR="009D5AA1" w:rsidRPr="009D5AA1" w:rsidRDefault="009D5AA1" w:rsidP="009D5AA1">
            <w:pPr>
              <w:rPr>
                <w:rFonts w:ascii="Arial" w:hAnsi="Arial" w:cs="Arial"/>
                <w:b/>
                <w:bCs/>
                <w:color w:val="000000"/>
                <w:sz w:val="20"/>
              </w:rPr>
            </w:pPr>
          </w:p>
        </w:tc>
        <w:tc>
          <w:tcPr>
            <w:tcW w:w="1360" w:type="dxa"/>
            <w:tcBorders>
              <w:top w:val="nil"/>
              <w:left w:val="nil"/>
              <w:bottom w:val="nil"/>
              <w:right w:val="nil"/>
            </w:tcBorders>
            <w:shd w:val="clear" w:color="auto" w:fill="auto"/>
            <w:noWrap/>
            <w:hideMark/>
          </w:tcPr>
          <w:p w:rsidR="009D5AA1" w:rsidRPr="009D5AA1" w:rsidRDefault="009D5AA1" w:rsidP="009D5AA1">
            <w:pPr>
              <w:rPr>
                <w:rFonts w:ascii="Arial" w:hAnsi="Arial" w:cs="Arial"/>
                <w:b/>
                <w:bCs/>
                <w:color w:val="000000"/>
                <w:sz w:val="20"/>
              </w:rPr>
            </w:pPr>
            <w:r w:rsidRPr="009D5AA1">
              <w:rPr>
                <w:rFonts w:ascii="Arial" w:hAnsi="Arial" w:cs="Arial"/>
                <w:b/>
                <w:bCs/>
                <w:color w:val="000000"/>
                <w:sz w:val="20"/>
              </w:rPr>
              <w:t>Environment</w:t>
            </w:r>
          </w:p>
        </w:tc>
        <w:tc>
          <w:tcPr>
            <w:tcW w:w="1500" w:type="dxa"/>
            <w:tcBorders>
              <w:top w:val="nil"/>
              <w:left w:val="nil"/>
              <w:bottom w:val="nil"/>
              <w:right w:val="nil"/>
            </w:tcBorders>
            <w:shd w:val="clear" w:color="auto" w:fill="auto"/>
            <w:noWrap/>
            <w:hideMark/>
          </w:tcPr>
          <w:p w:rsidR="009D5AA1" w:rsidRPr="009D5AA1" w:rsidRDefault="009D5AA1" w:rsidP="009D5AA1">
            <w:pPr>
              <w:rPr>
                <w:rFonts w:ascii="Arial" w:hAnsi="Arial" w:cs="Arial"/>
                <w:b/>
                <w:bCs/>
                <w:color w:val="000000"/>
                <w:sz w:val="20"/>
              </w:rPr>
            </w:pPr>
            <w:r w:rsidRPr="009D5AA1">
              <w:rPr>
                <w:rFonts w:ascii="Arial" w:hAnsi="Arial" w:cs="Arial"/>
                <w:b/>
                <w:bCs/>
                <w:color w:val="000000"/>
                <w:sz w:val="20"/>
              </w:rPr>
              <w:t>Color</w:t>
            </w:r>
          </w:p>
        </w:tc>
        <w:tc>
          <w:tcPr>
            <w:tcW w:w="960" w:type="dxa"/>
            <w:tcBorders>
              <w:top w:val="nil"/>
              <w:left w:val="nil"/>
              <w:bottom w:val="nil"/>
              <w:right w:val="nil"/>
            </w:tcBorders>
            <w:shd w:val="clear" w:color="auto" w:fill="auto"/>
            <w:noWrap/>
            <w:hideMark/>
          </w:tcPr>
          <w:p w:rsidR="009D5AA1" w:rsidRPr="009D5AA1" w:rsidRDefault="009D5AA1" w:rsidP="009D5AA1">
            <w:pPr>
              <w:rPr>
                <w:rFonts w:ascii="Arial" w:hAnsi="Arial" w:cs="Arial"/>
                <w:color w:val="000000"/>
                <w:sz w:val="20"/>
              </w:rPr>
            </w:pPr>
          </w:p>
        </w:tc>
      </w:tr>
    </w:tbl>
    <w:p w:rsidR="009D5AA1" w:rsidRDefault="009D5AA1" w:rsidP="002D7B04"/>
    <w:p w:rsidR="00284BFE" w:rsidRDefault="00284BFE" w:rsidP="002D7B04"/>
    <w:p w:rsidR="000E4F01" w:rsidRDefault="000E4F01" w:rsidP="002D7B04">
      <w:r>
        <w:t>Narrow bys at CAT3 and CAT4 level are data driven</w:t>
      </w:r>
      <w:r w:rsidR="00D4223C">
        <w:t xml:space="preserve"> based on Ontology</w:t>
      </w:r>
      <w:r>
        <w:t>. The Narrow bys at CAT1 and CAT2 level are fixed.</w:t>
      </w:r>
      <w:r w:rsidR="00AE707A">
        <w:t xml:space="preserve"> Based on data provided by xpedx, the number of attributes used as Narrow Bys are less than a dozen at the deepest level. </w:t>
      </w:r>
    </w:p>
    <w:p w:rsidR="002D7B04" w:rsidRPr="002D7B04" w:rsidRDefault="002D7B04" w:rsidP="002D7B04"/>
    <w:p w:rsidR="00050477" w:rsidRPr="00E8496D" w:rsidRDefault="00E8496D" w:rsidP="00050477">
      <w:pPr>
        <w:pStyle w:val="Heading2"/>
        <w:numPr>
          <w:ilvl w:val="2"/>
          <w:numId w:val="3"/>
        </w:numPr>
        <w:rPr>
          <w:i/>
        </w:rPr>
      </w:pPr>
      <w:bookmarkStart w:id="12" w:name="_Toc260842527"/>
      <w:r w:rsidRPr="00E8496D">
        <w:rPr>
          <w:rStyle w:val="Emphasis"/>
          <w:i w:val="0"/>
        </w:rPr>
        <w:t>Catalog Screens and Custom functionality</w:t>
      </w:r>
      <w:bookmarkEnd w:id="12"/>
    </w:p>
    <w:p w:rsidR="00050477" w:rsidRDefault="00050477" w:rsidP="00B717B4"/>
    <w:p w:rsidR="00B717B4" w:rsidRDefault="00B717B4" w:rsidP="00B717B4">
      <w:r>
        <w:t>The list of all pages related to Catalog -</w:t>
      </w:r>
    </w:p>
    <w:p w:rsidR="00E8496D" w:rsidRPr="00E8496D" w:rsidRDefault="00E8496D" w:rsidP="00B717B4">
      <w:pPr>
        <w:rPr>
          <w:i/>
        </w:rPr>
      </w:pPr>
    </w:p>
    <w:p w:rsidR="00B717B4" w:rsidRDefault="00B717B4" w:rsidP="00B717B4">
      <w:pPr>
        <w:rPr>
          <w:b/>
          <w:i/>
        </w:rPr>
      </w:pPr>
      <w:r>
        <w:rPr>
          <w:b/>
          <w:i/>
        </w:rPr>
        <w:t>Anonymous U</w:t>
      </w:r>
      <w:r w:rsidRPr="00D133F7">
        <w:rPr>
          <w:b/>
          <w:i/>
        </w:rPr>
        <w:t xml:space="preserve">ser </w:t>
      </w:r>
    </w:p>
    <w:p w:rsidR="00B717B4" w:rsidRPr="00D133F7" w:rsidRDefault="00B717B4" w:rsidP="00B717B4">
      <w:pPr>
        <w:rPr>
          <w:b/>
          <w:i/>
        </w:rPr>
      </w:pPr>
    </w:p>
    <w:p w:rsidR="00B717B4" w:rsidRDefault="00B717B4" w:rsidP="00930287">
      <w:pPr>
        <w:pStyle w:val="ListParagraph"/>
        <w:numPr>
          <w:ilvl w:val="0"/>
          <w:numId w:val="8"/>
        </w:numPr>
        <w:spacing w:after="100" w:afterAutospacing="1" w:line="240" w:lineRule="auto"/>
      </w:pPr>
      <w:r>
        <w:t>L</w:t>
      </w:r>
      <w:r w:rsidR="00E50496">
        <w:t>anding P</w:t>
      </w:r>
      <w:r>
        <w:t>age</w:t>
      </w:r>
    </w:p>
    <w:p w:rsidR="00B717B4" w:rsidRDefault="00E50496" w:rsidP="00930287">
      <w:pPr>
        <w:pStyle w:val="ListParagraph"/>
        <w:numPr>
          <w:ilvl w:val="0"/>
          <w:numId w:val="8"/>
        </w:numPr>
        <w:spacing w:after="100" w:afterAutospacing="1" w:line="240" w:lineRule="auto"/>
      </w:pPr>
      <w:r>
        <w:t>Browsing P</w:t>
      </w:r>
      <w:r w:rsidR="00B717B4">
        <w:t>age – includes a combination of category and attribute based browsing.</w:t>
      </w:r>
    </w:p>
    <w:p w:rsidR="00E50496" w:rsidRDefault="00E50496" w:rsidP="00930287">
      <w:pPr>
        <w:pStyle w:val="ListParagraph"/>
        <w:numPr>
          <w:ilvl w:val="0"/>
          <w:numId w:val="8"/>
        </w:numPr>
        <w:spacing w:after="100" w:afterAutospacing="1" w:line="240" w:lineRule="auto"/>
      </w:pPr>
      <w:r>
        <w:t>Item Detail Page</w:t>
      </w:r>
    </w:p>
    <w:p w:rsidR="00B717B4" w:rsidRDefault="00B717B4" w:rsidP="00B717B4">
      <w:pPr>
        <w:rPr>
          <w:b/>
          <w:i/>
        </w:rPr>
      </w:pPr>
      <w:r w:rsidRPr="00D133F7">
        <w:rPr>
          <w:b/>
          <w:i/>
        </w:rPr>
        <w:t>Customer User</w:t>
      </w:r>
    </w:p>
    <w:p w:rsidR="00B717B4" w:rsidRPr="00D133F7" w:rsidRDefault="00B717B4" w:rsidP="00B717B4">
      <w:pPr>
        <w:rPr>
          <w:b/>
          <w:i/>
        </w:rPr>
      </w:pPr>
    </w:p>
    <w:p w:rsidR="00B717B4" w:rsidRDefault="00B717B4" w:rsidP="00930287">
      <w:pPr>
        <w:pStyle w:val="ListParagraph"/>
        <w:numPr>
          <w:ilvl w:val="0"/>
          <w:numId w:val="9"/>
        </w:numPr>
        <w:spacing w:after="100" w:afterAutospacing="1" w:line="240" w:lineRule="auto"/>
      </w:pPr>
      <w:r>
        <w:t>Landing Page</w:t>
      </w:r>
    </w:p>
    <w:p w:rsidR="00B717B4" w:rsidRDefault="00B717B4" w:rsidP="00930287">
      <w:pPr>
        <w:pStyle w:val="ListParagraph"/>
        <w:numPr>
          <w:ilvl w:val="0"/>
          <w:numId w:val="9"/>
        </w:numPr>
        <w:spacing w:after="100" w:afterAutospacing="1" w:line="240" w:lineRule="auto"/>
      </w:pPr>
      <w:r>
        <w:t>Catalog Home Page</w:t>
      </w:r>
    </w:p>
    <w:p w:rsidR="00B717B4" w:rsidRDefault="00B717B4" w:rsidP="00930287">
      <w:pPr>
        <w:pStyle w:val="ListParagraph"/>
        <w:numPr>
          <w:ilvl w:val="0"/>
          <w:numId w:val="9"/>
        </w:numPr>
        <w:spacing w:after="100" w:afterAutospacing="1" w:line="240" w:lineRule="auto"/>
      </w:pPr>
      <w:r>
        <w:t>Browsing page</w:t>
      </w:r>
    </w:p>
    <w:p w:rsidR="002D3675" w:rsidRDefault="008D17C2" w:rsidP="00930287">
      <w:pPr>
        <w:pStyle w:val="ListParagraph"/>
        <w:numPr>
          <w:ilvl w:val="0"/>
          <w:numId w:val="9"/>
        </w:numPr>
        <w:spacing w:after="100" w:afterAutospacing="1" w:line="240" w:lineRule="auto"/>
      </w:pPr>
      <w:r>
        <w:t>Item Detail Page</w:t>
      </w:r>
    </w:p>
    <w:p w:rsidR="00DF5EC6" w:rsidRDefault="00DF5EC6" w:rsidP="00313CCE">
      <w:r>
        <w:t>The following section lists the changes that need to be made to each of the Catalog related pages to support xpedx requirements.</w:t>
      </w:r>
      <w:r w:rsidR="0024502E">
        <w:t xml:space="preserve"> This is a work in progress awaiting screens from IW to finalize and fill in the details.</w:t>
      </w:r>
    </w:p>
    <w:p w:rsidR="00DF5EC6" w:rsidRDefault="00DF5EC6" w:rsidP="00313CCE"/>
    <w:p w:rsidR="001B0D13" w:rsidRDefault="001B0D13" w:rsidP="007A1EA8">
      <w:pPr>
        <w:pStyle w:val="Heading2"/>
        <w:numPr>
          <w:ilvl w:val="2"/>
          <w:numId w:val="3"/>
        </w:numPr>
      </w:pPr>
      <w:bookmarkStart w:id="13" w:name="_Toc260842528"/>
      <w:r>
        <w:t xml:space="preserve">Anonymous User </w:t>
      </w:r>
      <w:r w:rsidR="00E16E0B" w:rsidRPr="007A1EA8">
        <w:t>Page</w:t>
      </w:r>
      <w:r>
        <w:t>s</w:t>
      </w:r>
      <w:bookmarkEnd w:id="13"/>
    </w:p>
    <w:p w:rsidR="00DF5EC6" w:rsidRDefault="00DF5EC6" w:rsidP="00DF5EC6"/>
    <w:p w:rsidR="00DF5EC6" w:rsidDel="00AC0888" w:rsidRDefault="00DF5EC6" w:rsidP="00DF5EC6">
      <w:pPr>
        <w:rPr>
          <w:del w:id="14" w:author="prgupta" w:date="2010-07-09T12:06:00Z"/>
        </w:rPr>
      </w:pPr>
      <w:del w:id="15" w:author="prgupta" w:date="2010-07-09T12:06:00Z">
        <w:r w:rsidDel="00AC0888">
          <w:delText>[TBD] – Havent seen any anonymous pages from IW yet.</w:delText>
        </w:r>
      </w:del>
    </w:p>
    <w:p w:rsidR="00DF5EC6" w:rsidRPr="00DF5EC6" w:rsidRDefault="00DF5EC6" w:rsidP="00DF5EC6"/>
    <w:p w:rsidR="00DF5EC6" w:rsidRPr="00DF5EC6" w:rsidRDefault="001B0D13" w:rsidP="00DF5EC6">
      <w:pPr>
        <w:pStyle w:val="Heading2"/>
        <w:numPr>
          <w:ilvl w:val="3"/>
          <w:numId w:val="3"/>
        </w:numPr>
      </w:pPr>
      <w:bookmarkStart w:id="16" w:name="_Toc260842529"/>
      <w:r>
        <w:t>Landing Page</w:t>
      </w:r>
      <w:bookmarkEnd w:id="16"/>
    </w:p>
    <w:p w:rsidR="001B0D13" w:rsidRDefault="001B0D13" w:rsidP="001B0D13">
      <w:pPr>
        <w:pStyle w:val="Heading2"/>
        <w:numPr>
          <w:ilvl w:val="3"/>
          <w:numId w:val="3"/>
        </w:numPr>
      </w:pPr>
      <w:bookmarkStart w:id="17" w:name="_Toc260842530"/>
      <w:r>
        <w:t>Catalog Browsing Page</w:t>
      </w:r>
      <w:bookmarkEnd w:id="17"/>
    </w:p>
    <w:p w:rsidR="001B0D13" w:rsidRDefault="001B0D13" w:rsidP="001B0D13">
      <w:pPr>
        <w:pStyle w:val="Heading2"/>
        <w:numPr>
          <w:ilvl w:val="3"/>
          <w:numId w:val="3"/>
        </w:numPr>
      </w:pPr>
      <w:bookmarkStart w:id="18" w:name="_Toc260842531"/>
      <w:r>
        <w:t>Item Detail Page</w:t>
      </w:r>
      <w:bookmarkEnd w:id="18"/>
    </w:p>
    <w:p w:rsidR="0024502E" w:rsidRDefault="0024502E" w:rsidP="0024502E"/>
    <w:p w:rsidR="0024502E" w:rsidRPr="0024502E" w:rsidRDefault="0024502E" w:rsidP="0024502E"/>
    <w:p w:rsidR="001B0D13" w:rsidRDefault="001B0D13" w:rsidP="001B0D13">
      <w:pPr>
        <w:pStyle w:val="Heading2"/>
        <w:numPr>
          <w:ilvl w:val="2"/>
          <w:numId w:val="3"/>
        </w:numPr>
      </w:pPr>
      <w:bookmarkStart w:id="19" w:name="_Toc260842532"/>
      <w:r>
        <w:t>Customer User Pages</w:t>
      </w:r>
      <w:bookmarkEnd w:id="19"/>
    </w:p>
    <w:p w:rsidR="0024502E" w:rsidRDefault="0024502E" w:rsidP="0024502E"/>
    <w:p w:rsidR="00DF31ED" w:rsidDel="00AC0888" w:rsidRDefault="00DF31ED" w:rsidP="0024502E">
      <w:pPr>
        <w:rPr>
          <w:del w:id="20" w:author="prgupta" w:date="2010-07-09T12:06:00Z"/>
        </w:rPr>
      </w:pPr>
      <w:del w:id="21" w:author="prgupta" w:date="2010-07-09T12:06:00Z">
        <w:r w:rsidDel="00AC0888">
          <w:delText>[TBD] – Haven</w:delText>
        </w:r>
        <w:r w:rsidR="000D1187" w:rsidDel="00AC0888">
          <w:delText>’</w:delText>
        </w:r>
        <w:r w:rsidDel="00AC0888">
          <w:delText>t seen the finalized pages from IW yet.</w:delText>
        </w:r>
      </w:del>
    </w:p>
    <w:p w:rsidR="00DF31ED" w:rsidRPr="0024502E" w:rsidRDefault="00DF31ED" w:rsidP="0024502E"/>
    <w:p w:rsidR="001B0D13" w:rsidRDefault="001B0D13" w:rsidP="001B0D13">
      <w:pPr>
        <w:pStyle w:val="Heading2"/>
        <w:numPr>
          <w:ilvl w:val="3"/>
          <w:numId w:val="3"/>
        </w:numPr>
      </w:pPr>
      <w:bookmarkStart w:id="22" w:name="_Toc260842533"/>
      <w:r>
        <w:t>Landing Page</w:t>
      </w:r>
      <w:bookmarkEnd w:id="22"/>
    </w:p>
    <w:p w:rsidR="009D6847" w:rsidRDefault="009D6847" w:rsidP="009D6847"/>
    <w:p w:rsidR="000D1187" w:rsidRDefault="000C057E" w:rsidP="009D6847">
      <w:r>
        <w:t>This p</w:t>
      </w:r>
      <w:r w:rsidR="000D1187">
        <w:t xml:space="preserve">age </w:t>
      </w:r>
      <w:r>
        <w:t xml:space="preserve">is </w:t>
      </w:r>
      <w:r w:rsidR="000D1187">
        <w:t>different from current landing page in terms of functionality. Catalog related changes include –</w:t>
      </w:r>
    </w:p>
    <w:p w:rsidR="000C057E" w:rsidRDefault="000C057E" w:rsidP="009D6847"/>
    <w:p w:rsidR="009D6847" w:rsidRDefault="00BE180F" w:rsidP="00930287">
      <w:pPr>
        <w:pStyle w:val="ListParagraph"/>
        <w:numPr>
          <w:ilvl w:val="0"/>
          <w:numId w:val="17"/>
        </w:numPr>
      </w:pPr>
      <w:r>
        <w:t>Level</w:t>
      </w:r>
      <w:r w:rsidR="009D6847">
        <w:t xml:space="preserve"> 1 </w:t>
      </w:r>
      <w:r>
        <w:t xml:space="preserve">category highlighted </w:t>
      </w:r>
      <w:r w:rsidR="009D6847">
        <w:t>based on Customer Profile</w:t>
      </w:r>
      <w:r w:rsidR="0015799A">
        <w:t xml:space="preserve"> </w:t>
      </w:r>
      <w:r>
        <w:t>–</w:t>
      </w:r>
      <w:r w:rsidR="0015799A">
        <w:t xml:space="preserve"> </w:t>
      </w:r>
      <w:r w:rsidR="000C057E">
        <w:t>Based on the Customer profile, a Level 1 category is highlighted on the landing page. E.g. for Printing customers, the Paper Level 1 Category is highlighted along with links to its Level 2 categories directly from the landing page.</w:t>
      </w:r>
    </w:p>
    <w:p w:rsidR="00980949" w:rsidRDefault="009F5A8A" w:rsidP="00980949">
      <w:pPr>
        <w:pStyle w:val="ListParagraph"/>
        <w:numPr>
          <w:ilvl w:val="1"/>
          <w:numId w:val="17"/>
        </w:numPr>
      </w:pPr>
      <w:r>
        <w:t>Default preferred Category</w:t>
      </w:r>
    </w:p>
    <w:p w:rsidR="00980949" w:rsidRDefault="009F5A8A" w:rsidP="00980949">
      <w:pPr>
        <w:pStyle w:val="ListParagraph"/>
        <w:numPr>
          <w:ilvl w:val="1"/>
          <w:numId w:val="17"/>
        </w:numPr>
      </w:pPr>
      <w:r>
        <w:t>Use Paper Category if preferred not selected.</w:t>
      </w:r>
    </w:p>
    <w:p w:rsidR="00980949" w:rsidRDefault="00FF6E91" w:rsidP="00980949">
      <w:pPr>
        <w:pStyle w:val="ListParagraph"/>
        <w:numPr>
          <w:ilvl w:val="1"/>
          <w:numId w:val="17"/>
        </w:numPr>
      </w:pPr>
      <w:r>
        <w:t>Use first (alphabetical) Category (CAT1)  if Paper Category not available (e.g. Due to Entitlement).</w:t>
      </w:r>
    </w:p>
    <w:p w:rsidR="009D6847" w:rsidRPr="009D6847" w:rsidRDefault="009D6847" w:rsidP="009D6847"/>
    <w:p w:rsidR="001B0D13" w:rsidRDefault="001B0D13" w:rsidP="001B0D13">
      <w:pPr>
        <w:pStyle w:val="Heading2"/>
        <w:numPr>
          <w:ilvl w:val="3"/>
          <w:numId w:val="3"/>
        </w:numPr>
      </w:pPr>
      <w:bookmarkStart w:id="23" w:name="_Toc260842534"/>
      <w:r>
        <w:t>Catalog Home Page</w:t>
      </w:r>
      <w:bookmarkEnd w:id="23"/>
    </w:p>
    <w:p w:rsidR="00CC30F7" w:rsidRDefault="00CC30F7" w:rsidP="00CC30F7"/>
    <w:p w:rsidR="00ED70E8" w:rsidRPr="00CC30F7" w:rsidRDefault="00ED70E8" w:rsidP="00CC30F7"/>
    <w:p w:rsidR="001B0D13" w:rsidRDefault="001B0D13" w:rsidP="001B0D13">
      <w:pPr>
        <w:pStyle w:val="Heading2"/>
        <w:numPr>
          <w:ilvl w:val="3"/>
          <w:numId w:val="3"/>
        </w:numPr>
      </w:pPr>
      <w:bookmarkStart w:id="24" w:name="_Toc260842535"/>
      <w:r>
        <w:t>Catalog Browsing Page</w:t>
      </w:r>
      <w:bookmarkEnd w:id="24"/>
    </w:p>
    <w:p w:rsidR="008A3372" w:rsidRDefault="008A3372" w:rsidP="008A3372"/>
    <w:p w:rsidR="00871638" w:rsidRDefault="00871638" w:rsidP="00D37F27">
      <w:pPr>
        <w:ind w:left="360"/>
      </w:pPr>
      <w:r>
        <w:t>There are 2 Alternate views on the catalog page</w:t>
      </w:r>
    </w:p>
    <w:p w:rsidR="00871638" w:rsidRDefault="00871638" w:rsidP="00930287">
      <w:pPr>
        <w:pStyle w:val="ListParagraph"/>
        <w:numPr>
          <w:ilvl w:val="1"/>
          <w:numId w:val="14"/>
        </w:numPr>
      </w:pPr>
      <w:r>
        <w:t xml:space="preserve"> A B2C style, 1 item per row view with images, etc.</w:t>
      </w:r>
      <w:r w:rsidR="00393826">
        <w:t xml:space="preserve"> (The other 2 and 6 items per row view will also be used as is by xpedx).</w:t>
      </w:r>
    </w:p>
    <w:p w:rsidR="00871638" w:rsidRDefault="00871638" w:rsidP="00930287">
      <w:pPr>
        <w:pStyle w:val="ListParagraph"/>
        <w:numPr>
          <w:ilvl w:val="1"/>
          <w:numId w:val="14"/>
        </w:numPr>
      </w:pPr>
      <w:r>
        <w:t>A B2B style, table view with multiple columns to quickly show relevant attributes.</w:t>
      </w:r>
    </w:p>
    <w:p w:rsidR="00D37F27" w:rsidRDefault="00D37F27" w:rsidP="00D37F27"/>
    <w:p w:rsidR="00871638" w:rsidRDefault="00871638" w:rsidP="00930287">
      <w:pPr>
        <w:pStyle w:val="ListParagraph"/>
        <w:numPr>
          <w:ilvl w:val="0"/>
          <w:numId w:val="19"/>
        </w:numPr>
      </w:pPr>
      <w:r>
        <w:t>There will be a user profile setting that will control the default style that is active while a user is browsing the site. The user may switch to the other view temporarily via “Alternate View” buttons or more permanently by changing this profile setting.</w:t>
      </w:r>
    </w:p>
    <w:p w:rsidR="006D672A" w:rsidRDefault="0076309A" w:rsidP="00930287">
      <w:pPr>
        <w:pStyle w:val="ListParagraph"/>
        <w:numPr>
          <w:ilvl w:val="0"/>
          <w:numId w:val="19"/>
        </w:numPr>
      </w:pPr>
      <w:r>
        <w:t>Product Type</w:t>
      </w:r>
      <w:r w:rsidR="008A3372">
        <w:t xml:space="preserve"> sele</w:t>
      </w:r>
      <w:r>
        <w:t xml:space="preserve">ction tied to B2B view – </w:t>
      </w:r>
      <w:r w:rsidR="00224287">
        <w:t>On the cata</w:t>
      </w:r>
      <w:r w:rsidR="00523E69">
        <w:t>log browsi</w:t>
      </w:r>
      <w:r w:rsidR="006837E0">
        <w:t xml:space="preserve">ng screen, a new “Alternate View” UI element </w:t>
      </w:r>
      <w:r w:rsidR="00523E69">
        <w:t xml:space="preserve">will be added. </w:t>
      </w:r>
      <w:r w:rsidR="006837E0">
        <w:t>When activated, t</w:t>
      </w:r>
      <w:r w:rsidR="00523E69">
        <w:t xml:space="preserve">his view will display items in a </w:t>
      </w:r>
      <w:r w:rsidR="006837E0">
        <w:t>table</w:t>
      </w:r>
      <w:r w:rsidR="00523E69">
        <w:t xml:space="preserve"> format. The columns that are shown are however different based on business rules specified in 2.1.6.</w:t>
      </w:r>
      <w:r w:rsidR="006837E0">
        <w:t xml:space="preserve"> Each unique set of columns to be shown is referred to as a Template.</w:t>
      </w:r>
    </w:p>
    <w:p w:rsidR="008A3372" w:rsidRPr="008A3372" w:rsidRDefault="008A3372" w:rsidP="008A3372"/>
    <w:p w:rsidR="000845CD" w:rsidRDefault="00E16E0B" w:rsidP="001B0D13">
      <w:pPr>
        <w:pStyle w:val="Heading2"/>
        <w:numPr>
          <w:ilvl w:val="3"/>
          <w:numId w:val="3"/>
        </w:numPr>
      </w:pPr>
      <w:r>
        <w:t xml:space="preserve"> </w:t>
      </w:r>
      <w:bookmarkStart w:id="25" w:name="_Toc260842536"/>
      <w:r w:rsidR="001B0D13">
        <w:t>Item Detail Page</w:t>
      </w:r>
      <w:bookmarkEnd w:id="25"/>
    </w:p>
    <w:p w:rsidR="00616E5E" w:rsidRDefault="00616E5E" w:rsidP="00616E5E"/>
    <w:p w:rsidR="008A3372" w:rsidRDefault="008A3372" w:rsidP="00930287">
      <w:pPr>
        <w:pStyle w:val="ListParagraph"/>
        <w:numPr>
          <w:ilvl w:val="0"/>
          <w:numId w:val="15"/>
        </w:numPr>
      </w:pPr>
      <w:r>
        <w:t>Manufacturer Name hidden for some customers – This will be handled in the data. The attribute sent on the Item Master feed will set the Manufacturer Name to “xpedx” for such items. This will not be a customer specific attribute.</w:t>
      </w:r>
    </w:p>
    <w:p w:rsidR="008A3372" w:rsidRPr="00616E5E" w:rsidRDefault="008A3372" w:rsidP="00616E5E"/>
    <w:p w:rsidR="001B0D13" w:rsidRDefault="001B0D13" w:rsidP="001B0D13"/>
    <w:p w:rsidR="0024502E" w:rsidRDefault="0024502E" w:rsidP="0024502E">
      <w:pPr>
        <w:pStyle w:val="Heading2"/>
        <w:numPr>
          <w:ilvl w:val="2"/>
          <w:numId w:val="3"/>
        </w:numPr>
      </w:pPr>
      <w:bookmarkStart w:id="26" w:name="_Toc260842537"/>
      <w:r>
        <w:t>Other functionality changes</w:t>
      </w:r>
      <w:bookmarkEnd w:id="26"/>
    </w:p>
    <w:p w:rsidR="008A3372" w:rsidRDefault="008A3372" w:rsidP="001B0D13"/>
    <w:p w:rsidR="0024502E" w:rsidRDefault="0024502E" w:rsidP="00930287">
      <w:pPr>
        <w:pStyle w:val="ListParagraph"/>
        <w:numPr>
          <w:ilvl w:val="0"/>
          <w:numId w:val="16"/>
        </w:numPr>
      </w:pPr>
      <w:r>
        <w:t xml:space="preserve">Storing the </w:t>
      </w:r>
      <w:r w:rsidR="00B07A67">
        <w:t>Product Type</w:t>
      </w:r>
      <w:r>
        <w:t xml:space="preserve"> to </w:t>
      </w:r>
      <w:r w:rsidR="00453EE8">
        <w:t>B2B Views</w:t>
      </w:r>
      <w:r>
        <w:t xml:space="preserve"> mapping</w:t>
      </w:r>
    </w:p>
    <w:p w:rsidR="00523E69" w:rsidRDefault="00B07A67" w:rsidP="00B07A67">
      <w:pPr>
        <w:ind w:left="360"/>
      </w:pPr>
      <w:r>
        <w:t>[TBD] – Need to decide with xpedx how this data will make its ways into Sterling.</w:t>
      </w:r>
    </w:p>
    <w:p w:rsidR="00556AE6" w:rsidRDefault="00556AE6" w:rsidP="00B07A67">
      <w:pPr>
        <w:ind w:left="360"/>
      </w:pPr>
      <w:r>
        <w:t>Answer: When a new template is introduced a common code needs to be added through Application Manager UI and the new template needs to be implemented by a developer.</w:t>
      </w:r>
    </w:p>
    <w:p w:rsidR="00B07A67" w:rsidRDefault="00B07A67" w:rsidP="00B07A67">
      <w:pPr>
        <w:ind w:left="360"/>
      </w:pPr>
    </w:p>
    <w:p w:rsidR="001B0D13" w:rsidRDefault="006837E0" w:rsidP="00930287">
      <w:pPr>
        <w:pStyle w:val="ListParagraph"/>
        <w:numPr>
          <w:ilvl w:val="0"/>
          <w:numId w:val="16"/>
        </w:numPr>
      </w:pPr>
      <w:r>
        <w:t>New T</w:t>
      </w:r>
      <w:r w:rsidR="0024502E">
        <w:t>emplate</w:t>
      </w:r>
      <w:r>
        <w:t>s</w:t>
      </w:r>
      <w:r w:rsidR="0024502E">
        <w:t xml:space="preserve"> </w:t>
      </w:r>
      <w:r w:rsidR="001B0D13">
        <w:t xml:space="preserve">for </w:t>
      </w:r>
      <w:r>
        <w:t xml:space="preserve">different </w:t>
      </w:r>
      <w:r w:rsidR="001B0D13">
        <w:t>tabula</w:t>
      </w:r>
      <w:r w:rsidR="0024502E">
        <w:t>r format</w:t>
      </w:r>
      <w:r>
        <w:t>s</w:t>
      </w:r>
    </w:p>
    <w:p w:rsidR="009F101A" w:rsidRDefault="00121024" w:rsidP="001B0D13">
      <w:r>
        <w:t xml:space="preserve">The business rules for the </w:t>
      </w:r>
      <w:r w:rsidR="006837E0">
        <w:t>B2B V</w:t>
      </w:r>
      <w:r>
        <w:t>iew are as follows.</w:t>
      </w:r>
      <w:r w:rsidR="003868F1">
        <w:t xml:space="preserve"> Each product type has</w:t>
      </w:r>
      <w:r w:rsidR="009F101A">
        <w:t xml:space="preserve"> two</w:t>
      </w:r>
      <w:r w:rsidR="003868F1">
        <w:t xml:space="preserve"> B2B views </w:t>
      </w:r>
      <w:r w:rsidR="009F101A">
        <w:t>associated</w:t>
      </w:r>
      <w:r w:rsidR="006837E0">
        <w:t xml:space="preserve"> - </w:t>
      </w:r>
      <w:r w:rsidR="003868F1">
        <w:t xml:space="preserve"> </w:t>
      </w:r>
    </w:p>
    <w:p w:rsidR="009F101A" w:rsidRDefault="009F101A" w:rsidP="001B0D13"/>
    <w:p w:rsidR="001B0D13" w:rsidRDefault="00783FA7" w:rsidP="00930287">
      <w:pPr>
        <w:pStyle w:val="ListParagraph"/>
        <w:numPr>
          <w:ilvl w:val="0"/>
          <w:numId w:val="18"/>
        </w:numPr>
      </w:pPr>
      <w:r>
        <w:t>Fallback</w:t>
      </w:r>
      <w:r w:rsidR="003868F1">
        <w:t xml:space="preserve"> </w:t>
      </w:r>
      <w:r>
        <w:t>B2B V</w:t>
      </w:r>
      <w:r w:rsidR="003868F1">
        <w:t>iew</w:t>
      </w:r>
      <w:r w:rsidR="006837E0">
        <w:t xml:space="preserve"> - </w:t>
      </w:r>
      <w:r>
        <w:t>this</w:t>
      </w:r>
      <w:r w:rsidR="003868F1">
        <w:t xml:space="preserve"> is sho</w:t>
      </w:r>
      <w:r w:rsidR="009F101A">
        <w:t xml:space="preserve">wn when the current catalog view has items </w:t>
      </w:r>
      <w:r w:rsidR="00643DE7">
        <w:t>with</w:t>
      </w:r>
      <w:r w:rsidR="009F101A">
        <w:t xml:space="preserve"> </w:t>
      </w:r>
      <w:r>
        <w:t xml:space="preserve">different </w:t>
      </w:r>
      <w:r w:rsidR="009F101A">
        <w:t>product types</w:t>
      </w:r>
      <w:r>
        <w:t>.</w:t>
      </w:r>
    </w:p>
    <w:p w:rsidR="00121024" w:rsidRDefault="00783FA7" w:rsidP="00930287">
      <w:pPr>
        <w:pStyle w:val="ListParagraph"/>
        <w:numPr>
          <w:ilvl w:val="0"/>
          <w:numId w:val="18"/>
        </w:numPr>
      </w:pPr>
      <w:r>
        <w:t>P</w:t>
      </w:r>
      <w:r w:rsidR="00D62E68">
        <w:t xml:space="preserve">referred </w:t>
      </w:r>
      <w:r>
        <w:t>B2B V</w:t>
      </w:r>
      <w:r w:rsidR="00D62E68">
        <w:t xml:space="preserve">iew </w:t>
      </w:r>
      <w:r>
        <w:t>- this</w:t>
      </w:r>
      <w:r w:rsidR="00D62E68">
        <w:t xml:space="preserve"> is shown when all the items i</w:t>
      </w:r>
      <w:r>
        <w:t>n the current catalog view have</w:t>
      </w:r>
      <w:r w:rsidR="00D62E68">
        <w:t xml:space="preserve"> the same product type.</w:t>
      </w:r>
    </w:p>
    <w:p w:rsidR="006420D5" w:rsidRDefault="006420D5" w:rsidP="001B0D13">
      <w:r>
        <w:t>Templates for B2B View – The attached file shows all the product type along with the mapped columns (Sterling to look at columns ‘</w:t>
      </w:r>
      <w:r w:rsidRPr="006420D5">
        <w:t>Product Type Display on xcom</w:t>
      </w:r>
      <w:r>
        <w:t>’ and ‘</w:t>
      </w:r>
      <w:r w:rsidRPr="006420D5">
        <w:t>Ontology Template Column Values</w:t>
      </w:r>
      <w:r>
        <w:t>’</w:t>
      </w:r>
      <w:r w:rsidR="00BB0BCF">
        <w:t xml:space="preserve"> from</w:t>
      </w:r>
      <w:r>
        <w:t xml:space="preserve"> the </w:t>
      </w:r>
      <w:r w:rsidR="00BB0BCF">
        <w:t>attached doc</w:t>
      </w:r>
      <w:r>
        <w:t xml:space="preserve">) </w:t>
      </w:r>
    </w:p>
    <w:p w:rsidR="006420D5" w:rsidRDefault="006420D5" w:rsidP="001B0D13"/>
    <w:p w:rsidR="006420D5" w:rsidRDefault="006420D5" w:rsidP="001B0D13"/>
    <w:p w:rsidR="006420D5" w:rsidRDefault="00FC6080" w:rsidP="001B0D13">
      <w:r>
        <w:object w:dxaOrig="1544"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Excel.Sheet.12" ShapeID="_x0000_i1025" DrawAspect="Icon" ObjectID="_1342262989" r:id="rId11"/>
        </w:object>
      </w:r>
    </w:p>
    <w:p w:rsidR="006420D5" w:rsidRDefault="006420D5" w:rsidP="001B0D13"/>
    <w:p w:rsidR="006420D5" w:rsidRDefault="006420D5" w:rsidP="001B0D13"/>
    <w:p w:rsidR="006420D5" w:rsidRDefault="006420D5" w:rsidP="001B0D13">
      <w:r>
        <w:t xml:space="preserve">If a product type Vs column mapping is not found, then the following Default Template will be used. </w:t>
      </w:r>
    </w:p>
    <w:p w:rsidR="00ED345A" w:rsidRDefault="00ED345A" w:rsidP="001B0D13"/>
    <w:p w:rsidR="00783FA7" w:rsidRDefault="00ED345A" w:rsidP="00ED345A">
      <w:r>
        <w:t xml:space="preserve">The </w:t>
      </w:r>
      <w:r w:rsidRPr="00225585">
        <w:rPr>
          <w:b/>
        </w:rPr>
        <w:t xml:space="preserve">Default </w:t>
      </w:r>
      <w:r w:rsidR="00225585">
        <w:rPr>
          <w:b/>
        </w:rPr>
        <w:t>Template</w:t>
      </w:r>
      <w:r>
        <w:t xml:space="preserve"> </w:t>
      </w:r>
      <w:r w:rsidR="00783FA7">
        <w:t>shows</w:t>
      </w:r>
      <w:r>
        <w:t xml:space="preserve"> the following attributes </w:t>
      </w:r>
      <w:r w:rsidR="00783FA7">
        <w:t>–</w:t>
      </w:r>
      <w:r>
        <w:t xml:space="preserve"> </w:t>
      </w:r>
    </w:p>
    <w:p w:rsidR="00783FA7" w:rsidRDefault="00ED345A" w:rsidP="00783FA7">
      <w:pPr>
        <w:ind w:firstLine="720"/>
        <w:rPr>
          <w:rFonts w:ascii="Arial" w:hAnsi="Arial" w:cs="Arial"/>
          <w:color w:val="000000"/>
          <w:sz w:val="20"/>
        </w:rPr>
      </w:pPr>
      <w:r w:rsidRPr="00ED345A">
        <w:rPr>
          <w:rFonts w:ascii="Arial" w:hAnsi="Arial" w:cs="Arial"/>
          <w:color w:val="000000"/>
          <w:sz w:val="20"/>
        </w:rPr>
        <w:t>Sku,</w:t>
      </w:r>
      <w:r>
        <w:rPr>
          <w:rFonts w:ascii="Arial" w:hAnsi="Arial" w:cs="Arial"/>
          <w:color w:val="000000"/>
          <w:sz w:val="20"/>
        </w:rPr>
        <w:t xml:space="preserve"> </w:t>
      </w:r>
    </w:p>
    <w:p w:rsidR="00783FA7" w:rsidRDefault="00ED345A" w:rsidP="00783FA7">
      <w:pPr>
        <w:ind w:firstLine="720"/>
        <w:rPr>
          <w:rFonts w:ascii="Arial" w:hAnsi="Arial" w:cs="Arial"/>
          <w:color w:val="000000"/>
          <w:sz w:val="20"/>
        </w:rPr>
      </w:pPr>
      <w:r w:rsidRPr="00ED345A">
        <w:rPr>
          <w:rFonts w:ascii="Arial" w:hAnsi="Arial" w:cs="Arial"/>
          <w:color w:val="000000"/>
          <w:sz w:val="20"/>
        </w:rPr>
        <w:t>Desc</w:t>
      </w:r>
      <w:r>
        <w:rPr>
          <w:rFonts w:ascii="Arial" w:hAnsi="Arial" w:cs="Arial"/>
          <w:color w:val="000000"/>
          <w:sz w:val="20"/>
        </w:rPr>
        <w:t>ription</w:t>
      </w:r>
      <w:r w:rsidRPr="00ED345A">
        <w:rPr>
          <w:rFonts w:ascii="Arial" w:hAnsi="Arial" w:cs="Arial"/>
          <w:color w:val="000000"/>
          <w:sz w:val="20"/>
        </w:rPr>
        <w:t>,</w:t>
      </w:r>
      <w:r>
        <w:rPr>
          <w:rFonts w:ascii="Arial" w:hAnsi="Arial" w:cs="Arial"/>
          <w:color w:val="000000"/>
          <w:sz w:val="20"/>
        </w:rPr>
        <w:t xml:space="preserve"> </w:t>
      </w:r>
    </w:p>
    <w:p w:rsidR="00783FA7" w:rsidRDefault="00ED345A" w:rsidP="00783FA7">
      <w:pPr>
        <w:ind w:firstLine="720"/>
        <w:rPr>
          <w:rFonts w:ascii="Arial" w:hAnsi="Arial" w:cs="Arial"/>
          <w:color w:val="000000"/>
          <w:sz w:val="20"/>
        </w:rPr>
      </w:pPr>
      <w:r>
        <w:rPr>
          <w:rFonts w:ascii="Arial" w:hAnsi="Arial" w:cs="Arial"/>
          <w:color w:val="000000"/>
          <w:sz w:val="20"/>
        </w:rPr>
        <w:t>Size,</w:t>
      </w:r>
    </w:p>
    <w:p w:rsidR="00783FA7" w:rsidRDefault="00ED345A" w:rsidP="00783FA7">
      <w:pPr>
        <w:ind w:firstLine="720"/>
        <w:rPr>
          <w:rFonts w:ascii="Arial" w:hAnsi="Arial" w:cs="Arial"/>
          <w:color w:val="000000"/>
          <w:sz w:val="20"/>
        </w:rPr>
      </w:pPr>
      <w:r>
        <w:rPr>
          <w:rFonts w:ascii="Arial" w:hAnsi="Arial" w:cs="Arial"/>
          <w:color w:val="000000"/>
          <w:sz w:val="20"/>
        </w:rPr>
        <w:t xml:space="preserve">Environment </w:t>
      </w:r>
      <w:r w:rsidR="00783FA7">
        <w:rPr>
          <w:rFonts w:ascii="Arial" w:hAnsi="Arial" w:cs="Arial"/>
          <w:color w:val="000000"/>
          <w:sz w:val="20"/>
        </w:rPr>
        <w:t>and</w:t>
      </w:r>
    </w:p>
    <w:p w:rsidR="00ED345A" w:rsidRDefault="00ED345A" w:rsidP="00783FA7">
      <w:pPr>
        <w:ind w:firstLine="720"/>
        <w:rPr>
          <w:rFonts w:ascii="Arial" w:hAnsi="Arial" w:cs="Arial"/>
          <w:color w:val="000000"/>
          <w:sz w:val="20"/>
        </w:rPr>
      </w:pPr>
      <w:r w:rsidRPr="00ED345A">
        <w:rPr>
          <w:rFonts w:ascii="Arial" w:hAnsi="Arial" w:cs="Arial"/>
          <w:color w:val="000000"/>
          <w:sz w:val="20"/>
        </w:rPr>
        <w:t>Stock Status</w:t>
      </w:r>
      <w:r>
        <w:rPr>
          <w:rFonts w:ascii="Arial" w:hAnsi="Arial" w:cs="Arial"/>
          <w:color w:val="000000"/>
          <w:sz w:val="20"/>
        </w:rPr>
        <w:t>.</w:t>
      </w:r>
    </w:p>
    <w:p w:rsidR="00783FA7" w:rsidRDefault="00783FA7" w:rsidP="00783FA7">
      <w:pPr>
        <w:ind w:firstLine="720"/>
        <w:rPr>
          <w:rFonts w:ascii="Arial" w:hAnsi="Arial" w:cs="Arial"/>
          <w:color w:val="000000"/>
          <w:sz w:val="20"/>
        </w:rPr>
      </w:pPr>
    </w:p>
    <w:p w:rsidR="00ED345A" w:rsidRPr="00ED345A" w:rsidRDefault="00ED345A" w:rsidP="00ED345A">
      <w:pPr>
        <w:rPr>
          <w:rFonts w:ascii="Arial" w:hAnsi="Arial" w:cs="Arial"/>
          <w:color w:val="000000"/>
          <w:sz w:val="20"/>
        </w:rPr>
      </w:pPr>
    </w:p>
    <w:p w:rsidR="00AB2F55" w:rsidRPr="00E5062C" w:rsidRDefault="00AB2F55" w:rsidP="001B0D13"/>
    <w:p w:rsidR="00E70CD1" w:rsidRPr="00FE674D" w:rsidRDefault="00643DE7" w:rsidP="00FE674D">
      <w:r w:rsidRPr="00D62E68">
        <w:rPr>
          <w:b/>
          <w:i/>
        </w:rPr>
        <w:t xml:space="preserve">Assumption: </w:t>
      </w:r>
      <w:r>
        <w:t xml:space="preserve">A key assumption for the above solution to work would be that the data doesn’t have </w:t>
      </w:r>
      <w:r w:rsidR="00D62E68">
        <w:t>Product types</w:t>
      </w:r>
      <w:r>
        <w:t xml:space="preserve"> that have conflicting </w:t>
      </w:r>
      <w:r w:rsidR="000F0ABF">
        <w:t>templates as their fallback view</w:t>
      </w:r>
      <w:r>
        <w:t xml:space="preserve">. </w:t>
      </w:r>
      <w:r w:rsidR="000F0ABF">
        <w:t xml:space="preserve">So we have to take care to define the Fallback view to one </w:t>
      </w:r>
      <w:r w:rsidR="00D62E68">
        <w:t xml:space="preserve">that takes into consideration </w:t>
      </w:r>
      <w:r w:rsidR="000F0ABF">
        <w:t>any</w:t>
      </w:r>
      <w:r w:rsidR="00D62E68">
        <w:t xml:space="preserve"> possible combination of product types that may appear on the screen.</w:t>
      </w:r>
    </w:p>
    <w:p w:rsidR="009E4488" w:rsidRDefault="009E4488" w:rsidP="00316940"/>
    <w:p w:rsidR="007D5398" w:rsidRDefault="007D5398" w:rsidP="00316940">
      <w:r w:rsidRPr="007D5398">
        <w:rPr>
          <w:b/>
          <w:i/>
        </w:rPr>
        <w:t>Assumption 2:</w:t>
      </w:r>
      <w:r>
        <w:t xml:space="preserve"> The business rules regarding the template selection that is active </w:t>
      </w:r>
      <w:r w:rsidR="004647DF">
        <w:t xml:space="preserve">at any given time </w:t>
      </w:r>
      <w:r>
        <w:t>is driven off of the Product Type and not on Categories.</w:t>
      </w:r>
      <w:r w:rsidR="00CC7FF4">
        <w:t xml:space="preserve"> This was discussed</w:t>
      </w:r>
      <w:r w:rsidR="004647DF">
        <w:t xml:space="preserve"> in the meeting 5/4/2010 between Dave W., Steve B</w:t>
      </w:r>
      <w:r w:rsidR="00CC7FF4">
        <w:t>., Guy R. and Prashant G.</w:t>
      </w:r>
    </w:p>
    <w:p w:rsidR="00510A64" w:rsidRDefault="00D93FC5" w:rsidP="00313CCE">
      <w:pPr>
        <w:rPr>
          <w:rFonts w:cs="Tahoma"/>
          <w:color w:val="339966"/>
        </w:rPr>
      </w:pPr>
      <w:r>
        <w:rPr>
          <w:rFonts w:cs="Tahoma"/>
          <w:color w:val="339966"/>
        </w:rPr>
        <w:br w:type="page"/>
      </w:r>
    </w:p>
    <w:p w:rsidR="00313CCE" w:rsidRDefault="00313CCE" w:rsidP="00313CCE">
      <w:pPr>
        <w:pStyle w:val="Heading2"/>
      </w:pPr>
      <w:bookmarkStart w:id="27" w:name="_Toc260842538"/>
      <w:r>
        <w:t>Master System</w:t>
      </w:r>
      <w:bookmarkEnd w:id="27"/>
    </w:p>
    <w:p w:rsidR="008B50F5" w:rsidRDefault="008B50F5" w:rsidP="00313CCE"/>
    <w:p w:rsidR="00313CCE" w:rsidRDefault="00EA2700" w:rsidP="00313CCE">
      <w:r>
        <w:t>Content Director is the</w:t>
      </w:r>
      <w:r w:rsidR="00790C4F">
        <w:t xml:space="preserve"> master of system to maintain </w:t>
      </w:r>
      <w:r>
        <w:t>the Master Catalog data</w:t>
      </w:r>
      <w:r w:rsidR="00313CCE">
        <w:t xml:space="preserve">. </w:t>
      </w:r>
    </w:p>
    <w:p w:rsidR="00A6664E" w:rsidRDefault="00A6664E" w:rsidP="00313CCE"/>
    <w:p w:rsidR="000F501A" w:rsidRPr="000F501A" w:rsidRDefault="006F4E98" w:rsidP="000F501A">
      <w:pPr>
        <w:pStyle w:val="Heading2"/>
      </w:pPr>
      <w:bookmarkStart w:id="28" w:name="_Toc260842539"/>
      <w:r>
        <w:t>Implementation Details</w:t>
      </w:r>
      <w:bookmarkEnd w:id="28"/>
    </w:p>
    <w:p w:rsidR="006F4E98" w:rsidRDefault="00EA50BD" w:rsidP="006F4E98">
      <w:pPr>
        <w:pStyle w:val="Heading2"/>
        <w:numPr>
          <w:ilvl w:val="2"/>
          <w:numId w:val="3"/>
        </w:numPr>
      </w:pPr>
      <w:bookmarkStart w:id="29" w:name="_Toc260842540"/>
      <w:r>
        <w:t>Entity objects</w:t>
      </w:r>
      <w:r w:rsidR="006F4E98">
        <w:t>.</w:t>
      </w:r>
      <w:bookmarkEnd w:id="29"/>
    </w:p>
    <w:p w:rsidR="00996509" w:rsidRDefault="004B07AA" w:rsidP="003B73C0">
      <w:pPr>
        <w:pStyle w:val="Heading2"/>
        <w:numPr>
          <w:ilvl w:val="2"/>
          <w:numId w:val="3"/>
        </w:numPr>
      </w:pPr>
      <w:bookmarkStart w:id="30" w:name="_Toc260842541"/>
      <w:r>
        <w:t>Actions involved a</w:t>
      </w:r>
      <w:r w:rsidR="003B73C0">
        <w:t xml:space="preserve">nd </w:t>
      </w:r>
      <w:r w:rsidR="00996509">
        <w:t>Functions</w:t>
      </w:r>
      <w:bookmarkEnd w:id="30"/>
      <w:r w:rsidR="00996509">
        <w:t xml:space="preserve"> </w:t>
      </w:r>
    </w:p>
    <w:p w:rsidR="003177BD" w:rsidRDefault="003177BD" w:rsidP="00313CCE">
      <w:pPr>
        <w:rPr>
          <w:rFonts w:cs="Tahoma"/>
        </w:rPr>
      </w:pPr>
    </w:p>
    <w:p w:rsidR="000F501A" w:rsidRDefault="000F501A" w:rsidP="00313CCE">
      <w:pPr>
        <w:rPr>
          <w:rFonts w:cs="Tahoma"/>
        </w:rPr>
      </w:pPr>
    </w:p>
    <w:p w:rsidR="000F501A" w:rsidRDefault="000F501A" w:rsidP="000F501A">
      <w:pPr>
        <w:pStyle w:val="Heading2"/>
        <w:sectPr w:rsidR="000F501A" w:rsidSect="00083555">
          <w:pgSz w:w="12240" w:h="15840" w:code="1"/>
          <w:pgMar w:top="1440" w:right="1800" w:bottom="1440" w:left="1800" w:header="720" w:footer="720" w:gutter="0"/>
          <w:cols w:space="720"/>
          <w:titlePg/>
        </w:sectPr>
      </w:pPr>
      <w:bookmarkStart w:id="31" w:name="_Toc260842542"/>
      <w:r>
        <w:t>Process Flow</w:t>
      </w:r>
      <w:bookmarkEnd w:id="31"/>
    </w:p>
    <w:p w:rsidR="00FE21E4" w:rsidRDefault="00FE21E4" w:rsidP="00FE21E4"/>
    <w:p w:rsidR="000513AD" w:rsidRPr="00D008E6" w:rsidRDefault="000513AD" w:rsidP="00FE21E4"/>
    <w:p w:rsidR="00D70E29" w:rsidRDefault="00D70E29" w:rsidP="00313CCE">
      <w:pPr>
        <w:pStyle w:val="Heading2"/>
      </w:pPr>
      <w:bookmarkStart w:id="32" w:name="_Toc260842543"/>
      <w:r>
        <w:t>Field Mapping</w:t>
      </w:r>
      <w:bookmarkEnd w:id="32"/>
    </w:p>
    <w:p w:rsidR="00D70E29" w:rsidDel="00C61169" w:rsidRDefault="00D70E29" w:rsidP="00D70E29">
      <w:pPr>
        <w:rPr>
          <w:del w:id="33" w:author="prgupta" w:date="2010-07-09T14:34:00Z"/>
        </w:rPr>
      </w:pPr>
    </w:p>
    <w:p w:rsidR="00D70E29" w:rsidRDefault="00D70E29" w:rsidP="00D70E29"/>
    <w:p w:rsidR="00BD7210" w:rsidRDefault="00BD7210" w:rsidP="00D70E29">
      <w:r>
        <w:t>The following mapping contains the fields that are sent as part of the Item Master Feed from Content Director.</w:t>
      </w:r>
    </w:p>
    <w:p w:rsidR="00BD7210" w:rsidRDefault="00BD7210" w:rsidP="00D70E29"/>
    <w:p w:rsidR="00BD7210" w:rsidRDefault="00C61169" w:rsidP="00D70E29">
      <w:r>
        <w:object w:dxaOrig="1104" w:dyaOrig="714">
          <v:shape id="_x0000_i1026" type="#_x0000_t75" style="width:54.75pt;height:36pt" o:ole="">
            <v:imagedata r:id="rId12" o:title=""/>
          </v:shape>
          <o:OLEObject Type="Embed" ProgID="Excel.Sheet.12" ShapeID="_x0000_i1026" DrawAspect="Icon" ObjectID="_1342262990" r:id="rId13"/>
        </w:object>
      </w:r>
    </w:p>
    <w:p w:rsidR="00D70E29" w:rsidRDefault="00D70E29" w:rsidP="00D70E29">
      <w:pPr>
        <w:rPr>
          <w:ins w:id="34" w:author="prgupta" w:date="2010-07-09T14:41:00Z"/>
        </w:rPr>
      </w:pPr>
    </w:p>
    <w:p w:rsidR="005B4A3A" w:rsidRDefault="005B4A3A" w:rsidP="00D70E29">
      <w:pPr>
        <w:rPr>
          <w:ins w:id="35" w:author="prgupta" w:date="2010-07-09T14:41:00Z"/>
        </w:rPr>
      </w:pPr>
      <w:ins w:id="36" w:author="prgupta" w:date="2010-07-09T14:41:00Z">
        <w:r>
          <w:t xml:space="preserve">The following mapping contains the format/mapping of the Sterling </w:t>
        </w:r>
      </w:ins>
      <w:ins w:id="37" w:author="prgupta" w:date="2010-07-09T14:43:00Z">
        <w:r>
          <w:t>interfaces that are gong to be used to load the Item Master data.</w:t>
        </w:r>
      </w:ins>
    </w:p>
    <w:p w:rsidR="005B4A3A" w:rsidRDefault="005B4A3A" w:rsidP="00D70E29">
      <w:pPr>
        <w:rPr>
          <w:ins w:id="38" w:author="prgupta" w:date="2010-07-09T14:43:00Z"/>
        </w:rPr>
      </w:pPr>
    </w:p>
    <w:p w:rsidR="005B4A3A" w:rsidRDefault="000F5877" w:rsidP="00D70E29">
      <w:r>
        <w:object w:dxaOrig="1542" w:dyaOrig="998">
          <v:shape id="_x0000_i1027" type="#_x0000_t75" style="width:77.25pt;height:50.25pt" o:ole="">
            <v:imagedata r:id="rId14" o:title=""/>
          </v:shape>
          <o:OLEObject Type="Embed" ProgID="Excel.Sheet.8" ShapeID="_x0000_i1027" DrawAspect="Icon" ObjectID="_1342262991" r:id="rId15"/>
        </w:object>
      </w:r>
    </w:p>
    <w:p w:rsidR="005B4A3A" w:rsidRDefault="005B4A3A" w:rsidP="00D70E29"/>
    <w:p w:rsidR="009F6E2D" w:rsidRDefault="000017B5" w:rsidP="00D70E29">
      <w:r>
        <w:t xml:space="preserve">The sequencing of </w:t>
      </w:r>
      <w:r w:rsidR="009F6E2D">
        <w:t>messages for the catalog load is as follows:</w:t>
      </w:r>
    </w:p>
    <w:p w:rsidR="009F6E2D" w:rsidRPr="009F6E2D" w:rsidRDefault="009F6E2D" w:rsidP="009F6E2D">
      <w:pPr>
        <w:pStyle w:val="ListParagraph"/>
        <w:numPr>
          <w:ilvl w:val="0"/>
          <w:numId w:val="20"/>
        </w:numPr>
        <w:rPr>
          <w:rFonts w:ascii="Tahoma" w:eastAsia="Times New Roman" w:hAnsi="Tahoma"/>
          <w:sz w:val="18"/>
          <w:szCs w:val="20"/>
        </w:rPr>
      </w:pPr>
      <w:r w:rsidRPr="009F6E2D">
        <w:rPr>
          <w:rFonts w:ascii="Tahoma" w:eastAsia="Times New Roman" w:hAnsi="Tahoma"/>
          <w:sz w:val="18"/>
          <w:szCs w:val="20"/>
        </w:rPr>
        <w:t>Attribute load (Preferably with all the valid values)</w:t>
      </w:r>
    </w:p>
    <w:p w:rsidR="009F6E2D" w:rsidRPr="009F6E2D" w:rsidRDefault="009F6E2D" w:rsidP="009F6E2D">
      <w:pPr>
        <w:pStyle w:val="ListParagraph"/>
        <w:numPr>
          <w:ilvl w:val="0"/>
          <w:numId w:val="20"/>
        </w:numPr>
        <w:rPr>
          <w:rFonts w:ascii="Tahoma" w:eastAsia="Times New Roman" w:hAnsi="Tahoma"/>
          <w:sz w:val="18"/>
          <w:szCs w:val="20"/>
        </w:rPr>
      </w:pPr>
      <w:r w:rsidRPr="009F6E2D">
        <w:rPr>
          <w:rFonts w:ascii="Tahoma" w:eastAsia="Times New Roman" w:hAnsi="Tahoma"/>
          <w:sz w:val="18"/>
          <w:szCs w:val="20"/>
        </w:rPr>
        <w:t xml:space="preserve">Category load </w:t>
      </w:r>
    </w:p>
    <w:p w:rsidR="009F6E2D" w:rsidRPr="009F6E2D" w:rsidRDefault="009F6E2D" w:rsidP="009F6E2D">
      <w:pPr>
        <w:pStyle w:val="ListParagraph"/>
        <w:numPr>
          <w:ilvl w:val="0"/>
          <w:numId w:val="20"/>
        </w:numPr>
      </w:pPr>
      <w:r w:rsidRPr="009F6E2D">
        <w:rPr>
          <w:rFonts w:ascii="Tahoma" w:eastAsia="Times New Roman" w:hAnsi="Tahoma"/>
          <w:sz w:val="18"/>
          <w:szCs w:val="20"/>
        </w:rPr>
        <w:t>Item Load</w:t>
      </w:r>
    </w:p>
    <w:p w:rsidR="009F6E2D" w:rsidRDefault="009F6E2D" w:rsidP="009F6E2D">
      <w:pPr>
        <w:pStyle w:val="ListParagraph"/>
        <w:numPr>
          <w:ilvl w:val="0"/>
          <w:numId w:val="20"/>
        </w:numPr>
      </w:pPr>
      <w:r>
        <w:rPr>
          <w:rFonts w:ascii="Tahoma" w:eastAsia="Times New Roman" w:hAnsi="Tahoma"/>
          <w:sz w:val="18"/>
          <w:szCs w:val="20"/>
        </w:rPr>
        <w:t>Related Item Load</w:t>
      </w:r>
    </w:p>
    <w:p w:rsidR="009F6E2D" w:rsidRDefault="009F6E2D" w:rsidP="00D70E29"/>
    <w:p w:rsidR="000017B5" w:rsidRPr="00D70E29" w:rsidRDefault="000017B5" w:rsidP="00D70E29"/>
    <w:p w:rsidR="00FF0F91" w:rsidRDefault="00FF0F91" w:rsidP="00313CCE">
      <w:pPr>
        <w:pStyle w:val="Heading2"/>
      </w:pPr>
      <w:bookmarkStart w:id="39" w:name="_Toc260842544"/>
      <w:r>
        <w:t>Schema</w:t>
      </w:r>
      <w:bookmarkEnd w:id="39"/>
    </w:p>
    <w:p w:rsidR="00FF0F91" w:rsidRDefault="00FF0F91" w:rsidP="00FF0F91"/>
    <w:p w:rsidR="00836B27" w:rsidRDefault="00836B27" w:rsidP="00FF0F91">
      <w:r>
        <w:t>For samples of the following three transactions, see the Appendix section.</w:t>
      </w:r>
    </w:p>
    <w:p w:rsidR="00836B27" w:rsidRDefault="00836B27" w:rsidP="00FF0F91"/>
    <w:p w:rsidR="005E5248" w:rsidRDefault="005E5248" w:rsidP="005E5248">
      <w:pPr>
        <w:pStyle w:val="Heading2"/>
        <w:numPr>
          <w:ilvl w:val="2"/>
          <w:numId w:val="3"/>
        </w:numPr>
      </w:pPr>
      <w:bookmarkStart w:id="40" w:name="_Toc260842545"/>
      <w:r>
        <w:t>Attribute Transaction Schema</w:t>
      </w:r>
      <w:r w:rsidR="00A43D75">
        <w:t xml:space="preserve"> (webMethods to Sterling)</w:t>
      </w:r>
      <w:bookmarkEnd w:id="40"/>
    </w:p>
    <w:p w:rsidR="00A43D75" w:rsidRDefault="00A43D75" w:rsidP="005E5248"/>
    <w:p w:rsidR="006B28E9" w:rsidRDefault="006B28E9" w:rsidP="006B28E9">
      <w:pPr>
        <w:rPr>
          <w:rFonts w:ascii="Arial" w:hAnsi="Arial" w:cs="Arial"/>
          <w:color w:val="0070C0"/>
          <w:sz w:val="20"/>
        </w:rPr>
      </w:pPr>
      <w:r>
        <w:rPr>
          <w:rFonts w:ascii="Arial" w:hAnsi="Arial" w:cs="Arial"/>
          <w:color w:val="0070C0"/>
          <w:sz w:val="20"/>
        </w:rPr>
        <w:t>&lt;AttributeList&gt;</w:t>
      </w:r>
    </w:p>
    <w:p w:rsidR="006B28E9" w:rsidRDefault="006B28E9" w:rsidP="006B28E9">
      <w:pPr>
        <w:ind w:left="720"/>
        <w:rPr>
          <w:rFonts w:ascii="Arial" w:hAnsi="Arial" w:cs="Arial"/>
          <w:color w:val="0070C0"/>
          <w:sz w:val="20"/>
        </w:rPr>
      </w:pPr>
      <w:r>
        <w:rPr>
          <w:rFonts w:ascii="Arial" w:hAnsi="Arial" w:cs="Arial"/>
          <w:color w:val="0070C0"/>
          <w:sz w:val="20"/>
        </w:rPr>
        <w:t xml:space="preserve"> &lt;Attribute </w:t>
      </w:r>
    </w:p>
    <w:p w:rsidR="006B28E9" w:rsidRDefault="006B28E9" w:rsidP="006B28E9">
      <w:pPr>
        <w:ind w:left="720" w:firstLine="720"/>
        <w:rPr>
          <w:rFonts w:ascii="Arial" w:hAnsi="Arial" w:cs="Arial"/>
          <w:color w:val="0070C0"/>
          <w:sz w:val="20"/>
        </w:rPr>
      </w:pPr>
      <w:r>
        <w:rPr>
          <w:rFonts w:ascii="Arial" w:hAnsi="Arial" w:cs="Arial"/>
          <w:color w:val="0070C0"/>
          <w:sz w:val="20"/>
        </w:rPr>
        <w:t>AttributeDomainID="&lt;CONSTANT_VAL&gt;"</w:t>
      </w:r>
    </w:p>
    <w:p w:rsidR="006B28E9" w:rsidRDefault="006B28E9" w:rsidP="006B28E9">
      <w:pPr>
        <w:ind w:left="720"/>
        <w:rPr>
          <w:rFonts w:ascii="Arial" w:hAnsi="Arial" w:cs="Arial"/>
          <w:color w:val="0070C0"/>
          <w:sz w:val="20"/>
        </w:rPr>
      </w:pPr>
      <w:r>
        <w:rPr>
          <w:rFonts w:ascii="Arial" w:hAnsi="Arial" w:cs="Arial"/>
          <w:color w:val="0070C0"/>
          <w:sz w:val="20"/>
        </w:rPr>
        <w:t xml:space="preserve">        </w:t>
      </w:r>
      <w:r>
        <w:rPr>
          <w:rFonts w:ascii="Arial" w:hAnsi="Arial" w:cs="Arial"/>
          <w:color w:val="0070C0"/>
          <w:sz w:val="20"/>
        </w:rPr>
        <w:tab/>
        <w:t xml:space="preserve">AttributeGroupID="&lt;CONSTANT_VAL&gt;" </w:t>
      </w:r>
    </w:p>
    <w:p w:rsidR="006B28E9" w:rsidRDefault="006B28E9" w:rsidP="006B28E9">
      <w:pPr>
        <w:ind w:left="720" w:firstLine="720"/>
        <w:rPr>
          <w:rFonts w:ascii="Arial" w:hAnsi="Arial" w:cs="Arial"/>
          <w:color w:val="0070C0"/>
          <w:sz w:val="20"/>
        </w:rPr>
      </w:pPr>
      <w:r>
        <w:rPr>
          <w:rFonts w:ascii="Arial" w:hAnsi="Arial" w:cs="Arial"/>
          <w:color w:val="0070C0"/>
          <w:sz w:val="20"/>
        </w:rPr>
        <w:t xml:space="preserve">AttributeID="&lt;UniqueAttributeID&gt;" </w:t>
      </w:r>
    </w:p>
    <w:p w:rsidR="006B28E9" w:rsidRDefault="006B28E9" w:rsidP="006B28E9">
      <w:pPr>
        <w:ind w:left="720" w:firstLine="720"/>
        <w:rPr>
          <w:rFonts w:ascii="Arial" w:hAnsi="Arial" w:cs="Arial"/>
          <w:color w:val="0070C0"/>
          <w:sz w:val="20"/>
        </w:rPr>
      </w:pPr>
      <w:r>
        <w:rPr>
          <w:rFonts w:ascii="Arial" w:hAnsi="Arial" w:cs="Arial"/>
          <w:color w:val="0070C0"/>
          <w:sz w:val="20"/>
        </w:rPr>
        <w:t xml:space="preserve">DataType="TEXT" </w:t>
      </w:r>
    </w:p>
    <w:p w:rsidR="006B28E9" w:rsidRDefault="006B28E9" w:rsidP="006B28E9">
      <w:pPr>
        <w:ind w:left="720" w:firstLine="720"/>
        <w:rPr>
          <w:rFonts w:ascii="Arial" w:hAnsi="Arial" w:cs="Arial"/>
          <w:color w:val="0070C0"/>
          <w:sz w:val="20"/>
        </w:rPr>
      </w:pPr>
      <w:r>
        <w:rPr>
          <w:rFonts w:ascii="Arial" w:hAnsi="Arial" w:cs="Arial"/>
          <w:color w:val="0070C0"/>
          <w:sz w:val="20"/>
        </w:rPr>
        <w:t xml:space="preserve">LongDescription="&lt;Description&gt;" </w:t>
      </w:r>
    </w:p>
    <w:p w:rsidR="006B28E9" w:rsidRDefault="006B28E9" w:rsidP="006B28E9">
      <w:pPr>
        <w:ind w:left="720" w:firstLine="720"/>
        <w:rPr>
          <w:rFonts w:ascii="Arial" w:hAnsi="Arial" w:cs="Arial"/>
          <w:color w:val="0070C0"/>
          <w:sz w:val="20"/>
        </w:rPr>
      </w:pPr>
      <w:r>
        <w:rPr>
          <w:rFonts w:ascii="Arial" w:hAnsi="Arial" w:cs="Arial"/>
          <w:color w:val="0070C0"/>
          <w:sz w:val="20"/>
        </w:rPr>
        <w:t>IsAllowedValueDefined="&lt;Y&gt;"</w:t>
      </w:r>
    </w:p>
    <w:p w:rsidR="006B28E9" w:rsidRDefault="006B28E9" w:rsidP="006B28E9">
      <w:pPr>
        <w:ind w:left="720"/>
        <w:rPr>
          <w:rFonts w:ascii="Arial" w:hAnsi="Arial" w:cs="Arial"/>
          <w:color w:val="0070C0"/>
          <w:sz w:val="20"/>
        </w:rPr>
      </w:pPr>
      <w:r>
        <w:rPr>
          <w:rFonts w:ascii="Arial" w:hAnsi="Arial" w:cs="Arial"/>
          <w:color w:val="0070C0"/>
          <w:sz w:val="20"/>
        </w:rPr>
        <w:t xml:space="preserve">        </w:t>
      </w:r>
      <w:r>
        <w:rPr>
          <w:rFonts w:ascii="Arial" w:hAnsi="Arial" w:cs="Arial"/>
          <w:color w:val="0070C0"/>
          <w:sz w:val="20"/>
        </w:rPr>
        <w:tab/>
        <w:t xml:space="preserve">Operation="&lt;Manage/Delete&gt;" </w:t>
      </w:r>
    </w:p>
    <w:p w:rsidR="006B28E9" w:rsidRDefault="006B28E9" w:rsidP="006B28E9">
      <w:pPr>
        <w:ind w:left="720" w:firstLine="720"/>
        <w:rPr>
          <w:rFonts w:ascii="Arial" w:hAnsi="Arial" w:cs="Arial"/>
          <w:color w:val="0070C0"/>
          <w:sz w:val="20"/>
        </w:rPr>
      </w:pPr>
      <w:r>
        <w:rPr>
          <w:rFonts w:ascii="Arial" w:hAnsi="Arial" w:cs="Arial"/>
          <w:color w:val="0070C0"/>
          <w:sz w:val="20"/>
        </w:rPr>
        <w:t xml:space="preserve">OrganizationCode="&lt;CONSTANT_VAL&gt;" </w:t>
      </w:r>
    </w:p>
    <w:p w:rsidR="006B28E9" w:rsidRDefault="006B28E9" w:rsidP="006B28E9">
      <w:pPr>
        <w:ind w:left="720" w:firstLine="720"/>
        <w:rPr>
          <w:rFonts w:ascii="Arial" w:hAnsi="Arial" w:cs="Arial"/>
          <w:color w:val="0070C0"/>
          <w:sz w:val="20"/>
        </w:rPr>
      </w:pPr>
      <w:r>
        <w:rPr>
          <w:rFonts w:ascii="Arial" w:hAnsi="Arial" w:cs="Arial"/>
          <w:color w:val="0070C0"/>
          <w:sz w:val="20"/>
        </w:rPr>
        <w:t xml:space="preserve">SequenceNo="&lt;SequenceOfAttributeDisplay&gt;" </w:t>
      </w:r>
    </w:p>
    <w:p w:rsidR="006B28E9" w:rsidRDefault="006B28E9" w:rsidP="006B28E9">
      <w:pPr>
        <w:ind w:left="720" w:firstLine="720"/>
        <w:rPr>
          <w:rFonts w:ascii="Arial" w:hAnsi="Arial" w:cs="Arial"/>
          <w:color w:val="0070C0"/>
          <w:sz w:val="20"/>
        </w:rPr>
      </w:pPr>
      <w:r>
        <w:rPr>
          <w:rFonts w:ascii="Arial" w:hAnsi="Arial" w:cs="Arial"/>
          <w:color w:val="0070C0"/>
          <w:sz w:val="20"/>
        </w:rPr>
        <w:t>ShortDescription="&lt;Attr_Name&gt;"</w:t>
      </w:r>
    </w:p>
    <w:p w:rsidR="006B28E9" w:rsidRDefault="006B28E9" w:rsidP="006B28E9">
      <w:pPr>
        <w:ind w:left="720"/>
        <w:rPr>
          <w:rFonts w:ascii="Arial" w:hAnsi="Arial" w:cs="Arial"/>
          <w:color w:val="0070C0"/>
          <w:sz w:val="20"/>
        </w:rPr>
      </w:pPr>
      <w:r>
        <w:rPr>
          <w:rFonts w:ascii="Arial" w:hAnsi="Arial" w:cs="Arial"/>
          <w:color w:val="0070C0"/>
          <w:sz w:val="20"/>
        </w:rPr>
        <w:t>&gt;</w:t>
      </w:r>
    </w:p>
    <w:p w:rsidR="006B28E9" w:rsidRDefault="006B28E9" w:rsidP="006B28E9">
      <w:pPr>
        <w:ind w:left="720" w:firstLine="720"/>
        <w:rPr>
          <w:rFonts w:ascii="Arial" w:hAnsi="Arial" w:cs="Arial"/>
          <w:color w:val="0070C0"/>
          <w:sz w:val="20"/>
        </w:rPr>
      </w:pPr>
      <w:r>
        <w:rPr>
          <w:rFonts w:ascii="Arial" w:hAnsi="Arial" w:cs="Arial"/>
          <w:color w:val="0070C0"/>
          <w:sz w:val="20"/>
        </w:rPr>
        <w:t>&lt;AttributeAllowedValueList&gt;</w:t>
      </w:r>
    </w:p>
    <w:p w:rsidR="006B28E9" w:rsidRDefault="006B28E9" w:rsidP="006B28E9">
      <w:pPr>
        <w:ind w:left="1440" w:firstLine="720"/>
        <w:rPr>
          <w:rFonts w:ascii="Arial" w:hAnsi="Arial" w:cs="Arial"/>
          <w:color w:val="0070C0"/>
          <w:sz w:val="20"/>
        </w:rPr>
      </w:pPr>
      <w:r>
        <w:rPr>
          <w:rFonts w:ascii="Arial" w:hAnsi="Arial" w:cs="Arial"/>
          <w:color w:val="0070C0"/>
          <w:sz w:val="20"/>
        </w:rPr>
        <w:t xml:space="preserve">&lt;AttributeAllowedValue </w:t>
      </w:r>
    </w:p>
    <w:p w:rsidR="006B28E9" w:rsidRDefault="006B28E9" w:rsidP="006B28E9">
      <w:pPr>
        <w:ind w:left="2160" w:firstLine="720"/>
        <w:rPr>
          <w:rFonts w:ascii="Arial" w:hAnsi="Arial" w:cs="Arial"/>
          <w:color w:val="0070C0"/>
          <w:sz w:val="20"/>
        </w:rPr>
      </w:pPr>
      <w:r>
        <w:rPr>
          <w:rFonts w:ascii="Arial" w:hAnsi="Arial" w:cs="Arial"/>
          <w:color w:val="0070C0"/>
          <w:sz w:val="20"/>
        </w:rPr>
        <w:t xml:space="preserve">LongDescription="&lt;Description&gt;" </w:t>
      </w:r>
    </w:p>
    <w:p w:rsidR="006B28E9" w:rsidRDefault="006B28E9" w:rsidP="006B28E9">
      <w:pPr>
        <w:ind w:left="2880"/>
        <w:rPr>
          <w:rFonts w:ascii="Arial" w:hAnsi="Arial" w:cs="Arial"/>
          <w:color w:val="0070C0"/>
          <w:sz w:val="20"/>
        </w:rPr>
      </w:pPr>
      <w:r>
        <w:rPr>
          <w:rFonts w:ascii="Arial" w:hAnsi="Arial" w:cs="Arial"/>
          <w:color w:val="0070C0"/>
          <w:sz w:val="20"/>
        </w:rPr>
        <w:t xml:space="preserve">Operation="&lt;Manage/Delete&gt;" ShortDescription="&lt;Display_Value&gt;" </w:t>
      </w:r>
    </w:p>
    <w:p w:rsidR="006B28E9" w:rsidRDefault="006B28E9" w:rsidP="006B28E9">
      <w:pPr>
        <w:ind w:left="2880"/>
        <w:rPr>
          <w:rFonts w:ascii="Arial" w:hAnsi="Arial" w:cs="Arial"/>
          <w:color w:val="0070C0"/>
          <w:sz w:val="20"/>
        </w:rPr>
      </w:pPr>
      <w:r>
        <w:rPr>
          <w:rFonts w:ascii="Arial" w:hAnsi="Arial" w:cs="Arial"/>
          <w:color w:val="0070C0"/>
          <w:sz w:val="20"/>
        </w:rPr>
        <w:t>Value="&lt;Value&gt;"</w:t>
      </w:r>
    </w:p>
    <w:p w:rsidR="006B28E9" w:rsidRDefault="006B28E9" w:rsidP="006B28E9">
      <w:pPr>
        <w:ind w:left="1440" w:firstLine="720"/>
        <w:rPr>
          <w:rFonts w:ascii="Arial" w:hAnsi="Arial" w:cs="Arial"/>
          <w:color w:val="0070C0"/>
          <w:sz w:val="20"/>
        </w:rPr>
      </w:pPr>
      <w:r>
        <w:rPr>
          <w:rFonts w:ascii="Arial" w:hAnsi="Arial" w:cs="Arial"/>
          <w:color w:val="0070C0"/>
          <w:sz w:val="20"/>
        </w:rPr>
        <w:t>/&gt;</w:t>
      </w:r>
    </w:p>
    <w:p w:rsidR="006B28E9" w:rsidRDefault="006B28E9" w:rsidP="006B28E9">
      <w:pPr>
        <w:ind w:left="720" w:firstLine="720"/>
        <w:rPr>
          <w:rFonts w:ascii="Arial" w:hAnsi="Arial" w:cs="Arial"/>
          <w:color w:val="0070C0"/>
          <w:sz w:val="20"/>
        </w:rPr>
      </w:pPr>
      <w:r>
        <w:rPr>
          <w:rFonts w:ascii="Arial" w:hAnsi="Arial" w:cs="Arial"/>
          <w:color w:val="0070C0"/>
          <w:sz w:val="20"/>
        </w:rPr>
        <w:t>&lt;/AttributeAllowedValueList&gt;</w:t>
      </w:r>
    </w:p>
    <w:p w:rsidR="006B28E9" w:rsidRDefault="006B28E9" w:rsidP="006B28E9">
      <w:pPr>
        <w:ind w:firstLine="720"/>
        <w:rPr>
          <w:rFonts w:ascii="Arial" w:hAnsi="Arial" w:cs="Arial"/>
          <w:color w:val="0070C0"/>
          <w:sz w:val="20"/>
        </w:rPr>
      </w:pPr>
      <w:r>
        <w:rPr>
          <w:rFonts w:ascii="Arial" w:hAnsi="Arial" w:cs="Arial"/>
          <w:color w:val="0070C0"/>
          <w:sz w:val="20"/>
        </w:rPr>
        <w:t>&lt;/Attribute&gt;</w:t>
      </w:r>
    </w:p>
    <w:p w:rsidR="006B28E9" w:rsidRDefault="006B28E9" w:rsidP="006B28E9">
      <w:pPr>
        <w:rPr>
          <w:rFonts w:ascii="Arial" w:hAnsi="Arial" w:cs="Arial"/>
          <w:color w:val="0070C0"/>
          <w:sz w:val="20"/>
        </w:rPr>
      </w:pPr>
      <w:r>
        <w:rPr>
          <w:rFonts w:ascii="Arial" w:hAnsi="Arial" w:cs="Arial"/>
          <w:color w:val="0070C0"/>
          <w:sz w:val="20"/>
        </w:rPr>
        <w:t>&lt;/AttributeList&gt;</w:t>
      </w:r>
    </w:p>
    <w:p w:rsidR="006B28E9" w:rsidRDefault="006B28E9" w:rsidP="005E5248"/>
    <w:p w:rsidR="002A524B" w:rsidRDefault="002A524B">
      <w:r>
        <w:br w:type="page"/>
      </w:r>
    </w:p>
    <w:p w:rsidR="005E5248" w:rsidRPr="005E5248" w:rsidRDefault="005E5248" w:rsidP="005E5248"/>
    <w:p w:rsidR="005E5248" w:rsidRDefault="005E5248" w:rsidP="005E5248">
      <w:pPr>
        <w:pStyle w:val="Heading2"/>
        <w:numPr>
          <w:ilvl w:val="2"/>
          <w:numId w:val="3"/>
        </w:numPr>
      </w:pPr>
      <w:bookmarkStart w:id="41" w:name="_Toc260842546"/>
      <w:r>
        <w:t>Category Transaction Schema</w:t>
      </w:r>
      <w:r w:rsidR="00A43D75">
        <w:t xml:space="preserve"> (webMethods to Sterling)</w:t>
      </w:r>
      <w:bookmarkEnd w:id="41"/>
    </w:p>
    <w:p w:rsidR="005E5248" w:rsidRDefault="005E5248" w:rsidP="005E5248"/>
    <w:p w:rsidR="009F2B6C" w:rsidRDefault="009F2B6C" w:rsidP="009F2B6C">
      <w:pPr>
        <w:rPr>
          <w:rFonts w:ascii="Arial" w:hAnsi="Arial" w:cs="Arial"/>
          <w:color w:val="0070C0"/>
          <w:sz w:val="20"/>
        </w:rPr>
      </w:pPr>
      <w:r>
        <w:rPr>
          <w:rFonts w:ascii="Arial" w:hAnsi="Arial" w:cs="Arial"/>
          <w:color w:val="0070C0"/>
          <w:sz w:val="20"/>
        </w:rPr>
        <w:t>&lt;CategoryList IgnoreOrdering="Y"&gt;</w:t>
      </w:r>
    </w:p>
    <w:p w:rsidR="009F2B6C" w:rsidRDefault="009F2B6C" w:rsidP="009F2B6C">
      <w:pPr>
        <w:ind w:firstLine="720"/>
        <w:rPr>
          <w:rFonts w:ascii="Arial" w:hAnsi="Arial" w:cs="Arial"/>
          <w:color w:val="0070C0"/>
          <w:sz w:val="20"/>
        </w:rPr>
      </w:pPr>
      <w:r>
        <w:rPr>
          <w:rFonts w:ascii="Arial" w:hAnsi="Arial" w:cs="Arial"/>
          <w:color w:val="0070C0"/>
          <w:sz w:val="20"/>
        </w:rPr>
        <w:t xml:space="preserve">&lt;Category </w:t>
      </w:r>
    </w:p>
    <w:p w:rsidR="009F2B6C" w:rsidRDefault="009F2B6C" w:rsidP="009F2B6C">
      <w:pPr>
        <w:ind w:left="720" w:firstLine="720"/>
        <w:rPr>
          <w:rFonts w:ascii="Arial" w:hAnsi="Arial" w:cs="Arial"/>
          <w:color w:val="0070C0"/>
          <w:sz w:val="20"/>
        </w:rPr>
      </w:pPr>
      <w:r>
        <w:rPr>
          <w:rFonts w:ascii="Arial" w:hAnsi="Arial" w:cs="Arial"/>
          <w:color w:val="0070C0"/>
          <w:sz w:val="20"/>
        </w:rPr>
        <w:t xml:space="preserve">Action="&lt;Manage/Delete&gt;" </w:t>
      </w:r>
    </w:p>
    <w:p w:rsidR="009F2B6C" w:rsidRDefault="009F2B6C" w:rsidP="009F2B6C">
      <w:pPr>
        <w:rPr>
          <w:rFonts w:ascii="Arial" w:hAnsi="Arial" w:cs="Arial"/>
          <w:color w:val="0070C0"/>
          <w:sz w:val="20"/>
        </w:rPr>
      </w:pPr>
      <w:r>
        <w:rPr>
          <w:rFonts w:ascii="Arial" w:hAnsi="Arial" w:cs="Arial"/>
          <w:color w:val="0070C0"/>
          <w:sz w:val="20"/>
        </w:rPr>
        <w:t xml:space="preserve">        </w:t>
      </w:r>
      <w:r>
        <w:rPr>
          <w:rFonts w:ascii="Arial" w:hAnsi="Arial" w:cs="Arial"/>
          <w:color w:val="0070C0"/>
          <w:sz w:val="20"/>
        </w:rPr>
        <w:tab/>
      </w:r>
      <w:r>
        <w:rPr>
          <w:rFonts w:ascii="Arial" w:hAnsi="Arial" w:cs="Arial"/>
          <w:color w:val="0070C0"/>
          <w:sz w:val="20"/>
        </w:rPr>
        <w:tab/>
        <w:t xml:space="preserve">CategoryID="&lt;UniqueCatID&gt;" </w:t>
      </w:r>
    </w:p>
    <w:p w:rsidR="009F2B6C" w:rsidRDefault="009F2B6C" w:rsidP="009F2B6C">
      <w:pPr>
        <w:ind w:left="720" w:firstLine="720"/>
        <w:rPr>
          <w:rFonts w:ascii="Arial" w:hAnsi="Arial" w:cs="Arial"/>
          <w:color w:val="0070C0"/>
          <w:sz w:val="20"/>
        </w:rPr>
      </w:pPr>
      <w:r>
        <w:rPr>
          <w:rFonts w:ascii="Arial" w:hAnsi="Arial" w:cs="Arial"/>
          <w:color w:val="0070C0"/>
          <w:sz w:val="20"/>
        </w:rPr>
        <w:t>CategoryDomain="&lt;CONSTANT_VAL&gt;"</w:t>
      </w:r>
    </w:p>
    <w:p w:rsidR="009F2B6C" w:rsidRDefault="009F2B6C" w:rsidP="009F2B6C">
      <w:pPr>
        <w:rPr>
          <w:rFonts w:ascii="Arial" w:hAnsi="Arial" w:cs="Arial"/>
          <w:color w:val="0070C0"/>
          <w:sz w:val="20"/>
        </w:rPr>
      </w:pPr>
      <w:r>
        <w:rPr>
          <w:rFonts w:ascii="Arial" w:hAnsi="Arial" w:cs="Arial"/>
          <w:color w:val="0070C0"/>
          <w:sz w:val="20"/>
        </w:rPr>
        <w:t xml:space="preserve">        </w:t>
      </w:r>
      <w:r>
        <w:rPr>
          <w:rFonts w:ascii="Arial" w:hAnsi="Arial" w:cs="Arial"/>
          <w:color w:val="0070C0"/>
          <w:sz w:val="20"/>
        </w:rPr>
        <w:tab/>
      </w:r>
      <w:r>
        <w:rPr>
          <w:rFonts w:ascii="Arial" w:hAnsi="Arial" w:cs="Arial"/>
          <w:color w:val="0070C0"/>
          <w:sz w:val="20"/>
        </w:rPr>
        <w:tab/>
        <w:t>CategoryPath="/&lt;Cat1/Cat2.../UniqueCatID&gt;"</w:t>
      </w:r>
    </w:p>
    <w:p w:rsidR="009F2B6C" w:rsidRDefault="009F2B6C" w:rsidP="009F2B6C">
      <w:pPr>
        <w:rPr>
          <w:rFonts w:ascii="Arial" w:hAnsi="Arial" w:cs="Arial"/>
          <w:color w:val="0070C0"/>
          <w:sz w:val="20"/>
        </w:rPr>
      </w:pPr>
      <w:r>
        <w:rPr>
          <w:rFonts w:ascii="Arial" w:hAnsi="Arial" w:cs="Arial"/>
          <w:color w:val="0070C0"/>
          <w:sz w:val="20"/>
        </w:rPr>
        <w:t xml:space="preserve">        </w:t>
      </w:r>
      <w:r>
        <w:rPr>
          <w:rFonts w:ascii="Arial" w:hAnsi="Arial" w:cs="Arial"/>
          <w:color w:val="0070C0"/>
          <w:sz w:val="20"/>
        </w:rPr>
        <w:tab/>
      </w:r>
      <w:r>
        <w:rPr>
          <w:rFonts w:ascii="Arial" w:hAnsi="Arial" w:cs="Arial"/>
          <w:color w:val="0070C0"/>
          <w:sz w:val="20"/>
        </w:rPr>
        <w:tab/>
        <w:t xml:space="preserve">Description="&lt;Short_Desc&gt;" </w:t>
      </w:r>
    </w:p>
    <w:p w:rsidR="009F2B6C" w:rsidRDefault="009F2B6C" w:rsidP="009F2B6C">
      <w:pPr>
        <w:ind w:left="720" w:firstLine="720"/>
        <w:rPr>
          <w:rFonts w:ascii="Arial" w:hAnsi="Arial" w:cs="Arial"/>
          <w:color w:val="0070C0"/>
          <w:sz w:val="20"/>
        </w:rPr>
      </w:pPr>
      <w:r>
        <w:rPr>
          <w:rFonts w:ascii="Arial" w:hAnsi="Arial" w:cs="Arial"/>
          <w:color w:val="0070C0"/>
          <w:sz w:val="20"/>
        </w:rPr>
        <w:t xml:space="preserve">IsClassification="N" </w:t>
      </w:r>
    </w:p>
    <w:p w:rsidR="009F2B6C" w:rsidRDefault="009F2B6C" w:rsidP="009F2B6C">
      <w:pPr>
        <w:ind w:left="720" w:firstLine="720"/>
        <w:rPr>
          <w:rFonts w:ascii="Arial" w:hAnsi="Arial" w:cs="Arial"/>
          <w:color w:val="0070C0"/>
          <w:sz w:val="20"/>
        </w:rPr>
      </w:pPr>
      <w:r>
        <w:rPr>
          <w:rFonts w:ascii="Arial" w:hAnsi="Arial" w:cs="Arial"/>
          <w:color w:val="0070C0"/>
          <w:sz w:val="20"/>
        </w:rPr>
        <w:t>OrganizationCode="&lt;CONSTANT_VAL&gt;"</w:t>
      </w:r>
    </w:p>
    <w:p w:rsidR="009F2B6C" w:rsidRDefault="009F2B6C" w:rsidP="009F2B6C">
      <w:pPr>
        <w:ind w:left="720" w:firstLine="720"/>
        <w:rPr>
          <w:rFonts w:ascii="Arial" w:hAnsi="Arial" w:cs="Arial"/>
          <w:color w:val="0070C0"/>
          <w:sz w:val="20"/>
        </w:rPr>
      </w:pPr>
      <w:r>
        <w:rPr>
          <w:rFonts w:ascii="Arial" w:hAnsi="Arial" w:cs="Arial"/>
          <w:color w:val="0070C0"/>
          <w:sz w:val="20"/>
        </w:rPr>
        <w:t>SequenceNo="&lt;SequenceOfCategoryDisplay&gt;"</w:t>
      </w:r>
    </w:p>
    <w:p w:rsidR="009F2B6C" w:rsidRDefault="009F2B6C" w:rsidP="009F2B6C">
      <w:pPr>
        <w:ind w:left="720" w:firstLine="720"/>
        <w:rPr>
          <w:rFonts w:ascii="Arial" w:hAnsi="Arial" w:cs="Arial"/>
          <w:color w:val="0070C0"/>
          <w:sz w:val="20"/>
        </w:rPr>
      </w:pPr>
      <w:r>
        <w:rPr>
          <w:rFonts w:ascii="Arial" w:hAnsi="Arial" w:cs="Arial"/>
          <w:color w:val="0070C0"/>
          <w:sz w:val="20"/>
        </w:rPr>
        <w:t>ShortDescription="&lt;Display_Name&gt;"</w:t>
      </w:r>
    </w:p>
    <w:p w:rsidR="009F2B6C" w:rsidRDefault="009F2B6C" w:rsidP="009F2B6C">
      <w:pPr>
        <w:ind w:left="720" w:firstLine="720"/>
        <w:rPr>
          <w:rFonts w:ascii="Arial" w:hAnsi="Arial" w:cs="Arial"/>
          <w:color w:val="0070C0"/>
          <w:sz w:val="20"/>
        </w:rPr>
      </w:pPr>
      <w:r>
        <w:rPr>
          <w:rFonts w:ascii="Arial" w:hAnsi="Arial" w:cs="Arial"/>
          <w:color w:val="0070C0"/>
          <w:sz w:val="20"/>
        </w:rPr>
        <w:t xml:space="preserve">SubCatalogOrganizationCode="&lt;CONSTANT_VAL_BR2&gt;" </w:t>
      </w:r>
    </w:p>
    <w:p w:rsidR="009F2B6C" w:rsidRDefault="009F2B6C" w:rsidP="009F2B6C">
      <w:pPr>
        <w:ind w:left="720" w:firstLine="720"/>
        <w:rPr>
          <w:rFonts w:ascii="Arial" w:hAnsi="Arial" w:cs="Arial"/>
          <w:color w:val="0070C0"/>
          <w:sz w:val="20"/>
        </w:rPr>
      </w:pPr>
      <w:r>
        <w:rPr>
          <w:rFonts w:ascii="Arial" w:hAnsi="Arial" w:cs="Arial"/>
          <w:color w:val="0070C0"/>
          <w:sz w:val="20"/>
        </w:rPr>
        <w:t>Status="3000"</w:t>
      </w:r>
    </w:p>
    <w:p w:rsidR="009F2B6C" w:rsidRDefault="009F2B6C" w:rsidP="009F2B6C">
      <w:pPr>
        <w:ind w:firstLine="720"/>
        <w:rPr>
          <w:rFonts w:ascii="Arial" w:hAnsi="Arial" w:cs="Arial"/>
          <w:color w:val="0070C0"/>
          <w:sz w:val="20"/>
        </w:rPr>
      </w:pPr>
      <w:r>
        <w:rPr>
          <w:rFonts w:ascii="Arial" w:hAnsi="Arial" w:cs="Arial"/>
          <w:color w:val="0070C0"/>
          <w:sz w:val="20"/>
        </w:rPr>
        <w:t xml:space="preserve"> &gt;</w:t>
      </w:r>
    </w:p>
    <w:p w:rsidR="009F2B6C" w:rsidRDefault="009F2B6C" w:rsidP="009F2B6C">
      <w:pPr>
        <w:ind w:left="720" w:firstLine="720"/>
        <w:rPr>
          <w:rFonts w:ascii="Arial" w:hAnsi="Arial" w:cs="Arial"/>
          <w:color w:val="0070C0"/>
          <w:sz w:val="20"/>
        </w:rPr>
      </w:pPr>
      <w:r>
        <w:rPr>
          <w:rFonts w:ascii="Arial" w:hAnsi="Arial" w:cs="Arial"/>
          <w:color w:val="0070C0"/>
          <w:sz w:val="20"/>
        </w:rPr>
        <w:t>&lt;AdditionalAttributeList&gt;</w:t>
      </w:r>
    </w:p>
    <w:p w:rsidR="009F2B6C" w:rsidRDefault="009F2B6C" w:rsidP="009F2B6C">
      <w:pPr>
        <w:ind w:left="1440" w:firstLine="720"/>
        <w:rPr>
          <w:rFonts w:ascii="Arial" w:hAnsi="Arial" w:cs="Arial"/>
          <w:color w:val="0070C0"/>
          <w:sz w:val="20"/>
        </w:rPr>
      </w:pPr>
      <w:r>
        <w:rPr>
          <w:rFonts w:ascii="Arial" w:hAnsi="Arial" w:cs="Arial"/>
          <w:color w:val="0070C0"/>
          <w:sz w:val="20"/>
        </w:rPr>
        <w:t xml:space="preserve">&lt;AdditionalAttribute </w:t>
      </w:r>
    </w:p>
    <w:p w:rsidR="009F2B6C" w:rsidRDefault="009F2B6C" w:rsidP="009F2B6C">
      <w:pPr>
        <w:ind w:left="2160" w:firstLine="720"/>
        <w:rPr>
          <w:rFonts w:ascii="Arial" w:hAnsi="Arial" w:cs="Arial"/>
          <w:color w:val="0070C0"/>
          <w:sz w:val="20"/>
        </w:rPr>
      </w:pPr>
      <w:r>
        <w:rPr>
          <w:rFonts w:ascii="Arial" w:hAnsi="Arial" w:cs="Arial"/>
          <w:color w:val="0070C0"/>
          <w:sz w:val="20"/>
        </w:rPr>
        <w:t xml:space="preserve">Name="&lt;Attribute_Name&gt;" </w:t>
      </w:r>
    </w:p>
    <w:p w:rsidR="009F2B6C" w:rsidRDefault="009F2B6C" w:rsidP="009F2B6C">
      <w:pPr>
        <w:ind w:left="2160" w:firstLine="720"/>
        <w:rPr>
          <w:rFonts w:ascii="Arial" w:hAnsi="Arial" w:cs="Arial"/>
          <w:color w:val="0070C0"/>
          <w:sz w:val="20"/>
        </w:rPr>
      </w:pPr>
      <w:r>
        <w:rPr>
          <w:rFonts w:ascii="Arial" w:hAnsi="Arial" w:cs="Arial"/>
          <w:color w:val="0070C0"/>
          <w:sz w:val="20"/>
        </w:rPr>
        <w:t xml:space="preserve">Operation="&lt;Manage/Delete&gt;" </w:t>
      </w:r>
    </w:p>
    <w:p w:rsidR="009F2B6C" w:rsidRDefault="009F2B6C" w:rsidP="009F2B6C">
      <w:pPr>
        <w:ind w:left="2160" w:firstLine="720"/>
        <w:rPr>
          <w:rFonts w:ascii="Arial" w:hAnsi="Arial" w:cs="Arial"/>
          <w:color w:val="0070C0"/>
          <w:sz w:val="20"/>
        </w:rPr>
      </w:pPr>
      <w:r>
        <w:rPr>
          <w:rFonts w:ascii="Arial" w:hAnsi="Arial" w:cs="Arial"/>
          <w:color w:val="0070C0"/>
          <w:sz w:val="20"/>
        </w:rPr>
        <w:t>Value="&lt;CONSTANT_VAL&gt;"</w:t>
      </w:r>
    </w:p>
    <w:p w:rsidR="009F2B6C" w:rsidRDefault="009F2B6C" w:rsidP="009F2B6C">
      <w:pPr>
        <w:ind w:left="1440" w:firstLine="720"/>
        <w:rPr>
          <w:rFonts w:ascii="Arial" w:hAnsi="Arial" w:cs="Arial"/>
          <w:color w:val="0070C0"/>
          <w:sz w:val="20"/>
        </w:rPr>
      </w:pPr>
      <w:r>
        <w:rPr>
          <w:rFonts w:ascii="Arial" w:hAnsi="Arial" w:cs="Arial"/>
          <w:color w:val="0070C0"/>
          <w:sz w:val="20"/>
        </w:rPr>
        <w:t>/&gt;</w:t>
      </w:r>
    </w:p>
    <w:p w:rsidR="009F2B6C" w:rsidRDefault="009F2B6C" w:rsidP="009F2B6C">
      <w:pPr>
        <w:ind w:left="720" w:firstLine="720"/>
        <w:rPr>
          <w:rFonts w:ascii="Arial" w:hAnsi="Arial" w:cs="Arial"/>
          <w:color w:val="0070C0"/>
          <w:sz w:val="20"/>
        </w:rPr>
      </w:pPr>
      <w:r>
        <w:rPr>
          <w:rFonts w:ascii="Arial" w:hAnsi="Arial" w:cs="Arial"/>
          <w:color w:val="0070C0"/>
          <w:sz w:val="20"/>
        </w:rPr>
        <w:t>&lt;/AdditionalAttributeList&gt;</w:t>
      </w:r>
    </w:p>
    <w:p w:rsidR="009F2B6C" w:rsidRDefault="009F2B6C" w:rsidP="009F2B6C">
      <w:pPr>
        <w:ind w:left="720" w:firstLine="720"/>
        <w:rPr>
          <w:rFonts w:ascii="Arial" w:hAnsi="Arial" w:cs="Arial"/>
          <w:color w:val="0070C0"/>
          <w:sz w:val="20"/>
        </w:rPr>
      </w:pPr>
      <w:r>
        <w:rPr>
          <w:rFonts w:ascii="Arial" w:hAnsi="Arial" w:cs="Arial"/>
          <w:color w:val="0070C0"/>
          <w:sz w:val="20"/>
        </w:rPr>
        <w:t>&lt;ItemAttributeList&gt;</w:t>
      </w:r>
    </w:p>
    <w:p w:rsidR="009F2B6C" w:rsidRDefault="009F2B6C" w:rsidP="009F2B6C">
      <w:pPr>
        <w:ind w:left="1440" w:firstLine="720"/>
        <w:rPr>
          <w:rFonts w:ascii="Arial" w:hAnsi="Arial" w:cs="Arial"/>
          <w:color w:val="0070C0"/>
          <w:sz w:val="20"/>
        </w:rPr>
      </w:pPr>
      <w:r>
        <w:rPr>
          <w:rFonts w:ascii="Arial" w:hAnsi="Arial" w:cs="Arial"/>
          <w:color w:val="0070C0"/>
          <w:sz w:val="20"/>
        </w:rPr>
        <w:t xml:space="preserve">&lt;ItemAttribute </w:t>
      </w:r>
    </w:p>
    <w:p w:rsidR="009F2B6C" w:rsidRDefault="009F2B6C" w:rsidP="009F2B6C">
      <w:pPr>
        <w:ind w:left="2160" w:firstLine="720"/>
        <w:rPr>
          <w:rFonts w:ascii="Arial" w:hAnsi="Arial" w:cs="Arial"/>
          <w:color w:val="0070C0"/>
          <w:sz w:val="20"/>
        </w:rPr>
      </w:pPr>
      <w:r>
        <w:rPr>
          <w:rFonts w:ascii="Arial" w:hAnsi="Arial" w:cs="Arial"/>
          <w:color w:val="0070C0"/>
          <w:sz w:val="20"/>
        </w:rPr>
        <w:t>AttributeDomainID="&lt;CONSTANT_VAL&gt;"</w:t>
      </w:r>
    </w:p>
    <w:p w:rsidR="009F2B6C" w:rsidRDefault="009F2B6C" w:rsidP="009F2B6C">
      <w:pPr>
        <w:ind w:left="2160" w:firstLine="720"/>
        <w:rPr>
          <w:rFonts w:ascii="Arial" w:hAnsi="Arial" w:cs="Arial"/>
          <w:color w:val="0070C0"/>
          <w:sz w:val="20"/>
        </w:rPr>
      </w:pPr>
      <w:r>
        <w:rPr>
          <w:rFonts w:ascii="Arial" w:hAnsi="Arial" w:cs="Arial"/>
          <w:color w:val="0070C0"/>
          <w:sz w:val="20"/>
        </w:rPr>
        <w:t>ItemAttributeGroupType=" SPEC,</w:t>
      </w:r>
    </w:p>
    <w:p w:rsidR="009F2B6C" w:rsidRDefault="009F2B6C" w:rsidP="009F2B6C">
      <w:pPr>
        <w:ind w:left="4320" w:firstLine="720"/>
        <w:rPr>
          <w:rFonts w:ascii="Arial" w:hAnsi="Arial" w:cs="Arial"/>
          <w:color w:val="0070C0"/>
          <w:sz w:val="20"/>
        </w:rPr>
      </w:pPr>
      <w:r>
        <w:rPr>
          <w:rFonts w:ascii="Arial" w:hAnsi="Arial" w:cs="Arial"/>
          <w:color w:val="0070C0"/>
          <w:sz w:val="20"/>
        </w:rPr>
        <w:t>FOR_FILTER,</w:t>
      </w:r>
    </w:p>
    <w:p w:rsidR="009F2B6C" w:rsidRDefault="009F2B6C" w:rsidP="009F2B6C">
      <w:pPr>
        <w:ind w:left="5040"/>
        <w:rPr>
          <w:rFonts w:ascii="Arial" w:hAnsi="Arial" w:cs="Arial"/>
          <w:color w:val="0070C0"/>
          <w:sz w:val="20"/>
        </w:rPr>
      </w:pPr>
      <w:r>
        <w:rPr>
          <w:rFonts w:ascii="Arial" w:hAnsi="Arial" w:cs="Arial"/>
          <w:color w:val="0070C0"/>
          <w:sz w:val="20"/>
        </w:rPr>
        <w:t>SEARCH,</w:t>
      </w:r>
    </w:p>
    <w:p w:rsidR="009F2B6C" w:rsidRDefault="009F2B6C" w:rsidP="009F2B6C">
      <w:pPr>
        <w:ind w:left="5040"/>
        <w:rPr>
          <w:rFonts w:ascii="Arial" w:hAnsi="Arial" w:cs="Arial"/>
          <w:color w:val="0070C0"/>
          <w:sz w:val="20"/>
        </w:rPr>
      </w:pPr>
      <w:r>
        <w:rPr>
          <w:rFonts w:ascii="Arial" w:hAnsi="Arial" w:cs="Arial"/>
          <w:color w:val="0070C0"/>
          <w:sz w:val="20"/>
        </w:rPr>
        <w:t xml:space="preserve">DISTINCT_ATTRIBUTES/&gt;" </w:t>
      </w:r>
    </w:p>
    <w:p w:rsidR="009F2B6C" w:rsidRDefault="009F2B6C" w:rsidP="009F2B6C">
      <w:pPr>
        <w:ind w:left="2160" w:firstLine="720"/>
        <w:rPr>
          <w:rFonts w:ascii="Arial" w:hAnsi="Arial" w:cs="Arial"/>
          <w:color w:val="0070C0"/>
          <w:sz w:val="20"/>
        </w:rPr>
      </w:pPr>
      <w:r>
        <w:rPr>
          <w:rFonts w:ascii="Arial" w:hAnsi="Arial" w:cs="Arial"/>
          <w:color w:val="0070C0"/>
          <w:sz w:val="20"/>
        </w:rPr>
        <w:t>AttributeGroupID="&lt;ATTR_GRP_CONSTANT&gt;"</w:t>
      </w:r>
    </w:p>
    <w:p w:rsidR="009F2B6C" w:rsidRDefault="009F2B6C" w:rsidP="009F2B6C">
      <w:pPr>
        <w:ind w:left="2160" w:firstLine="720"/>
        <w:rPr>
          <w:rFonts w:ascii="Arial" w:hAnsi="Arial" w:cs="Arial"/>
          <w:color w:val="0070C0"/>
          <w:sz w:val="20"/>
        </w:rPr>
      </w:pPr>
      <w:r>
        <w:rPr>
          <w:rFonts w:ascii="Arial" w:hAnsi="Arial" w:cs="Arial"/>
          <w:color w:val="0070C0"/>
          <w:sz w:val="20"/>
        </w:rPr>
        <w:t>ItemAttributeName="&lt;ATTR_NAME&gt;"</w:t>
      </w:r>
    </w:p>
    <w:p w:rsidR="009F2B6C" w:rsidRDefault="009F2B6C" w:rsidP="009F2B6C">
      <w:pPr>
        <w:ind w:left="2160" w:firstLine="720"/>
        <w:rPr>
          <w:rFonts w:ascii="Arial" w:hAnsi="Arial" w:cs="Arial"/>
          <w:color w:val="0070C0"/>
          <w:sz w:val="20"/>
        </w:rPr>
      </w:pPr>
      <w:r>
        <w:rPr>
          <w:rFonts w:ascii="Arial" w:hAnsi="Arial" w:cs="Arial"/>
          <w:color w:val="0070C0"/>
          <w:sz w:val="20"/>
        </w:rPr>
        <w:t>Operation="&lt;Manage/Delete&gt;"</w:t>
      </w:r>
    </w:p>
    <w:p w:rsidR="009F2B6C" w:rsidRDefault="009F2B6C" w:rsidP="009F2B6C">
      <w:pPr>
        <w:ind w:left="2160" w:firstLine="720"/>
        <w:rPr>
          <w:rFonts w:ascii="Arial" w:hAnsi="Arial" w:cs="Arial"/>
          <w:color w:val="0070C0"/>
          <w:sz w:val="20"/>
        </w:rPr>
      </w:pPr>
      <w:r>
        <w:rPr>
          <w:rFonts w:ascii="Arial" w:hAnsi="Arial" w:cs="Arial"/>
          <w:color w:val="0070C0"/>
          <w:sz w:val="20"/>
        </w:rPr>
        <w:t xml:space="preserve">SequenceNo="&lt;SequenceForDisplay&gt;" </w:t>
      </w:r>
    </w:p>
    <w:p w:rsidR="009F2B6C" w:rsidRDefault="009F2B6C" w:rsidP="009F2B6C">
      <w:pPr>
        <w:ind w:left="1440" w:firstLine="720"/>
        <w:rPr>
          <w:rFonts w:ascii="Arial" w:hAnsi="Arial" w:cs="Arial"/>
          <w:color w:val="0070C0"/>
          <w:sz w:val="20"/>
        </w:rPr>
      </w:pPr>
      <w:r>
        <w:rPr>
          <w:rFonts w:ascii="Arial" w:hAnsi="Arial" w:cs="Arial"/>
          <w:color w:val="0070C0"/>
          <w:sz w:val="20"/>
        </w:rPr>
        <w:t>/&gt;</w:t>
      </w:r>
    </w:p>
    <w:p w:rsidR="009F2B6C" w:rsidRDefault="009F2B6C" w:rsidP="009F2B6C">
      <w:pPr>
        <w:ind w:left="720" w:firstLine="720"/>
        <w:rPr>
          <w:rFonts w:ascii="Arial" w:hAnsi="Arial" w:cs="Arial"/>
          <w:color w:val="0070C0"/>
          <w:sz w:val="20"/>
        </w:rPr>
      </w:pPr>
      <w:r>
        <w:rPr>
          <w:rFonts w:ascii="Arial" w:hAnsi="Arial" w:cs="Arial"/>
          <w:color w:val="0070C0"/>
          <w:sz w:val="20"/>
        </w:rPr>
        <w:t>&lt;/ItemAttributeList&gt;</w:t>
      </w:r>
    </w:p>
    <w:p w:rsidR="009F2B6C" w:rsidRDefault="009F2B6C" w:rsidP="009F2B6C">
      <w:pPr>
        <w:ind w:firstLine="720"/>
        <w:rPr>
          <w:rFonts w:ascii="Arial" w:hAnsi="Arial" w:cs="Arial"/>
          <w:color w:val="0070C0"/>
          <w:sz w:val="20"/>
        </w:rPr>
      </w:pPr>
      <w:r>
        <w:rPr>
          <w:rFonts w:ascii="Arial" w:hAnsi="Arial" w:cs="Arial"/>
          <w:color w:val="0070C0"/>
          <w:sz w:val="20"/>
        </w:rPr>
        <w:t>&lt;/Category&gt;</w:t>
      </w:r>
    </w:p>
    <w:p w:rsidR="00335273" w:rsidRDefault="009F2B6C" w:rsidP="009F2B6C">
      <w:r>
        <w:rPr>
          <w:rFonts w:ascii="Arial" w:hAnsi="Arial" w:cs="Arial"/>
          <w:color w:val="0070C0"/>
          <w:sz w:val="20"/>
        </w:rPr>
        <w:t>&lt;/CategoryList&gt;</w:t>
      </w:r>
    </w:p>
    <w:p w:rsidR="002A524B" w:rsidRDefault="002A524B"/>
    <w:p w:rsidR="002A524B" w:rsidRPr="002A524B" w:rsidRDefault="002A524B">
      <w:r w:rsidRPr="002A524B">
        <w:rPr>
          <w:rFonts w:ascii="Arial" w:hAnsi="Arial" w:cs="Arial"/>
          <w:b/>
          <w:sz w:val="20"/>
        </w:rPr>
        <w:t>Note:</w:t>
      </w:r>
      <w:r w:rsidRPr="002A524B">
        <w:rPr>
          <w:rFonts w:ascii="Arial" w:hAnsi="Arial" w:cs="Arial"/>
          <w:sz w:val="20"/>
        </w:rPr>
        <w:t xml:space="preserve"> There needs to be one ItemAttribute element for each ItemAttributeGroupType</w:t>
      </w:r>
      <w:r w:rsidRPr="002A524B">
        <w:t xml:space="preserve"> </w:t>
      </w:r>
      <w:r w:rsidRPr="002A524B">
        <w:br w:type="page"/>
      </w:r>
    </w:p>
    <w:p w:rsidR="005E5248" w:rsidRPr="005E5248" w:rsidRDefault="005E5248" w:rsidP="005E5248"/>
    <w:p w:rsidR="005E5248" w:rsidRDefault="00A43D75" w:rsidP="005E5248">
      <w:pPr>
        <w:pStyle w:val="Heading2"/>
        <w:numPr>
          <w:ilvl w:val="2"/>
          <w:numId w:val="3"/>
        </w:numPr>
      </w:pPr>
      <w:bookmarkStart w:id="42" w:name="_Toc260842547"/>
      <w:r>
        <w:t>Item</w:t>
      </w:r>
      <w:r w:rsidR="005E5248">
        <w:t xml:space="preserve"> Transaction Schema</w:t>
      </w:r>
      <w:r>
        <w:t xml:space="preserve"> (webMethods to Sterling)</w:t>
      </w:r>
      <w:bookmarkEnd w:id="42"/>
    </w:p>
    <w:p w:rsidR="005E5248" w:rsidRPr="005E5248" w:rsidRDefault="005E5248" w:rsidP="005E5248"/>
    <w:p w:rsidR="005E5248" w:rsidRDefault="005E5248" w:rsidP="00FF0F91"/>
    <w:p w:rsidR="006A560D" w:rsidRPr="00C051E1" w:rsidRDefault="006A560D" w:rsidP="006A560D">
      <w:pPr>
        <w:rPr>
          <w:rFonts w:ascii="Arial" w:hAnsi="Arial" w:cs="Arial"/>
          <w:color w:val="0070C0"/>
          <w:sz w:val="20"/>
        </w:rPr>
      </w:pPr>
      <w:r w:rsidRPr="00C051E1">
        <w:rPr>
          <w:rFonts w:ascii="Arial" w:hAnsi="Arial" w:cs="Arial"/>
          <w:color w:val="0070C0"/>
          <w:sz w:val="20"/>
        </w:rPr>
        <w:t>&lt;ItemList&gt;</w:t>
      </w:r>
    </w:p>
    <w:p w:rsidR="006A560D" w:rsidRDefault="006A560D" w:rsidP="006A560D">
      <w:pPr>
        <w:ind w:firstLine="720"/>
        <w:rPr>
          <w:rFonts w:ascii="Arial" w:hAnsi="Arial" w:cs="Arial"/>
          <w:color w:val="0070C0"/>
          <w:sz w:val="20"/>
        </w:rPr>
      </w:pPr>
      <w:r w:rsidRPr="00C051E1">
        <w:rPr>
          <w:rFonts w:ascii="Arial" w:hAnsi="Arial" w:cs="Arial"/>
          <w:color w:val="0070C0"/>
          <w:sz w:val="20"/>
        </w:rPr>
        <w:t xml:space="preserve">&lt;Item </w:t>
      </w:r>
      <w:r>
        <w:rPr>
          <w:rFonts w:ascii="Arial" w:hAnsi="Arial" w:cs="Arial"/>
          <w:color w:val="0070C0"/>
          <w:sz w:val="20"/>
        </w:rPr>
        <w:tab/>
      </w:r>
      <w:r w:rsidRPr="00C051E1">
        <w:rPr>
          <w:rFonts w:ascii="Arial" w:hAnsi="Arial" w:cs="Arial"/>
          <w:color w:val="0070C0"/>
          <w:sz w:val="20"/>
        </w:rPr>
        <w:t>Action</w:t>
      </w:r>
      <w:r>
        <w:rPr>
          <w:rFonts w:ascii="Arial" w:hAnsi="Arial" w:cs="Arial"/>
          <w:color w:val="0070C0"/>
          <w:sz w:val="20"/>
        </w:rPr>
        <w:t xml:space="preserve">="&lt;Manage/Delete&gt;" </w:t>
      </w:r>
    </w:p>
    <w:p w:rsidR="006A560D" w:rsidRDefault="006A560D" w:rsidP="006A560D">
      <w:pPr>
        <w:ind w:left="720" w:firstLine="720"/>
        <w:rPr>
          <w:rFonts w:ascii="Arial" w:hAnsi="Arial" w:cs="Arial"/>
          <w:color w:val="0070C0"/>
          <w:sz w:val="20"/>
        </w:rPr>
      </w:pPr>
      <w:r>
        <w:rPr>
          <w:rFonts w:ascii="Arial" w:hAnsi="Arial" w:cs="Arial"/>
          <w:color w:val="0070C0"/>
          <w:sz w:val="20"/>
        </w:rPr>
        <w:t>ItemGroupCode="PROD"</w:t>
      </w:r>
    </w:p>
    <w:p w:rsidR="006A560D" w:rsidRDefault="006A560D" w:rsidP="006A560D">
      <w:pPr>
        <w:ind w:left="720" w:firstLine="720"/>
        <w:rPr>
          <w:rFonts w:ascii="Arial" w:hAnsi="Arial" w:cs="Arial"/>
          <w:color w:val="0070C0"/>
          <w:sz w:val="20"/>
        </w:rPr>
      </w:pPr>
      <w:r w:rsidRPr="00C051E1">
        <w:rPr>
          <w:rFonts w:ascii="Arial" w:hAnsi="Arial" w:cs="Arial"/>
          <w:color w:val="0070C0"/>
          <w:sz w:val="20"/>
        </w:rPr>
        <w:t>ItemID=”&lt;MasterProductCode&gt;”</w:t>
      </w:r>
      <w:r>
        <w:rPr>
          <w:rFonts w:ascii="Arial" w:hAnsi="Arial" w:cs="Arial"/>
          <w:color w:val="0070C0"/>
          <w:sz w:val="20"/>
        </w:rPr>
        <w:t xml:space="preserve"> </w:t>
      </w:r>
    </w:p>
    <w:p w:rsidR="006A560D" w:rsidRPr="00C051E1" w:rsidRDefault="006A560D" w:rsidP="006A560D">
      <w:pPr>
        <w:ind w:left="720" w:firstLine="720"/>
        <w:rPr>
          <w:rFonts w:ascii="Arial" w:hAnsi="Arial" w:cs="Arial"/>
          <w:color w:val="0070C0"/>
          <w:sz w:val="20"/>
        </w:rPr>
      </w:pPr>
      <w:r w:rsidRPr="00C051E1">
        <w:rPr>
          <w:rFonts w:ascii="Arial" w:hAnsi="Arial" w:cs="Arial"/>
          <w:color w:val="0070C0"/>
          <w:sz w:val="20"/>
        </w:rPr>
        <w:t>GlobalItemID=”&lt;MasterProductCode&gt;”</w:t>
      </w:r>
    </w:p>
    <w:p w:rsidR="006A560D" w:rsidRDefault="006A560D" w:rsidP="006A560D">
      <w:pPr>
        <w:ind w:left="720" w:firstLine="720"/>
        <w:rPr>
          <w:rFonts w:ascii="Arial" w:hAnsi="Arial" w:cs="Arial"/>
          <w:color w:val="0070C0"/>
          <w:sz w:val="20"/>
        </w:rPr>
      </w:pPr>
      <w:r w:rsidRPr="00C051E1">
        <w:rPr>
          <w:rFonts w:ascii="Arial" w:hAnsi="Arial" w:cs="Arial"/>
          <w:color w:val="0070C0"/>
          <w:sz w:val="20"/>
        </w:rPr>
        <w:t>OrganizationCode</w:t>
      </w:r>
      <w:r>
        <w:rPr>
          <w:rFonts w:ascii="Arial" w:hAnsi="Arial" w:cs="Arial"/>
          <w:color w:val="0070C0"/>
          <w:sz w:val="20"/>
        </w:rPr>
        <w:t xml:space="preserve">="&lt;CONSTANT_VAL&gt;" </w:t>
      </w:r>
    </w:p>
    <w:p w:rsidR="006A560D" w:rsidRDefault="006A560D" w:rsidP="006A560D">
      <w:pPr>
        <w:ind w:left="720" w:firstLine="720"/>
        <w:rPr>
          <w:rFonts w:ascii="Arial" w:hAnsi="Arial" w:cs="Arial"/>
          <w:color w:val="0070C0"/>
          <w:sz w:val="20"/>
        </w:rPr>
      </w:pPr>
      <w:r w:rsidRPr="00C051E1">
        <w:rPr>
          <w:rFonts w:ascii="Arial" w:hAnsi="Arial" w:cs="Arial"/>
          <w:color w:val="0070C0"/>
          <w:sz w:val="20"/>
        </w:rPr>
        <w:t>UnitOfMeasure="</w:t>
      </w:r>
      <w:r>
        <w:rPr>
          <w:rFonts w:ascii="Arial" w:hAnsi="Arial" w:cs="Arial"/>
          <w:color w:val="0070C0"/>
          <w:sz w:val="20"/>
        </w:rPr>
        <w:t>&lt;Unit Of Measure&gt;</w:t>
      </w:r>
      <w:r w:rsidRPr="00C051E1">
        <w:rPr>
          <w:rFonts w:ascii="Arial" w:hAnsi="Arial" w:cs="Arial"/>
          <w:color w:val="0070C0"/>
          <w:sz w:val="20"/>
        </w:rPr>
        <w:t>"</w:t>
      </w:r>
    </w:p>
    <w:p w:rsidR="006A560D" w:rsidRPr="00C051E1" w:rsidRDefault="006A560D" w:rsidP="006A560D">
      <w:pPr>
        <w:ind w:firstLine="720"/>
        <w:rPr>
          <w:rFonts w:ascii="Arial" w:hAnsi="Arial" w:cs="Arial"/>
          <w:color w:val="0070C0"/>
          <w:sz w:val="20"/>
        </w:rPr>
      </w:pPr>
      <w:r w:rsidRPr="00C051E1">
        <w:rPr>
          <w:rFonts w:ascii="Arial" w:hAnsi="Arial" w:cs="Arial"/>
          <w:color w:val="0070C0"/>
          <w:sz w:val="20"/>
        </w:rPr>
        <w:t>&gt;</w:t>
      </w:r>
    </w:p>
    <w:p w:rsidR="006A560D" w:rsidRDefault="006A560D" w:rsidP="006A560D">
      <w:pPr>
        <w:ind w:left="720" w:firstLine="720"/>
        <w:rPr>
          <w:rFonts w:ascii="Arial" w:hAnsi="Arial" w:cs="Arial"/>
          <w:color w:val="0070C0"/>
          <w:sz w:val="20"/>
        </w:rPr>
      </w:pPr>
      <w:r w:rsidRPr="00C051E1">
        <w:rPr>
          <w:rFonts w:ascii="Arial" w:hAnsi="Arial" w:cs="Arial"/>
          <w:color w:val="0070C0"/>
          <w:sz w:val="20"/>
        </w:rPr>
        <w:t xml:space="preserve">&lt;PrimaryInformation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Status="</w:t>
      </w:r>
      <w:r>
        <w:rPr>
          <w:rFonts w:ascii="Arial" w:hAnsi="Arial" w:cs="Arial"/>
          <w:color w:val="0070C0"/>
          <w:sz w:val="20"/>
        </w:rPr>
        <w:t>&lt;</w:t>
      </w:r>
      <w:r w:rsidRPr="00C051E1">
        <w:rPr>
          <w:rFonts w:ascii="Arial" w:hAnsi="Arial" w:cs="Arial"/>
          <w:color w:val="0070C0"/>
          <w:sz w:val="20"/>
        </w:rPr>
        <w:t>3000</w:t>
      </w:r>
      <w:r>
        <w:rPr>
          <w:rFonts w:ascii="Arial" w:hAnsi="Arial" w:cs="Arial"/>
          <w:color w:val="0070C0"/>
          <w:sz w:val="20"/>
        </w:rPr>
        <w:t>,2000&gt;</w:t>
      </w:r>
      <w:r w:rsidRPr="00C051E1">
        <w:rPr>
          <w:rFonts w:ascii="Arial" w:hAnsi="Arial" w:cs="Arial"/>
          <w:color w:val="0070C0"/>
          <w:sz w:val="20"/>
        </w:rPr>
        <w:t xml:space="preserve">"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CostCurrency=""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CountryOfOrigin=""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Description=""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EffectiveEndDate=""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EffectiveStartDate=""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ImageID=""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ImageLabel=""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ImageLocation=""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IsAirShippingAllowed=""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IsConfigurable=""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IsDeliveryAllowed=""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IsEligibleForShippingDiscount=""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IsForwardingAllowed=""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IsFreezerRequired=""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IsHazmat=""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IsModelItem=""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IsParcelShippingAllowed=""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IsPickupAllowed=""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IsPreConfigured=""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IsProcurementAllowed=""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IsReturnService=""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IsReturnable=""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IsShippingAllowed=""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IsSoldSeparately=""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IsStandaloneService=""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IsSubOnOrderAllowed=""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ItemType=""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Keywords=""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KitCode=""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ManufacturerItem=""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ManufacturerItemDesc=""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ManufacturerName=""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MasterCatalogID=""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MaxOrderQuantity=""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MinOrderQuantity=""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MinimumCapacityQuantity=""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ModelItemUnitOfMeasure=""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NumSecondarySerials=""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OrderingQuantityStrategy=""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PricingQuantityConvFactor=""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PricingQuantityStrategy=""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PricingUOM=""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PricingUOMStrategy=""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PrimaryEnterpriseCode=""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PrimarySupplier=""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ProductLine=""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RequiresProdAssociation=""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ReturnWindow=""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RunQuantity=""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SerializedFlag=""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ServiceTypeID=""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ShipmentConsolidationWindow=""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ShortDescription=""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SizeCode=""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TaxableFlag=""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UnitCost=""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UnitHeight=""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UnitHeightUOM=""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UnitLength=""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UnitLengthUOM=""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UnitWeight=""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UnitWeightUOM=""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UnitWidth="" </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UnitWidthUOM=""</w:t>
      </w:r>
    </w:p>
    <w:p w:rsidR="006A560D" w:rsidRPr="00C051E1" w:rsidRDefault="006A560D" w:rsidP="006A560D">
      <w:pPr>
        <w:ind w:left="720" w:firstLine="720"/>
        <w:rPr>
          <w:rFonts w:ascii="Arial" w:hAnsi="Arial" w:cs="Arial"/>
          <w:color w:val="0070C0"/>
          <w:sz w:val="20"/>
        </w:rPr>
      </w:pPr>
      <w:r w:rsidRPr="00C051E1">
        <w:rPr>
          <w:rFonts w:ascii="Arial" w:hAnsi="Arial" w:cs="Arial"/>
          <w:color w:val="0070C0"/>
          <w:sz w:val="20"/>
        </w:rPr>
        <w:t>/&gt;</w:t>
      </w:r>
    </w:p>
    <w:p w:rsidR="006A560D" w:rsidRPr="00C051E1" w:rsidRDefault="006A560D" w:rsidP="006A560D">
      <w:pPr>
        <w:ind w:left="720" w:firstLine="720"/>
        <w:rPr>
          <w:rFonts w:ascii="Arial" w:hAnsi="Arial" w:cs="Arial"/>
          <w:color w:val="0070C0"/>
          <w:sz w:val="20"/>
        </w:rPr>
      </w:pPr>
      <w:r w:rsidRPr="00C051E1">
        <w:rPr>
          <w:rFonts w:ascii="Arial" w:hAnsi="Arial" w:cs="Arial"/>
          <w:color w:val="0070C0"/>
          <w:sz w:val="20"/>
        </w:rPr>
        <w:t>&lt;AdditionalAttributeList&gt;</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&lt;AdditionalAttribute </w:t>
      </w:r>
    </w:p>
    <w:p w:rsidR="006A560D" w:rsidRDefault="006A560D" w:rsidP="006A560D">
      <w:pPr>
        <w:ind w:left="2160" w:firstLine="720"/>
        <w:rPr>
          <w:rFonts w:ascii="Arial" w:hAnsi="Arial" w:cs="Arial"/>
          <w:color w:val="0070C0"/>
          <w:sz w:val="20"/>
        </w:rPr>
      </w:pPr>
      <w:r w:rsidRPr="00C051E1">
        <w:rPr>
          <w:rFonts w:ascii="Arial" w:hAnsi="Arial" w:cs="Arial"/>
          <w:color w:val="0070C0"/>
          <w:sz w:val="20"/>
        </w:rPr>
        <w:t xml:space="preserve">AttributeDomainID="ItemAttribute" </w:t>
      </w:r>
    </w:p>
    <w:p w:rsidR="006A560D" w:rsidRDefault="006A560D" w:rsidP="006A560D">
      <w:pPr>
        <w:ind w:left="2160" w:firstLine="720"/>
        <w:rPr>
          <w:rFonts w:ascii="Arial" w:hAnsi="Arial" w:cs="Arial"/>
          <w:color w:val="0070C0"/>
          <w:sz w:val="20"/>
        </w:rPr>
      </w:pPr>
      <w:r w:rsidRPr="00C051E1">
        <w:rPr>
          <w:rFonts w:ascii="Arial" w:hAnsi="Arial" w:cs="Arial"/>
          <w:color w:val="0070C0"/>
          <w:sz w:val="20"/>
        </w:rPr>
        <w:t>AttributeGroupID</w:t>
      </w:r>
      <w:r>
        <w:rPr>
          <w:rFonts w:ascii="Arial" w:hAnsi="Arial" w:cs="Arial"/>
          <w:color w:val="0070C0"/>
          <w:sz w:val="20"/>
        </w:rPr>
        <w:t xml:space="preserve">="&lt;CONSTANT_VAL&gt; </w:t>
      </w:r>
    </w:p>
    <w:p w:rsidR="006A560D" w:rsidRDefault="006A560D" w:rsidP="006A560D">
      <w:pPr>
        <w:ind w:left="2160" w:firstLine="720"/>
        <w:rPr>
          <w:rFonts w:ascii="Arial" w:hAnsi="Arial" w:cs="Arial"/>
          <w:color w:val="0070C0"/>
          <w:sz w:val="20"/>
        </w:rPr>
      </w:pPr>
      <w:r w:rsidRPr="00C051E1">
        <w:rPr>
          <w:rFonts w:ascii="Arial" w:hAnsi="Arial" w:cs="Arial"/>
          <w:color w:val="0070C0"/>
          <w:sz w:val="20"/>
        </w:rPr>
        <w:t>Name="</w:t>
      </w:r>
      <w:r>
        <w:rPr>
          <w:rFonts w:ascii="Arial" w:hAnsi="Arial" w:cs="Arial"/>
          <w:color w:val="0070C0"/>
          <w:sz w:val="20"/>
        </w:rPr>
        <w:t>&lt;Atribute Name&gt;</w:t>
      </w:r>
      <w:r w:rsidRPr="00C051E1">
        <w:rPr>
          <w:rFonts w:ascii="Arial" w:hAnsi="Arial" w:cs="Arial"/>
          <w:color w:val="0070C0"/>
          <w:sz w:val="20"/>
        </w:rPr>
        <w:t xml:space="preserve">"  </w:t>
      </w:r>
    </w:p>
    <w:p w:rsidR="006A560D" w:rsidRDefault="006A560D" w:rsidP="006A560D">
      <w:pPr>
        <w:ind w:left="2160" w:firstLine="720"/>
        <w:rPr>
          <w:rFonts w:ascii="Arial" w:hAnsi="Arial" w:cs="Arial"/>
          <w:color w:val="0070C0"/>
          <w:sz w:val="20"/>
        </w:rPr>
      </w:pPr>
      <w:r w:rsidRPr="00C051E1">
        <w:rPr>
          <w:rFonts w:ascii="Arial" w:hAnsi="Arial" w:cs="Arial"/>
          <w:color w:val="0070C0"/>
          <w:sz w:val="20"/>
        </w:rPr>
        <w:t>Value="</w:t>
      </w:r>
      <w:r>
        <w:rPr>
          <w:rFonts w:ascii="Arial" w:hAnsi="Arial" w:cs="Arial"/>
          <w:color w:val="0070C0"/>
          <w:sz w:val="20"/>
        </w:rPr>
        <w:t>&lt;Attribute Value&gt;</w:t>
      </w:r>
      <w:r w:rsidRPr="00C051E1">
        <w:rPr>
          <w:rFonts w:ascii="Arial" w:hAnsi="Arial" w:cs="Arial"/>
          <w:color w:val="0070C0"/>
          <w:sz w:val="20"/>
        </w:rPr>
        <w:t xml:space="preserve">" </w:t>
      </w:r>
    </w:p>
    <w:p w:rsidR="006A560D" w:rsidRPr="00C051E1" w:rsidRDefault="006A560D" w:rsidP="006A560D">
      <w:pPr>
        <w:ind w:left="1440" w:firstLine="720"/>
        <w:rPr>
          <w:rFonts w:ascii="Arial" w:hAnsi="Arial" w:cs="Arial"/>
          <w:color w:val="0070C0"/>
          <w:sz w:val="20"/>
        </w:rPr>
      </w:pPr>
      <w:r w:rsidRPr="00C051E1">
        <w:rPr>
          <w:rFonts w:ascii="Arial" w:hAnsi="Arial" w:cs="Arial"/>
          <w:color w:val="0070C0"/>
          <w:sz w:val="20"/>
        </w:rPr>
        <w:t>/&gt;</w:t>
      </w:r>
    </w:p>
    <w:p w:rsidR="006A560D" w:rsidRPr="00C051E1" w:rsidRDefault="006A560D" w:rsidP="006A560D">
      <w:pPr>
        <w:ind w:left="720" w:firstLine="720"/>
        <w:rPr>
          <w:rFonts w:ascii="Arial" w:hAnsi="Arial" w:cs="Arial"/>
          <w:color w:val="0070C0"/>
          <w:sz w:val="20"/>
        </w:rPr>
      </w:pPr>
      <w:r w:rsidRPr="00C051E1">
        <w:rPr>
          <w:rFonts w:ascii="Arial" w:hAnsi="Arial" w:cs="Arial"/>
          <w:color w:val="0070C0"/>
          <w:sz w:val="20"/>
        </w:rPr>
        <w:t>&lt;/AdditionalAttributeList&gt;</w:t>
      </w:r>
    </w:p>
    <w:p w:rsidR="006A560D" w:rsidRPr="00C051E1" w:rsidRDefault="006A560D" w:rsidP="006A560D">
      <w:pPr>
        <w:ind w:left="720" w:firstLine="720"/>
        <w:rPr>
          <w:rFonts w:ascii="Arial" w:hAnsi="Arial" w:cs="Arial"/>
          <w:color w:val="0070C0"/>
          <w:sz w:val="20"/>
        </w:rPr>
      </w:pPr>
      <w:r w:rsidRPr="00C051E1">
        <w:rPr>
          <w:rFonts w:ascii="Arial" w:hAnsi="Arial" w:cs="Arial"/>
          <w:color w:val="0070C0"/>
          <w:sz w:val="20"/>
        </w:rPr>
        <w:t>&lt;AssetList&gt;</w:t>
      </w:r>
    </w:p>
    <w:p w:rsidR="006A560D" w:rsidRDefault="006A560D" w:rsidP="006A560D">
      <w:pPr>
        <w:ind w:left="1440" w:firstLine="720"/>
        <w:rPr>
          <w:rFonts w:ascii="Arial" w:hAnsi="Arial" w:cs="Arial"/>
          <w:color w:val="0070C0"/>
          <w:sz w:val="20"/>
        </w:rPr>
      </w:pPr>
      <w:r w:rsidRPr="00C051E1">
        <w:rPr>
          <w:rFonts w:ascii="Arial" w:hAnsi="Arial" w:cs="Arial"/>
          <w:color w:val="0070C0"/>
          <w:sz w:val="20"/>
        </w:rPr>
        <w:t xml:space="preserve">&lt;Asset </w:t>
      </w:r>
    </w:p>
    <w:p w:rsidR="006A560D" w:rsidRDefault="006A560D" w:rsidP="006A560D">
      <w:pPr>
        <w:ind w:left="2160" w:firstLine="720"/>
        <w:rPr>
          <w:rFonts w:ascii="Arial" w:hAnsi="Arial" w:cs="Arial"/>
          <w:color w:val="0070C0"/>
          <w:sz w:val="20"/>
        </w:rPr>
      </w:pPr>
      <w:r w:rsidRPr="00C051E1">
        <w:rPr>
          <w:rFonts w:ascii="Arial" w:hAnsi="Arial" w:cs="Arial"/>
          <w:color w:val="0070C0"/>
          <w:sz w:val="20"/>
        </w:rPr>
        <w:t>AssetID="</w:t>
      </w:r>
      <w:r>
        <w:rPr>
          <w:rFonts w:ascii="Arial" w:hAnsi="Arial" w:cs="Arial"/>
          <w:color w:val="0070C0"/>
          <w:sz w:val="20"/>
        </w:rPr>
        <w:t>&lt;Unique ID for Asset&gt;</w:t>
      </w:r>
      <w:r w:rsidRPr="00C051E1">
        <w:rPr>
          <w:rFonts w:ascii="Arial" w:hAnsi="Arial" w:cs="Arial"/>
          <w:color w:val="0070C0"/>
          <w:sz w:val="20"/>
        </w:rPr>
        <w:t xml:space="preserve">" </w:t>
      </w:r>
    </w:p>
    <w:p w:rsidR="006A560D" w:rsidRDefault="006A560D" w:rsidP="006A560D">
      <w:pPr>
        <w:ind w:left="2160" w:firstLine="720"/>
        <w:rPr>
          <w:rFonts w:ascii="Arial" w:hAnsi="Arial" w:cs="Arial"/>
          <w:color w:val="0070C0"/>
          <w:sz w:val="20"/>
        </w:rPr>
      </w:pPr>
      <w:r w:rsidRPr="00C051E1">
        <w:rPr>
          <w:rFonts w:ascii="Arial" w:hAnsi="Arial" w:cs="Arial"/>
          <w:color w:val="0070C0"/>
          <w:sz w:val="20"/>
        </w:rPr>
        <w:t>ContentID="</w:t>
      </w:r>
      <w:r>
        <w:rPr>
          <w:rFonts w:ascii="Arial" w:hAnsi="Arial" w:cs="Arial"/>
          <w:color w:val="0070C0"/>
          <w:sz w:val="20"/>
        </w:rPr>
        <w:t>&lt;ContentId for Asset&gt;</w:t>
      </w:r>
      <w:r w:rsidRPr="00C051E1">
        <w:rPr>
          <w:rFonts w:ascii="Arial" w:hAnsi="Arial" w:cs="Arial"/>
          <w:color w:val="0070C0"/>
          <w:sz w:val="20"/>
        </w:rPr>
        <w:t xml:space="preserve">" </w:t>
      </w:r>
    </w:p>
    <w:p w:rsidR="006A560D" w:rsidRDefault="006A560D" w:rsidP="006A560D">
      <w:pPr>
        <w:ind w:left="2160" w:firstLine="720"/>
        <w:rPr>
          <w:rFonts w:ascii="Arial" w:hAnsi="Arial" w:cs="Arial"/>
          <w:color w:val="0070C0"/>
          <w:sz w:val="20"/>
        </w:rPr>
      </w:pPr>
      <w:r w:rsidRPr="00C051E1">
        <w:rPr>
          <w:rFonts w:ascii="Arial" w:hAnsi="Arial" w:cs="Arial"/>
          <w:color w:val="0070C0"/>
          <w:sz w:val="20"/>
        </w:rPr>
        <w:t xml:space="preserve">Type="IMAGE" </w:t>
      </w:r>
    </w:p>
    <w:p w:rsidR="006A560D" w:rsidRDefault="006A560D" w:rsidP="006A560D">
      <w:pPr>
        <w:ind w:left="2160" w:firstLine="720"/>
        <w:rPr>
          <w:rFonts w:ascii="Arial" w:hAnsi="Arial" w:cs="Arial"/>
          <w:color w:val="0070C0"/>
          <w:sz w:val="20"/>
        </w:rPr>
      </w:pPr>
      <w:r w:rsidRPr="00C051E1">
        <w:rPr>
          <w:rFonts w:ascii="Arial" w:hAnsi="Arial" w:cs="Arial"/>
          <w:color w:val="0070C0"/>
          <w:sz w:val="20"/>
        </w:rPr>
        <w:t>Label="</w:t>
      </w:r>
      <w:r>
        <w:rPr>
          <w:rFonts w:ascii="Arial" w:hAnsi="Arial" w:cs="Arial"/>
          <w:color w:val="0070C0"/>
          <w:sz w:val="20"/>
        </w:rPr>
        <w:t>&lt;LabelForAsset&gt;</w:t>
      </w:r>
      <w:r w:rsidRPr="00C051E1">
        <w:rPr>
          <w:rFonts w:ascii="Arial" w:hAnsi="Arial" w:cs="Arial"/>
          <w:color w:val="0070C0"/>
          <w:sz w:val="20"/>
        </w:rPr>
        <w:t xml:space="preserve">" </w:t>
      </w:r>
    </w:p>
    <w:p w:rsidR="006A560D" w:rsidRDefault="006A560D" w:rsidP="006A560D">
      <w:pPr>
        <w:ind w:left="2880"/>
        <w:rPr>
          <w:rFonts w:ascii="Arial" w:hAnsi="Arial" w:cs="Arial"/>
          <w:color w:val="0070C0"/>
          <w:sz w:val="20"/>
        </w:rPr>
      </w:pPr>
      <w:r w:rsidRPr="00C051E1">
        <w:rPr>
          <w:rFonts w:ascii="Arial" w:hAnsi="Arial" w:cs="Arial"/>
          <w:color w:val="0070C0"/>
          <w:sz w:val="20"/>
        </w:rPr>
        <w:t>ContentLocation="&lt;CONTANT_VAL&gt;" Description="</w:t>
      </w:r>
      <w:r>
        <w:rPr>
          <w:rFonts w:ascii="Arial" w:hAnsi="Arial" w:cs="Arial"/>
          <w:color w:val="0070C0"/>
          <w:sz w:val="20"/>
        </w:rPr>
        <w:t>&lt;DescriptionForAsset&gt;</w:t>
      </w:r>
      <w:r w:rsidRPr="00C051E1">
        <w:rPr>
          <w:rFonts w:ascii="Arial" w:hAnsi="Arial" w:cs="Arial"/>
          <w:color w:val="0070C0"/>
          <w:sz w:val="20"/>
        </w:rPr>
        <w:t xml:space="preserve">" </w:t>
      </w:r>
    </w:p>
    <w:p w:rsidR="006A560D" w:rsidRPr="00C051E1" w:rsidRDefault="006A560D" w:rsidP="006A560D">
      <w:pPr>
        <w:ind w:left="1440" w:firstLine="720"/>
        <w:rPr>
          <w:rFonts w:ascii="Arial" w:hAnsi="Arial" w:cs="Arial"/>
          <w:color w:val="0070C0"/>
          <w:sz w:val="20"/>
        </w:rPr>
      </w:pPr>
      <w:r w:rsidRPr="00C051E1">
        <w:rPr>
          <w:rFonts w:ascii="Arial" w:hAnsi="Arial" w:cs="Arial"/>
          <w:color w:val="0070C0"/>
          <w:sz w:val="20"/>
        </w:rPr>
        <w:t>/&gt;</w:t>
      </w:r>
    </w:p>
    <w:p w:rsidR="006A560D" w:rsidRPr="00C051E1" w:rsidRDefault="006A560D" w:rsidP="006A560D">
      <w:pPr>
        <w:ind w:left="1440" w:firstLine="720"/>
        <w:rPr>
          <w:rFonts w:ascii="Arial" w:hAnsi="Arial" w:cs="Arial"/>
          <w:color w:val="0070C0"/>
          <w:sz w:val="20"/>
        </w:rPr>
      </w:pPr>
      <w:r w:rsidRPr="00C051E1">
        <w:rPr>
          <w:rFonts w:ascii="Arial" w:hAnsi="Arial" w:cs="Arial"/>
          <w:color w:val="0070C0"/>
          <w:sz w:val="20"/>
        </w:rPr>
        <w:t>&lt;AssetLocaleList&gt;</w:t>
      </w:r>
    </w:p>
    <w:p w:rsidR="006A560D" w:rsidRDefault="006A560D" w:rsidP="006A560D">
      <w:pPr>
        <w:rPr>
          <w:rFonts w:ascii="Arial" w:hAnsi="Arial" w:cs="Arial"/>
          <w:color w:val="0070C0"/>
          <w:sz w:val="20"/>
        </w:rPr>
      </w:pPr>
      <w:r w:rsidRPr="00C051E1">
        <w:rPr>
          <w:rFonts w:ascii="Arial" w:hAnsi="Arial" w:cs="Arial"/>
          <w:color w:val="0070C0"/>
          <w:sz w:val="20"/>
        </w:rPr>
        <w:t> </w:t>
      </w:r>
      <w:r>
        <w:rPr>
          <w:rFonts w:ascii="Arial" w:hAnsi="Arial" w:cs="Arial"/>
          <w:color w:val="0070C0"/>
          <w:sz w:val="20"/>
        </w:rPr>
        <w:tab/>
      </w:r>
      <w:r>
        <w:rPr>
          <w:rFonts w:ascii="Arial" w:hAnsi="Arial" w:cs="Arial"/>
          <w:color w:val="0070C0"/>
          <w:sz w:val="20"/>
        </w:rPr>
        <w:tab/>
      </w:r>
      <w:r>
        <w:rPr>
          <w:rFonts w:ascii="Arial" w:hAnsi="Arial" w:cs="Arial"/>
          <w:color w:val="0070C0"/>
          <w:sz w:val="20"/>
        </w:rPr>
        <w:tab/>
      </w:r>
      <w:r>
        <w:rPr>
          <w:rFonts w:ascii="Arial" w:hAnsi="Arial" w:cs="Arial"/>
          <w:color w:val="0070C0"/>
          <w:sz w:val="20"/>
        </w:rPr>
        <w:tab/>
      </w:r>
      <w:r w:rsidRPr="00C051E1">
        <w:rPr>
          <w:rFonts w:ascii="Arial" w:hAnsi="Arial" w:cs="Arial"/>
          <w:color w:val="0070C0"/>
          <w:sz w:val="20"/>
        </w:rPr>
        <w:t xml:space="preserve">&lt;AssetLocale </w:t>
      </w:r>
    </w:p>
    <w:p w:rsidR="006A560D" w:rsidRDefault="006A560D" w:rsidP="006A560D">
      <w:pPr>
        <w:ind w:left="2880" w:firstLine="720"/>
        <w:rPr>
          <w:rFonts w:ascii="Arial" w:hAnsi="Arial" w:cs="Arial"/>
          <w:color w:val="0070C0"/>
          <w:sz w:val="20"/>
        </w:rPr>
      </w:pPr>
      <w:r w:rsidRPr="00C051E1">
        <w:rPr>
          <w:rFonts w:ascii="Arial" w:hAnsi="Arial" w:cs="Arial"/>
          <w:color w:val="0070C0"/>
          <w:sz w:val="20"/>
        </w:rPr>
        <w:t xml:space="preserve">ContentID="" </w:t>
      </w:r>
    </w:p>
    <w:p w:rsidR="006A560D" w:rsidRDefault="006A560D" w:rsidP="006A560D">
      <w:pPr>
        <w:ind w:left="3600"/>
        <w:rPr>
          <w:rFonts w:ascii="Arial" w:hAnsi="Arial" w:cs="Arial"/>
          <w:color w:val="0070C0"/>
          <w:sz w:val="20"/>
        </w:rPr>
      </w:pPr>
      <w:r w:rsidRPr="00C051E1">
        <w:rPr>
          <w:rFonts w:ascii="Arial" w:hAnsi="Arial" w:cs="Arial"/>
          <w:color w:val="0070C0"/>
          <w:sz w:val="20"/>
        </w:rPr>
        <w:t>ContentLocation="&lt;CONSTANT_VAL&gt;" Country="</w:t>
      </w:r>
      <w:r>
        <w:rPr>
          <w:rFonts w:ascii="Arial" w:hAnsi="Arial" w:cs="Arial"/>
          <w:color w:val="0070C0"/>
          <w:sz w:val="20"/>
        </w:rPr>
        <w:t>&lt;Country&gt;</w:t>
      </w:r>
      <w:r w:rsidRPr="00C051E1">
        <w:rPr>
          <w:rFonts w:ascii="Arial" w:hAnsi="Arial" w:cs="Arial"/>
          <w:color w:val="0070C0"/>
          <w:sz w:val="20"/>
        </w:rPr>
        <w:t xml:space="preserve">" </w:t>
      </w:r>
    </w:p>
    <w:p w:rsidR="006A560D" w:rsidRDefault="006A560D" w:rsidP="006A560D">
      <w:pPr>
        <w:ind w:left="3600"/>
        <w:rPr>
          <w:rFonts w:ascii="Arial" w:hAnsi="Arial" w:cs="Arial"/>
          <w:color w:val="0070C0"/>
          <w:sz w:val="20"/>
        </w:rPr>
      </w:pPr>
      <w:r w:rsidRPr="00C051E1">
        <w:rPr>
          <w:rFonts w:ascii="Arial" w:hAnsi="Arial" w:cs="Arial"/>
          <w:color w:val="0070C0"/>
          <w:sz w:val="20"/>
        </w:rPr>
        <w:t xml:space="preserve">Description="" </w:t>
      </w:r>
    </w:p>
    <w:p w:rsidR="006A560D" w:rsidRDefault="006A560D" w:rsidP="006A560D">
      <w:pPr>
        <w:ind w:left="3600"/>
        <w:rPr>
          <w:rFonts w:ascii="Arial" w:hAnsi="Arial" w:cs="Arial"/>
          <w:color w:val="0070C0"/>
          <w:sz w:val="20"/>
        </w:rPr>
      </w:pPr>
      <w:r w:rsidRPr="00C051E1">
        <w:rPr>
          <w:rFonts w:ascii="Arial" w:hAnsi="Arial" w:cs="Arial"/>
          <w:color w:val="0070C0"/>
          <w:sz w:val="20"/>
        </w:rPr>
        <w:t xml:space="preserve">Label="" </w:t>
      </w:r>
    </w:p>
    <w:p w:rsidR="006A560D" w:rsidRDefault="006A560D" w:rsidP="006A560D">
      <w:pPr>
        <w:ind w:left="3600"/>
        <w:rPr>
          <w:rFonts w:ascii="Arial" w:hAnsi="Arial" w:cs="Arial"/>
          <w:color w:val="0070C0"/>
          <w:sz w:val="20"/>
        </w:rPr>
      </w:pPr>
      <w:r w:rsidRPr="00C051E1">
        <w:rPr>
          <w:rFonts w:ascii="Arial" w:hAnsi="Arial" w:cs="Arial"/>
          <w:color w:val="0070C0"/>
          <w:sz w:val="20"/>
        </w:rPr>
        <w:t>Language="</w:t>
      </w:r>
      <w:r>
        <w:rPr>
          <w:rFonts w:ascii="Arial" w:hAnsi="Arial" w:cs="Arial"/>
          <w:color w:val="0070C0"/>
          <w:sz w:val="20"/>
        </w:rPr>
        <w:t>&lt;LanguageForCountry&gt;</w:t>
      </w:r>
      <w:r w:rsidRPr="00C051E1">
        <w:rPr>
          <w:rFonts w:ascii="Arial" w:hAnsi="Arial" w:cs="Arial"/>
          <w:color w:val="0070C0"/>
          <w:sz w:val="20"/>
        </w:rPr>
        <w:t xml:space="preserve">" </w:t>
      </w:r>
    </w:p>
    <w:p w:rsidR="006A560D" w:rsidRDefault="006A560D" w:rsidP="006A560D">
      <w:pPr>
        <w:ind w:left="3600"/>
        <w:rPr>
          <w:rFonts w:ascii="Arial" w:hAnsi="Arial" w:cs="Arial"/>
          <w:color w:val="0070C0"/>
          <w:sz w:val="20"/>
        </w:rPr>
      </w:pPr>
      <w:r w:rsidRPr="00C051E1">
        <w:rPr>
          <w:rFonts w:ascii="Arial" w:hAnsi="Arial" w:cs="Arial"/>
          <w:color w:val="0070C0"/>
          <w:sz w:val="20"/>
        </w:rPr>
        <w:t xml:space="preserve">Variant="" </w:t>
      </w:r>
    </w:p>
    <w:p w:rsidR="006A560D" w:rsidRPr="00C051E1" w:rsidRDefault="006A560D" w:rsidP="006A560D">
      <w:pPr>
        <w:ind w:left="2160" w:firstLine="720"/>
        <w:rPr>
          <w:rFonts w:ascii="Arial" w:hAnsi="Arial" w:cs="Arial"/>
          <w:color w:val="0070C0"/>
          <w:sz w:val="20"/>
        </w:rPr>
      </w:pPr>
      <w:r w:rsidRPr="00C051E1">
        <w:rPr>
          <w:rFonts w:ascii="Arial" w:hAnsi="Arial" w:cs="Arial"/>
          <w:color w:val="0070C0"/>
          <w:sz w:val="20"/>
        </w:rPr>
        <w:t xml:space="preserve">/&gt; </w:t>
      </w:r>
    </w:p>
    <w:p w:rsidR="006A560D" w:rsidRPr="00C051E1" w:rsidRDefault="006A560D" w:rsidP="006A560D">
      <w:pPr>
        <w:ind w:left="1440" w:firstLine="720"/>
        <w:rPr>
          <w:rFonts w:ascii="Arial" w:hAnsi="Arial" w:cs="Arial"/>
          <w:color w:val="0070C0"/>
          <w:sz w:val="20"/>
        </w:rPr>
      </w:pPr>
      <w:r w:rsidRPr="00C051E1">
        <w:rPr>
          <w:rFonts w:ascii="Arial" w:hAnsi="Arial" w:cs="Arial"/>
          <w:color w:val="0070C0"/>
          <w:sz w:val="20"/>
        </w:rPr>
        <w:t>&lt;/AssetLocaleList&gt;</w:t>
      </w:r>
    </w:p>
    <w:p w:rsidR="006A560D" w:rsidRPr="00C051E1" w:rsidRDefault="006A560D" w:rsidP="003A4EF9">
      <w:pPr>
        <w:ind w:left="720" w:firstLine="720"/>
        <w:rPr>
          <w:rFonts w:ascii="Arial" w:hAnsi="Arial" w:cs="Arial"/>
          <w:color w:val="0070C0"/>
          <w:sz w:val="20"/>
        </w:rPr>
      </w:pPr>
      <w:r w:rsidRPr="00C051E1">
        <w:rPr>
          <w:rFonts w:ascii="Arial" w:hAnsi="Arial" w:cs="Arial"/>
          <w:color w:val="0070C0"/>
          <w:sz w:val="20"/>
        </w:rPr>
        <w:t>&lt;/AssetList&gt;</w:t>
      </w:r>
    </w:p>
    <w:p w:rsidR="00EA17DF" w:rsidRDefault="006A560D" w:rsidP="00EA17DF">
      <w:pPr>
        <w:ind w:left="720" w:firstLine="720"/>
        <w:rPr>
          <w:rFonts w:ascii="Arial" w:hAnsi="Arial" w:cs="Arial"/>
          <w:color w:val="0070C0"/>
          <w:sz w:val="20"/>
        </w:rPr>
      </w:pPr>
      <w:r w:rsidRPr="00C051E1">
        <w:rPr>
          <w:rFonts w:ascii="Arial" w:hAnsi="Arial" w:cs="Arial"/>
          <w:color w:val="0070C0"/>
          <w:sz w:val="20"/>
        </w:rPr>
        <w:t xml:space="preserve">&lt;Category </w:t>
      </w:r>
    </w:p>
    <w:p w:rsidR="00EA17DF" w:rsidRDefault="006A560D" w:rsidP="00EA17DF">
      <w:pPr>
        <w:ind w:left="1440" w:firstLine="720"/>
        <w:rPr>
          <w:rFonts w:ascii="Arial" w:hAnsi="Arial" w:cs="Arial"/>
          <w:color w:val="0070C0"/>
          <w:sz w:val="20"/>
        </w:rPr>
      </w:pPr>
      <w:r w:rsidRPr="00C051E1">
        <w:rPr>
          <w:rFonts w:ascii="Arial" w:hAnsi="Arial" w:cs="Arial"/>
          <w:color w:val="0070C0"/>
          <w:sz w:val="20"/>
        </w:rPr>
        <w:t>CategoryID="</w:t>
      </w:r>
      <w:r>
        <w:rPr>
          <w:rFonts w:ascii="Arial" w:hAnsi="Arial" w:cs="Arial"/>
          <w:color w:val="0070C0"/>
          <w:sz w:val="20"/>
        </w:rPr>
        <w:t>&lt;CategoryID&gt;</w:t>
      </w:r>
      <w:r w:rsidRPr="00C051E1">
        <w:rPr>
          <w:rFonts w:ascii="Arial" w:hAnsi="Arial" w:cs="Arial"/>
          <w:color w:val="0070C0"/>
          <w:sz w:val="20"/>
        </w:rPr>
        <w:t xml:space="preserve">" </w:t>
      </w:r>
    </w:p>
    <w:p w:rsidR="006A560D" w:rsidRPr="00C051E1" w:rsidRDefault="006A560D" w:rsidP="00EA17DF">
      <w:pPr>
        <w:ind w:left="1440" w:firstLine="720"/>
        <w:rPr>
          <w:rFonts w:ascii="Arial" w:hAnsi="Arial" w:cs="Arial"/>
          <w:color w:val="0070C0"/>
          <w:sz w:val="20"/>
        </w:rPr>
      </w:pPr>
      <w:r w:rsidRPr="00C051E1">
        <w:rPr>
          <w:rFonts w:ascii="Arial" w:hAnsi="Arial" w:cs="Arial"/>
          <w:color w:val="0070C0"/>
          <w:sz w:val="20"/>
        </w:rPr>
        <w:t>CategoryDomain="</w:t>
      </w:r>
      <w:r>
        <w:rPr>
          <w:rFonts w:ascii="Arial" w:hAnsi="Arial" w:cs="Arial"/>
          <w:color w:val="0070C0"/>
          <w:sz w:val="20"/>
        </w:rPr>
        <w:t>&lt;CONSTANT_VAL&gt;</w:t>
      </w:r>
      <w:r w:rsidRPr="00C051E1">
        <w:rPr>
          <w:rFonts w:ascii="Arial" w:hAnsi="Arial" w:cs="Arial"/>
          <w:color w:val="0070C0"/>
          <w:sz w:val="20"/>
        </w:rPr>
        <w:t>"</w:t>
      </w:r>
    </w:p>
    <w:p w:rsidR="00EA17DF" w:rsidRDefault="006A560D" w:rsidP="00EA17DF">
      <w:pPr>
        <w:ind w:left="2160"/>
        <w:rPr>
          <w:rFonts w:ascii="Arial" w:hAnsi="Arial" w:cs="Arial"/>
          <w:color w:val="0070C0"/>
          <w:sz w:val="20"/>
        </w:rPr>
      </w:pPr>
      <w:r w:rsidRPr="00C051E1">
        <w:rPr>
          <w:rFonts w:ascii="Arial" w:hAnsi="Arial" w:cs="Arial"/>
          <w:color w:val="0070C0"/>
          <w:sz w:val="20"/>
        </w:rPr>
        <w:t>CategoryPath="/</w:t>
      </w:r>
      <w:r>
        <w:rPr>
          <w:rFonts w:ascii="Arial" w:hAnsi="Arial" w:cs="Arial"/>
          <w:color w:val="0070C0"/>
          <w:sz w:val="20"/>
        </w:rPr>
        <w:t>="/&lt;Cat1/Cat2.../UniqueCatID&gt;</w:t>
      </w:r>
      <w:r w:rsidRPr="00C051E1">
        <w:rPr>
          <w:rFonts w:ascii="Arial" w:hAnsi="Arial" w:cs="Arial"/>
          <w:color w:val="0070C0"/>
          <w:sz w:val="20"/>
        </w:rPr>
        <w:t>" OrganizationCode="="</w:t>
      </w:r>
      <w:r>
        <w:rPr>
          <w:rFonts w:ascii="Arial" w:hAnsi="Arial" w:cs="Arial"/>
          <w:color w:val="0070C0"/>
          <w:sz w:val="20"/>
        </w:rPr>
        <w:t>&lt;CONSTANT_VAL&gt;</w:t>
      </w:r>
      <w:r w:rsidRPr="00C051E1">
        <w:rPr>
          <w:rFonts w:ascii="Arial" w:hAnsi="Arial" w:cs="Arial"/>
          <w:color w:val="0070C0"/>
          <w:sz w:val="20"/>
        </w:rPr>
        <w:t>"</w:t>
      </w:r>
    </w:p>
    <w:p w:rsidR="006A560D" w:rsidRPr="00C051E1" w:rsidRDefault="006A560D" w:rsidP="00EA17DF">
      <w:pPr>
        <w:ind w:left="720" w:firstLine="720"/>
        <w:rPr>
          <w:rFonts w:ascii="Arial" w:hAnsi="Arial" w:cs="Arial"/>
          <w:color w:val="0070C0"/>
          <w:sz w:val="20"/>
        </w:rPr>
      </w:pPr>
      <w:r w:rsidRPr="00C051E1">
        <w:rPr>
          <w:rFonts w:ascii="Arial" w:hAnsi="Arial" w:cs="Arial"/>
          <w:color w:val="0070C0"/>
          <w:sz w:val="20"/>
        </w:rPr>
        <w:t>/&gt;</w:t>
      </w:r>
    </w:p>
    <w:p w:rsidR="006A560D" w:rsidRPr="00C051E1" w:rsidRDefault="006A560D" w:rsidP="00EA17DF">
      <w:pPr>
        <w:ind w:firstLine="720"/>
        <w:rPr>
          <w:rFonts w:ascii="Arial" w:hAnsi="Arial" w:cs="Arial"/>
          <w:color w:val="0070C0"/>
          <w:sz w:val="20"/>
        </w:rPr>
      </w:pPr>
      <w:r w:rsidRPr="00C051E1">
        <w:rPr>
          <w:rFonts w:ascii="Arial" w:hAnsi="Arial" w:cs="Arial"/>
          <w:color w:val="0070C0"/>
          <w:sz w:val="20"/>
        </w:rPr>
        <w:t>&lt;/Item&gt;</w:t>
      </w:r>
    </w:p>
    <w:p w:rsidR="006A560D" w:rsidRPr="00C051E1" w:rsidRDefault="006A560D" w:rsidP="006A560D">
      <w:pPr>
        <w:rPr>
          <w:rFonts w:ascii="Arial" w:hAnsi="Arial" w:cs="Arial"/>
          <w:color w:val="0070C0"/>
          <w:sz w:val="20"/>
        </w:rPr>
      </w:pPr>
      <w:r w:rsidRPr="00C051E1">
        <w:rPr>
          <w:rFonts w:ascii="Arial" w:hAnsi="Arial" w:cs="Arial"/>
          <w:color w:val="0070C0"/>
          <w:sz w:val="20"/>
        </w:rPr>
        <w:t>&lt;/ItemList&gt;</w:t>
      </w:r>
    </w:p>
    <w:p w:rsidR="006A560D" w:rsidRDefault="006A560D" w:rsidP="00FF0F91"/>
    <w:p w:rsidR="0097197E" w:rsidRDefault="0097197E" w:rsidP="0097197E">
      <w:pPr>
        <w:pStyle w:val="Heading2"/>
        <w:numPr>
          <w:ilvl w:val="2"/>
          <w:numId w:val="3"/>
        </w:numPr>
      </w:pPr>
      <w:r>
        <w:t>Related Item Schema (webMethods to Sterling)</w:t>
      </w:r>
    </w:p>
    <w:p w:rsidR="0097197E" w:rsidRDefault="0097197E" w:rsidP="00FF0F91"/>
    <w:p w:rsidR="0097197E" w:rsidRPr="0097197E" w:rsidRDefault="0097197E" w:rsidP="00FF0F91">
      <w:pPr>
        <w:rPr>
          <w:u w:val="single"/>
        </w:rPr>
      </w:pPr>
      <w:r w:rsidRPr="0097197E">
        <w:rPr>
          <w:u w:val="single"/>
        </w:rPr>
        <w:t>Create/Modify Association</w:t>
      </w:r>
    </w:p>
    <w:p w:rsidR="0097197E" w:rsidRDefault="0097197E" w:rsidP="00FF0F91"/>
    <w:p w:rsidR="0097197E" w:rsidRDefault="0097197E" w:rsidP="0097197E">
      <w:r>
        <w:t>&lt;AssociationList ItemID="" OrganizationCode="" UnifOfMeasure=""</w:t>
      </w:r>
    </w:p>
    <w:p w:rsidR="0097197E" w:rsidRDefault="0097197E" w:rsidP="0097197E">
      <w:r>
        <w:tab/>
        <w:t>&lt;Association Action="" AssociatedQuantity="" AssociationType="" EffectiveFrom="" EffectiveTo="" Priority=""&gt; </w:t>
      </w:r>
    </w:p>
    <w:p w:rsidR="0097197E" w:rsidRDefault="0097197E" w:rsidP="0097197E">
      <w:r>
        <w:tab/>
      </w:r>
      <w:r>
        <w:tab/>
        <w:t>&lt;Item ItemID="" OrganizationCode="" UnitOfMeasure="" /&gt;</w:t>
      </w:r>
    </w:p>
    <w:p w:rsidR="0097197E" w:rsidRDefault="0097197E" w:rsidP="0097197E">
      <w:r>
        <w:tab/>
        <w:t>&lt;/Association &gt;</w:t>
      </w:r>
    </w:p>
    <w:p w:rsidR="0097197E" w:rsidRDefault="0097197E" w:rsidP="0097197E">
      <w:r>
        <w:t>&lt;/AssociationList&gt;</w:t>
      </w:r>
    </w:p>
    <w:p w:rsidR="00FF0F91" w:rsidRDefault="00FF0F91" w:rsidP="00FF0F91"/>
    <w:p w:rsidR="0097197E" w:rsidRDefault="0097197E" w:rsidP="00FF0F91">
      <w:pPr>
        <w:rPr>
          <w:u w:val="single"/>
        </w:rPr>
      </w:pPr>
      <w:r w:rsidRPr="0097197E">
        <w:rPr>
          <w:u w:val="single"/>
        </w:rPr>
        <w:t>Remove Association</w:t>
      </w:r>
    </w:p>
    <w:p w:rsidR="0097197E" w:rsidRDefault="0097197E" w:rsidP="00FF0F91">
      <w:pPr>
        <w:rPr>
          <w:u w:val="single"/>
        </w:rPr>
      </w:pPr>
    </w:p>
    <w:p w:rsidR="0097197E" w:rsidRDefault="0097197E" w:rsidP="0097197E">
      <w:r>
        <w:t>&lt;AssociationList ItemID="" OrganizationCode="" UnifOfMeasure=""</w:t>
      </w:r>
    </w:p>
    <w:p w:rsidR="0097197E" w:rsidRDefault="0097197E" w:rsidP="0097197E">
      <w:pPr>
        <w:ind w:left="720"/>
      </w:pPr>
      <w:r>
        <w:t>&lt;Remove&gt;</w:t>
      </w:r>
      <w:r>
        <w:tab/>
      </w:r>
    </w:p>
    <w:p w:rsidR="0097197E" w:rsidRDefault="0097197E" w:rsidP="0097197E">
      <w:pPr>
        <w:ind w:left="720" w:firstLine="720"/>
      </w:pPr>
      <w:r>
        <w:t>&lt;Association Action="" AssociatedQuantity="" AssociationType="" EffectiveFrom="" EffectiveTo="" Priority=""&gt; </w:t>
      </w:r>
    </w:p>
    <w:p w:rsidR="0097197E" w:rsidRDefault="0097197E" w:rsidP="0097197E">
      <w:pPr>
        <w:ind w:left="720"/>
      </w:pPr>
      <w:r>
        <w:tab/>
      </w:r>
      <w:r>
        <w:tab/>
        <w:t>&lt;Item ItemID="" OrganizationCode="" UnitOfMeasure="" /&gt;</w:t>
      </w:r>
    </w:p>
    <w:p w:rsidR="0097197E" w:rsidRDefault="0097197E" w:rsidP="0097197E">
      <w:pPr>
        <w:ind w:left="720"/>
      </w:pPr>
      <w:r>
        <w:tab/>
        <w:t>&lt;/Association &gt;</w:t>
      </w:r>
    </w:p>
    <w:p w:rsidR="0097197E" w:rsidRDefault="0097197E" w:rsidP="0097197E">
      <w:pPr>
        <w:ind w:left="720"/>
      </w:pPr>
      <w:r>
        <w:t>&lt;/Remove&gt;</w:t>
      </w:r>
    </w:p>
    <w:p w:rsidR="0097197E" w:rsidRDefault="0097197E" w:rsidP="0097197E">
      <w:r>
        <w:t>&lt;/AssociationList&gt;</w:t>
      </w:r>
    </w:p>
    <w:p w:rsidR="0097197E" w:rsidRPr="0097197E" w:rsidRDefault="0097197E" w:rsidP="00FF0F91">
      <w:pPr>
        <w:rPr>
          <w:u w:val="single"/>
        </w:rPr>
      </w:pPr>
    </w:p>
    <w:p w:rsidR="00FF0F91" w:rsidRPr="00FF0F91" w:rsidRDefault="00FF0F91" w:rsidP="00FF0F91"/>
    <w:p w:rsidR="00313CCE" w:rsidRDefault="00313CCE" w:rsidP="00313CCE">
      <w:pPr>
        <w:pStyle w:val="Heading2"/>
      </w:pPr>
      <w:bookmarkStart w:id="43" w:name="_Toc260842548"/>
      <w:r>
        <w:t>Screen Shot</w:t>
      </w:r>
      <w:bookmarkEnd w:id="43"/>
    </w:p>
    <w:p w:rsidR="00285DC0" w:rsidRDefault="00285DC0" w:rsidP="00285DC0"/>
    <w:p w:rsidR="00DA03D9" w:rsidRDefault="00DA03D9" w:rsidP="00285DC0"/>
    <w:p w:rsidR="00DA03D9" w:rsidRDefault="005B4A3A" w:rsidP="00285DC0">
      <w:r>
        <w:t xml:space="preserve"> Screenshots are being maintained as separate wireframe documents. The one referenced here is </w:t>
      </w:r>
      <w:r w:rsidR="00117341">
        <w:t>“</w:t>
      </w:r>
      <w:r w:rsidR="00117341" w:rsidRPr="00117341">
        <w:t>xpedx_Catalog_Wireframes_5_14_10_V6_sent_to_xpedx</w:t>
      </w:r>
      <w:r w:rsidR="00117341">
        <w:t>.pdf”</w:t>
      </w:r>
    </w:p>
    <w:p w:rsidR="00092B90" w:rsidRDefault="00092B90" w:rsidP="00285DC0"/>
    <w:p w:rsidR="002F09E7" w:rsidRDefault="00AF574A" w:rsidP="00285DC0">
      <w:r>
        <w:rPr>
          <w:b/>
          <w:i/>
        </w:rPr>
        <w:t>Anonymous Landing Page</w:t>
      </w:r>
    </w:p>
    <w:p w:rsidR="007C1D2A" w:rsidRDefault="007C1D2A" w:rsidP="00285DC0"/>
    <w:p w:rsidR="009427FA" w:rsidRDefault="009427FA" w:rsidP="00285DC0"/>
    <w:p w:rsidR="007C1D2A" w:rsidRDefault="00AF574A" w:rsidP="00285DC0">
      <w:pPr>
        <w:rPr>
          <w:b/>
          <w:i/>
        </w:rPr>
      </w:pPr>
      <w:r>
        <w:rPr>
          <w:b/>
          <w:i/>
        </w:rPr>
        <w:t>Anonymous</w:t>
      </w:r>
      <w:r w:rsidR="00D02666">
        <w:rPr>
          <w:b/>
          <w:i/>
        </w:rPr>
        <w:t xml:space="preserve"> Catalog Browsing</w:t>
      </w:r>
      <w:r w:rsidR="007C1D2A" w:rsidRPr="007C1D2A">
        <w:rPr>
          <w:b/>
          <w:i/>
        </w:rPr>
        <w:t xml:space="preserve"> Page</w:t>
      </w:r>
    </w:p>
    <w:p w:rsidR="00D02666" w:rsidRDefault="00D02666" w:rsidP="00285DC0">
      <w:pPr>
        <w:rPr>
          <w:b/>
          <w:i/>
        </w:rPr>
      </w:pPr>
    </w:p>
    <w:p w:rsidR="009427FA" w:rsidRDefault="009427FA" w:rsidP="00285DC0">
      <w:pPr>
        <w:rPr>
          <w:b/>
          <w:i/>
        </w:rPr>
      </w:pPr>
    </w:p>
    <w:p w:rsidR="00D02666" w:rsidRDefault="00870013" w:rsidP="00285DC0">
      <w:pPr>
        <w:rPr>
          <w:b/>
          <w:i/>
        </w:rPr>
      </w:pPr>
      <w:r>
        <w:rPr>
          <w:b/>
          <w:i/>
        </w:rPr>
        <w:t xml:space="preserve">Anonymous </w:t>
      </w:r>
      <w:r w:rsidR="00D02666">
        <w:rPr>
          <w:b/>
          <w:i/>
        </w:rPr>
        <w:t>Item Detail Page</w:t>
      </w:r>
    </w:p>
    <w:p w:rsidR="00D02666" w:rsidRDefault="00D02666" w:rsidP="00285DC0">
      <w:pPr>
        <w:rPr>
          <w:b/>
          <w:i/>
        </w:rPr>
      </w:pPr>
    </w:p>
    <w:p w:rsidR="009427FA" w:rsidRDefault="009427FA" w:rsidP="00285DC0">
      <w:pPr>
        <w:rPr>
          <w:b/>
          <w:i/>
        </w:rPr>
      </w:pPr>
    </w:p>
    <w:p w:rsidR="009427FA" w:rsidRDefault="009427FA" w:rsidP="009427FA">
      <w:r>
        <w:rPr>
          <w:b/>
          <w:i/>
        </w:rPr>
        <w:t>Customer User Landing Page</w:t>
      </w:r>
    </w:p>
    <w:p w:rsidR="009427FA" w:rsidRDefault="009427FA" w:rsidP="009427FA"/>
    <w:p w:rsidR="009427FA" w:rsidRDefault="009427FA" w:rsidP="009427FA"/>
    <w:p w:rsidR="009427FA" w:rsidRDefault="009427FA" w:rsidP="009427FA">
      <w:pPr>
        <w:rPr>
          <w:b/>
          <w:i/>
        </w:rPr>
      </w:pPr>
      <w:r>
        <w:rPr>
          <w:b/>
          <w:i/>
        </w:rPr>
        <w:t xml:space="preserve">Customer User Catalog Home </w:t>
      </w:r>
      <w:r w:rsidRPr="007C1D2A">
        <w:rPr>
          <w:b/>
          <w:i/>
        </w:rPr>
        <w:t>Page</w:t>
      </w:r>
    </w:p>
    <w:p w:rsidR="009427FA" w:rsidRDefault="009427FA" w:rsidP="009427FA"/>
    <w:p w:rsidR="009427FA" w:rsidRDefault="009427FA" w:rsidP="009427FA"/>
    <w:p w:rsidR="009427FA" w:rsidRDefault="009427FA" w:rsidP="009427FA">
      <w:pPr>
        <w:rPr>
          <w:b/>
          <w:i/>
        </w:rPr>
      </w:pPr>
      <w:r>
        <w:rPr>
          <w:b/>
          <w:i/>
        </w:rPr>
        <w:t>Customer User Catalog Browsing</w:t>
      </w:r>
      <w:r w:rsidRPr="007C1D2A">
        <w:rPr>
          <w:b/>
          <w:i/>
        </w:rPr>
        <w:t xml:space="preserve"> Page</w:t>
      </w:r>
    </w:p>
    <w:p w:rsidR="009427FA" w:rsidRDefault="009427FA" w:rsidP="009427FA">
      <w:pPr>
        <w:rPr>
          <w:b/>
          <w:i/>
        </w:rPr>
      </w:pPr>
    </w:p>
    <w:p w:rsidR="009427FA" w:rsidRDefault="009427FA" w:rsidP="009427FA">
      <w:pPr>
        <w:rPr>
          <w:b/>
          <w:i/>
        </w:rPr>
      </w:pPr>
    </w:p>
    <w:p w:rsidR="009427FA" w:rsidRDefault="009427FA" w:rsidP="009427FA">
      <w:pPr>
        <w:rPr>
          <w:b/>
          <w:i/>
        </w:rPr>
      </w:pPr>
      <w:r>
        <w:rPr>
          <w:b/>
          <w:i/>
        </w:rPr>
        <w:t>Customer User Item Detail Page</w:t>
      </w:r>
    </w:p>
    <w:p w:rsidR="009262EE" w:rsidRPr="007C1D2A" w:rsidRDefault="009262EE" w:rsidP="00285DC0">
      <w:pPr>
        <w:rPr>
          <w:b/>
          <w:i/>
        </w:rPr>
      </w:pPr>
    </w:p>
    <w:p w:rsidR="00F04842" w:rsidRPr="00285DC0" w:rsidRDefault="00F04842" w:rsidP="00285DC0"/>
    <w:p w:rsidR="009148FA" w:rsidRDefault="009148FA">
      <w:pPr>
        <w:rPr>
          <w:rFonts w:cs="Tahoma"/>
          <w:b/>
          <w:sz w:val="20"/>
        </w:rPr>
      </w:pPr>
      <w:r>
        <w:br w:type="page"/>
      </w:r>
    </w:p>
    <w:p w:rsidR="00313CCE" w:rsidRDefault="00313CCE" w:rsidP="00313CCE">
      <w:pPr>
        <w:pStyle w:val="Heading2"/>
      </w:pPr>
      <w:bookmarkStart w:id="44" w:name="_Toc260842549"/>
      <w:r>
        <w:t>Open Questions</w:t>
      </w:r>
      <w:bookmarkEnd w:id="44"/>
    </w:p>
    <w:p w:rsidR="00B717B4" w:rsidRPr="00B717B4" w:rsidRDefault="00B717B4" w:rsidP="00B717B4"/>
    <w:p w:rsidR="00B717B4" w:rsidRDefault="00B717B4" w:rsidP="00930287">
      <w:pPr>
        <w:numPr>
          <w:ilvl w:val="0"/>
          <w:numId w:val="5"/>
        </w:numPr>
      </w:pPr>
      <w:r>
        <w:t>Are we able to use Legacy Part # instead of MPC as the Item key in Sterling? This is an ongoing discussion with xpedx/Sterling. Currently leaning towards using Legacy Part#.</w:t>
      </w:r>
      <w:r w:rsidR="008950CB">
        <w:t>[Jasmine – 6/26 – Decided].</w:t>
      </w:r>
    </w:p>
    <w:p w:rsidR="00B717B4" w:rsidRDefault="00B717B4" w:rsidP="00930287">
      <w:pPr>
        <w:numPr>
          <w:ilvl w:val="0"/>
          <w:numId w:val="5"/>
        </w:numPr>
      </w:pPr>
      <w:r>
        <w:t>Interface sequencing requirements – based on conversations between Pawan/Vijay and xpedx, it was decided that wM would sequence the transactions. But in a follow-up meeting with Prashant, it was conveyed that Sterling would have to read the messages in the sequence that drives the Sterling catalog. This has not be decided upon</w:t>
      </w:r>
      <w:r w:rsidR="001A3C45">
        <w:t>. [Jasmine – 6/26 - . Sterling needs to manage this].</w:t>
      </w:r>
      <w:r w:rsidR="00E45FFE">
        <w:t xml:space="preserve"> [Prashant 7/9 – Mutual agreed upon process has been defined and is included in this document]</w:t>
      </w:r>
    </w:p>
    <w:p w:rsidR="00EE78D9" w:rsidRDefault="00BD7210" w:rsidP="00930287">
      <w:pPr>
        <w:numPr>
          <w:ilvl w:val="0"/>
          <w:numId w:val="5"/>
        </w:numPr>
      </w:pPr>
      <w:r>
        <w:t>Need to finalize the fields that are to be mapped from Content Director to Sterling.</w:t>
      </w:r>
      <w:r w:rsidR="00FE6944">
        <w:t>[Jasmine – 6/26 - . Once we get the completed map from Sterling xpedx will work on it.] [Prashant 7/9 – Map sent 7/7 and also included in this document].</w:t>
      </w:r>
    </w:p>
    <w:p w:rsidR="00490843" w:rsidRDefault="00490843" w:rsidP="00930287">
      <w:pPr>
        <w:numPr>
          <w:ilvl w:val="0"/>
          <w:numId w:val="5"/>
        </w:numPr>
      </w:pPr>
      <w:r>
        <w:t xml:space="preserve">Need screenshots for </w:t>
      </w:r>
      <w:r w:rsidR="00310BB8">
        <w:t xml:space="preserve">finalized </w:t>
      </w:r>
      <w:r>
        <w:t>anonymous experience</w:t>
      </w:r>
      <w:r w:rsidR="00AF5487">
        <w:t>.</w:t>
      </w:r>
      <w:r w:rsidR="0010592E">
        <w:t>[Chris K. – 6/27 – Sent weeks ago.]</w:t>
      </w:r>
    </w:p>
    <w:p w:rsidR="00F04842" w:rsidRDefault="00490843" w:rsidP="00930287">
      <w:pPr>
        <w:numPr>
          <w:ilvl w:val="0"/>
          <w:numId w:val="5"/>
        </w:numPr>
      </w:pPr>
      <w:r>
        <w:t xml:space="preserve">Need screenshots for </w:t>
      </w:r>
      <w:r w:rsidR="00310BB8">
        <w:t xml:space="preserve">finalized </w:t>
      </w:r>
      <w:r>
        <w:t>customer user</w:t>
      </w:r>
      <w:r w:rsidR="00310BB8">
        <w:t xml:space="preserve"> experience</w:t>
      </w:r>
      <w:r w:rsidR="00AF5487">
        <w:t>.</w:t>
      </w:r>
      <w:r w:rsidR="0010592E">
        <w:t xml:space="preserve"> [Chris K. – 6/27 – Sent weeks ago.]</w:t>
      </w:r>
    </w:p>
    <w:p w:rsidR="00EB44CE" w:rsidRDefault="00EB44CE" w:rsidP="00930287">
      <w:pPr>
        <w:numPr>
          <w:ilvl w:val="0"/>
          <w:numId w:val="5"/>
        </w:numPr>
      </w:pPr>
      <w:r>
        <w:t>Cross sell/upsell information feed into Sterling.</w:t>
      </w:r>
      <w:r w:rsidR="005B0B99">
        <w:t>[ Jasmine – 6/26 – Provided].</w:t>
      </w:r>
    </w:p>
    <w:p w:rsidR="00B324E3" w:rsidRDefault="00B324E3" w:rsidP="00930287">
      <w:pPr>
        <w:numPr>
          <w:ilvl w:val="0"/>
          <w:numId w:val="5"/>
        </w:numPr>
      </w:pPr>
      <w:r>
        <w:t>How are we going to store the Product Type to Te</w:t>
      </w:r>
      <w:r w:rsidR="00EA2CBC">
        <w:t>mplate mapping</w:t>
      </w:r>
      <w:r>
        <w:t>?</w:t>
      </w:r>
      <w:r w:rsidR="00EA2CBC">
        <w:t xml:space="preserve"> Is this via a feed, new </w:t>
      </w:r>
      <w:r w:rsidR="00B32F8A">
        <w:t xml:space="preserve">management </w:t>
      </w:r>
      <w:r w:rsidR="00886F7A">
        <w:t>screens?</w:t>
      </w:r>
    </w:p>
    <w:p w:rsidR="00207B18" w:rsidRDefault="00207B18" w:rsidP="00207B18">
      <w:pPr>
        <w:ind w:left="720"/>
      </w:pPr>
      <w:r>
        <w:t>Answer: Mapping will be stored as common code in Application manager.</w:t>
      </w:r>
    </w:p>
    <w:p w:rsidR="003C3028" w:rsidRDefault="003C3028" w:rsidP="003C3028">
      <w:pPr>
        <w:numPr>
          <w:ilvl w:val="0"/>
          <w:numId w:val="5"/>
        </w:numPr>
      </w:pPr>
      <w:r>
        <w:t>Conflicting UOMs approach needs to be finalized with web methods. Viable Approach has been discussed between Sterling and George which needs to be validated with Scott (from web methods).</w:t>
      </w:r>
      <w:r w:rsidR="00FF75C0">
        <w:t xml:space="preserve"> Answer: </w:t>
      </w:r>
      <w:r w:rsidR="00880564">
        <w:t>The approach is wM is going to append system identifier ‘A_’ or ‘M_’ to the incoming requests to Sterling where ever UOM is involved and strip it off on the way back from Sterling to Legacy. Sterling will do the same for punchout, B2B orders and MIL import / export. wM is also going to look at the line type field value in some scenarios to decide whether to append the system identifier or not.</w:t>
      </w:r>
    </w:p>
    <w:p w:rsidR="00EB2094" w:rsidRDefault="00EB2094" w:rsidP="003C3028">
      <w:pPr>
        <w:numPr>
          <w:ilvl w:val="0"/>
          <w:numId w:val="5"/>
        </w:numPr>
      </w:pPr>
      <w:r>
        <w:t>Connectivity diagram needs to be finalized and added.</w:t>
      </w:r>
      <w:r w:rsidR="00881ABE">
        <w:t xml:space="preserve"> Answer: It is fina</w:t>
      </w:r>
      <w:r w:rsidR="005A64BE">
        <w:t>lized and added in the document. Please look at section 3 of the document for the diagram and process flow.</w:t>
      </w:r>
    </w:p>
    <w:p w:rsidR="00750D49" w:rsidRDefault="00881ABE" w:rsidP="00750D49">
      <w:pPr>
        <w:numPr>
          <w:ilvl w:val="0"/>
          <w:numId w:val="5"/>
        </w:numPr>
      </w:pPr>
      <w:r>
        <w:t>Waiting on decision from Steve/George/Chris as how the catalog UI will be affected when the price for an item is not available or Zero.</w:t>
      </w:r>
      <w:r w:rsidR="00750D49">
        <w:t xml:space="preserve"> Answer: For BR1, </w:t>
      </w:r>
    </w:p>
    <w:p w:rsidR="00750D49" w:rsidRDefault="00750D49" w:rsidP="00750D49">
      <w:pPr>
        <w:numPr>
          <w:ilvl w:val="1"/>
          <w:numId w:val="5"/>
        </w:numPr>
      </w:pPr>
      <w:r>
        <w:t>List page – wherever list price (NOT P&amp;A response) is zero, display blank</w:t>
      </w:r>
    </w:p>
    <w:p w:rsidR="00750D49" w:rsidRDefault="00750D49" w:rsidP="00750D49">
      <w:pPr>
        <w:numPr>
          <w:ilvl w:val="1"/>
          <w:numId w:val="5"/>
        </w:numPr>
      </w:pPr>
      <w:r>
        <w:t>Cart, Item Detail, etc – wherever P&amp;A price is zero, display phone icon or call for price. In Call Center show $0.00</w:t>
      </w:r>
    </w:p>
    <w:p w:rsidR="00750D49" w:rsidRDefault="00750D49" w:rsidP="00750D49">
      <w:pPr>
        <w:numPr>
          <w:ilvl w:val="1"/>
          <w:numId w:val="5"/>
        </w:numPr>
      </w:pPr>
      <w:r>
        <w:t>Order Detail/Detail (pages, emails) – display TBD on zero price. . In Call Center show $0.00</w:t>
      </w:r>
    </w:p>
    <w:p w:rsidR="003C3028" w:rsidRDefault="003C3028" w:rsidP="00066768">
      <w:pPr>
        <w:ind w:left="720"/>
      </w:pPr>
    </w:p>
    <w:p w:rsidR="00B717B4" w:rsidRPr="00652E46" w:rsidRDefault="00B717B4" w:rsidP="00313CCE"/>
    <w:p w:rsidR="00313CCE" w:rsidRDefault="00313CCE" w:rsidP="00313CCE">
      <w:pPr>
        <w:pStyle w:val="Heading2"/>
      </w:pPr>
      <w:bookmarkStart w:id="45" w:name="_Toc260842550"/>
      <w:r>
        <w:t>Assumptions</w:t>
      </w:r>
      <w:bookmarkEnd w:id="45"/>
    </w:p>
    <w:p w:rsidR="00B717B4" w:rsidRPr="00B717B4" w:rsidRDefault="00B717B4" w:rsidP="00B717B4"/>
    <w:p w:rsidR="00B717B4" w:rsidRDefault="00B717B4" w:rsidP="00B717B4">
      <w:pPr>
        <w:numPr>
          <w:ilvl w:val="0"/>
          <w:numId w:val="4"/>
        </w:numPr>
      </w:pPr>
      <w:r>
        <w:t>All items that are present in the system have to be fed into Sterling via the Catalog Interface.</w:t>
      </w:r>
      <w:r w:rsidR="00AE07F7">
        <w:t xml:space="preserve"> The misc charges need to be stored as common codes in application manager and read these codes in a drop down while CSR orders in Call Center.</w:t>
      </w:r>
    </w:p>
    <w:p w:rsidR="00B717B4" w:rsidRDefault="00B717B4" w:rsidP="00B717B4">
      <w:pPr>
        <w:numPr>
          <w:ilvl w:val="0"/>
          <w:numId w:val="4"/>
        </w:numPr>
      </w:pPr>
      <w:r>
        <w:t>This includes any special legacy parts like those used for some Miscellaneous Charge Lines as well as for Promotion Lines and Comment Lines.</w:t>
      </w:r>
    </w:p>
    <w:p w:rsidR="00B717B4" w:rsidRDefault="00B717B4" w:rsidP="00B717B4">
      <w:pPr>
        <w:numPr>
          <w:ilvl w:val="0"/>
          <w:numId w:val="4"/>
        </w:numPr>
      </w:pPr>
      <w:r>
        <w:t>Access has only two Uo</w:t>
      </w:r>
      <w:r w:rsidR="0052552B">
        <w:t>Ms per Item, MAX may have upto 8</w:t>
      </w:r>
      <w:r>
        <w:t xml:space="preserve"> UoMs per Item.</w:t>
      </w:r>
    </w:p>
    <w:p w:rsidR="00B717B4" w:rsidRDefault="00B717B4" w:rsidP="00B717B4">
      <w:pPr>
        <w:numPr>
          <w:ilvl w:val="0"/>
          <w:numId w:val="4"/>
        </w:numPr>
      </w:pPr>
      <w:r>
        <w:t>Any customer specific Item data is fed into Sterling via the Customer Cross Reference Batch feed.</w:t>
      </w:r>
    </w:p>
    <w:p w:rsidR="00B717B4" w:rsidRDefault="00B717B4" w:rsidP="00B717B4">
      <w:pPr>
        <w:numPr>
          <w:ilvl w:val="0"/>
          <w:numId w:val="4"/>
        </w:numPr>
      </w:pPr>
      <w:r>
        <w:t>Any division specific Item data is fed into Sterling via the Item Information Batch (Division Item file).</w:t>
      </w:r>
    </w:p>
    <w:p w:rsidR="00AF6EBF" w:rsidRDefault="00AF6EBF" w:rsidP="00AF6EBF">
      <w:pPr>
        <w:pStyle w:val="ListParagraph"/>
        <w:numPr>
          <w:ilvl w:val="0"/>
          <w:numId w:val="4"/>
        </w:numPr>
        <w:rPr>
          <w:rFonts w:ascii="Tahoma" w:hAnsi="Tahoma" w:cs="Tahoma"/>
          <w:sz w:val="18"/>
          <w:szCs w:val="18"/>
        </w:rPr>
      </w:pPr>
      <w:r w:rsidRPr="00AF6EBF">
        <w:rPr>
          <w:rFonts w:ascii="Tahoma" w:hAnsi="Tahoma" w:cs="Tahoma"/>
          <w:sz w:val="18"/>
          <w:szCs w:val="18"/>
        </w:rPr>
        <w:t>Today C</w:t>
      </w:r>
      <w:r w:rsidR="008C3649">
        <w:rPr>
          <w:rFonts w:ascii="Tahoma" w:hAnsi="Tahoma" w:cs="Tahoma"/>
          <w:sz w:val="18"/>
          <w:szCs w:val="18"/>
        </w:rPr>
        <w:t xml:space="preserve">ontent </w:t>
      </w:r>
      <w:r w:rsidRPr="00AF6EBF">
        <w:rPr>
          <w:rFonts w:ascii="Tahoma" w:hAnsi="Tahoma" w:cs="Tahoma"/>
          <w:sz w:val="18"/>
          <w:szCs w:val="18"/>
        </w:rPr>
        <w:t>D</w:t>
      </w:r>
      <w:r w:rsidR="008C3649">
        <w:rPr>
          <w:rFonts w:ascii="Tahoma" w:hAnsi="Tahoma" w:cs="Tahoma"/>
          <w:sz w:val="18"/>
          <w:szCs w:val="18"/>
        </w:rPr>
        <w:t>irector</w:t>
      </w:r>
      <w:r w:rsidRPr="00AF6EBF">
        <w:rPr>
          <w:rFonts w:ascii="Tahoma" w:hAnsi="Tahoma" w:cs="Tahoma"/>
          <w:sz w:val="18"/>
          <w:szCs w:val="18"/>
        </w:rPr>
        <w:t xml:space="preserve"> stores Kits as well, but they are modeled as regular products with a separate part# and the description contains all the information about the individual components.</w:t>
      </w:r>
      <w:r w:rsidR="008C3649">
        <w:rPr>
          <w:rFonts w:ascii="Tahoma" w:hAnsi="Tahoma" w:cs="Tahoma"/>
          <w:sz w:val="18"/>
          <w:szCs w:val="18"/>
        </w:rPr>
        <w:t xml:space="preserve"> These will be treated no different than a regular product in Sterling for BR1.</w:t>
      </w:r>
    </w:p>
    <w:p w:rsidR="00076154" w:rsidRDefault="00076154" w:rsidP="00AF6EBF">
      <w:pPr>
        <w:pStyle w:val="ListParagraph"/>
        <w:numPr>
          <w:ilvl w:val="0"/>
          <w:numId w:val="4"/>
        </w:numPr>
        <w:rPr>
          <w:rFonts w:ascii="Tahoma" w:hAnsi="Tahoma" w:cs="Tahoma"/>
          <w:sz w:val="18"/>
          <w:szCs w:val="18"/>
        </w:rPr>
      </w:pPr>
      <w:r>
        <w:rPr>
          <w:rFonts w:ascii="Tahoma" w:hAnsi="Tahoma" w:cs="Tahoma"/>
          <w:sz w:val="18"/>
          <w:szCs w:val="18"/>
        </w:rPr>
        <w:t>The initial load will be a full load. Subsequent loads will be deltas sending across only information that has changed.</w:t>
      </w:r>
    </w:p>
    <w:p w:rsidR="00482E60" w:rsidRDefault="00482E60" w:rsidP="00AF6EBF">
      <w:pPr>
        <w:pStyle w:val="ListParagraph"/>
        <w:numPr>
          <w:ilvl w:val="0"/>
          <w:numId w:val="4"/>
        </w:numPr>
        <w:rPr>
          <w:rFonts w:ascii="Tahoma" w:hAnsi="Tahoma" w:cs="Tahoma"/>
          <w:sz w:val="18"/>
          <w:szCs w:val="18"/>
        </w:rPr>
      </w:pPr>
      <w:r>
        <w:rPr>
          <w:rFonts w:ascii="Tahoma" w:hAnsi="Tahoma" w:cs="Tahoma"/>
          <w:sz w:val="18"/>
          <w:szCs w:val="18"/>
        </w:rPr>
        <w:t>The List price displayed in the catalog will be part of a separate feed – the price</w:t>
      </w:r>
      <w:r w:rsidR="00785C92">
        <w:rPr>
          <w:rFonts w:ascii="Tahoma" w:hAnsi="Tahoma" w:cs="Tahoma"/>
          <w:sz w:val="18"/>
          <w:szCs w:val="18"/>
        </w:rPr>
        <w:t xml:space="preserve"> </w:t>
      </w:r>
      <w:r>
        <w:rPr>
          <w:rFonts w:ascii="Tahoma" w:hAnsi="Tahoma" w:cs="Tahoma"/>
          <w:sz w:val="18"/>
          <w:szCs w:val="18"/>
        </w:rPr>
        <w:t>book feed.</w:t>
      </w:r>
    </w:p>
    <w:p w:rsidR="007451E9" w:rsidRDefault="007451E9" w:rsidP="00AF6EBF">
      <w:pPr>
        <w:pStyle w:val="ListParagraph"/>
        <w:numPr>
          <w:ilvl w:val="0"/>
          <w:numId w:val="4"/>
        </w:numPr>
        <w:rPr>
          <w:rFonts w:ascii="Tahoma" w:hAnsi="Tahoma" w:cs="Tahoma"/>
          <w:sz w:val="18"/>
          <w:szCs w:val="18"/>
        </w:rPr>
      </w:pPr>
      <w:r>
        <w:rPr>
          <w:rFonts w:ascii="Tahoma" w:hAnsi="Tahoma" w:cs="Tahoma"/>
          <w:sz w:val="18"/>
          <w:szCs w:val="18"/>
        </w:rPr>
        <w:t>Attributes to be displayed in the narrow by alphabetically.</w:t>
      </w:r>
    </w:p>
    <w:p w:rsidR="009F6E2D" w:rsidRPr="00AF6EBF" w:rsidRDefault="009F6E2D" w:rsidP="00AF6EBF">
      <w:pPr>
        <w:pStyle w:val="ListParagraph"/>
        <w:numPr>
          <w:ilvl w:val="0"/>
          <w:numId w:val="4"/>
        </w:numPr>
        <w:rPr>
          <w:rFonts w:ascii="Tahoma" w:hAnsi="Tahoma" w:cs="Tahoma"/>
          <w:sz w:val="18"/>
          <w:szCs w:val="18"/>
        </w:rPr>
      </w:pPr>
      <w:r>
        <w:rPr>
          <w:rFonts w:ascii="Tahoma" w:hAnsi="Tahoma" w:cs="Tahoma"/>
          <w:sz w:val="18"/>
          <w:szCs w:val="18"/>
        </w:rPr>
        <w:t>Show product Description and Short Description in all the pages except the B2B / Matrix view.</w:t>
      </w:r>
      <w:r w:rsidR="00B31BAB">
        <w:rPr>
          <w:rFonts w:ascii="Tahoma" w:hAnsi="Tahoma" w:cs="Tahoma"/>
          <w:sz w:val="18"/>
          <w:szCs w:val="18"/>
        </w:rPr>
        <w:t xml:space="preserve"> Description as bullet points needed.</w:t>
      </w:r>
    </w:p>
    <w:p w:rsidR="0038570B" w:rsidRPr="001E74F1" w:rsidRDefault="0038570B" w:rsidP="0038570B">
      <w:pPr>
        <w:ind w:left="720"/>
      </w:pPr>
    </w:p>
    <w:p w:rsidR="00313CCE" w:rsidRPr="00CA2422" w:rsidRDefault="00313CCE" w:rsidP="00313CCE">
      <w:pPr>
        <w:pStyle w:val="Footer"/>
        <w:tabs>
          <w:tab w:val="clear" w:pos="4320"/>
          <w:tab w:val="clear" w:pos="8640"/>
        </w:tabs>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5F17C8" w:rsidRDefault="005F17C8" w:rsidP="005F17C8"/>
    <w:p w:rsidR="005F17C8" w:rsidRDefault="005F17C8" w:rsidP="005F17C8"/>
    <w:p w:rsidR="005F17C8" w:rsidRDefault="005F17C8" w:rsidP="005F17C8"/>
    <w:p w:rsidR="00146D89" w:rsidRDefault="00146D89" w:rsidP="005F17C8">
      <w:pPr>
        <w:pStyle w:val="Heading1"/>
        <w:numPr>
          <w:ilvl w:val="0"/>
          <w:numId w:val="3"/>
        </w:numPr>
        <w:rPr>
          <w:rFonts w:cs="Tahoma"/>
        </w:rPr>
      </w:pPr>
      <w:bookmarkStart w:id="46" w:name="_Toc260842551"/>
      <w:r>
        <w:rPr>
          <w:rFonts w:cs="Tahoma"/>
        </w:rPr>
        <w:t>Connectivity Diagram</w:t>
      </w:r>
      <w:bookmarkEnd w:id="46"/>
    </w:p>
    <w:p w:rsidR="00146D89" w:rsidRDefault="00146D89" w:rsidP="00146D89"/>
    <w:p w:rsidR="00B216AD" w:rsidRDefault="003372F5" w:rsidP="00B216AD">
      <w:pPr>
        <w:pStyle w:val="Heading2"/>
      </w:pPr>
      <w:bookmarkStart w:id="47" w:name="_Toc255810714"/>
      <w:bookmarkStart w:id="48" w:name="_Toc260842552"/>
      <w:r>
        <w:rPr>
          <w:szCs w:val="18"/>
        </w:rPr>
        <w:t>Master Catalog</w:t>
      </w:r>
      <w:r w:rsidR="00B216AD">
        <w:rPr>
          <w:szCs w:val="18"/>
        </w:rPr>
        <w:t xml:space="preserve"> Connectivity Diagram</w:t>
      </w:r>
      <w:bookmarkEnd w:id="47"/>
      <w:bookmarkEnd w:id="48"/>
    </w:p>
    <w:p w:rsidR="00B216AD" w:rsidRDefault="00B216AD" w:rsidP="00B216AD"/>
    <w:p w:rsidR="00B216AD" w:rsidRDefault="00515580" w:rsidP="00B216AD">
      <w:r>
        <w:object w:dxaOrig="1542" w:dyaOrig="998">
          <v:shape id="_x0000_i1028" type="#_x0000_t75" style="width:77.25pt;height:50.25pt" o:ole="">
            <v:imagedata r:id="rId16" o:title=""/>
          </v:shape>
          <o:OLEObject Type="Embed" ProgID="Visio.Drawing.11" ShapeID="_x0000_i1028" DrawAspect="Icon" ObjectID="_1342262992" r:id="rId17"/>
        </w:object>
      </w:r>
    </w:p>
    <w:p w:rsidR="00B216AD" w:rsidRDefault="00B216AD" w:rsidP="00B216AD"/>
    <w:p w:rsidR="00B216AD" w:rsidRDefault="00B216AD" w:rsidP="00B216AD">
      <w:pPr>
        <w:rPr>
          <w:rFonts w:cs="Tahoma"/>
        </w:rPr>
      </w:pPr>
    </w:p>
    <w:p w:rsidR="00B216AD" w:rsidRDefault="00B216AD" w:rsidP="00B216AD">
      <w:pPr>
        <w:pStyle w:val="Heading2"/>
      </w:pPr>
      <w:bookmarkStart w:id="49" w:name="_Toc255810715"/>
      <w:bookmarkStart w:id="50" w:name="_Toc260842553"/>
      <w:r>
        <w:t>Connectivity Process</w:t>
      </w:r>
      <w:bookmarkEnd w:id="49"/>
      <w:bookmarkEnd w:id="50"/>
    </w:p>
    <w:p w:rsidR="00F30CD3" w:rsidRDefault="00F30CD3" w:rsidP="00930287">
      <w:pPr>
        <w:numPr>
          <w:ilvl w:val="0"/>
          <w:numId w:val="10"/>
        </w:numPr>
      </w:pPr>
      <w:r>
        <w:t xml:space="preserve">Content Director monitors the Item information for changes. </w:t>
      </w:r>
    </w:p>
    <w:p w:rsidR="00415ACB" w:rsidRDefault="00F30CD3" w:rsidP="00930287">
      <w:pPr>
        <w:numPr>
          <w:ilvl w:val="0"/>
          <w:numId w:val="10"/>
        </w:numPr>
      </w:pPr>
      <w:r>
        <w:t>If there are any changes, all related transactions are triggered via webMethods.</w:t>
      </w:r>
    </w:p>
    <w:p w:rsidR="00415ACB" w:rsidRDefault="00415ACB" w:rsidP="00930287">
      <w:pPr>
        <w:numPr>
          <w:ilvl w:val="0"/>
          <w:numId w:val="10"/>
        </w:numPr>
      </w:pPr>
      <w:r>
        <w:t xml:space="preserve">webMethods picks the </w:t>
      </w:r>
      <w:r w:rsidR="00F30CD3">
        <w:t>changes, formats them into the Sterling format and  places them on MQ from where Sterling picks up the data</w:t>
      </w:r>
    </w:p>
    <w:p w:rsidR="00F30CD3" w:rsidRDefault="00515580" w:rsidP="00930287">
      <w:pPr>
        <w:numPr>
          <w:ilvl w:val="0"/>
          <w:numId w:val="10"/>
        </w:numPr>
      </w:pPr>
      <w:r>
        <w:t>Sterling puts message back into MQ with the correlation id for both success / failure of the transaction.</w:t>
      </w:r>
    </w:p>
    <w:p w:rsidR="00515580" w:rsidRDefault="00515580" w:rsidP="00930287">
      <w:pPr>
        <w:numPr>
          <w:ilvl w:val="0"/>
          <w:numId w:val="10"/>
        </w:numPr>
      </w:pPr>
      <w:r>
        <w:t>Web Methods picks the response messages and route it back to Content Director.</w:t>
      </w:r>
    </w:p>
    <w:p w:rsidR="00B216AD" w:rsidRDefault="00B216AD" w:rsidP="00B216AD"/>
    <w:p w:rsidR="00B216AD" w:rsidRDefault="00B216AD" w:rsidP="00146D89"/>
    <w:p w:rsidR="00146D89" w:rsidRDefault="00146D89">
      <w:r>
        <w:br w:type="page"/>
      </w:r>
    </w:p>
    <w:p w:rsidR="00146D89" w:rsidRPr="00146D89" w:rsidRDefault="00146D89" w:rsidP="00146D89"/>
    <w:p w:rsidR="005F17C8" w:rsidRDefault="005F17C8" w:rsidP="005F17C8">
      <w:pPr>
        <w:pStyle w:val="Heading1"/>
        <w:numPr>
          <w:ilvl w:val="0"/>
          <w:numId w:val="3"/>
        </w:numPr>
        <w:rPr>
          <w:rFonts w:cs="Tahoma"/>
        </w:rPr>
      </w:pPr>
      <w:bookmarkStart w:id="51" w:name="_Toc260842554"/>
      <w:r>
        <w:rPr>
          <w:rFonts w:cs="Tahoma"/>
        </w:rPr>
        <w:t>Glossary</w:t>
      </w:r>
      <w:r w:rsidR="004B0CC3">
        <w:rPr>
          <w:rFonts w:cs="Tahoma"/>
        </w:rPr>
        <w:t xml:space="preserve"> of Terms</w:t>
      </w:r>
      <w:bookmarkEnd w:id="51"/>
    </w:p>
    <w:p w:rsidR="005F17C8" w:rsidRDefault="005F17C8" w:rsidP="005F1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3330"/>
        <w:gridCol w:w="4788"/>
      </w:tblGrid>
      <w:tr w:rsidR="00E020E1" w:rsidTr="00627ED1">
        <w:tc>
          <w:tcPr>
            <w:tcW w:w="738" w:type="dxa"/>
            <w:shd w:val="clear" w:color="auto" w:fill="00B0F0"/>
          </w:tcPr>
          <w:p w:rsidR="00E020E1" w:rsidRPr="00627ED1" w:rsidRDefault="00E020E1" w:rsidP="00627ED1">
            <w:pPr>
              <w:pStyle w:val="NoSpacing"/>
              <w:tabs>
                <w:tab w:val="center" w:pos="4320"/>
                <w:tab w:val="right" w:pos="8640"/>
              </w:tabs>
              <w:jc w:val="center"/>
              <w:rPr>
                <w:rFonts w:ascii="Arial" w:hAnsi="Arial" w:cs="Arial"/>
                <w:sz w:val="18"/>
                <w:szCs w:val="18"/>
              </w:rPr>
            </w:pPr>
            <w:bookmarkStart w:id="52" w:name="OLE_LINK2"/>
            <w:r w:rsidRPr="00627ED1">
              <w:rPr>
                <w:rFonts w:ascii="Arial" w:hAnsi="Arial" w:cs="Arial"/>
                <w:sz w:val="18"/>
                <w:szCs w:val="18"/>
              </w:rPr>
              <w:t>S. No.</w:t>
            </w:r>
          </w:p>
        </w:tc>
        <w:tc>
          <w:tcPr>
            <w:tcW w:w="3330" w:type="dxa"/>
            <w:shd w:val="clear" w:color="auto" w:fill="00B0F0"/>
          </w:tcPr>
          <w:p w:rsidR="00E020E1" w:rsidRPr="00627ED1" w:rsidRDefault="00E020E1" w:rsidP="00627ED1">
            <w:pPr>
              <w:pStyle w:val="NoSpacing"/>
              <w:tabs>
                <w:tab w:val="center" w:pos="4320"/>
                <w:tab w:val="right" w:pos="8640"/>
              </w:tabs>
              <w:jc w:val="center"/>
              <w:rPr>
                <w:rFonts w:ascii="Arial" w:hAnsi="Arial" w:cs="Arial"/>
                <w:sz w:val="18"/>
                <w:szCs w:val="18"/>
              </w:rPr>
            </w:pPr>
            <w:r w:rsidRPr="00627ED1">
              <w:rPr>
                <w:rFonts w:ascii="Arial" w:hAnsi="Arial" w:cs="Arial"/>
                <w:sz w:val="18"/>
                <w:szCs w:val="18"/>
              </w:rPr>
              <w:t>Term</w:t>
            </w:r>
          </w:p>
        </w:tc>
        <w:tc>
          <w:tcPr>
            <w:tcW w:w="4788" w:type="dxa"/>
            <w:shd w:val="clear" w:color="auto" w:fill="00B0F0"/>
          </w:tcPr>
          <w:p w:rsidR="00E020E1" w:rsidRPr="00627ED1" w:rsidRDefault="00E020E1" w:rsidP="00627ED1">
            <w:pPr>
              <w:pStyle w:val="NoSpacing"/>
              <w:tabs>
                <w:tab w:val="center" w:pos="4320"/>
                <w:tab w:val="right" w:pos="8640"/>
              </w:tabs>
              <w:jc w:val="center"/>
            </w:pPr>
            <w:r w:rsidRPr="00627ED1">
              <w:rPr>
                <w:rFonts w:ascii="Arial" w:hAnsi="Arial" w:cs="Arial"/>
                <w:sz w:val="18"/>
                <w:szCs w:val="18"/>
              </w:rPr>
              <w:t>Definition</w:t>
            </w:r>
          </w:p>
        </w:tc>
      </w:tr>
      <w:tr w:rsidR="00E020E1" w:rsidTr="00627ED1">
        <w:tc>
          <w:tcPr>
            <w:tcW w:w="738" w:type="dxa"/>
          </w:tcPr>
          <w:p w:rsidR="00E020E1" w:rsidRDefault="00D016DB" w:rsidP="005F17C8">
            <w:r>
              <w:t>1.</w:t>
            </w:r>
          </w:p>
        </w:tc>
        <w:tc>
          <w:tcPr>
            <w:tcW w:w="3330" w:type="dxa"/>
          </w:tcPr>
          <w:p w:rsidR="00E020E1" w:rsidRDefault="00D016DB" w:rsidP="005F17C8">
            <w:r>
              <w:t>WSDL</w:t>
            </w:r>
          </w:p>
        </w:tc>
        <w:tc>
          <w:tcPr>
            <w:tcW w:w="4788" w:type="dxa"/>
          </w:tcPr>
          <w:p w:rsidR="00E020E1" w:rsidRDefault="00D016DB" w:rsidP="005F17C8">
            <w:r>
              <w:t>Web Services Definition Language</w:t>
            </w:r>
          </w:p>
        </w:tc>
      </w:tr>
      <w:tr w:rsidR="00E020E1" w:rsidTr="00627ED1">
        <w:tc>
          <w:tcPr>
            <w:tcW w:w="738" w:type="dxa"/>
          </w:tcPr>
          <w:p w:rsidR="00E020E1" w:rsidRDefault="00D016DB" w:rsidP="005F17C8">
            <w:r>
              <w:t>2.</w:t>
            </w:r>
          </w:p>
        </w:tc>
        <w:tc>
          <w:tcPr>
            <w:tcW w:w="3330" w:type="dxa"/>
          </w:tcPr>
          <w:p w:rsidR="00E020E1" w:rsidRDefault="00D016DB" w:rsidP="005F17C8">
            <w:r>
              <w:t>UE (User Exit)</w:t>
            </w:r>
          </w:p>
        </w:tc>
        <w:tc>
          <w:tcPr>
            <w:tcW w:w="4788" w:type="dxa"/>
          </w:tcPr>
          <w:p w:rsidR="00E020E1" w:rsidRDefault="00D016DB" w:rsidP="005F17C8">
            <w:r>
              <w:t>Hooks to write custom code in Sterling</w:t>
            </w:r>
          </w:p>
        </w:tc>
      </w:tr>
      <w:tr w:rsidR="00E020E1" w:rsidTr="00627ED1">
        <w:tc>
          <w:tcPr>
            <w:tcW w:w="738" w:type="dxa"/>
          </w:tcPr>
          <w:p w:rsidR="00E020E1" w:rsidRDefault="00D016DB" w:rsidP="005F17C8">
            <w:r>
              <w:t>3.</w:t>
            </w:r>
          </w:p>
        </w:tc>
        <w:tc>
          <w:tcPr>
            <w:tcW w:w="3330" w:type="dxa"/>
          </w:tcPr>
          <w:p w:rsidR="00E020E1" w:rsidRDefault="00DC572D" w:rsidP="005F17C8">
            <w:r>
              <w:t>MQ</w:t>
            </w:r>
          </w:p>
        </w:tc>
        <w:tc>
          <w:tcPr>
            <w:tcW w:w="4788" w:type="dxa"/>
          </w:tcPr>
          <w:p w:rsidR="00E020E1" w:rsidRDefault="00DC572D" w:rsidP="005F17C8">
            <w:r>
              <w:t>Message Queue</w:t>
            </w:r>
          </w:p>
        </w:tc>
      </w:tr>
      <w:tr w:rsidR="00E020E1" w:rsidTr="00627ED1">
        <w:tc>
          <w:tcPr>
            <w:tcW w:w="738" w:type="dxa"/>
          </w:tcPr>
          <w:p w:rsidR="00E020E1" w:rsidRDefault="00DC572D" w:rsidP="005F17C8">
            <w:r>
              <w:t>4.</w:t>
            </w:r>
          </w:p>
        </w:tc>
        <w:tc>
          <w:tcPr>
            <w:tcW w:w="3330" w:type="dxa"/>
          </w:tcPr>
          <w:p w:rsidR="00E020E1" w:rsidRDefault="00DC572D" w:rsidP="005F17C8">
            <w:r>
              <w:t>BR1</w:t>
            </w:r>
          </w:p>
        </w:tc>
        <w:tc>
          <w:tcPr>
            <w:tcW w:w="4788" w:type="dxa"/>
          </w:tcPr>
          <w:p w:rsidR="00E020E1" w:rsidRDefault="00DC572D" w:rsidP="005F17C8">
            <w:r>
              <w:t>Business Release 1</w:t>
            </w:r>
          </w:p>
        </w:tc>
      </w:tr>
      <w:tr w:rsidR="00E020E1" w:rsidTr="00627ED1">
        <w:tc>
          <w:tcPr>
            <w:tcW w:w="738" w:type="dxa"/>
          </w:tcPr>
          <w:p w:rsidR="00E020E1" w:rsidRDefault="00AE0237" w:rsidP="005F17C8">
            <w:r>
              <w:t>5.</w:t>
            </w:r>
          </w:p>
        </w:tc>
        <w:tc>
          <w:tcPr>
            <w:tcW w:w="3330" w:type="dxa"/>
          </w:tcPr>
          <w:p w:rsidR="00E020E1" w:rsidRDefault="00AE0237" w:rsidP="005F17C8">
            <w:r>
              <w:t>IW</w:t>
            </w:r>
          </w:p>
        </w:tc>
        <w:tc>
          <w:tcPr>
            <w:tcW w:w="4788" w:type="dxa"/>
          </w:tcPr>
          <w:p w:rsidR="00E020E1" w:rsidRDefault="00AE0237" w:rsidP="005F17C8">
            <w:r>
              <w:t>Industrial Wisdom – UI firm engaged on the project.</w:t>
            </w:r>
          </w:p>
        </w:tc>
      </w:tr>
      <w:tr w:rsidR="00E020E1" w:rsidTr="00627ED1">
        <w:tc>
          <w:tcPr>
            <w:tcW w:w="738" w:type="dxa"/>
          </w:tcPr>
          <w:p w:rsidR="00E020E1" w:rsidRDefault="00E020E1" w:rsidP="005F17C8"/>
        </w:tc>
        <w:tc>
          <w:tcPr>
            <w:tcW w:w="3330" w:type="dxa"/>
          </w:tcPr>
          <w:p w:rsidR="00E020E1" w:rsidRDefault="00E020E1" w:rsidP="005F17C8"/>
        </w:tc>
        <w:tc>
          <w:tcPr>
            <w:tcW w:w="4788" w:type="dxa"/>
          </w:tcPr>
          <w:p w:rsidR="00E020E1" w:rsidRDefault="00E020E1" w:rsidP="005F17C8"/>
        </w:tc>
      </w:tr>
      <w:tr w:rsidR="00E020E1" w:rsidTr="00627ED1">
        <w:tc>
          <w:tcPr>
            <w:tcW w:w="738" w:type="dxa"/>
          </w:tcPr>
          <w:p w:rsidR="00E020E1" w:rsidRDefault="00E020E1" w:rsidP="005F17C8"/>
        </w:tc>
        <w:tc>
          <w:tcPr>
            <w:tcW w:w="3330" w:type="dxa"/>
          </w:tcPr>
          <w:p w:rsidR="00E020E1" w:rsidRDefault="00E020E1" w:rsidP="005F17C8"/>
        </w:tc>
        <w:tc>
          <w:tcPr>
            <w:tcW w:w="4788" w:type="dxa"/>
          </w:tcPr>
          <w:p w:rsidR="00E020E1" w:rsidRDefault="00E020E1" w:rsidP="005F17C8"/>
        </w:tc>
      </w:tr>
      <w:bookmarkEnd w:id="52"/>
    </w:tbl>
    <w:p w:rsidR="004B0CC3" w:rsidRDefault="004B0CC3" w:rsidP="005F17C8"/>
    <w:p w:rsidR="00F83159" w:rsidRDefault="00F83159">
      <w:r>
        <w:br w:type="page"/>
      </w:r>
    </w:p>
    <w:p w:rsidR="007502DC" w:rsidRDefault="007502DC" w:rsidP="005F17C8"/>
    <w:p w:rsidR="007502DC" w:rsidRDefault="007502DC" w:rsidP="007502DC">
      <w:pPr>
        <w:pStyle w:val="Heading1"/>
        <w:numPr>
          <w:ilvl w:val="0"/>
          <w:numId w:val="3"/>
        </w:numPr>
        <w:rPr>
          <w:rFonts w:cs="Tahoma"/>
        </w:rPr>
      </w:pPr>
      <w:bookmarkStart w:id="53" w:name="_Toc260842555"/>
      <w:r>
        <w:rPr>
          <w:rFonts w:cs="Tahoma"/>
        </w:rPr>
        <w:t>Appendix</w:t>
      </w:r>
      <w:bookmarkEnd w:id="53"/>
    </w:p>
    <w:p w:rsidR="007502DC" w:rsidRDefault="007502DC" w:rsidP="005F17C8"/>
    <w:p w:rsidR="00836B27" w:rsidRDefault="00836B27" w:rsidP="005F17C8"/>
    <w:p w:rsidR="00F83159" w:rsidRPr="002D5368" w:rsidRDefault="00F83159" w:rsidP="005F17C8">
      <w:pPr>
        <w:rPr>
          <w:b/>
          <w:i/>
        </w:rPr>
      </w:pPr>
      <w:r w:rsidRPr="002D5368">
        <w:rPr>
          <w:b/>
          <w:i/>
        </w:rPr>
        <w:t>Attribute Transaction Sample</w:t>
      </w:r>
    </w:p>
    <w:p w:rsidR="00F83159" w:rsidRDefault="00F83159" w:rsidP="005F17C8"/>
    <w:p w:rsidR="00F83159" w:rsidRDefault="002D5368" w:rsidP="005F17C8">
      <w:r w:rsidRPr="00955699">
        <w:rPr>
          <w:rFonts w:ascii="Arial" w:hAnsi="Arial" w:cs="Arial"/>
          <w:color w:val="0070C0"/>
          <w:sz w:val="20"/>
        </w:rPr>
        <w:object w:dxaOrig="2580" w:dyaOrig="765">
          <v:shape id="_x0000_i1029" type="#_x0000_t75" style="width:129pt;height:38.25pt" o:ole="">
            <v:imagedata r:id="rId18" o:title=""/>
          </v:shape>
          <o:OLEObject Type="Embed" ProgID="Package" ShapeID="_x0000_i1029" DrawAspect="Content" ObjectID="_1342262993" r:id="rId19"/>
        </w:object>
      </w:r>
    </w:p>
    <w:p w:rsidR="00F83159" w:rsidRDefault="00F83159" w:rsidP="005F17C8"/>
    <w:p w:rsidR="002D5368" w:rsidRDefault="002D5368" w:rsidP="005F17C8"/>
    <w:p w:rsidR="00F83159" w:rsidRPr="002D5368" w:rsidRDefault="00F83159" w:rsidP="005F17C8">
      <w:pPr>
        <w:rPr>
          <w:b/>
          <w:i/>
        </w:rPr>
      </w:pPr>
      <w:r w:rsidRPr="002D5368">
        <w:rPr>
          <w:b/>
          <w:i/>
        </w:rPr>
        <w:t>Category Transaction Sample</w:t>
      </w:r>
    </w:p>
    <w:p w:rsidR="00F83159" w:rsidRDefault="00F83159" w:rsidP="005F17C8"/>
    <w:p w:rsidR="00F83159" w:rsidRDefault="002D5368" w:rsidP="005F17C8">
      <w:r w:rsidRPr="00955699">
        <w:rPr>
          <w:rFonts w:ascii="Arial" w:hAnsi="Arial" w:cs="Arial"/>
          <w:color w:val="0070C0"/>
          <w:sz w:val="20"/>
        </w:rPr>
        <w:object w:dxaOrig="2625" w:dyaOrig="765">
          <v:shape id="_x0000_i1030" type="#_x0000_t75" style="width:131.25pt;height:38.25pt" o:ole="">
            <v:imagedata r:id="rId20" o:title=""/>
          </v:shape>
          <o:OLEObject Type="Embed" ProgID="Package" ShapeID="_x0000_i1030" DrawAspect="Content" ObjectID="_1342262994" r:id="rId21"/>
        </w:object>
      </w:r>
    </w:p>
    <w:p w:rsidR="00F83159" w:rsidRDefault="00F83159" w:rsidP="005F17C8"/>
    <w:p w:rsidR="00F83159" w:rsidRPr="002D5368" w:rsidRDefault="00F83159" w:rsidP="005F17C8">
      <w:pPr>
        <w:rPr>
          <w:b/>
          <w:i/>
        </w:rPr>
      </w:pPr>
      <w:r w:rsidRPr="002D5368">
        <w:rPr>
          <w:b/>
          <w:i/>
        </w:rPr>
        <w:t>Item Transaction Sample</w:t>
      </w:r>
    </w:p>
    <w:p w:rsidR="00F83159" w:rsidRDefault="00F83159" w:rsidP="005F17C8"/>
    <w:p w:rsidR="002D5368" w:rsidRDefault="008F56D7" w:rsidP="005F17C8">
      <w:pPr>
        <w:rPr>
          <w:rFonts w:ascii="Arial" w:hAnsi="Arial" w:cs="Arial"/>
          <w:color w:val="0070C0"/>
          <w:sz w:val="20"/>
        </w:rPr>
      </w:pPr>
      <w:r w:rsidRPr="00955699">
        <w:rPr>
          <w:rFonts w:ascii="Arial" w:hAnsi="Arial" w:cs="Arial"/>
          <w:color w:val="0070C0"/>
          <w:sz w:val="20"/>
        </w:rPr>
        <w:object w:dxaOrig="2190" w:dyaOrig="765">
          <v:shape id="_x0000_i1031" type="#_x0000_t75" style="width:109.5pt;height:38.25pt" o:ole="">
            <v:imagedata r:id="rId22" o:title=""/>
          </v:shape>
          <o:OLEObject Type="Embed" ProgID="Package" ShapeID="_x0000_i1031" DrawAspect="Content" ObjectID="_1342262995" r:id="rId23"/>
        </w:object>
      </w:r>
    </w:p>
    <w:p w:rsidR="001A637C" w:rsidRDefault="001A637C" w:rsidP="001A637C">
      <w:pPr>
        <w:rPr>
          <w:b/>
          <w:i/>
        </w:rPr>
      </w:pPr>
    </w:p>
    <w:p w:rsidR="001A637C" w:rsidRDefault="001A637C" w:rsidP="001A637C">
      <w:pPr>
        <w:rPr>
          <w:b/>
          <w:i/>
        </w:rPr>
      </w:pPr>
      <w:r>
        <w:rPr>
          <w:b/>
          <w:i/>
        </w:rPr>
        <w:t>Related Item Sample – Association</w:t>
      </w:r>
    </w:p>
    <w:p w:rsidR="001A637C" w:rsidRDefault="001A637C" w:rsidP="005F17C8"/>
    <w:p w:rsidR="001A637C" w:rsidRDefault="001A637C" w:rsidP="005F17C8">
      <w:pPr>
        <w:rPr>
          <w:b/>
          <w:i/>
        </w:rPr>
      </w:pPr>
      <w:r w:rsidRPr="00F74CFD">
        <w:rPr>
          <w:b/>
          <w:i/>
        </w:rPr>
        <w:object w:dxaOrig="2580" w:dyaOrig="765">
          <v:shape id="_x0000_i1032" type="#_x0000_t75" style="width:129pt;height:38.25pt" o:ole="">
            <v:imagedata r:id="rId24" o:title=""/>
          </v:shape>
          <o:OLEObject Type="Embed" ProgID="Package" ShapeID="_x0000_i1032" DrawAspect="Content" ObjectID="_1342262996" r:id="rId25"/>
        </w:object>
      </w:r>
    </w:p>
    <w:p w:rsidR="001A637C" w:rsidRDefault="001A637C" w:rsidP="005F17C8">
      <w:pPr>
        <w:rPr>
          <w:b/>
          <w:i/>
        </w:rPr>
      </w:pPr>
    </w:p>
    <w:p w:rsidR="00F83159" w:rsidRDefault="001A637C" w:rsidP="005F17C8">
      <w:pPr>
        <w:rPr>
          <w:b/>
          <w:i/>
        </w:rPr>
      </w:pPr>
      <w:r>
        <w:rPr>
          <w:b/>
          <w:i/>
        </w:rPr>
        <w:t>Related Item Sample – Remove Association</w:t>
      </w:r>
    </w:p>
    <w:p w:rsidR="001A637C" w:rsidRPr="002C3B54" w:rsidRDefault="001A637C" w:rsidP="005F17C8">
      <w:r>
        <w:object w:dxaOrig="3315" w:dyaOrig="765">
          <v:shape id="_x0000_i1033" type="#_x0000_t75" style="width:165.75pt;height:38.25pt" o:ole="">
            <v:imagedata r:id="rId26" o:title=""/>
          </v:shape>
          <o:OLEObject Type="Embed" ProgID="Package" ShapeID="_x0000_i1033" DrawAspect="Content" ObjectID="_1342262997" r:id="rId27"/>
        </w:object>
      </w:r>
    </w:p>
    <w:sectPr w:rsidR="001A637C"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65A" w:rsidRDefault="0067365A">
      <w:r>
        <w:separator/>
      </w:r>
    </w:p>
  </w:endnote>
  <w:endnote w:type="continuationSeparator" w:id="0">
    <w:p w:rsidR="0067365A" w:rsidRDefault="006736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E92" w:rsidRDefault="00131B5E" w:rsidP="00E40B69">
    <w:pPr>
      <w:ind w:right="378"/>
      <w:rPr>
        <w:rFonts w:cs="Tahoma"/>
        <w:color w:val="000000"/>
        <w:sz w:val="16"/>
        <w:szCs w:val="16"/>
      </w:rPr>
    </w:pPr>
    <w:r>
      <w:rPr>
        <w:rFonts w:cs="Tahoma"/>
        <w:noProof/>
        <w:sz w:val="16"/>
        <w:szCs w:val="16"/>
      </w:rPr>
      <w:t>7/2</w:t>
    </w:r>
    <w:r w:rsidR="002E36B9">
      <w:rPr>
        <w:rFonts w:cs="Tahoma"/>
        <w:noProof/>
        <w:sz w:val="16"/>
        <w:szCs w:val="16"/>
      </w:rPr>
      <w:t>9</w:t>
    </w:r>
    <w:r w:rsidR="000833F9" w:rsidRPr="00BF5FFD">
      <w:rPr>
        <w:rFonts w:cs="Tahoma"/>
        <w:noProof/>
        <w:sz w:val="16"/>
        <w:szCs w:val="16"/>
      </w:rPr>
      <w:t>/2010</w:t>
    </w:r>
    <w:r w:rsidR="00641E92">
      <w:rPr>
        <w:rFonts w:cs="Tahoma"/>
        <w:color w:val="000000"/>
        <w:sz w:val="16"/>
        <w:szCs w:val="16"/>
      </w:rPr>
      <w:tab/>
    </w:r>
    <w:r w:rsidR="00641E92">
      <w:rPr>
        <w:rFonts w:cs="Tahoma"/>
        <w:color w:val="000000"/>
        <w:sz w:val="16"/>
        <w:szCs w:val="16"/>
      </w:rPr>
      <w:tab/>
    </w:r>
    <w:r w:rsidR="00641E92">
      <w:rPr>
        <w:rFonts w:cs="Tahoma"/>
        <w:color w:val="000000"/>
        <w:sz w:val="16"/>
        <w:szCs w:val="16"/>
      </w:rPr>
      <w:tab/>
    </w:r>
    <w:r w:rsidR="00641E92">
      <w:rPr>
        <w:rFonts w:cs="Tahoma"/>
        <w:color w:val="000000"/>
        <w:sz w:val="16"/>
        <w:szCs w:val="16"/>
      </w:rPr>
      <w:tab/>
    </w:r>
    <w:r w:rsidR="00641E92">
      <w:rPr>
        <w:rFonts w:cs="Tahoma"/>
        <w:color w:val="000000"/>
        <w:sz w:val="16"/>
        <w:szCs w:val="16"/>
      </w:rPr>
      <w:tab/>
    </w:r>
    <w:r w:rsidR="00641E92">
      <w:rPr>
        <w:rFonts w:cs="Tahoma"/>
        <w:color w:val="000000"/>
        <w:sz w:val="16"/>
        <w:szCs w:val="16"/>
      </w:rPr>
      <w:tab/>
    </w:r>
    <w:r w:rsidR="00641E92">
      <w:rPr>
        <w:rFonts w:cs="Tahoma"/>
        <w:color w:val="000000"/>
        <w:sz w:val="16"/>
        <w:szCs w:val="16"/>
      </w:rPr>
      <w:tab/>
    </w:r>
    <w:r w:rsidR="00641E92">
      <w:rPr>
        <w:rFonts w:cs="Tahoma"/>
        <w:color w:val="000000"/>
        <w:sz w:val="16"/>
        <w:szCs w:val="16"/>
      </w:rPr>
      <w:tab/>
    </w:r>
    <w:r w:rsidR="00641E92" w:rsidRPr="00DC6F42">
      <w:rPr>
        <w:rFonts w:cs="Tahoma"/>
        <w:color w:val="7F7F7F"/>
        <w:spacing w:val="60"/>
        <w:sz w:val="16"/>
        <w:szCs w:val="16"/>
      </w:rPr>
      <w:t>Page</w:t>
    </w:r>
    <w:r w:rsidR="00641E92" w:rsidRPr="00DC6F42">
      <w:rPr>
        <w:rFonts w:cs="Tahoma"/>
        <w:color w:val="000000"/>
        <w:sz w:val="16"/>
        <w:szCs w:val="16"/>
      </w:rPr>
      <w:t xml:space="preserve"> | </w:t>
    </w:r>
    <w:r w:rsidR="00731638" w:rsidRPr="00DC6F42">
      <w:rPr>
        <w:rFonts w:cs="Tahoma"/>
        <w:color w:val="000000"/>
        <w:sz w:val="16"/>
        <w:szCs w:val="16"/>
      </w:rPr>
      <w:fldChar w:fldCharType="begin"/>
    </w:r>
    <w:r w:rsidR="00641E92" w:rsidRPr="00DC6F42">
      <w:rPr>
        <w:rFonts w:cs="Tahoma"/>
        <w:color w:val="000000"/>
        <w:sz w:val="16"/>
        <w:szCs w:val="16"/>
      </w:rPr>
      <w:instrText xml:space="preserve"> PAGE   \* MERGEFORMAT </w:instrText>
    </w:r>
    <w:r w:rsidR="00731638" w:rsidRPr="00DC6F42">
      <w:rPr>
        <w:rFonts w:cs="Tahoma"/>
        <w:color w:val="000000"/>
        <w:sz w:val="16"/>
        <w:szCs w:val="16"/>
      </w:rPr>
      <w:fldChar w:fldCharType="separate"/>
    </w:r>
    <w:r w:rsidR="00062E31" w:rsidRPr="00062E31">
      <w:rPr>
        <w:rFonts w:cs="Tahoma"/>
        <w:b/>
        <w:noProof/>
        <w:color w:val="000000"/>
        <w:sz w:val="16"/>
        <w:szCs w:val="16"/>
      </w:rPr>
      <w:t>1</w:t>
    </w:r>
    <w:r w:rsidR="00731638" w:rsidRPr="00DC6F42">
      <w:rPr>
        <w:rFonts w:cs="Tahoma"/>
        <w:color w:val="000000"/>
        <w:sz w:val="16"/>
        <w:szCs w:val="16"/>
      </w:rPr>
      <w:fldChar w:fldCharType="end"/>
    </w:r>
    <w:r w:rsidR="00641E92">
      <w:rPr>
        <w:rFonts w:cs="Tahoma"/>
        <w:color w:val="000000"/>
        <w:sz w:val="16"/>
        <w:szCs w:val="16"/>
      </w:rPr>
      <w:t xml:space="preserve">            </w:t>
    </w:r>
    <w:fldSimple w:instr=" FILENAME  \* MERGEFORMAT ">
      <w:r w:rsidR="00183AA8" w:rsidRPr="00183AA8">
        <w:rPr>
          <w:rFonts w:cs="Tahoma"/>
          <w:noProof/>
          <w:sz w:val="16"/>
          <w:szCs w:val="16"/>
        </w:rPr>
        <w:t>xped</w:t>
      </w:r>
      <w:r w:rsidR="002E36B9">
        <w:rPr>
          <w:rFonts w:cs="Tahoma"/>
          <w:noProof/>
          <w:sz w:val="16"/>
          <w:szCs w:val="16"/>
        </w:rPr>
        <w:t>x Catalog Detail Design Doc V1.5</w:t>
      </w:r>
      <w:r w:rsidR="00183AA8" w:rsidRPr="00183AA8">
        <w:rPr>
          <w:rFonts w:cs="Tahoma"/>
          <w:noProof/>
          <w:sz w:val="16"/>
          <w:szCs w:val="16"/>
        </w:rPr>
        <w:t>.docx</w:t>
      </w:r>
    </w:fldSimple>
    <w:r w:rsidR="00641E92">
      <w:rPr>
        <w:rFonts w:cs="Tahoma"/>
        <w:color w:val="000000"/>
        <w:sz w:val="16"/>
        <w:szCs w:val="16"/>
      </w:rPr>
      <w:tab/>
    </w:r>
    <w:r w:rsidR="00641E92">
      <w:rPr>
        <w:rFonts w:cs="Tahoma"/>
        <w:color w:val="000000"/>
        <w:sz w:val="16"/>
        <w:szCs w:val="16"/>
      </w:rPr>
      <w:tab/>
    </w:r>
  </w:p>
  <w:p w:rsidR="00641E92" w:rsidRDefault="00641E92" w:rsidP="00E40B69">
    <w:pPr>
      <w:ind w:right="378"/>
      <w:rPr>
        <w:rFonts w:cs="Tahoma"/>
        <w:color w:val="000000"/>
        <w:sz w:val="16"/>
        <w:szCs w:val="16"/>
      </w:rPr>
    </w:pPr>
  </w:p>
  <w:p w:rsidR="00641E92" w:rsidRDefault="00641E92" w:rsidP="00E40B69">
    <w:pPr>
      <w:ind w:right="378"/>
      <w:rPr>
        <w:rFonts w:cs="Tahoma"/>
        <w:color w:val="000000"/>
        <w:sz w:val="16"/>
        <w:szCs w:val="16"/>
      </w:rPr>
    </w:pPr>
    <w:r>
      <w:rPr>
        <w:rFonts w:cs="Tahoma"/>
        <w:color w:val="000000"/>
        <w:sz w:val="16"/>
        <w:szCs w:val="16"/>
      </w:rPr>
      <w:t>PRIVATE/PROPRIETARY/SECURE</w:t>
    </w:r>
  </w:p>
  <w:p w:rsidR="00641E92" w:rsidRPr="00E40B69" w:rsidRDefault="00641E92" w:rsidP="00E40B6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65A" w:rsidRDefault="0067365A">
      <w:r>
        <w:separator/>
      </w:r>
    </w:p>
  </w:footnote>
  <w:footnote w:type="continuationSeparator" w:id="0">
    <w:p w:rsidR="0067365A" w:rsidRDefault="006736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E92" w:rsidRPr="00641FBE" w:rsidRDefault="00641E92" w:rsidP="00641FBE">
    <w:pPr>
      <w:pStyle w:val="Header"/>
    </w:pPr>
    <w:r w:rsidRPr="00641FBE">
      <w:drawing>
        <wp:anchor distT="0" distB="0" distL="114300" distR="114300" simplePos="0" relativeHeight="2"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14"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pic:spPr>
              </pic:pic>
            </a:graphicData>
          </a:graphic>
        </wp:anchor>
      </w:drawing>
    </w:r>
    <w:r w:rsidRPr="00641FBE">
      <w:drawing>
        <wp:inline distT="0" distB="0" distL="0" distR="0">
          <wp:extent cx="2514600" cy="819150"/>
          <wp:effectExtent l="19050" t="0" r="0" b="0"/>
          <wp:docPr id="1"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51460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88D3ED3"/>
    <w:multiLevelType w:val="hybridMultilevel"/>
    <w:tmpl w:val="0312438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B6CDE"/>
    <w:multiLevelType w:val="hybridMultilevel"/>
    <w:tmpl w:val="786897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B135F"/>
    <w:multiLevelType w:val="hybridMultilevel"/>
    <w:tmpl w:val="D03C2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63F8E"/>
    <w:multiLevelType w:val="hybridMultilevel"/>
    <w:tmpl w:val="0AF0D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F60FB3"/>
    <w:multiLevelType w:val="hybridMultilevel"/>
    <w:tmpl w:val="D3D63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F30CFF"/>
    <w:multiLevelType w:val="hybridMultilevel"/>
    <w:tmpl w:val="5F524A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471611"/>
    <w:multiLevelType w:val="multilevel"/>
    <w:tmpl w:val="2B8021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432"/>
      </w:pPr>
      <w:rPr>
        <w:rFonts w:hint="default"/>
        <w:color w:val="auto"/>
      </w:rPr>
    </w:lvl>
    <w:lvl w:ilvl="2">
      <w:start w:val="1"/>
      <w:numFmt w:val="decimal"/>
      <w:lvlText w:val="%1.%2.%3."/>
      <w:lvlJc w:val="left"/>
      <w:pPr>
        <w:tabs>
          <w:tab w:val="num" w:pos="1440"/>
        </w:tabs>
        <w:ind w:left="1224" w:hanging="504"/>
      </w:pPr>
      <w:rPr>
        <w:rFonts w:ascii="Tahoma" w:hAnsi="Tahoma"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bdr w:val="none" w:sz="0" w:space="0" w:color="auto"/>
        <w:shd w:val="clear" w:color="auto" w:fill="auto"/>
        <w:em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4312462E"/>
    <w:multiLevelType w:val="hybridMultilevel"/>
    <w:tmpl w:val="2336117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399770F"/>
    <w:multiLevelType w:val="hybridMultilevel"/>
    <w:tmpl w:val="18A24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127971"/>
    <w:multiLevelType w:val="hybridMultilevel"/>
    <w:tmpl w:val="6C149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0C6AB7"/>
    <w:multiLevelType w:val="hybridMultilevel"/>
    <w:tmpl w:val="22E6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D449B6"/>
    <w:multiLevelType w:val="multilevel"/>
    <w:tmpl w:val="F4B0914C"/>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360"/>
        </w:tabs>
        <w:ind w:left="360" w:hanging="360"/>
      </w:pPr>
      <w:rPr>
        <w:rFonts w:hint="default"/>
        <w:color w:val="auto"/>
        <w:szCs w:val="18"/>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5E425F76"/>
    <w:multiLevelType w:val="hybridMultilevel"/>
    <w:tmpl w:val="FC08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16">
    <w:nsid w:val="5F754E2E"/>
    <w:multiLevelType w:val="hybridMultilevel"/>
    <w:tmpl w:val="5F524A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020247"/>
    <w:multiLevelType w:val="hybridMultilevel"/>
    <w:tmpl w:val="96EECBB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90E5A6D"/>
    <w:multiLevelType w:val="hybridMultilevel"/>
    <w:tmpl w:val="3AC04246"/>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CCF5CCB"/>
    <w:multiLevelType w:val="hybridMultilevel"/>
    <w:tmpl w:val="47307D4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13"/>
  </w:num>
  <w:num w:numId="4">
    <w:abstractNumId w:val="2"/>
  </w:num>
  <w:num w:numId="5">
    <w:abstractNumId w:val="18"/>
  </w:num>
  <w:num w:numId="6">
    <w:abstractNumId w:val="15"/>
  </w:num>
  <w:num w:numId="7">
    <w:abstractNumId w:val="0"/>
  </w:num>
  <w:num w:numId="8">
    <w:abstractNumId w:val="11"/>
  </w:num>
  <w:num w:numId="9">
    <w:abstractNumId w:val="4"/>
  </w:num>
  <w:num w:numId="10">
    <w:abstractNumId w:val="19"/>
  </w:num>
  <w:num w:numId="11">
    <w:abstractNumId w:val="12"/>
  </w:num>
  <w:num w:numId="12">
    <w:abstractNumId w:val="14"/>
  </w:num>
  <w:num w:numId="13">
    <w:abstractNumId w:val="6"/>
  </w:num>
  <w:num w:numId="14">
    <w:abstractNumId w:val="7"/>
  </w:num>
  <w:num w:numId="15">
    <w:abstractNumId w:val="10"/>
  </w:num>
  <w:num w:numId="16">
    <w:abstractNumId w:val="5"/>
  </w:num>
  <w:num w:numId="17">
    <w:abstractNumId w:val="3"/>
  </w:num>
  <w:num w:numId="18">
    <w:abstractNumId w:val="17"/>
  </w:num>
  <w:num w:numId="19">
    <w:abstractNumId w:val="16"/>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rsids>
    <w:rsidRoot w:val="009E6E9C"/>
    <w:rsid w:val="00000484"/>
    <w:rsid w:val="000017B5"/>
    <w:rsid w:val="00001D9D"/>
    <w:rsid w:val="000024FA"/>
    <w:rsid w:val="00002B26"/>
    <w:rsid w:val="00004858"/>
    <w:rsid w:val="0000492F"/>
    <w:rsid w:val="00004B32"/>
    <w:rsid w:val="000052CC"/>
    <w:rsid w:val="0000548A"/>
    <w:rsid w:val="000075E0"/>
    <w:rsid w:val="00007D6A"/>
    <w:rsid w:val="00007E96"/>
    <w:rsid w:val="0001017C"/>
    <w:rsid w:val="00011065"/>
    <w:rsid w:val="000111BE"/>
    <w:rsid w:val="00011401"/>
    <w:rsid w:val="00012BE5"/>
    <w:rsid w:val="00012ED5"/>
    <w:rsid w:val="00013751"/>
    <w:rsid w:val="00015BF8"/>
    <w:rsid w:val="00015DE1"/>
    <w:rsid w:val="000168B4"/>
    <w:rsid w:val="0001795A"/>
    <w:rsid w:val="0002034F"/>
    <w:rsid w:val="0002172D"/>
    <w:rsid w:val="00022186"/>
    <w:rsid w:val="000221EF"/>
    <w:rsid w:val="0002401F"/>
    <w:rsid w:val="00025BD1"/>
    <w:rsid w:val="00027CD9"/>
    <w:rsid w:val="00027ED2"/>
    <w:rsid w:val="000313CF"/>
    <w:rsid w:val="0003152B"/>
    <w:rsid w:val="0003256E"/>
    <w:rsid w:val="000325D1"/>
    <w:rsid w:val="000337C5"/>
    <w:rsid w:val="00036417"/>
    <w:rsid w:val="000404CE"/>
    <w:rsid w:val="000405D3"/>
    <w:rsid w:val="00040930"/>
    <w:rsid w:val="00040EAA"/>
    <w:rsid w:val="00040F8C"/>
    <w:rsid w:val="00041AD1"/>
    <w:rsid w:val="000458F9"/>
    <w:rsid w:val="00046149"/>
    <w:rsid w:val="0004793C"/>
    <w:rsid w:val="00050477"/>
    <w:rsid w:val="000513AD"/>
    <w:rsid w:val="0005253C"/>
    <w:rsid w:val="00053149"/>
    <w:rsid w:val="0005539A"/>
    <w:rsid w:val="00056200"/>
    <w:rsid w:val="0005663F"/>
    <w:rsid w:val="00056B41"/>
    <w:rsid w:val="00061160"/>
    <w:rsid w:val="00061DB2"/>
    <w:rsid w:val="00061EAD"/>
    <w:rsid w:val="00061F11"/>
    <w:rsid w:val="000628A8"/>
    <w:rsid w:val="00062E31"/>
    <w:rsid w:val="000643F7"/>
    <w:rsid w:val="00064CF2"/>
    <w:rsid w:val="0006525C"/>
    <w:rsid w:val="000666E0"/>
    <w:rsid w:val="00066768"/>
    <w:rsid w:val="00066913"/>
    <w:rsid w:val="00066D02"/>
    <w:rsid w:val="0007133D"/>
    <w:rsid w:val="00071DB4"/>
    <w:rsid w:val="000727DF"/>
    <w:rsid w:val="00076154"/>
    <w:rsid w:val="00076CC4"/>
    <w:rsid w:val="00077004"/>
    <w:rsid w:val="0007796F"/>
    <w:rsid w:val="00081083"/>
    <w:rsid w:val="0008257D"/>
    <w:rsid w:val="00082AFA"/>
    <w:rsid w:val="000833F9"/>
    <w:rsid w:val="00083555"/>
    <w:rsid w:val="000839F8"/>
    <w:rsid w:val="000845CD"/>
    <w:rsid w:val="00084863"/>
    <w:rsid w:val="0008545D"/>
    <w:rsid w:val="000858E0"/>
    <w:rsid w:val="00085F32"/>
    <w:rsid w:val="00085F79"/>
    <w:rsid w:val="000870B0"/>
    <w:rsid w:val="00087980"/>
    <w:rsid w:val="000917A0"/>
    <w:rsid w:val="00092B90"/>
    <w:rsid w:val="00092C07"/>
    <w:rsid w:val="00094378"/>
    <w:rsid w:val="00094645"/>
    <w:rsid w:val="000946F7"/>
    <w:rsid w:val="000952E7"/>
    <w:rsid w:val="0009534C"/>
    <w:rsid w:val="00097049"/>
    <w:rsid w:val="0009728A"/>
    <w:rsid w:val="000A19E9"/>
    <w:rsid w:val="000A1E42"/>
    <w:rsid w:val="000A2B6F"/>
    <w:rsid w:val="000A35F3"/>
    <w:rsid w:val="000A3F94"/>
    <w:rsid w:val="000A4DC6"/>
    <w:rsid w:val="000A5FE7"/>
    <w:rsid w:val="000B0ABD"/>
    <w:rsid w:val="000B0C35"/>
    <w:rsid w:val="000B0D21"/>
    <w:rsid w:val="000B1669"/>
    <w:rsid w:val="000B1A81"/>
    <w:rsid w:val="000B2A51"/>
    <w:rsid w:val="000B32E2"/>
    <w:rsid w:val="000B41AD"/>
    <w:rsid w:val="000B4BB3"/>
    <w:rsid w:val="000B6A63"/>
    <w:rsid w:val="000B6DF6"/>
    <w:rsid w:val="000B7A3B"/>
    <w:rsid w:val="000B7DDD"/>
    <w:rsid w:val="000C057E"/>
    <w:rsid w:val="000C2D47"/>
    <w:rsid w:val="000C3B2C"/>
    <w:rsid w:val="000C407D"/>
    <w:rsid w:val="000C4CE7"/>
    <w:rsid w:val="000C5942"/>
    <w:rsid w:val="000C5AFD"/>
    <w:rsid w:val="000C64AF"/>
    <w:rsid w:val="000C6D72"/>
    <w:rsid w:val="000D00A7"/>
    <w:rsid w:val="000D027E"/>
    <w:rsid w:val="000D0801"/>
    <w:rsid w:val="000D0ADD"/>
    <w:rsid w:val="000D1187"/>
    <w:rsid w:val="000D2206"/>
    <w:rsid w:val="000D3158"/>
    <w:rsid w:val="000D366B"/>
    <w:rsid w:val="000D3DA9"/>
    <w:rsid w:val="000D4064"/>
    <w:rsid w:val="000D418D"/>
    <w:rsid w:val="000D489C"/>
    <w:rsid w:val="000D57C5"/>
    <w:rsid w:val="000D7CB9"/>
    <w:rsid w:val="000E2277"/>
    <w:rsid w:val="000E3D05"/>
    <w:rsid w:val="000E3D2F"/>
    <w:rsid w:val="000E3D4F"/>
    <w:rsid w:val="000E4066"/>
    <w:rsid w:val="000E4443"/>
    <w:rsid w:val="000E4F01"/>
    <w:rsid w:val="000E5709"/>
    <w:rsid w:val="000E6892"/>
    <w:rsid w:val="000E6D2D"/>
    <w:rsid w:val="000E7F56"/>
    <w:rsid w:val="000F01E9"/>
    <w:rsid w:val="000F0ABF"/>
    <w:rsid w:val="000F1744"/>
    <w:rsid w:val="000F1D10"/>
    <w:rsid w:val="000F36E9"/>
    <w:rsid w:val="000F3D8D"/>
    <w:rsid w:val="000F4D4B"/>
    <w:rsid w:val="000F501A"/>
    <w:rsid w:val="000F502C"/>
    <w:rsid w:val="000F5877"/>
    <w:rsid w:val="000F60DA"/>
    <w:rsid w:val="000F7BED"/>
    <w:rsid w:val="00100845"/>
    <w:rsid w:val="00100BFC"/>
    <w:rsid w:val="00101443"/>
    <w:rsid w:val="0010177F"/>
    <w:rsid w:val="00101850"/>
    <w:rsid w:val="00103008"/>
    <w:rsid w:val="00103149"/>
    <w:rsid w:val="001048FE"/>
    <w:rsid w:val="00104B7E"/>
    <w:rsid w:val="0010592E"/>
    <w:rsid w:val="00105F40"/>
    <w:rsid w:val="0010717D"/>
    <w:rsid w:val="00110AA6"/>
    <w:rsid w:val="00113A95"/>
    <w:rsid w:val="00114EEC"/>
    <w:rsid w:val="00115105"/>
    <w:rsid w:val="00115339"/>
    <w:rsid w:val="0011537B"/>
    <w:rsid w:val="0011558C"/>
    <w:rsid w:val="00116117"/>
    <w:rsid w:val="00116E5D"/>
    <w:rsid w:val="00117341"/>
    <w:rsid w:val="00120487"/>
    <w:rsid w:val="00120680"/>
    <w:rsid w:val="001206B2"/>
    <w:rsid w:val="00120816"/>
    <w:rsid w:val="00120CA3"/>
    <w:rsid w:val="00120D58"/>
    <w:rsid w:val="00121024"/>
    <w:rsid w:val="001216E4"/>
    <w:rsid w:val="00121C4D"/>
    <w:rsid w:val="00121C71"/>
    <w:rsid w:val="00124471"/>
    <w:rsid w:val="001258AC"/>
    <w:rsid w:val="00126EE7"/>
    <w:rsid w:val="00127D1F"/>
    <w:rsid w:val="0013085B"/>
    <w:rsid w:val="00130A21"/>
    <w:rsid w:val="0013186E"/>
    <w:rsid w:val="001318AB"/>
    <w:rsid w:val="00131B5E"/>
    <w:rsid w:val="00131EC7"/>
    <w:rsid w:val="00133FCE"/>
    <w:rsid w:val="001351F1"/>
    <w:rsid w:val="0013762D"/>
    <w:rsid w:val="001378B6"/>
    <w:rsid w:val="00141E25"/>
    <w:rsid w:val="00142EAF"/>
    <w:rsid w:val="001448DB"/>
    <w:rsid w:val="001453CC"/>
    <w:rsid w:val="0014592E"/>
    <w:rsid w:val="00146D89"/>
    <w:rsid w:val="00150496"/>
    <w:rsid w:val="00151155"/>
    <w:rsid w:val="0015225E"/>
    <w:rsid w:val="00152473"/>
    <w:rsid w:val="00152DB1"/>
    <w:rsid w:val="00153D89"/>
    <w:rsid w:val="001550F1"/>
    <w:rsid w:val="00156FFF"/>
    <w:rsid w:val="0015770A"/>
    <w:rsid w:val="0015799A"/>
    <w:rsid w:val="00157E4B"/>
    <w:rsid w:val="00160275"/>
    <w:rsid w:val="00160F4D"/>
    <w:rsid w:val="001616B8"/>
    <w:rsid w:val="00162549"/>
    <w:rsid w:val="00162879"/>
    <w:rsid w:val="00163454"/>
    <w:rsid w:val="00163BBC"/>
    <w:rsid w:val="00163D74"/>
    <w:rsid w:val="00164A1B"/>
    <w:rsid w:val="00164FD4"/>
    <w:rsid w:val="00165352"/>
    <w:rsid w:val="00165E55"/>
    <w:rsid w:val="001666E6"/>
    <w:rsid w:val="0016704B"/>
    <w:rsid w:val="00171937"/>
    <w:rsid w:val="00172030"/>
    <w:rsid w:val="0017299A"/>
    <w:rsid w:val="00173245"/>
    <w:rsid w:val="00173EA6"/>
    <w:rsid w:val="001748F7"/>
    <w:rsid w:val="00175892"/>
    <w:rsid w:val="001769EF"/>
    <w:rsid w:val="0017781B"/>
    <w:rsid w:val="00177D6B"/>
    <w:rsid w:val="001817FA"/>
    <w:rsid w:val="00181DE2"/>
    <w:rsid w:val="00182771"/>
    <w:rsid w:val="00183AA8"/>
    <w:rsid w:val="00183FBD"/>
    <w:rsid w:val="0018530A"/>
    <w:rsid w:val="00185866"/>
    <w:rsid w:val="0018599F"/>
    <w:rsid w:val="00185ECB"/>
    <w:rsid w:val="00185EFA"/>
    <w:rsid w:val="00186A99"/>
    <w:rsid w:val="00186C2C"/>
    <w:rsid w:val="00186DA6"/>
    <w:rsid w:val="00186EC6"/>
    <w:rsid w:val="001870F1"/>
    <w:rsid w:val="001872B1"/>
    <w:rsid w:val="001906A0"/>
    <w:rsid w:val="00190F56"/>
    <w:rsid w:val="00193F55"/>
    <w:rsid w:val="00194C58"/>
    <w:rsid w:val="00194D51"/>
    <w:rsid w:val="0019580B"/>
    <w:rsid w:val="001962AE"/>
    <w:rsid w:val="00196F9A"/>
    <w:rsid w:val="001A0CA1"/>
    <w:rsid w:val="001A1399"/>
    <w:rsid w:val="001A203A"/>
    <w:rsid w:val="001A35AB"/>
    <w:rsid w:val="001A3C45"/>
    <w:rsid w:val="001A3C9C"/>
    <w:rsid w:val="001A4DF4"/>
    <w:rsid w:val="001A5569"/>
    <w:rsid w:val="001A5C8B"/>
    <w:rsid w:val="001A637C"/>
    <w:rsid w:val="001B0D13"/>
    <w:rsid w:val="001B115C"/>
    <w:rsid w:val="001B1BB1"/>
    <w:rsid w:val="001B2523"/>
    <w:rsid w:val="001B291E"/>
    <w:rsid w:val="001B2C0D"/>
    <w:rsid w:val="001B65FF"/>
    <w:rsid w:val="001B6602"/>
    <w:rsid w:val="001B7A56"/>
    <w:rsid w:val="001B7E92"/>
    <w:rsid w:val="001B7F7A"/>
    <w:rsid w:val="001C120D"/>
    <w:rsid w:val="001C1761"/>
    <w:rsid w:val="001C1D1B"/>
    <w:rsid w:val="001C21FA"/>
    <w:rsid w:val="001C487D"/>
    <w:rsid w:val="001C5EFE"/>
    <w:rsid w:val="001C5F12"/>
    <w:rsid w:val="001C612A"/>
    <w:rsid w:val="001C6F51"/>
    <w:rsid w:val="001D100F"/>
    <w:rsid w:val="001D1326"/>
    <w:rsid w:val="001D1CAB"/>
    <w:rsid w:val="001D2354"/>
    <w:rsid w:val="001D5FA0"/>
    <w:rsid w:val="001D6678"/>
    <w:rsid w:val="001D69E7"/>
    <w:rsid w:val="001D7C10"/>
    <w:rsid w:val="001E02E6"/>
    <w:rsid w:val="001E093C"/>
    <w:rsid w:val="001E0AA6"/>
    <w:rsid w:val="001E0B44"/>
    <w:rsid w:val="001E1B98"/>
    <w:rsid w:val="001E2337"/>
    <w:rsid w:val="001E3769"/>
    <w:rsid w:val="001E3FD6"/>
    <w:rsid w:val="001E4433"/>
    <w:rsid w:val="001E488B"/>
    <w:rsid w:val="001E5FCF"/>
    <w:rsid w:val="001E74F1"/>
    <w:rsid w:val="001E7D4D"/>
    <w:rsid w:val="001E7F30"/>
    <w:rsid w:val="001F1BD4"/>
    <w:rsid w:val="001F1FA3"/>
    <w:rsid w:val="001F4B39"/>
    <w:rsid w:val="001F59D9"/>
    <w:rsid w:val="001F615C"/>
    <w:rsid w:val="001F7255"/>
    <w:rsid w:val="00200380"/>
    <w:rsid w:val="00200E82"/>
    <w:rsid w:val="002025C2"/>
    <w:rsid w:val="002030F9"/>
    <w:rsid w:val="00203350"/>
    <w:rsid w:val="00203BD1"/>
    <w:rsid w:val="002043D6"/>
    <w:rsid w:val="002043E8"/>
    <w:rsid w:val="00206515"/>
    <w:rsid w:val="00207B18"/>
    <w:rsid w:val="00207BD5"/>
    <w:rsid w:val="0021252C"/>
    <w:rsid w:val="00212832"/>
    <w:rsid w:val="00212999"/>
    <w:rsid w:val="002136FD"/>
    <w:rsid w:val="00215665"/>
    <w:rsid w:val="002159CD"/>
    <w:rsid w:val="00216CC1"/>
    <w:rsid w:val="00217BFA"/>
    <w:rsid w:val="00217FB1"/>
    <w:rsid w:val="00220ADC"/>
    <w:rsid w:val="00220AFB"/>
    <w:rsid w:val="00220CC3"/>
    <w:rsid w:val="00222664"/>
    <w:rsid w:val="0022270F"/>
    <w:rsid w:val="00222BE3"/>
    <w:rsid w:val="00222F8A"/>
    <w:rsid w:val="00223461"/>
    <w:rsid w:val="00223BCC"/>
    <w:rsid w:val="00223FD3"/>
    <w:rsid w:val="0022401A"/>
    <w:rsid w:val="00224287"/>
    <w:rsid w:val="00224FAE"/>
    <w:rsid w:val="00225585"/>
    <w:rsid w:val="002255FF"/>
    <w:rsid w:val="00226979"/>
    <w:rsid w:val="0022777D"/>
    <w:rsid w:val="0023043B"/>
    <w:rsid w:val="00230A32"/>
    <w:rsid w:val="00230B6D"/>
    <w:rsid w:val="00230FE1"/>
    <w:rsid w:val="0023136E"/>
    <w:rsid w:val="00231D1C"/>
    <w:rsid w:val="00232504"/>
    <w:rsid w:val="002325A9"/>
    <w:rsid w:val="002349BC"/>
    <w:rsid w:val="002369FD"/>
    <w:rsid w:val="00236A5A"/>
    <w:rsid w:val="002401EF"/>
    <w:rsid w:val="00241A29"/>
    <w:rsid w:val="002423DD"/>
    <w:rsid w:val="0024502E"/>
    <w:rsid w:val="0024503E"/>
    <w:rsid w:val="002456DC"/>
    <w:rsid w:val="002466B2"/>
    <w:rsid w:val="00247933"/>
    <w:rsid w:val="002512B0"/>
    <w:rsid w:val="002513DA"/>
    <w:rsid w:val="00252281"/>
    <w:rsid w:val="00252642"/>
    <w:rsid w:val="0025330F"/>
    <w:rsid w:val="002536CA"/>
    <w:rsid w:val="00254E04"/>
    <w:rsid w:val="00256792"/>
    <w:rsid w:val="0026029C"/>
    <w:rsid w:val="00260DBB"/>
    <w:rsid w:val="0026387D"/>
    <w:rsid w:val="00265688"/>
    <w:rsid w:val="002666BD"/>
    <w:rsid w:val="00267B50"/>
    <w:rsid w:val="00272726"/>
    <w:rsid w:val="002729A0"/>
    <w:rsid w:val="00275A67"/>
    <w:rsid w:val="00277030"/>
    <w:rsid w:val="00277DCB"/>
    <w:rsid w:val="0028071F"/>
    <w:rsid w:val="0028167F"/>
    <w:rsid w:val="00282151"/>
    <w:rsid w:val="00283D80"/>
    <w:rsid w:val="002845EF"/>
    <w:rsid w:val="00284BFE"/>
    <w:rsid w:val="00285DC0"/>
    <w:rsid w:val="0028693E"/>
    <w:rsid w:val="002869AB"/>
    <w:rsid w:val="00287B73"/>
    <w:rsid w:val="00287F52"/>
    <w:rsid w:val="002905F3"/>
    <w:rsid w:val="0029064E"/>
    <w:rsid w:val="0029086D"/>
    <w:rsid w:val="00291E3D"/>
    <w:rsid w:val="00292260"/>
    <w:rsid w:val="00292EF0"/>
    <w:rsid w:val="00293638"/>
    <w:rsid w:val="00293B0A"/>
    <w:rsid w:val="00294BB0"/>
    <w:rsid w:val="00294F3D"/>
    <w:rsid w:val="002A0731"/>
    <w:rsid w:val="002A0E1C"/>
    <w:rsid w:val="002A1C3A"/>
    <w:rsid w:val="002A2670"/>
    <w:rsid w:val="002A2AC0"/>
    <w:rsid w:val="002A31B8"/>
    <w:rsid w:val="002A3711"/>
    <w:rsid w:val="002A4A88"/>
    <w:rsid w:val="002A4C7D"/>
    <w:rsid w:val="002A4CF8"/>
    <w:rsid w:val="002A524B"/>
    <w:rsid w:val="002A6AB8"/>
    <w:rsid w:val="002A7C07"/>
    <w:rsid w:val="002B14FF"/>
    <w:rsid w:val="002B242B"/>
    <w:rsid w:val="002B53D2"/>
    <w:rsid w:val="002B5B16"/>
    <w:rsid w:val="002B7257"/>
    <w:rsid w:val="002B7C57"/>
    <w:rsid w:val="002C1067"/>
    <w:rsid w:val="002C13C9"/>
    <w:rsid w:val="002C26FC"/>
    <w:rsid w:val="002C2E88"/>
    <w:rsid w:val="002C397D"/>
    <w:rsid w:val="002C3B54"/>
    <w:rsid w:val="002C54A6"/>
    <w:rsid w:val="002C5F94"/>
    <w:rsid w:val="002C609C"/>
    <w:rsid w:val="002C7892"/>
    <w:rsid w:val="002D07E2"/>
    <w:rsid w:val="002D0ABF"/>
    <w:rsid w:val="002D20C6"/>
    <w:rsid w:val="002D2452"/>
    <w:rsid w:val="002D2B7A"/>
    <w:rsid w:val="002D325D"/>
    <w:rsid w:val="002D3675"/>
    <w:rsid w:val="002D3F83"/>
    <w:rsid w:val="002D5368"/>
    <w:rsid w:val="002D54EF"/>
    <w:rsid w:val="002D5E61"/>
    <w:rsid w:val="002D742D"/>
    <w:rsid w:val="002D7501"/>
    <w:rsid w:val="002D7B04"/>
    <w:rsid w:val="002E0635"/>
    <w:rsid w:val="002E0701"/>
    <w:rsid w:val="002E0730"/>
    <w:rsid w:val="002E11B7"/>
    <w:rsid w:val="002E1C01"/>
    <w:rsid w:val="002E29B7"/>
    <w:rsid w:val="002E2E70"/>
    <w:rsid w:val="002E36B9"/>
    <w:rsid w:val="002E4001"/>
    <w:rsid w:val="002E4C08"/>
    <w:rsid w:val="002E5016"/>
    <w:rsid w:val="002E7526"/>
    <w:rsid w:val="002F09E7"/>
    <w:rsid w:val="002F1966"/>
    <w:rsid w:val="002F482F"/>
    <w:rsid w:val="002F5154"/>
    <w:rsid w:val="002F6638"/>
    <w:rsid w:val="002F7434"/>
    <w:rsid w:val="00302959"/>
    <w:rsid w:val="00303982"/>
    <w:rsid w:val="0030422C"/>
    <w:rsid w:val="003048BC"/>
    <w:rsid w:val="00304DA1"/>
    <w:rsid w:val="00305BA6"/>
    <w:rsid w:val="00310B9B"/>
    <w:rsid w:val="00310BB8"/>
    <w:rsid w:val="00313CCE"/>
    <w:rsid w:val="00313D10"/>
    <w:rsid w:val="00314BDD"/>
    <w:rsid w:val="00314CF6"/>
    <w:rsid w:val="00314E2F"/>
    <w:rsid w:val="003152CD"/>
    <w:rsid w:val="00315B0F"/>
    <w:rsid w:val="00315C54"/>
    <w:rsid w:val="0031677A"/>
    <w:rsid w:val="00316940"/>
    <w:rsid w:val="00317590"/>
    <w:rsid w:val="003177BD"/>
    <w:rsid w:val="00317CFA"/>
    <w:rsid w:val="00320247"/>
    <w:rsid w:val="00321077"/>
    <w:rsid w:val="003215FB"/>
    <w:rsid w:val="0032243E"/>
    <w:rsid w:val="00322734"/>
    <w:rsid w:val="00322A5A"/>
    <w:rsid w:val="00322EC5"/>
    <w:rsid w:val="00323C27"/>
    <w:rsid w:val="00326537"/>
    <w:rsid w:val="00326997"/>
    <w:rsid w:val="00326B8B"/>
    <w:rsid w:val="003272BE"/>
    <w:rsid w:val="0032747A"/>
    <w:rsid w:val="00330023"/>
    <w:rsid w:val="0033080F"/>
    <w:rsid w:val="003308D1"/>
    <w:rsid w:val="0033198C"/>
    <w:rsid w:val="00331B5C"/>
    <w:rsid w:val="0033236B"/>
    <w:rsid w:val="0033304E"/>
    <w:rsid w:val="00334729"/>
    <w:rsid w:val="003349C1"/>
    <w:rsid w:val="00335273"/>
    <w:rsid w:val="00336CE8"/>
    <w:rsid w:val="003372F5"/>
    <w:rsid w:val="003376B5"/>
    <w:rsid w:val="003405C6"/>
    <w:rsid w:val="00340F26"/>
    <w:rsid w:val="00341C63"/>
    <w:rsid w:val="00342C07"/>
    <w:rsid w:val="00342FB6"/>
    <w:rsid w:val="003448BA"/>
    <w:rsid w:val="00344FD2"/>
    <w:rsid w:val="00345ED8"/>
    <w:rsid w:val="00345F93"/>
    <w:rsid w:val="0034656D"/>
    <w:rsid w:val="00347361"/>
    <w:rsid w:val="0034786F"/>
    <w:rsid w:val="003510E7"/>
    <w:rsid w:val="00351141"/>
    <w:rsid w:val="00351741"/>
    <w:rsid w:val="00351B6B"/>
    <w:rsid w:val="0035417D"/>
    <w:rsid w:val="0035444A"/>
    <w:rsid w:val="00355D7C"/>
    <w:rsid w:val="00357B0F"/>
    <w:rsid w:val="00357DBE"/>
    <w:rsid w:val="00360253"/>
    <w:rsid w:val="0036045E"/>
    <w:rsid w:val="003623C1"/>
    <w:rsid w:val="00362F60"/>
    <w:rsid w:val="00363783"/>
    <w:rsid w:val="00364E1B"/>
    <w:rsid w:val="00366D4E"/>
    <w:rsid w:val="00367081"/>
    <w:rsid w:val="00367E1A"/>
    <w:rsid w:val="00370C6C"/>
    <w:rsid w:val="00371A34"/>
    <w:rsid w:val="00372158"/>
    <w:rsid w:val="00372697"/>
    <w:rsid w:val="00372A5E"/>
    <w:rsid w:val="0037318E"/>
    <w:rsid w:val="00373549"/>
    <w:rsid w:val="00373B5B"/>
    <w:rsid w:val="00373C8A"/>
    <w:rsid w:val="00373F50"/>
    <w:rsid w:val="00374046"/>
    <w:rsid w:val="003751D1"/>
    <w:rsid w:val="00375D37"/>
    <w:rsid w:val="00376851"/>
    <w:rsid w:val="00376F1F"/>
    <w:rsid w:val="00377243"/>
    <w:rsid w:val="0038042F"/>
    <w:rsid w:val="00380890"/>
    <w:rsid w:val="00380E62"/>
    <w:rsid w:val="00381BC2"/>
    <w:rsid w:val="00381F81"/>
    <w:rsid w:val="003820FD"/>
    <w:rsid w:val="00382FDA"/>
    <w:rsid w:val="0038345A"/>
    <w:rsid w:val="00383CD0"/>
    <w:rsid w:val="00383EA2"/>
    <w:rsid w:val="00383EB0"/>
    <w:rsid w:val="00384388"/>
    <w:rsid w:val="00385409"/>
    <w:rsid w:val="0038570B"/>
    <w:rsid w:val="003862C2"/>
    <w:rsid w:val="003864E5"/>
    <w:rsid w:val="003868F1"/>
    <w:rsid w:val="00390426"/>
    <w:rsid w:val="003914E8"/>
    <w:rsid w:val="003922D5"/>
    <w:rsid w:val="003929C3"/>
    <w:rsid w:val="00393826"/>
    <w:rsid w:val="00393A63"/>
    <w:rsid w:val="00393F74"/>
    <w:rsid w:val="00393FD2"/>
    <w:rsid w:val="00394ACA"/>
    <w:rsid w:val="00395693"/>
    <w:rsid w:val="003977BC"/>
    <w:rsid w:val="003A2179"/>
    <w:rsid w:val="003A423F"/>
    <w:rsid w:val="003A4590"/>
    <w:rsid w:val="003A4771"/>
    <w:rsid w:val="003A495F"/>
    <w:rsid w:val="003A4EF9"/>
    <w:rsid w:val="003A6859"/>
    <w:rsid w:val="003B14A4"/>
    <w:rsid w:val="003B2101"/>
    <w:rsid w:val="003B39BE"/>
    <w:rsid w:val="003B4092"/>
    <w:rsid w:val="003B44AE"/>
    <w:rsid w:val="003B4CC4"/>
    <w:rsid w:val="003B537A"/>
    <w:rsid w:val="003B6A4E"/>
    <w:rsid w:val="003B73C0"/>
    <w:rsid w:val="003B7A70"/>
    <w:rsid w:val="003C014C"/>
    <w:rsid w:val="003C0628"/>
    <w:rsid w:val="003C06BF"/>
    <w:rsid w:val="003C1E33"/>
    <w:rsid w:val="003C1F41"/>
    <w:rsid w:val="003C26F2"/>
    <w:rsid w:val="003C2E55"/>
    <w:rsid w:val="003C3028"/>
    <w:rsid w:val="003C3D38"/>
    <w:rsid w:val="003C474A"/>
    <w:rsid w:val="003C6497"/>
    <w:rsid w:val="003D01C4"/>
    <w:rsid w:val="003D05D5"/>
    <w:rsid w:val="003D1476"/>
    <w:rsid w:val="003D239F"/>
    <w:rsid w:val="003D298C"/>
    <w:rsid w:val="003D3534"/>
    <w:rsid w:val="003D3864"/>
    <w:rsid w:val="003D3B83"/>
    <w:rsid w:val="003D557E"/>
    <w:rsid w:val="003D59BC"/>
    <w:rsid w:val="003D5ECA"/>
    <w:rsid w:val="003D6DD8"/>
    <w:rsid w:val="003D6E1C"/>
    <w:rsid w:val="003D7251"/>
    <w:rsid w:val="003E2288"/>
    <w:rsid w:val="003E27AF"/>
    <w:rsid w:val="003E2C1D"/>
    <w:rsid w:val="003E3E1E"/>
    <w:rsid w:val="003E4005"/>
    <w:rsid w:val="003E5E99"/>
    <w:rsid w:val="003F0C7E"/>
    <w:rsid w:val="003F1786"/>
    <w:rsid w:val="003F18EA"/>
    <w:rsid w:val="003F1FD7"/>
    <w:rsid w:val="003F3649"/>
    <w:rsid w:val="003F3F6E"/>
    <w:rsid w:val="003F42BA"/>
    <w:rsid w:val="003F4578"/>
    <w:rsid w:val="003F4774"/>
    <w:rsid w:val="003F588D"/>
    <w:rsid w:val="003F5966"/>
    <w:rsid w:val="003F5B8F"/>
    <w:rsid w:val="003F637E"/>
    <w:rsid w:val="003F6E85"/>
    <w:rsid w:val="003F6F18"/>
    <w:rsid w:val="004008B3"/>
    <w:rsid w:val="00400BD1"/>
    <w:rsid w:val="00400C06"/>
    <w:rsid w:val="004013BB"/>
    <w:rsid w:val="0040180F"/>
    <w:rsid w:val="004020F6"/>
    <w:rsid w:val="004041FB"/>
    <w:rsid w:val="00404C73"/>
    <w:rsid w:val="00405102"/>
    <w:rsid w:val="00405660"/>
    <w:rsid w:val="00405F9B"/>
    <w:rsid w:val="00406213"/>
    <w:rsid w:val="004062A9"/>
    <w:rsid w:val="00406B12"/>
    <w:rsid w:val="00407C2D"/>
    <w:rsid w:val="00407C7D"/>
    <w:rsid w:val="00410711"/>
    <w:rsid w:val="0041153A"/>
    <w:rsid w:val="00411E47"/>
    <w:rsid w:val="00413FF1"/>
    <w:rsid w:val="0041566D"/>
    <w:rsid w:val="00415ACB"/>
    <w:rsid w:val="0042038F"/>
    <w:rsid w:val="00420F19"/>
    <w:rsid w:val="004219ED"/>
    <w:rsid w:val="00421FC1"/>
    <w:rsid w:val="00422659"/>
    <w:rsid w:val="004238EB"/>
    <w:rsid w:val="00424AB8"/>
    <w:rsid w:val="00425ED2"/>
    <w:rsid w:val="0042779E"/>
    <w:rsid w:val="004308E2"/>
    <w:rsid w:val="00431282"/>
    <w:rsid w:val="0043172B"/>
    <w:rsid w:val="00433385"/>
    <w:rsid w:val="004337CF"/>
    <w:rsid w:val="00433A34"/>
    <w:rsid w:val="004342F0"/>
    <w:rsid w:val="00435D86"/>
    <w:rsid w:val="00435F7F"/>
    <w:rsid w:val="00436AB3"/>
    <w:rsid w:val="00437D32"/>
    <w:rsid w:val="00437F04"/>
    <w:rsid w:val="004401C1"/>
    <w:rsid w:val="00440447"/>
    <w:rsid w:val="004427A5"/>
    <w:rsid w:val="004430EE"/>
    <w:rsid w:val="00443153"/>
    <w:rsid w:val="00445443"/>
    <w:rsid w:val="00445921"/>
    <w:rsid w:val="00445961"/>
    <w:rsid w:val="00445BE9"/>
    <w:rsid w:val="00447D41"/>
    <w:rsid w:val="004502DB"/>
    <w:rsid w:val="004511A3"/>
    <w:rsid w:val="0045121B"/>
    <w:rsid w:val="00453EE8"/>
    <w:rsid w:val="004546F3"/>
    <w:rsid w:val="00460FB5"/>
    <w:rsid w:val="00461042"/>
    <w:rsid w:val="004611AB"/>
    <w:rsid w:val="00461459"/>
    <w:rsid w:val="00463109"/>
    <w:rsid w:val="004637F4"/>
    <w:rsid w:val="0046404A"/>
    <w:rsid w:val="004647DF"/>
    <w:rsid w:val="004666D0"/>
    <w:rsid w:val="00466804"/>
    <w:rsid w:val="00466DAB"/>
    <w:rsid w:val="0047043B"/>
    <w:rsid w:val="00471EB3"/>
    <w:rsid w:val="00472DF5"/>
    <w:rsid w:val="00474ADF"/>
    <w:rsid w:val="00475AD0"/>
    <w:rsid w:val="00475ADF"/>
    <w:rsid w:val="00476100"/>
    <w:rsid w:val="00476662"/>
    <w:rsid w:val="00481CCD"/>
    <w:rsid w:val="004822C7"/>
    <w:rsid w:val="00482440"/>
    <w:rsid w:val="00482934"/>
    <w:rsid w:val="00482E60"/>
    <w:rsid w:val="00483AB4"/>
    <w:rsid w:val="0048474B"/>
    <w:rsid w:val="0048525F"/>
    <w:rsid w:val="00486B30"/>
    <w:rsid w:val="0048759C"/>
    <w:rsid w:val="00487BE6"/>
    <w:rsid w:val="00487C37"/>
    <w:rsid w:val="00490843"/>
    <w:rsid w:val="00490BCF"/>
    <w:rsid w:val="00492438"/>
    <w:rsid w:val="004928DD"/>
    <w:rsid w:val="00493134"/>
    <w:rsid w:val="0049387A"/>
    <w:rsid w:val="00493AE2"/>
    <w:rsid w:val="00493EB3"/>
    <w:rsid w:val="004952BC"/>
    <w:rsid w:val="004956CE"/>
    <w:rsid w:val="0049622D"/>
    <w:rsid w:val="004967D3"/>
    <w:rsid w:val="00497C37"/>
    <w:rsid w:val="00497F1F"/>
    <w:rsid w:val="004A07A1"/>
    <w:rsid w:val="004A0BC8"/>
    <w:rsid w:val="004A0F24"/>
    <w:rsid w:val="004A148F"/>
    <w:rsid w:val="004A1AB0"/>
    <w:rsid w:val="004A1D38"/>
    <w:rsid w:val="004A3A4A"/>
    <w:rsid w:val="004A3E7D"/>
    <w:rsid w:val="004A3ED2"/>
    <w:rsid w:val="004A490C"/>
    <w:rsid w:val="004A4FD5"/>
    <w:rsid w:val="004A52CA"/>
    <w:rsid w:val="004A684C"/>
    <w:rsid w:val="004A7561"/>
    <w:rsid w:val="004A7938"/>
    <w:rsid w:val="004B0499"/>
    <w:rsid w:val="004B07AA"/>
    <w:rsid w:val="004B0C19"/>
    <w:rsid w:val="004B0C30"/>
    <w:rsid w:val="004B0CC3"/>
    <w:rsid w:val="004B1F6F"/>
    <w:rsid w:val="004B3C0B"/>
    <w:rsid w:val="004B4439"/>
    <w:rsid w:val="004B4B9D"/>
    <w:rsid w:val="004B619A"/>
    <w:rsid w:val="004B6CE3"/>
    <w:rsid w:val="004B6CF1"/>
    <w:rsid w:val="004B707B"/>
    <w:rsid w:val="004B70E9"/>
    <w:rsid w:val="004B7365"/>
    <w:rsid w:val="004B778B"/>
    <w:rsid w:val="004C0123"/>
    <w:rsid w:val="004C1489"/>
    <w:rsid w:val="004C1B64"/>
    <w:rsid w:val="004C29A7"/>
    <w:rsid w:val="004C3432"/>
    <w:rsid w:val="004C3722"/>
    <w:rsid w:val="004C3C9B"/>
    <w:rsid w:val="004C4D43"/>
    <w:rsid w:val="004C5A10"/>
    <w:rsid w:val="004C5DBB"/>
    <w:rsid w:val="004C689A"/>
    <w:rsid w:val="004C6AE1"/>
    <w:rsid w:val="004C7067"/>
    <w:rsid w:val="004D024C"/>
    <w:rsid w:val="004D02B8"/>
    <w:rsid w:val="004D0488"/>
    <w:rsid w:val="004D26AA"/>
    <w:rsid w:val="004D2FFB"/>
    <w:rsid w:val="004D4DA8"/>
    <w:rsid w:val="004D6119"/>
    <w:rsid w:val="004D7241"/>
    <w:rsid w:val="004D7493"/>
    <w:rsid w:val="004D7911"/>
    <w:rsid w:val="004E0F6E"/>
    <w:rsid w:val="004E1323"/>
    <w:rsid w:val="004E4EC8"/>
    <w:rsid w:val="004E5009"/>
    <w:rsid w:val="004E6A8F"/>
    <w:rsid w:val="004E72C4"/>
    <w:rsid w:val="004F0C68"/>
    <w:rsid w:val="004F1BEC"/>
    <w:rsid w:val="004F1E92"/>
    <w:rsid w:val="004F274C"/>
    <w:rsid w:val="004F2BA1"/>
    <w:rsid w:val="004F3856"/>
    <w:rsid w:val="004F411D"/>
    <w:rsid w:val="004F43D8"/>
    <w:rsid w:val="004F4DE3"/>
    <w:rsid w:val="004F50C7"/>
    <w:rsid w:val="004F6BB0"/>
    <w:rsid w:val="004F6C64"/>
    <w:rsid w:val="004F6E45"/>
    <w:rsid w:val="004F7F5A"/>
    <w:rsid w:val="004F7FFE"/>
    <w:rsid w:val="005013DC"/>
    <w:rsid w:val="005015AD"/>
    <w:rsid w:val="00501A13"/>
    <w:rsid w:val="00501E43"/>
    <w:rsid w:val="005020E3"/>
    <w:rsid w:val="00502A0A"/>
    <w:rsid w:val="005037FC"/>
    <w:rsid w:val="00503A8E"/>
    <w:rsid w:val="00503C7B"/>
    <w:rsid w:val="005058F4"/>
    <w:rsid w:val="00507708"/>
    <w:rsid w:val="00507834"/>
    <w:rsid w:val="00507A62"/>
    <w:rsid w:val="0051039D"/>
    <w:rsid w:val="0051054B"/>
    <w:rsid w:val="00510A64"/>
    <w:rsid w:val="0051161D"/>
    <w:rsid w:val="005132F6"/>
    <w:rsid w:val="0051348D"/>
    <w:rsid w:val="005139CE"/>
    <w:rsid w:val="005142C1"/>
    <w:rsid w:val="00515018"/>
    <w:rsid w:val="00515151"/>
    <w:rsid w:val="00515264"/>
    <w:rsid w:val="00515580"/>
    <w:rsid w:val="00517005"/>
    <w:rsid w:val="00517D8C"/>
    <w:rsid w:val="005201FA"/>
    <w:rsid w:val="005202D6"/>
    <w:rsid w:val="00520322"/>
    <w:rsid w:val="00520F97"/>
    <w:rsid w:val="0052162F"/>
    <w:rsid w:val="00522B6C"/>
    <w:rsid w:val="00523B05"/>
    <w:rsid w:val="00523B5C"/>
    <w:rsid w:val="00523E69"/>
    <w:rsid w:val="00524EC0"/>
    <w:rsid w:val="005250D1"/>
    <w:rsid w:val="005253D1"/>
    <w:rsid w:val="0052552B"/>
    <w:rsid w:val="00526C84"/>
    <w:rsid w:val="00530AAC"/>
    <w:rsid w:val="005314FF"/>
    <w:rsid w:val="005317DE"/>
    <w:rsid w:val="00532036"/>
    <w:rsid w:val="00535B24"/>
    <w:rsid w:val="005406D8"/>
    <w:rsid w:val="005407E6"/>
    <w:rsid w:val="00540F6E"/>
    <w:rsid w:val="005443E1"/>
    <w:rsid w:val="005476AA"/>
    <w:rsid w:val="005501D7"/>
    <w:rsid w:val="0055038E"/>
    <w:rsid w:val="005508C6"/>
    <w:rsid w:val="00550DFB"/>
    <w:rsid w:val="005511DF"/>
    <w:rsid w:val="00551B35"/>
    <w:rsid w:val="005521CB"/>
    <w:rsid w:val="005535A4"/>
    <w:rsid w:val="00553F7D"/>
    <w:rsid w:val="00555008"/>
    <w:rsid w:val="005552AA"/>
    <w:rsid w:val="00556AE6"/>
    <w:rsid w:val="005570A3"/>
    <w:rsid w:val="00557334"/>
    <w:rsid w:val="00560167"/>
    <w:rsid w:val="00560895"/>
    <w:rsid w:val="00560E7E"/>
    <w:rsid w:val="00561066"/>
    <w:rsid w:val="00561DBB"/>
    <w:rsid w:val="0056372D"/>
    <w:rsid w:val="0056373C"/>
    <w:rsid w:val="00563A94"/>
    <w:rsid w:val="00564A17"/>
    <w:rsid w:val="00564B63"/>
    <w:rsid w:val="00565A1E"/>
    <w:rsid w:val="00565C48"/>
    <w:rsid w:val="0056605E"/>
    <w:rsid w:val="00566C09"/>
    <w:rsid w:val="00570708"/>
    <w:rsid w:val="00570AF3"/>
    <w:rsid w:val="00570E9E"/>
    <w:rsid w:val="00571404"/>
    <w:rsid w:val="0057176F"/>
    <w:rsid w:val="0057363D"/>
    <w:rsid w:val="00573B32"/>
    <w:rsid w:val="00574052"/>
    <w:rsid w:val="0057462C"/>
    <w:rsid w:val="00576926"/>
    <w:rsid w:val="005772D7"/>
    <w:rsid w:val="00577C06"/>
    <w:rsid w:val="00580BA0"/>
    <w:rsid w:val="00581E80"/>
    <w:rsid w:val="00583B55"/>
    <w:rsid w:val="00583D65"/>
    <w:rsid w:val="00583FFC"/>
    <w:rsid w:val="005845FE"/>
    <w:rsid w:val="00586CA2"/>
    <w:rsid w:val="00587E23"/>
    <w:rsid w:val="00590C34"/>
    <w:rsid w:val="00590C7E"/>
    <w:rsid w:val="0059115C"/>
    <w:rsid w:val="005922FA"/>
    <w:rsid w:val="00592496"/>
    <w:rsid w:val="00592D4C"/>
    <w:rsid w:val="00593F7A"/>
    <w:rsid w:val="005942DA"/>
    <w:rsid w:val="005946E7"/>
    <w:rsid w:val="0059485D"/>
    <w:rsid w:val="00595370"/>
    <w:rsid w:val="005964FE"/>
    <w:rsid w:val="0059674E"/>
    <w:rsid w:val="005968EB"/>
    <w:rsid w:val="00597005"/>
    <w:rsid w:val="005A05DB"/>
    <w:rsid w:val="005A16BC"/>
    <w:rsid w:val="005A1EFF"/>
    <w:rsid w:val="005A2097"/>
    <w:rsid w:val="005A27B2"/>
    <w:rsid w:val="005A35D2"/>
    <w:rsid w:val="005A3C17"/>
    <w:rsid w:val="005A54ED"/>
    <w:rsid w:val="005A5A74"/>
    <w:rsid w:val="005A5A9A"/>
    <w:rsid w:val="005A6067"/>
    <w:rsid w:val="005A61C9"/>
    <w:rsid w:val="005A64BE"/>
    <w:rsid w:val="005A75C0"/>
    <w:rsid w:val="005A7E69"/>
    <w:rsid w:val="005B064D"/>
    <w:rsid w:val="005B0B99"/>
    <w:rsid w:val="005B1604"/>
    <w:rsid w:val="005B1665"/>
    <w:rsid w:val="005B1DDB"/>
    <w:rsid w:val="005B462A"/>
    <w:rsid w:val="005B4A3A"/>
    <w:rsid w:val="005B52CC"/>
    <w:rsid w:val="005B5C02"/>
    <w:rsid w:val="005B61D4"/>
    <w:rsid w:val="005B6FE0"/>
    <w:rsid w:val="005C07B8"/>
    <w:rsid w:val="005C148A"/>
    <w:rsid w:val="005C16D9"/>
    <w:rsid w:val="005C2BE3"/>
    <w:rsid w:val="005C2C10"/>
    <w:rsid w:val="005C36A0"/>
    <w:rsid w:val="005C4FB4"/>
    <w:rsid w:val="005C50C8"/>
    <w:rsid w:val="005C5244"/>
    <w:rsid w:val="005C56D5"/>
    <w:rsid w:val="005C5F61"/>
    <w:rsid w:val="005C67C4"/>
    <w:rsid w:val="005C6A6C"/>
    <w:rsid w:val="005C7015"/>
    <w:rsid w:val="005C76CE"/>
    <w:rsid w:val="005C78E6"/>
    <w:rsid w:val="005D02D1"/>
    <w:rsid w:val="005D0434"/>
    <w:rsid w:val="005D13A4"/>
    <w:rsid w:val="005D2423"/>
    <w:rsid w:val="005D3DD2"/>
    <w:rsid w:val="005D525B"/>
    <w:rsid w:val="005D57A3"/>
    <w:rsid w:val="005D5C6B"/>
    <w:rsid w:val="005D5EB4"/>
    <w:rsid w:val="005D6BC8"/>
    <w:rsid w:val="005D796C"/>
    <w:rsid w:val="005D7AC2"/>
    <w:rsid w:val="005D7C19"/>
    <w:rsid w:val="005D7D21"/>
    <w:rsid w:val="005E10C0"/>
    <w:rsid w:val="005E1B0A"/>
    <w:rsid w:val="005E1D0B"/>
    <w:rsid w:val="005E2D73"/>
    <w:rsid w:val="005E31D1"/>
    <w:rsid w:val="005E33CE"/>
    <w:rsid w:val="005E4464"/>
    <w:rsid w:val="005E4519"/>
    <w:rsid w:val="005E50A6"/>
    <w:rsid w:val="005E5104"/>
    <w:rsid w:val="005E5248"/>
    <w:rsid w:val="005E5733"/>
    <w:rsid w:val="005E6530"/>
    <w:rsid w:val="005E692E"/>
    <w:rsid w:val="005E6A7E"/>
    <w:rsid w:val="005E7596"/>
    <w:rsid w:val="005E7AA5"/>
    <w:rsid w:val="005F0511"/>
    <w:rsid w:val="005F17C8"/>
    <w:rsid w:val="005F20E6"/>
    <w:rsid w:val="005F290E"/>
    <w:rsid w:val="005F4C90"/>
    <w:rsid w:val="005F526E"/>
    <w:rsid w:val="005F53A3"/>
    <w:rsid w:val="005F5BE9"/>
    <w:rsid w:val="005F666D"/>
    <w:rsid w:val="005F6D8A"/>
    <w:rsid w:val="005F7328"/>
    <w:rsid w:val="005F7A4C"/>
    <w:rsid w:val="005F7CED"/>
    <w:rsid w:val="006002EE"/>
    <w:rsid w:val="00600B6C"/>
    <w:rsid w:val="00601594"/>
    <w:rsid w:val="00601678"/>
    <w:rsid w:val="00601BBC"/>
    <w:rsid w:val="00601BF7"/>
    <w:rsid w:val="0060273B"/>
    <w:rsid w:val="00602B61"/>
    <w:rsid w:val="00605065"/>
    <w:rsid w:val="00606CCD"/>
    <w:rsid w:val="006076E6"/>
    <w:rsid w:val="00610AFA"/>
    <w:rsid w:val="00610F01"/>
    <w:rsid w:val="00611CAB"/>
    <w:rsid w:val="006125CC"/>
    <w:rsid w:val="00612786"/>
    <w:rsid w:val="00612F57"/>
    <w:rsid w:val="006135A2"/>
    <w:rsid w:val="006151E9"/>
    <w:rsid w:val="00615DB7"/>
    <w:rsid w:val="00616AD9"/>
    <w:rsid w:val="00616C00"/>
    <w:rsid w:val="00616E5E"/>
    <w:rsid w:val="0061717E"/>
    <w:rsid w:val="00622229"/>
    <w:rsid w:val="00622835"/>
    <w:rsid w:val="00622B5C"/>
    <w:rsid w:val="00623F98"/>
    <w:rsid w:val="00624BBF"/>
    <w:rsid w:val="00624D65"/>
    <w:rsid w:val="0062550D"/>
    <w:rsid w:val="00625823"/>
    <w:rsid w:val="00625E98"/>
    <w:rsid w:val="0062717F"/>
    <w:rsid w:val="00627E44"/>
    <w:rsid w:val="00627ED1"/>
    <w:rsid w:val="00632AE8"/>
    <w:rsid w:val="00632C3B"/>
    <w:rsid w:val="0063393D"/>
    <w:rsid w:val="0063418A"/>
    <w:rsid w:val="0063468D"/>
    <w:rsid w:val="00634EAB"/>
    <w:rsid w:val="00635EB2"/>
    <w:rsid w:val="00637ED6"/>
    <w:rsid w:val="006413B3"/>
    <w:rsid w:val="00641E92"/>
    <w:rsid w:val="00641EE7"/>
    <w:rsid w:val="00641FBE"/>
    <w:rsid w:val="006420D5"/>
    <w:rsid w:val="006427C8"/>
    <w:rsid w:val="00643DE7"/>
    <w:rsid w:val="00644FAB"/>
    <w:rsid w:val="00645DDA"/>
    <w:rsid w:val="00646001"/>
    <w:rsid w:val="00646A35"/>
    <w:rsid w:val="00646C07"/>
    <w:rsid w:val="00646F0F"/>
    <w:rsid w:val="00647686"/>
    <w:rsid w:val="00647E6D"/>
    <w:rsid w:val="00650A04"/>
    <w:rsid w:val="00651511"/>
    <w:rsid w:val="00652BFD"/>
    <w:rsid w:val="00652E46"/>
    <w:rsid w:val="00653352"/>
    <w:rsid w:val="00653948"/>
    <w:rsid w:val="00653DF0"/>
    <w:rsid w:val="0065407B"/>
    <w:rsid w:val="00655E34"/>
    <w:rsid w:val="00656082"/>
    <w:rsid w:val="00656C92"/>
    <w:rsid w:val="00657CB3"/>
    <w:rsid w:val="00661E6B"/>
    <w:rsid w:val="006627E6"/>
    <w:rsid w:val="006631B3"/>
    <w:rsid w:val="00664110"/>
    <w:rsid w:val="0066427E"/>
    <w:rsid w:val="00664970"/>
    <w:rsid w:val="006670D1"/>
    <w:rsid w:val="006672E9"/>
    <w:rsid w:val="00667626"/>
    <w:rsid w:val="00671800"/>
    <w:rsid w:val="00671C98"/>
    <w:rsid w:val="0067365A"/>
    <w:rsid w:val="00674427"/>
    <w:rsid w:val="006748D6"/>
    <w:rsid w:val="0067618C"/>
    <w:rsid w:val="00676B1A"/>
    <w:rsid w:val="00680074"/>
    <w:rsid w:val="00680750"/>
    <w:rsid w:val="00681E3F"/>
    <w:rsid w:val="006822A1"/>
    <w:rsid w:val="00682E8A"/>
    <w:rsid w:val="0068363B"/>
    <w:rsid w:val="006836C3"/>
    <w:rsid w:val="006837E0"/>
    <w:rsid w:val="00683F43"/>
    <w:rsid w:val="00683FDB"/>
    <w:rsid w:val="00684BE0"/>
    <w:rsid w:val="00684F18"/>
    <w:rsid w:val="006850EC"/>
    <w:rsid w:val="00686C55"/>
    <w:rsid w:val="00686FFA"/>
    <w:rsid w:val="00687C84"/>
    <w:rsid w:val="00690F95"/>
    <w:rsid w:val="00691853"/>
    <w:rsid w:val="00691935"/>
    <w:rsid w:val="00691EC6"/>
    <w:rsid w:val="006928BC"/>
    <w:rsid w:val="00692D47"/>
    <w:rsid w:val="0069331C"/>
    <w:rsid w:val="006934FB"/>
    <w:rsid w:val="00693E8E"/>
    <w:rsid w:val="00695AD5"/>
    <w:rsid w:val="00695E54"/>
    <w:rsid w:val="00696F83"/>
    <w:rsid w:val="00697333"/>
    <w:rsid w:val="00697418"/>
    <w:rsid w:val="0069750E"/>
    <w:rsid w:val="00697743"/>
    <w:rsid w:val="00697FC2"/>
    <w:rsid w:val="006A0E0D"/>
    <w:rsid w:val="006A1315"/>
    <w:rsid w:val="006A201B"/>
    <w:rsid w:val="006A206F"/>
    <w:rsid w:val="006A3414"/>
    <w:rsid w:val="006A363C"/>
    <w:rsid w:val="006A47A8"/>
    <w:rsid w:val="006A47B6"/>
    <w:rsid w:val="006A4AE7"/>
    <w:rsid w:val="006A53CE"/>
    <w:rsid w:val="006A560D"/>
    <w:rsid w:val="006A5904"/>
    <w:rsid w:val="006A5A21"/>
    <w:rsid w:val="006A5AC8"/>
    <w:rsid w:val="006A6105"/>
    <w:rsid w:val="006A6106"/>
    <w:rsid w:val="006A6BEF"/>
    <w:rsid w:val="006A7C70"/>
    <w:rsid w:val="006B07B8"/>
    <w:rsid w:val="006B0858"/>
    <w:rsid w:val="006B099D"/>
    <w:rsid w:val="006B0A4D"/>
    <w:rsid w:val="006B0D7E"/>
    <w:rsid w:val="006B1193"/>
    <w:rsid w:val="006B15A9"/>
    <w:rsid w:val="006B28E9"/>
    <w:rsid w:val="006B3048"/>
    <w:rsid w:val="006B35DB"/>
    <w:rsid w:val="006B37C1"/>
    <w:rsid w:val="006B4B31"/>
    <w:rsid w:val="006B5387"/>
    <w:rsid w:val="006B6D06"/>
    <w:rsid w:val="006B6F91"/>
    <w:rsid w:val="006B74E1"/>
    <w:rsid w:val="006C02EE"/>
    <w:rsid w:val="006C0980"/>
    <w:rsid w:val="006C1781"/>
    <w:rsid w:val="006C2906"/>
    <w:rsid w:val="006C2C48"/>
    <w:rsid w:val="006C3A9C"/>
    <w:rsid w:val="006C5965"/>
    <w:rsid w:val="006C5B07"/>
    <w:rsid w:val="006C6CCB"/>
    <w:rsid w:val="006D06A6"/>
    <w:rsid w:val="006D172B"/>
    <w:rsid w:val="006D1D1F"/>
    <w:rsid w:val="006D5048"/>
    <w:rsid w:val="006D5063"/>
    <w:rsid w:val="006D552E"/>
    <w:rsid w:val="006D5A71"/>
    <w:rsid w:val="006D672A"/>
    <w:rsid w:val="006D6864"/>
    <w:rsid w:val="006D6A05"/>
    <w:rsid w:val="006D6E99"/>
    <w:rsid w:val="006D70A4"/>
    <w:rsid w:val="006E27B8"/>
    <w:rsid w:val="006E2CB7"/>
    <w:rsid w:val="006E3259"/>
    <w:rsid w:val="006E3919"/>
    <w:rsid w:val="006E3F4D"/>
    <w:rsid w:val="006E634F"/>
    <w:rsid w:val="006E69DE"/>
    <w:rsid w:val="006E7DEB"/>
    <w:rsid w:val="006E7EBA"/>
    <w:rsid w:val="006F140A"/>
    <w:rsid w:val="006F153D"/>
    <w:rsid w:val="006F349D"/>
    <w:rsid w:val="006F4E98"/>
    <w:rsid w:val="006F517A"/>
    <w:rsid w:val="006F76FA"/>
    <w:rsid w:val="006F7C2B"/>
    <w:rsid w:val="006F7DA4"/>
    <w:rsid w:val="007003F3"/>
    <w:rsid w:val="00700585"/>
    <w:rsid w:val="00700D56"/>
    <w:rsid w:val="007020BA"/>
    <w:rsid w:val="007027FD"/>
    <w:rsid w:val="00704DF0"/>
    <w:rsid w:val="00705FC3"/>
    <w:rsid w:val="00707264"/>
    <w:rsid w:val="00707B17"/>
    <w:rsid w:val="00712323"/>
    <w:rsid w:val="00712FAF"/>
    <w:rsid w:val="0071310E"/>
    <w:rsid w:val="00714620"/>
    <w:rsid w:val="00715BD2"/>
    <w:rsid w:val="00717B37"/>
    <w:rsid w:val="007203D2"/>
    <w:rsid w:val="00720505"/>
    <w:rsid w:val="007214B1"/>
    <w:rsid w:val="00721509"/>
    <w:rsid w:val="00721A85"/>
    <w:rsid w:val="00721E3A"/>
    <w:rsid w:val="00722329"/>
    <w:rsid w:val="00722C64"/>
    <w:rsid w:val="0072329B"/>
    <w:rsid w:val="00723735"/>
    <w:rsid w:val="007255D5"/>
    <w:rsid w:val="00725CBF"/>
    <w:rsid w:val="00725E57"/>
    <w:rsid w:val="00727D37"/>
    <w:rsid w:val="00731638"/>
    <w:rsid w:val="00731719"/>
    <w:rsid w:val="00731F5A"/>
    <w:rsid w:val="00731FFB"/>
    <w:rsid w:val="00732F0F"/>
    <w:rsid w:val="00735DB8"/>
    <w:rsid w:val="00736741"/>
    <w:rsid w:val="00736FBB"/>
    <w:rsid w:val="0073769E"/>
    <w:rsid w:val="00740769"/>
    <w:rsid w:val="007408AC"/>
    <w:rsid w:val="007411CE"/>
    <w:rsid w:val="007416A5"/>
    <w:rsid w:val="00742201"/>
    <w:rsid w:val="00742A37"/>
    <w:rsid w:val="00742E92"/>
    <w:rsid w:val="00743DDB"/>
    <w:rsid w:val="007451E9"/>
    <w:rsid w:val="0074559A"/>
    <w:rsid w:val="00745C37"/>
    <w:rsid w:val="007464A1"/>
    <w:rsid w:val="00746EA0"/>
    <w:rsid w:val="0074789D"/>
    <w:rsid w:val="00747FBC"/>
    <w:rsid w:val="007502DC"/>
    <w:rsid w:val="00750C68"/>
    <w:rsid w:val="00750D49"/>
    <w:rsid w:val="00752CB3"/>
    <w:rsid w:val="00752D5F"/>
    <w:rsid w:val="00752E2C"/>
    <w:rsid w:val="0075306A"/>
    <w:rsid w:val="00753932"/>
    <w:rsid w:val="0075465D"/>
    <w:rsid w:val="00754A41"/>
    <w:rsid w:val="0075545A"/>
    <w:rsid w:val="00756EEC"/>
    <w:rsid w:val="0075752D"/>
    <w:rsid w:val="00760961"/>
    <w:rsid w:val="007610F4"/>
    <w:rsid w:val="007611E3"/>
    <w:rsid w:val="00762FBB"/>
    <w:rsid w:val="0076306F"/>
    <w:rsid w:val="0076309A"/>
    <w:rsid w:val="00763371"/>
    <w:rsid w:val="007633C0"/>
    <w:rsid w:val="00763C99"/>
    <w:rsid w:val="00764327"/>
    <w:rsid w:val="00764D56"/>
    <w:rsid w:val="0076594B"/>
    <w:rsid w:val="0077056F"/>
    <w:rsid w:val="0077126E"/>
    <w:rsid w:val="007714EC"/>
    <w:rsid w:val="00773050"/>
    <w:rsid w:val="0077452C"/>
    <w:rsid w:val="00776705"/>
    <w:rsid w:val="007778CC"/>
    <w:rsid w:val="0078095F"/>
    <w:rsid w:val="00780C2B"/>
    <w:rsid w:val="00781452"/>
    <w:rsid w:val="00782ACF"/>
    <w:rsid w:val="00783306"/>
    <w:rsid w:val="00783839"/>
    <w:rsid w:val="00783FA7"/>
    <w:rsid w:val="007841B2"/>
    <w:rsid w:val="00785C92"/>
    <w:rsid w:val="00786E58"/>
    <w:rsid w:val="00786F0E"/>
    <w:rsid w:val="0078736C"/>
    <w:rsid w:val="00790C4F"/>
    <w:rsid w:val="00790E70"/>
    <w:rsid w:val="007916C6"/>
    <w:rsid w:val="0079226A"/>
    <w:rsid w:val="007929BF"/>
    <w:rsid w:val="00793431"/>
    <w:rsid w:val="00793A13"/>
    <w:rsid w:val="00795F60"/>
    <w:rsid w:val="007962DF"/>
    <w:rsid w:val="007964C2"/>
    <w:rsid w:val="0079727C"/>
    <w:rsid w:val="0079737B"/>
    <w:rsid w:val="007A002D"/>
    <w:rsid w:val="007A03EC"/>
    <w:rsid w:val="007A12A0"/>
    <w:rsid w:val="007A1EA8"/>
    <w:rsid w:val="007A24AF"/>
    <w:rsid w:val="007A2A1D"/>
    <w:rsid w:val="007A3949"/>
    <w:rsid w:val="007A3BF5"/>
    <w:rsid w:val="007A3C39"/>
    <w:rsid w:val="007A4BF6"/>
    <w:rsid w:val="007A5613"/>
    <w:rsid w:val="007A7671"/>
    <w:rsid w:val="007A773B"/>
    <w:rsid w:val="007A79C3"/>
    <w:rsid w:val="007A7D81"/>
    <w:rsid w:val="007B03D5"/>
    <w:rsid w:val="007B068F"/>
    <w:rsid w:val="007B1C38"/>
    <w:rsid w:val="007B22BC"/>
    <w:rsid w:val="007B2400"/>
    <w:rsid w:val="007B31D5"/>
    <w:rsid w:val="007B4C22"/>
    <w:rsid w:val="007B6007"/>
    <w:rsid w:val="007B6D09"/>
    <w:rsid w:val="007B6DE4"/>
    <w:rsid w:val="007C030F"/>
    <w:rsid w:val="007C0EBA"/>
    <w:rsid w:val="007C1245"/>
    <w:rsid w:val="007C1D2A"/>
    <w:rsid w:val="007C295E"/>
    <w:rsid w:val="007C3CC7"/>
    <w:rsid w:val="007C4031"/>
    <w:rsid w:val="007C4129"/>
    <w:rsid w:val="007C4B15"/>
    <w:rsid w:val="007C665B"/>
    <w:rsid w:val="007C678C"/>
    <w:rsid w:val="007C6D82"/>
    <w:rsid w:val="007D09DF"/>
    <w:rsid w:val="007D1149"/>
    <w:rsid w:val="007D1F7A"/>
    <w:rsid w:val="007D2806"/>
    <w:rsid w:val="007D2957"/>
    <w:rsid w:val="007D2DD0"/>
    <w:rsid w:val="007D2DEB"/>
    <w:rsid w:val="007D3973"/>
    <w:rsid w:val="007D4268"/>
    <w:rsid w:val="007D5398"/>
    <w:rsid w:val="007D71B8"/>
    <w:rsid w:val="007D791B"/>
    <w:rsid w:val="007D7A32"/>
    <w:rsid w:val="007E1182"/>
    <w:rsid w:val="007E1995"/>
    <w:rsid w:val="007E1D6D"/>
    <w:rsid w:val="007E3908"/>
    <w:rsid w:val="007E55DF"/>
    <w:rsid w:val="007E6B9E"/>
    <w:rsid w:val="007F0E88"/>
    <w:rsid w:val="007F1363"/>
    <w:rsid w:val="007F16B0"/>
    <w:rsid w:val="007F22D1"/>
    <w:rsid w:val="007F3479"/>
    <w:rsid w:val="007F459F"/>
    <w:rsid w:val="007F5210"/>
    <w:rsid w:val="007F571B"/>
    <w:rsid w:val="007F74EB"/>
    <w:rsid w:val="007F7945"/>
    <w:rsid w:val="00800849"/>
    <w:rsid w:val="0080115A"/>
    <w:rsid w:val="00802919"/>
    <w:rsid w:val="00802FC8"/>
    <w:rsid w:val="0080454B"/>
    <w:rsid w:val="00804BB8"/>
    <w:rsid w:val="00804CD3"/>
    <w:rsid w:val="00805644"/>
    <w:rsid w:val="008069EF"/>
    <w:rsid w:val="00806D04"/>
    <w:rsid w:val="00807272"/>
    <w:rsid w:val="0081016C"/>
    <w:rsid w:val="00810C4D"/>
    <w:rsid w:val="0081243D"/>
    <w:rsid w:val="008135EA"/>
    <w:rsid w:val="00815815"/>
    <w:rsid w:val="00815E38"/>
    <w:rsid w:val="008164B3"/>
    <w:rsid w:val="008166AC"/>
    <w:rsid w:val="008166B2"/>
    <w:rsid w:val="008206E7"/>
    <w:rsid w:val="00820D65"/>
    <w:rsid w:val="00820FB7"/>
    <w:rsid w:val="008237A3"/>
    <w:rsid w:val="008238E4"/>
    <w:rsid w:val="00823B31"/>
    <w:rsid w:val="008244AD"/>
    <w:rsid w:val="008252A6"/>
    <w:rsid w:val="008257AC"/>
    <w:rsid w:val="00826438"/>
    <w:rsid w:val="0082677B"/>
    <w:rsid w:val="008272DF"/>
    <w:rsid w:val="00827A6B"/>
    <w:rsid w:val="00827B76"/>
    <w:rsid w:val="0083002A"/>
    <w:rsid w:val="0083153C"/>
    <w:rsid w:val="00832631"/>
    <w:rsid w:val="008329EA"/>
    <w:rsid w:val="0083382C"/>
    <w:rsid w:val="00833A8D"/>
    <w:rsid w:val="00833FBF"/>
    <w:rsid w:val="00834215"/>
    <w:rsid w:val="00835926"/>
    <w:rsid w:val="00836B27"/>
    <w:rsid w:val="008411C1"/>
    <w:rsid w:val="00841C55"/>
    <w:rsid w:val="00842E9B"/>
    <w:rsid w:val="0084311D"/>
    <w:rsid w:val="00843B20"/>
    <w:rsid w:val="00844571"/>
    <w:rsid w:val="00844735"/>
    <w:rsid w:val="00844BFA"/>
    <w:rsid w:val="00845623"/>
    <w:rsid w:val="00846C6E"/>
    <w:rsid w:val="00846FDC"/>
    <w:rsid w:val="008478DB"/>
    <w:rsid w:val="00850EEC"/>
    <w:rsid w:val="00851306"/>
    <w:rsid w:val="0085249B"/>
    <w:rsid w:val="008537CB"/>
    <w:rsid w:val="00853C34"/>
    <w:rsid w:val="00853D62"/>
    <w:rsid w:val="0085569E"/>
    <w:rsid w:val="00855AC3"/>
    <w:rsid w:val="00855F3E"/>
    <w:rsid w:val="008565B4"/>
    <w:rsid w:val="00856CCF"/>
    <w:rsid w:val="008579EE"/>
    <w:rsid w:val="00860232"/>
    <w:rsid w:val="00860293"/>
    <w:rsid w:val="0086185B"/>
    <w:rsid w:val="0086207E"/>
    <w:rsid w:val="008627D0"/>
    <w:rsid w:val="00865179"/>
    <w:rsid w:val="00865609"/>
    <w:rsid w:val="0086754A"/>
    <w:rsid w:val="00867CB3"/>
    <w:rsid w:val="00867CBB"/>
    <w:rsid w:val="00867FE2"/>
    <w:rsid w:val="00870013"/>
    <w:rsid w:val="0087148D"/>
    <w:rsid w:val="00871638"/>
    <w:rsid w:val="00871AB6"/>
    <w:rsid w:val="00871BCD"/>
    <w:rsid w:val="00872CBF"/>
    <w:rsid w:val="00873A9D"/>
    <w:rsid w:val="00873C14"/>
    <w:rsid w:val="00874416"/>
    <w:rsid w:val="00875937"/>
    <w:rsid w:val="00875B93"/>
    <w:rsid w:val="00876399"/>
    <w:rsid w:val="00876AEA"/>
    <w:rsid w:val="00877047"/>
    <w:rsid w:val="00880564"/>
    <w:rsid w:val="008805C6"/>
    <w:rsid w:val="00880C28"/>
    <w:rsid w:val="0088169E"/>
    <w:rsid w:val="00881ABE"/>
    <w:rsid w:val="00881E3D"/>
    <w:rsid w:val="00882783"/>
    <w:rsid w:val="00884264"/>
    <w:rsid w:val="0088468B"/>
    <w:rsid w:val="00886F7A"/>
    <w:rsid w:val="00890CB5"/>
    <w:rsid w:val="0089230B"/>
    <w:rsid w:val="00892434"/>
    <w:rsid w:val="0089396A"/>
    <w:rsid w:val="008950CB"/>
    <w:rsid w:val="008972CE"/>
    <w:rsid w:val="008972E6"/>
    <w:rsid w:val="008974F9"/>
    <w:rsid w:val="008A0667"/>
    <w:rsid w:val="008A10DE"/>
    <w:rsid w:val="008A18A4"/>
    <w:rsid w:val="008A2237"/>
    <w:rsid w:val="008A224B"/>
    <w:rsid w:val="008A2286"/>
    <w:rsid w:val="008A2523"/>
    <w:rsid w:val="008A2A9E"/>
    <w:rsid w:val="008A2CD2"/>
    <w:rsid w:val="008A314D"/>
    <w:rsid w:val="008A3372"/>
    <w:rsid w:val="008A36DD"/>
    <w:rsid w:val="008A3815"/>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0F5"/>
    <w:rsid w:val="008B52D6"/>
    <w:rsid w:val="008B55E9"/>
    <w:rsid w:val="008B5FED"/>
    <w:rsid w:val="008B78BC"/>
    <w:rsid w:val="008B7D09"/>
    <w:rsid w:val="008C01B7"/>
    <w:rsid w:val="008C069C"/>
    <w:rsid w:val="008C0B9A"/>
    <w:rsid w:val="008C14DE"/>
    <w:rsid w:val="008C2263"/>
    <w:rsid w:val="008C2614"/>
    <w:rsid w:val="008C2BDB"/>
    <w:rsid w:val="008C2EB1"/>
    <w:rsid w:val="008C3649"/>
    <w:rsid w:val="008C4D41"/>
    <w:rsid w:val="008C63A3"/>
    <w:rsid w:val="008C7416"/>
    <w:rsid w:val="008C7BB6"/>
    <w:rsid w:val="008C7C10"/>
    <w:rsid w:val="008C7F57"/>
    <w:rsid w:val="008D01AA"/>
    <w:rsid w:val="008D08BE"/>
    <w:rsid w:val="008D17C2"/>
    <w:rsid w:val="008D1F2C"/>
    <w:rsid w:val="008D308E"/>
    <w:rsid w:val="008D5FFF"/>
    <w:rsid w:val="008D62B7"/>
    <w:rsid w:val="008D6C6B"/>
    <w:rsid w:val="008D7204"/>
    <w:rsid w:val="008D74BF"/>
    <w:rsid w:val="008D7FF8"/>
    <w:rsid w:val="008E07A0"/>
    <w:rsid w:val="008E08ED"/>
    <w:rsid w:val="008E219E"/>
    <w:rsid w:val="008E317A"/>
    <w:rsid w:val="008E523C"/>
    <w:rsid w:val="008E5443"/>
    <w:rsid w:val="008E595E"/>
    <w:rsid w:val="008E6E64"/>
    <w:rsid w:val="008F1182"/>
    <w:rsid w:val="008F1659"/>
    <w:rsid w:val="008F2248"/>
    <w:rsid w:val="008F2257"/>
    <w:rsid w:val="008F28CC"/>
    <w:rsid w:val="008F2E86"/>
    <w:rsid w:val="008F4F44"/>
    <w:rsid w:val="008F56D7"/>
    <w:rsid w:val="008F74ED"/>
    <w:rsid w:val="008F7D77"/>
    <w:rsid w:val="009001A7"/>
    <w:rsid w:val="00900490"/>
    <w:rsid w:val="00901B60"/>
    <w:rsid w:val="00902839"/>
    <w:rsid w:val="00903FFA"/>
    <w:rsid w:val="00904C4E"/>
    <w:rsid w:val="00905636"/>
    <w:rsid w:val="00906715"/>
    <w:rsid w:val="00907085"/>
    <w:rsid w:val="00907C2B"/>
    <w:rsid w:val="00911A8E"/>
    <w:rsid w:val="00911C27"/>
    <w:rsid w:val="00911CCF"/>
    <w:rsid w:val="00911FF8"/>
    <w:rsid w:val="009125CC"/>
    <w:rsid w:val="00912BD8"/>
    <w:rsid w:val="00913D5B"/>
    <w:rsid w:val="009148FA"/>
    <w:rsid w:val="00915474"/>
    <w:rsid w:val="00915BEA"/>
    <w:rsid w:val="00920191"/>
    <w:rsid w:val="00920630"/>
    <w:rsid w:val="00920922"/>
    <w:rsid w:val="00920DE0"/>
    <w:rsid w:val="00921204"/>
    <w:rsid w:val="00921C0B"/>
    <w:rsid w:val="00923F04"/>
    <w:rsid w:val="00924306"/>
    <w:rsid w:val="00924E40"/>
    <w:rsid w:val="009250CC"/>
    <w:rsid w:val="00925C57"/>
    <w:rsid w:val="00925DF0"/>
    <w:rsid w:val="0092607D"/>
    <w:rsid w:val="009262EE"/>
    <w:rsid w:val="00926DAD"/>
    <w:rsid w:val="009300A4"/>
    <w:rsid w:val="009301D5"/>
    <w:rsid w:val="00930287"/>
    <w:rsid w:val="00930612"/>
    <w:rsid w:val="00930EF9"/>
    <w:rsid w:val="00931241"/>
    <w:rsid w:val="00935390"/>
    <w:rsid w:val="00936E25"/>
    <w:rsid w:val="0093704B"/>
    <w:rsid w:val="00937309"/>
    <w:rsid w:val="0093736E"/>
    <w:rsid w:val="009377CE"/>
    <w:rsid w:val="0094095A"/>
    <w:rsid w:val="00941D8D"/>
    <w:rsid w:val="009427FA"/>
    <w:rsid w:val="0094284F"/>
    <w:rsid w:val="0094389B"/>
    <w:rsid w:val="00944DDE"/>
    <w:rsid w:val="00945888"/>
    <w:rsid w:val="00945D9A"/>
    <w:rsid w:val="0094664A"/>
    <w:rsid w:val="00950AE5"/>
    <w:rsid w:val="00951F6E"/>
    <w:rsid w:val="009533D2"/>
    <w:rsid w:val="00953677"/>
    <w:rsid w:val="0095376B"/>
    <w:rsid w:val="009543A4"/>
    <w:rsid w:val="00954FB5"/>
    <w:rsid w:val="00955549"/>
    <w:rsid w:val="0095681B"/>
    <w:rsid w:val="009605AB"/>
    <w:rsid w:val="0096070B"/>
    <w:rsid w:val="00961595"/>
    <w:rsid w:val="00961706"/>
    <w:rsid w:val="00961E20"/>
    <w:rsid w:val="0096282C"/>
    <w:rsid w:val="00962B68"/>
    <w:rsid w:val="00962CD5"/>
    <w:rsid w:val="00962E09"/>
    <w:rsid w:val="0096322E"/>
    <w:rsid w:val="00964667"/>
    <w:rsid w:val="00965C08"/>
    <w:rsid w:val="00966776"/>
    <w:rsid w:val="0096755F"/>
    <w:rsid w:val="00967908"/>
    <w:rsid w:val="00967A3F"/>
    <w:rsid w:val="0097046C"/>
    <w:rsid w:val="0097197E"/>
    <w:rsid w:val="00971A37"/>
    <w:rsid w:val="00972AE6"/>
    <w:rsid w:val="00975596"/>
    <w:rsid w:val="0097727C"/>
    <w:rsid w:val="009776E5"/>
    <w:rsid w:val="00977851"/>
    <w:rsid w:val="00977B32"/>
    <w:rsid w:val="00980541"/>
    <w:rsid w:val="00980949"/>
    <w:rsid w:val="009815F2"/>
    <w:rsid w:val="009821BB"/>
    <w:rsid w:val="009830F9"/>
    <w:rsid w:val="009834FF"/>
    <w:rsid w:val="009844A3"/>
    <w:rsid w:val="00984F2A"/>
    <w:rsid w:val="00985259"/>
    <w:rsid w:val="0098664B"/>
    <w:rsid w:val="00986B92"/>
    <w:rsid w:val="00986D13"/>
    <w:rsid w:val="009873C3"/>
    <w:rsid w:val="009915CC"/>
    <w:rsid w:val="00991A5E"/>
    <w:rsid w:val="00991A9B"/>
    <w:rsid w:val="00992884"/>
    <w:rsid w:val="00992DDF"/>
    <w:rsid w:val="00993098"/>
    <w:rsid w:val="009933EE"/>
    <w:rsid w:val="009939B2"/>
    <w:rsid w:val="00994AB7"/>
    <w:rsid w:val="00995766"/>
    <w:rsid w:val="009958B3"/>
    <w:rsid w:val="00995DAD"/>
    <w:rsid w:val="00996509"/>
    <w:rsid w:val="009A00DB"/>
    <w:rsid w:val="009A0CEB"/>
    <w:rsid w:val="009A0FA0"/>
    <w:rsid w:val="009A186C"/>
    <w:rsid w:val="009A3313"/>
    <w:rsid w:val="009A36D6"/>
    <w:rsid w:val="009A41ED"/>
    <w:rsid w:val="009A4DB7"/>
    <w:rsid w:val="009A5F66"/>
    <w:rsid w:val="009A633B"/>
    <w:rsid w:val="009A63D1"/>
    <w:rsid w:val="009A7B55"/>
    <w:rsid w:val="009B0E65"/>
    <w:rsid w:val="009B17CB"/>
    <w:rsid w:val="009B2A1C"/>
    <w:rsid w:val="009B31DD"/>
    <w:rsid w:val="009B4210"/>
    <w:rsid w:val="009B5A00"/>
    <w:rsid w:val="009B6942"/>
    <w:rsid w:val="009B6C9B"/>
    <w:rsid w:val="009B6E22"/>
    <w:rsid w:val="009B6F6C"/>
    <w:rsid w:val="009C0501"/>
    <w:rsid w:val="009C07FE"/>
    <w:rsid w:val="009C1896"/>
    <w:rsid w:val="009C2E37"/>
    <w:rsid w:val="009C3733"/>
    <w:rsid w:val="009C4328"/>
    <w:rsid w:val="009C4A98"/>
    <w:rsid w:val="009C4FA5"/>
    <w:rsid w:val="009C535F"/>
    <w:rsid w:val="009C58A1"/>
    <w:rsid w:val="009C744E"/>
    <w:rsid w:val="009C7C7B"/>
    <w:rsid w:val="009D01BC"/>
    <w:rsid w:val="009D17A4"/>
    <w:rsid w:val="009D4682"/>
    <w:rsid w:val="009D46D4"/>
    <w:rsid w:val="009D4970"/>
    <w:rsid w:val="009D5985"/>
    <w:rsid w:val="009D5AA1"/>
    <w:rsid w:val="009D5B9A"/>
    <w:rsid w:val="009D6847"/>
    <w:rsid w:val="009D6D11"/>
    <w:rsid w:val="009E043C"/>
    <w:rsid w:val="009E0E44"/>
    <w:rsid w:val="009E10B5"/>
    <w:rsid w:val="009E175A"/>
    <w:rsid w:val="009E17C6"/>
    <w:rsid w:val="009E3CFA"/>
    <w:rsid w:val="009E4488"/>
    <w:rsid w:val="009E479F"/>
    <w:rsid w:val="009E6486"/>
    <w:rsid w:val="009E6E9C"/>
    <w:rsid w:val="009F101A"/>
    <w:rsid w:val="009F1B7F"/>
    <w:rsid w:val="009F25F3"/>
    <w:rsid w:val="009F2B6C"/>
    <w:rsid w:val="009F54F6"/>
    <w:rsid w:val="009F5A8A"/>
    <w:rsid w:val="009F5DEB"/>
    <w:rsid w:val="009F61EA"/>
    <w:rsid w:val="009F683E"/>
    <w:rsid w:val="009F6E2D"/>
    <w:rsid w:val="009F6FED"/>
    <w:rsid w:val="009F71F1"/>
    <w:rsid w:val="00A00BE2"/>
    <w:rsid w:val="00A00E05"/>
    <w:rsid w:val="00A0208C"/>
    <w:rsid w:val="00A02E51"/>
    <w:rsid w:val="00A02F6A"/>
    <w:rsid w:val="00A03F8B"/>
    <w:rsid w:val="00A04707"/>
    <w:rsid w:val="00A06F16"/>
    <w:rsid w:val="00A114ED"/>
    <w:rsid w:val="00A116DD"/>
    <w:rsid w:val="00A1373A"/>
    <w:rsid w:val="00A13A5B"/>
    <w:rsid w:val="00A13D53"/>
    <w:rsid w:val="00A13D8D"/>
    <w:rsid w:val="00A15E13"/>
    <w:rsid w:val="00A16E48"/>
    <w:rsid w:val="00A20BC0"/>
    <w:rsid w:val="00A2237F"/>
    <w:rsid w:val="00A2268C"/>
    <w:rsid w:val="00A2279B"/>
    <w:rsid w:val="00A23B1D"/>
    <w:rsid w:val="00A25198"/>
    <w:rsid w:val="00A25368"/>
    <w:rsid w:val="00A25B31"/>
    <w:rsid w:val="00A25BEE"/>
    <w:rsid w:val="00A265FB"/>
    <w:rsid w:val="00A30437"/>
    <w:rsid w:val="00A30873"/>
    <w:rsid w:val="00A316A7"/>
    <w:rsid w:val="00A32862"/>
    <w:rsid w:val="00A32C1F"/>
    <w:rsid w:val="00A342BF"/>
    <w:rsid w:val="00A342FF"/>
    <w:rsid w:val="00A3457C"/>
    <w:rsid w:val="00A3522B"/>
    <w:rsid w:val="00A35BC2"/>
    <w:rsid w:val="00A3711F"/>
    <w:rsid w:val="00A41A12"/>
    <w:rsid w:val="00A42122"/>
    <w:rsid w:val="00A4340F"/>
    <w:rsid w:val="00A435E4"/>
    <w:rsid w:val="00A43D75"/>
    <w:rsid w:val="00A441FE"/>
    <w:rsid w:val="00A447B4"/>
    <w:rsid w:val="00A477BA"/>
    <w:rsid w:val="00A47FDB"/>
    <w:rsid w:val="00A50830"/>
    <w:rsid w:val="00A50931"/>
    <w:rsid w:val="00A50D13"/>
    <w:rsid w:val="00A515C9"/>
    <w:rsid w:val="00A51884"/>
    <w:rsid w:val="00A51EA1"/>
    <w:rsid w:val="00A54548"/>
    <w:rsid w:val="00A54C14"/>
    <w:rsid w:val="00A552B3"/>
    <w:rsid w:val="00A553D8"/>
    <w:rsid w:val="00A555EF"/>
    <w:rsid w:val="00A566A4"/>
    <w:rsid w:val="00A5706B"/>
    <w:rsid w:val="00A6079F"/>
    <w:rsid w:val="00A60E51"/>
    <w:rsid w:val="00A60F6C"/>
    <w:rsid w:val="00A619A5"/>
    <w:rsid w:val="00A62C67"/>
    <w:rsid w:val="00A62E0D"/>
    <w:rsid w:val="00A64624"/>
    <w:rsid w:val="00A652F7"/>
    <w:rsid w:val="00A653B2"/>
    <w:rsid w:val="00A65DD2"/>
    <w:rsid w:val="00A66446"/>
    <w:rsid w:val="00A6664E"/>
    <w:rsid w:val="00A66E3F"/>
    <w:rsid w:val="00A71652"/>
    <w:rsid w:val="00A7352A"/>
    <w:rsid w:val="00A76615"/>
    <w:rsid w:val="00A77667"/>
    <w:rsid w:val="00A80D17"/>
    <w:rsid w:val="00A81BEC"/>
    <w:rsid w:val="00A832CB"/>
    <w:rsid w:val="00A83D71"/>
    <w:rsid w:val="00A84B46"/>
    <w:rsid w:val="00A85684"/>
    <w:rsid w:val="00A858D8"/>
    <w:rsid w:val="00A86AE0"/>
    <w:rsid w:val="00A872F4"/>
    <w:rsid w:val="00A87430"/>
    <w:rsid w:val="00A904CE"/>
    <w:rsid w:val="00A915BF"/>
    <w:rsid w:val="00A91D54"/>
    <w:rsid w:val="00A934D7"/>
    <w:rsid w:val="00A93DF9"/>
    <w:rsid w:val="00A93FED"/>
    <w:rsid w:val="00A9436F"/>
    <w:rsid w:val="00A94B56"/>
    <w:rsid w:val="00A94B85"/>
    <w:rsid w:val="00A95AAD"/>
    <w:rsid w:val="00A96B90"/>
    <w:rsid w:val="00AA0FC4"/>
    <w:rsid w:val="00AA1CA2"/>
    <w:rsid w:val="00AA30AB"/>
    <w:rsid w:val="00AA3299"/>
    <w:rsid w:val="00AA5B95"/>
    <w:rsid w:val="00AA5CE2"/>
    <w:rsid w:val="00AA645C"/>
    <w:rsid w:val="00AA677C"/>
    <w:rsid w:val="00AA78FD"/>
    <w:rsid w:val="00AA7C34"/>
    <w:rsid w:val="00AA7D24"/>
    <w:rsid w:val="00AB0B37"/>
    <w:rsid w:val="00AB1377"/>
    <w:rsid w:val="00AB203C"/>
    <w:rsid w:val="00AB2859"/>
    <w:rsid w:val="00AB2C8C"/>
    <w:rsid w:val="00AB2F55"/>
    <w:rsid w:val="00AB34E7"/>
    <w:rsid w:val="00AB3866"/>
    <w:rsid w:val="00AB389C"/>
    <w:rsid w:val="00AB3E37"/>
    <w:rsid w:val="00AB52B9"/>
    <w:rsid w:val="00AB694E"/>
    <w:rsid w:val="00AB6E18"/>
    <w:rsid w:val="00AB7085"/>
    <w:rsid w:val="00AC041B"/>
    <w:rsid w:val="00AC05A6"/>
    <w:rsid w:val="00AC0888"/>
    <w:rsid w:val="00AC1C1D"/>
    <w:rsid w:val="00AC24FA"/>
    <w:rsid w:val="00AC3242"/>
    <w:rsid w:val="00AC32CE"/>
    <w:rsid w:val="00AC3B05"/>
    <w:rsid w:val="00AC3FB4"/>
    <w:rsid w:val="00AC484C"/>
    <w:rsid w:val="00AC58B1"/>
    <w:rsid w:val="00AC6BEC"/>
    <w:rsid w:val="00AD2134"/>
    <w:rsid w:val="00AD45D6"/>
    <w:rsid w:val="00AD482A"/>
    <w:rsid w:val="00AD491F"/>
    <w:rsid w:val="00AD4BD2"/>
    <w:rsid w:val="00AD510C"/>
    <w:rsid w:val="00AD55FB"/>
    <w:rsid w:val="00AD5609"/>
    <w:rsid w:val="00AD56A1"/>
    <w:rsid w:val="00AD5C27"/>
    <w:rsid w:val="00AD6CFB"/>
    <w:rsid w:val="00AD7231"/>
    <w:rsid w:val="00AD7BFB"/>
    <w:rsid w:val="00AD7FF0"/>
    <w:rsid w:val="00AE01D7"/>
    <w:rsid w:val="00AE01F9"/>
    <w:rsid w:val="00AE0237"/>
    <w:rsid w:val="00AE07F7"/>
    <w:rsid w:val="00AE11A7"/>
    <w:rsid w:val="00AE2350"/>
    <w:rsid w:val="00AE2739"/>
    <w:rsid w:val="00AE288E"/>
    <w:rsid w:val="00AE352A"/>
    <w:rsid w:val="00AE35AD"/>
    <w:rsid w:val="00AE3AE9"/>
    <w:rsid w:val="00AE43BD"/>
    <w:rsid w:val="00AE707A"/>
    <w:rsid w:val="00AE778D"/>
    <w:rsid w:val="00AE7A55"/>
    <w:rsid w:val="00AF349A"/>
    <w:rsid w:val="00AF3A04"/>
    <w:rsid w:val="00AF4928"/>
    <w:rsid w:val="00AF5487"/>
    <w:rsid w:val="00AF574A"/>
    <w:rsid w:val="00AF6EBF"/>
    <w:rsid w:val="00AF7E91"/>
    <w:rsid w:val="00B00AD2"/>
    <w:rsid w:val="00B01221"/>
    <w:rsid w:val="00B0158E"/>
    <w:rsid w:val="00B0442F"/>
    <w:rsid w:val="00B044FA"/>
    <w:rsid w:val="00B0454D"/>
    <w:rsid w:val="00B05890"/>
    <w:rsid w:val="00B06076"/>
    <w:rsid w:val="00B0621F"/>
    <w:rsid w:val="00B06665"/>
    <w:rsid w:val="00B06EB9"/>
    <w:rsid w:val="00B07A67"/>
    <w:rsid w:val="00B1096E"/>
    <w:rsid w:val="00B10C16"/>
    <w:rsid w:val="00B11F86"/>
    <w:rsid w:val="00B13588"/>
    <w:rsid w:val="00B16DE6"/>
    <w:rsid w:val="00B203D5"/>
    <w:rsid w:val="00B211D3"/>
    <w:rsid w:val="00B21583"/>
    <w:rsid w:val="00B216AD"/>
    <w:rsid w:val="00B23B68"/>
    <w:rsid w:val="00B23B92"/>
    <w:rsid w:val="00B25F77"/>
    <w:rsid w:val="00B26136"/>
    <w:rsid w:val="00B2616D"/>
    <w:rsid w:val="00B26A18"/>
    <w:rsid w:val="00B27073"/>
    <w:rsid w:val="00B27122"/>
    <w:rsid w:val="00B27283"/>
    <w:rsid w:val="00B2766C"/>
    <w:rsid w:val="00B27DF1"/>
    <w:rsid w:val="00B31BAB"/>
    <w:rsid w:val="00B31D4B"/>
    <w:rsid w:val="00B31FDA"/>
    <w:rsid w:val="00B324E3"/>
    <w:rsid w:val="00B32608"/>
    <w:rsid w:val="00B32F8A"/>
    <w:rsid w:val="00B33253"/>
    <w:rsid w:val="00B33B6E"/>
    <w:rsid w:val="00B3595B"/>
    <w:rsid w:val="00B35A15"/>
    <w:rsid w:val="00B376E4"/>
    <w:rsid w:val="00B37BC5"/>
    <w:rsid w:val="00B416A7"/>
    <w:rsid w:val="00B4490C"/>
    <w:rsid w:val="00B44BDA"/>
    <w:rsid w:val="00B45DE6"/>
    <w:rsid w:val="00B469E3"/>
    <w:rsid w:val="00B46F1B"/>
    <w:rsid w:val="00B47809"/>
    <w:rsid w:val="00B500E8"/>
    <w:rsid w:val="00B51090"/>
    <w:rsid w:val="00B51138"/>
    <w:rsid w:val="00B5279C"/>
    <w:rsid w:val="00B53A26"/>
    <w:rsid w:val="00B54E82"/>
    <w:rsid w:val="00B54F94"/>
    <w:rsid w:val="00B55B72"/>
    <w:rsid w:val="00B568F7"/>
    <w:rsid w:val="00B6049A"/>
    <w:rsid w:val="00B606D4"/>
    <w:rsid w:val="00B610DF"/>
    <w:rsid w:val="00B614D9"/>
    <w:rsid w:val="00B61B26"/>
    <w:rsid w:val="00B625A1"/>
    <w:rsid w:val="00B62DD3"/>
    <w:rsid w:val="00B63C38"/>
    <w:rsid w:val="00B645B7"/>
    <w:rsid w:val="00B64765"/>
    <w:rsid w:val="00B671F4"/>
    <w:rsid w:val="00B6798E"/>
    <w:rsid w:val="00B67D96"/>
    <w:rsid w:val="00B67EDA"/>
    <w:rsid w:val="00B701E0"/>
    <w:rsid w:val="00B70520"/>
    <w:rsid w:val="00B70A64"/>
    <w:rsid w:val="00B717B4"/>
    <w:rsid w:val="00B727CD"/>
    <w:rsid w:val="00B733CB"/>
    <w:rsid w:val="00B741F5"/>
    <w:rsid w:val="00B74CBC"/>
    <w:rsid w:val="00B76379"/>
    <w:rsid w:val="00B7741B"/>
    <w:rsid w:val="00B776CD"/>
    <w:rsid w:val="00B818BE"/>
    <w:rsid w:val="00B82CAF"/>
    <w:rsid w:val="00B835F9"/>
    <w:rsid w:val="00B8417D"/>
    <w:rsid w:val="00B85461"/>
    <w:rsid w:val="00B857DC"/>
    <w:rsid w:val="00B85EB3"/>
    <w:rsid w:val="00B868BC"/>
    <w:rsid w:val="00B86F6E"/>
    <w:rsid w:val="00B87543"/>
    <w:rsid w:val="00B875B5"/>
    <w:rsid w:val="00B904A0"/>
    <w:rsid w:val="00B907B7"/>
    <w:rsid w:val="00B914F4"/>
    <w:rsid w:val="00B918ED"/>
    <w:rsid w:val="00B91D65"/>
    <w:rsid w:val="00B92E23"/>
    <w:rsid w:val="00B9301A"/>
    <w:rsid w:val="00B93728"/>
    <w:rsid w:val="00B94E9A"/>
    <w:rsid w:val="00B9529A"/>
    <w:rsid w:val="00B959DB"/>
    <w:rsid w:val="00B95BB5"/>
    <w:rsid w:val="00B9657C"/>
    <w:rsid w:val="00B96A7D"/>
    <w:rsid w:val="00B96C4A"/>
    <w:rsid w:val="00B97D74"/>
    <w:rsid w:val="00BA0597"/>
    <w:rsid w:val="00BA19F5"/>
    <w:rsid w:val="00BA2811"/>
    <w:rsid w:val="00BA3D2E"/>
    <w:rsid w:val="00BA4E0B"/>
    <w:rsid w:val="00BA7D6E"/>
    <w:rsid w:val="00BB0BCF"/>
    <w:rsid w:val="00BB0D01"/>
    <w:rsid w:val="00BB143C"/>
    <w:rsid w:val="00BB2287"/>
    <w:rsid w:val="00BB23B2"/>
    <w:rsid w:val="00BB2623"/>
    <w:rsid w:val="00BB2E68"/>
    <w:rsid w:val="00BB315D"/>
    <w:rsid w:val="00BB3164"/>
    <w:rsid w:val="00BB3298"/>
    <w:rsid w:val="00BB5CD3"/>
    <w:rsid w:val="00BB66B8"/>
    <w:rsid w:val="00BB698F"/>
    <w:rsid w:val="00BB6CC8"/>
    <w:rsid w:val="00BB7088"/>
    <w:rsid w:val="00BC1552"/>
    <w:rsid w:val="00BC2CEA"/>
    <w:rsid w:val="00BC2EFB"/>
    <w:rsid w:val="00BC6584"/>
    <w:rsid w:val="00BC71BC"/>
    <w:rsid w:val="00BC7A41"/>
    <w:rsid w:val="00BD0CE6"/>
    <w:rsid w:val="00BD20C5"/>
    <w:rsid w:val="00BD35FF"/>
    <w:rsid w:val="00BD382C"/>
    <w:rsid w:val="00BD3C29"/>
    <w:rsid w:val="00BD3FD1"/>
    <w:rsid w:val="00BD4A28"/>
    <w:rsid w:val="00BD7210"/>
    <w:rsid w:val="00BE180F"/>
    <w:rsid w:val="00BE214D"/>
    <w:rsid w:val="00BE22D6"/>
    <w:rsid w:val="00BE5A15"/>
    <w:rsid w:val="00BE5FE9"/>
    <w:rsid w:val="00BE6D66"/>
    <w:rsid w:val="00BE7A1A"/>
    <w:rsid w:val="00BF08B6"/>
    <w:rsid w:val="00BF08EE"/>
    <w:rsid w:val="00BF186A"/>
    <w:rsid w:val="00BF1E3B"/>
    <w:rsid w:val="00BF3888"/>
    <w:rsid w:val="00BF436F"/>
    <w:rsid w:val="00BF508D"/>
    <w:rsid w:val="00BF5377"/>
    <w:rsid w:val="00BF597F"/>
    <w:rsid w:val="00BF5FFD"/>
    <w:rsid w:val="00BF6409"/>
    <w:rsid w:val="00BF7956"/>
    <w:rsid w:val="00C01955"/>
    <w:rsid w:val="00C0297F"/>
    <w:rsid w:val="00C02ED2"/>
    <w:rsid w:val="00C04374"/>
    <w:rsid w:val="00C04569"/>
    <w:rsid w:val="00C0480D"/>
    <w:rsid w:val="00C04B2C"/>
    <w:rsid w:val="00C0584D"/>
    <w:rsid w:val="00C07196"/>
    <w:rsid w:val="00C07F73"/>
    <w:rsid w:val="00C11F76"/>
    <w:rsid w:val="00C17895"/>
    <w:rsid w:val="00C20C72"/>
    <w:rsid w:val="00C23764"/>
    <w:rsid w:val="00C2394E"/>
    <w:rsid w:val="00C24127"/>
    <w:rsid w:val="00C253E1"/>
    <w:rsid w:val="00C25869"/>
    <w:rsid w:val="00C25E26"/>
    <w:rsid w:val="00C25FE6"/>
    <w:rsid w:val="00C26BED"/>
    <w:rsid w:val="00C325FB"/>
    <w:rsid w:val="00C32B53"/>
    <w:rsid w:val="00C33C1D"/>
    <w:rsid w:val="00C34A60"/>
    <w:rsid w:val="00C352C0"/>
    <w:rsid w:val="00C35923"/>
    <w:rsid w:val="00C35B52"/>
    <w:rsid w:val="00C35D93"/>
    <w:rsid w:val="00C36191"/>
    <w:rsid w:val="00C36387"/>
    <w:rsid w:val="00C36C2B"/>
    <w:rsid w:val="00C371BF"/>
    <w:rsid w:val="00C407C7"/>
    <w:rsid w:val="00C407EA"/>
    <w:rsid w:val="00C40BDB"/>
    <w:rsid w:val="00C40D9C"/>
    <w:rsid w:val="00C41468"/>
    <w:rsid w:val="00C420B9"/>
    <w:rsid w:val="00C42B90"/>
    <w:rsid w:val="00C4450C"/>
    <w:rsid w:val="00C449A7"/>
    <w:rsid w:val="00C44B01"/>
    <w:rsid w:val="00C454DC"/>
    <w:rsid w:val="00C50E10"/>
    <w:rsid w:val="00C529B1"/>
    <w:rsid w:val="00C5452D"/>
    <w:rsid w:val="00C54F3F"/>
    <w:rsid w:val="00C55349"/>
    <w:rsid w:val="00C5657E"/>
    <w:rsid w:val="00C56BF2"/>
    <w:rsid w:val="00C56DF7"/>
    <w:rsid w:val="00C57213"/>
    <w:rsid w:val="00C57AAE"/>
    <w:rsid w:val="00C60CF7"/>
    <w:rsid w:val="00C61169"/>
    <w:rsid w:val="00C62170"/>
    <w:rsid w:val="00C62765"/>
    <w:rsid w:val="00C62A6F"/>
    <w:rsid w:val="00C62E91"/>
    <w:rsid w:val="00C63469"/>
    <w:rsid w:val="00C6346C"/>
    <w:rsid w:val="00C634A7"/>
    <w:rsid w:val="00C6482B"/>
    <w:rsid w:val="00C64BCE"/>
    <w:rsid w:val="00C64C64"/>
    <w:rsid w:val="00C6555E"/>
    <w:rsid w:val="00C66C26"/>
    <w:rsid w:val="00C67773"/>
    <w:rsid w:val="00C7007D"/>
    <w:rsid w:val="00C7058B"/>
    <w:rsid w:val="00C70612"/>
    <w:rsid w:val="00C7128E"/>
    <w:rsid w:val="00C71BA9"/>
    <w:rsid w:val="00C720EF"/>
    <w:rsid w:val="00C72BAD"/>
    <w:rsid w:val="00C72FB9"/>
    <w:rsid w:val="00C73064"/>
    <w:rsid w:val="00C7335E"/>
    <w:rsid w:val="00C733D6"/>
    <w:rsid w:val="00C73B83"/>
    <w:rsid w:val="00C75058"/>
    <w:rsid w:val="00C756F0"/>
    <w:rsid w:val="00C760A6"/>
    <w:rsid w:val="00C762C9"/>
    <w:rsid w:val="00C76FD8"/>
    <w:rsid w:val="00C77DAB"/>
    <w:rsid w:val="00C80027"/>
    <w:rsid w:val="00C80097"/>
    <w:rsid w:val="00C80708"/>
    <w:rsid w:val="00C8147A"/>
    <w:rsid w:val="00C8165B"/>
    <w:rsid w:val="00C829D7"/>
    <w:rsid w:val="00C842DA"/>
    <w:rsid w:val="00C85C14"/>
    <w:rsid w:val="00C85E50"/>
    <w:rsid w:val="00C8755A"/>
    <w:rsid w:val="00C879DE"/>
    <w:rsid w:val="00C90539"/>
    <w:rsid w:val="00C91906"/>
    <w:rsid w:val="00C91C3F"/>
    <w:rsid w:val="00C92884"/>
    <w:rsid w:val="00C92E27"/>
    <w:rsid w:val="00C932F7"/>
    <w:rsid w:val="00C9337A"/>
    <w:rsid w:val="00C93786"/>
    <w:rsid w:val="00C94A3C"/>
    <w:rsid w:val="00C953B0"/>
    <w:rsid w:val="00C96681"/>
    <w:rsid w:val="00C967CB"/>
    <w:rsid w:val="00C9726F"/>
    <w:rsid w:val="00C97310"/>
    <w:rsid w:val="00C976A4"/>
    <w:rsid w:val="00CA0E3F"/>
    <w:rsid w:val="00CA0ECB"/>
    <w:rsid w:val="00CA2422"/>
    <w:rsid w:val="00CA278E"/>
    <w:rsid w:val="00CA4924"/>
    <w:rsid w:val="00CA4C99"/>
    <w:rsid w:val="00CA50F4"/>
    <w:rsid w:val="00CA5774"/>
    <w:rsid w:val="00CA5F3E"/>
    <w:rsid w:val="00CA61D3"/>
    <w:rsid w:val="00CA64F3"/>
    <w:rsid w:val="00CA6548"/>
    <w:rsid w:val="00CB038C"/>
    <w:rsid w:val="00CB0E6F"/>
    <w:rsid w:val="00CB2A97"/>
    <w:rsid w:val="00CB39E6"/>
    <w:rsid w:val="00CB43E5"/>
    <w:rsid w:val="00CB4760"/>
    <w:rsid w:val="00CB4811"/>
    <w:rsid w:val="00CB4ACE"/>
    <w:rsid w:val="00CB4FA5"/>
    <w:rsid w:val="00CB56B1"/>
    <w:rsid w:val="00CB5915"/>
    <w:rsid w:val="00CB6A33"/>
    <w:rsid w:val="00CB7F19"/>
    <w:rsid w:val="00CC1079"/>
    <w:rsid w:val="00CC12F3"/>
    <w:rsid w:val="00CC143C"/>
    <w:rsid w:val="00CC1585"/>
    <w:rsid w:val="00CC30F7"/>
    <w:rsid w:val="00CC32CF"/>
    <w:rsid w:val="00CC39A8"/>
    <w:rsid w:val="00CC4454"/>
    <w:rsid w:val="00CC5AF1"/>
    <w:rsid w:val="00CC650C"/>
    <w:rsid w:val="00CC7FF4"/>
    <w:rsid w:val="00CD0400"/>
    <w:rsid w:val="00CD054C"/>
    <w:rsid w:val="00CD12B5"/>
    <w:rsid w:val="00CD1818"/>
    <w:rsid w:val="00CD1DA3"/>
    <w:rsid w:val="00CD274A"/>
    <w:rsid w:val="00CD3287"/>
    <w:rsid w:val="00CD4B35"/>
    <w:rsid w:val="00CD4C4D"/>
    <w:rsid w:val="00CD7B3B"/>
    <w:rsid w:val="00CD7D6E"/>
    <w:rsid w:val="00CD7F01"/>
    <w:rsid w:val="00CE0A83"/>
    <w:rsid w:val="00CE0F99"/>
    <w:rsid w:val="00CE1040"/>
    <w:rsid w:val="00CE13E7"/>
    <w:rsid w:val="00CE1E04"/>
    <w:rsid w:val="00CE2235"/>
    <w:rsid w:val="00CE3AC0"/>
    <w:rsid w:val="00CE46E1"/>
    <w:rsid w:val="00CE53FD"/>
    <w:rsid w:val="00CE5658"/>
    <w:rsid w:val="00CE58D3"/>
    <w:rsid w:val="00CE59BE"/>
    <w:rsid w:val="00CE66A7"/>
    <w:rsid w:val="00CE6876"/>
    <w:rsid w:val="00CE6E41"/>
    <w:rsid w:val="00CE764D"/>
    <w:rsid w:val="00CF1227"/>
    <w:rsid w:val="00CF21C0"/>
    <w:rsid w:val="00CF27DB"/>
    <w:rsid w:val="00CF2A0B"/>
    <w:rsid w:val="00CF398D"/>
    <w:rsid w:val="00CF39F7"/>
    <w:rsid w:val="00CF42AF"/>
    <w:rsid w:val="00CF6DA5"/>
    <w:rsid w:val="00CF6F5E"/>
    <w:rsid w:val="00CF7D23"/>
    <w:rsid w:val="00D008E6"/>
    <w:rsid w:val="00D016DB"/>
    <w:rsid w:val="00D017F3"/>
    <w:rsid w:val="00D01F9D"/>
    <w:rsid w:val="00D02666"/>
    <w:rsid w:val="00D0274D"/>
    <w:rsid w:val="00D02E5E"/>
    <w:rsid w:val="00D03151"/>
    <w:rsid w:val="00D03D2F"/>
    <w:rsid w:val="00D04971"/>
    <w:rsid w:val="00D073C6"/>
    <w:rsid w:val="00D074F4"/>
    <w:rsid w:val="00D11AAB"/>
    <w:rsid w:val="00D122A7"/>
    <w:rsid w:val="00D125E7"/>
    <w:rsid w:val="00D12761"/>
    <w:rsid w:val="00D13350"/>
    <w:rsid w:val="00D13457"/>
    <w:rsid w:val="00D137E5"/>
    <w:rsid w:val="00D14D2D"/>
    <w:rsid w:val="00D159AC"/>
    <w:rsid w:val="00D15A84"/>
    <w:rsid w:val="00D16621"/>
    <w:rsid w:val="00D1687D"/>
    <w:rsid w:val="00D16D03"/>
    <w:rsid w:val="00D16DCF"/>
    <w:rsid w:val="00D17C08"/>
    <w:rsid w:val="00D21393"/>
    <w:rsid w:val="00D21B80"/>
    <w:rsid w:val="00D2225C"/>
    <w:rsid w:val="00D22AD1"/>
    <w:rsid w:val="00D22B4B"/>
    <w:rsid w:val="00D23C83"/>
    <w:rsid w:val="00D24636"/>
    <w:rsid w:val="00D24896"/>
    <w:rsid w:val="00D25D25"/>
    <w:rsid w:val="00D26DF5"/>
    <w:rsid w:val="00D2708C"/>
    <w:rsid w:val="00D30222"/>
    <w:rsid w:val="00D3256F"/>
    <w:rsid w:val="00D32AFC"/>
    <w:rsid w:val="00D32CF6"/>
    <w:rsid w:val="00D34F93"/>
    <w:rsid w:val="00D35427"/>
    <w:rsid w:val="00D367B5"/>
    <w:rsid w:val="00D37B8B"/>
    <w:rsid w:val="00D37F27"/>
    <w:rsid w:val="00D410AC"/>
    <w:rsid w:val="00D4133F"/>
    <w:rsid w:val="00D41692"/>
    <w:rsid w:val="00D41B0C"/>
    <w:rsid w:val="00D421CE"/>
    <w:rsid w:val="00D4223C"/>
    <w:rsid w:val="00D43CD5"/>
    <w:rsid w:val="00D449D0"/>
    <w:rsid w:val="00D44EA5"/>
    <w:rsid w:val="00D45031"/>
    <w:rsid w:val="00D45305"/>
    <w:rsid w:val="00D45327"/>
    <w:rsid w:val="00D45724"/>
    <w:rsid w:val="00D46573"/>
    <w:rsid w:val="00D501EB"/>
    <w:rsid w:val="00D503ED"/>
    <w:rsid w:val="00D51E0E"/>
    <w:rsid w:val="00D52573"/>
    <w:rsid w:val="00D52834"/>
    <w:rsid w:val="00D531B7"/>
    <w:rsid w:val="00D534C3"/>
    <w:rsid w:val="00D53FD0"/>
    <w:rsid w:val="00D5419F"/>
    <w:rsid w:val="00D54F46"/>
    <w:rsid w:val="00D55401"/>
    <w:rsid w:val="00D578C9"/>
    <w:rsid w:val="00D57DF7"/>
    <w:rsid w:val="00D601B7"/>
    <w:rsid w:val="00D60BB7"/>
    <w:rsid w:val="00D615E3"/>
    <w:rsid w:val="00D61A3B"/>
    <w:rsid w:val="00D62E68"/>
    <w:rsid w:val="00D64AAD"/>
    <w:rsid w:val="00D64D8E"/>
    <w:rsid w:val="00D64F6D"/>
    <w:rsid w:val="00D66D97"/>
    <w:rsid w:val="00D67141"/>
    <w:rsid w:val="00D67AE5"/>
    <w:rsid w:val="00D7036F"/>
    <w:rsid w:val="00D70BAA"/>
    <w:rsid w:val="00D70E29"/>
    <w:rsid w:val="00D71C51"/>
    <w:rsid w:val="00D72FBA"/>
    <w:rsid w:val="00D74A31"/>
    <w:rsid w:val="00D74FCB"/>
    <w:rsid w:val="00D75DD7"/>
    <w:rsid w:val="00D80074"/>
    <w:rsid w:val="00D80149"/>
    <w:rsid w:val="00D808F2"/>
    <w:rsid w:val="00D81782"/>
    <w:rsid w:val="00D82650"/>
    <w:rsid w:val="00D82BFB"/>
    <w:rsid w:val="00D83306"/>
    <w:rsid w:val="00D834AE"/>
    <w:rsid w:val="00D847A4"/>
    <w:rsid w:val="00D850BA"/>
    <w:rsid w:val="00D866CB"/>
    <w:rsid w:val="00D86D3C"/>
    <w:rsid w:val="00D87A37"/>
    <w:rsid w:val="00D90695"/>
    <w:rsid w:val="00D91376"/>
    <w:rsid w:val="00D913F9"/>
    <w:rsid w:val="00D91E7E"/>
    <w:rsid w:val="00D9242A"/>
    <w:rsid w:val="00D930F8"/>
    <w:rsid w:val="00D93FC5"/>
    <w:rsid w:val="00D94D2A"/>
    <w:rsid w:val="00D9519E"/>
    <w:rsid w:val="00D9526B"/>
    <w:rsid w:val="00DA03D9"/>
    <w:rsid w:val="00DA08DB"/>
    <w:rsid w:val="00DA1880"/>
    <w:rsid w:val="00DA2997"/>
    <w:rsid w:val="00DA2D16"/>
    <w:rsid w:val="00DA2E1F"/>
    <w:rsid w:val="00DA2FDA"/>
    <w:rsid w:val="00DA33EE"/>
    <w:rsid w:val="00DA35C3"/>
    <w:rsid w:val="00DA37B0"/>
    <w:rsid w:val="00DA4884"/>
    <w:rsid w:val="00DA5507"/>
    <w:rsid w:val="00DA76C6"/>
    <w:rsid w:val="00DB00C8"/>
    <w:rsid w:val="00DB0FFC"/>
    <w:rsid w:val="00DB1476"/>
    <w:rsid w:val="00DB19AD"/>
    <w:rsid w:val="00DB254B"/>
    <w:rsid w:val="00DB26B8"/>
    <w:rsid w:val="00DB439D"/>
    <w:rsid w:val="00DB6A15"/>
    <w:rsid w:val="00DC0DC0"/>
    <w:rsid w:val="00DC0E48"/>
    <w:rsid w:val="00DC0FC0"/>
    <w:rsid w:val="00DC1592"/>
    <w:rsid w:val="00DC2633"/>
    <w:rsid w:val="00DC37AD"/>
    <w:rsid w:val="00DC41A2"/>
    <w:rsid w:val="00DC462E"/>
    <w:rsid w:val="00DC488E"/>
    <w:rsid w:val="00DC5042"/>
    <w:rsid w:val="00DC534A"/>
    <w:rsid w:val="00DC572D"/>
    <w:rsid w:val="00DC6245"/>
    <w:rsid w:val="00DC67F0"/>
    <w:rsid w:val="00DC6F42"/>
    <w:rsid w:val="00DD01CF"/>
    <w:rsid w:val="00DD0324"/>
    <w:rsid w:val="00DD08CD"/>
    <w:rsid w:val="00DD1A6D"/>
    <w:rsid w:val="00DD1CAF"/>
    <w:rsid w:val="00DD3134"/>
    <w:rsid w:val="00DD3430"/>
    <w:rsid w:val="00DD5251"/>
    <w:rsid w:val="00DD5388"/>
    <w:rsid w:val="00DD56AF"/>
    <w:rsid w:val="00DD56F9"/>
    <w:rsid w:val="00DD595A"/>
    <w:rsid w:val="00DD60B4"/>
    <w:rsid w:val="00DD66C9"/>
    <w:rsid w:val="00DD69FC"/>
    <w:rsid w:val="00DD6B21"/>
    <w:rsid w:val="00DE0514"/>
    <w:rsid w:val="00DE0A55"/>
    <w:rsid w:val="00DE0B81"/>
    <w:rsid w:val="00DE3EEF"/>
    <w:rsid w:val="00DE4CA3"/>
    <w:rsid w:val="00DE5888"/>
    <w:rsid w:val="00DE6127"/>
    <w:rsid w:val="00DE7373"/>
    <w:rsid w:val="00DE75C1"/>
    <w:rsid w:val="00DF0179"/>
    <w:rsid w:val="00DF0187"/>
    <w:rsid w:val="00DF094D"/>
    <w:rsid w:val="00DF1052"/>
    <w:rsid w:val="00DF1076"/>
    <w:rsid w:val="00DF16D1"/>
    <w:rsid w:val="00DF1B07"/>
    <w:rsid w:val="00DF25FA"/>
    <w:rsid w:val="00DF2704"/>
    <w:rsid w:val="00DF31ED"/>
    <w:rsid w:val="00DF3E76"/>
    <w:rsid w:val="00DF4E41"/>
    <w:rsid w:val="00DF5EC6"/>
    <w:rsid w:val="00DF6AD2"/>
    <w:rsid w:val="00DF7436"/>
    <w:rsid w:val="00DF7C64"/>
    <w:rsid w:val="00DF7F31"/>
    <w:rsid w:val="00E00192"/>
    <w:rsid w:val="00E003FE"/>
    <w:rsid w:val="00E00B6D"/>
    <w:rsid w:val="00E00C32"/>
    <w:rsid w:val="00E018BA"/>
    <w:rsid w:val="00E01C08"/>
    <w:rsid w:val="00E01E87"/>
    <w:rsid w:val="00E020E1"/>
    <w:rsid w:val="00E02807"/>
    <w:rsid w:val="00E037C7"/>
    <w:rsid w:val="00E0386B"/>
    <w:rsid w:val="00E038D2"/>
    <w:rsid w:val="00E03FCE"/>
    <w:rsid w:val="00E04FE2"/>
    <w:rsid w:val="00E06BBB"/>
    <w:rsid w:val="00E07E4C"/>
    <w:rsid w:val="00E07EEE"/>
    <w:rsid w:val="00E07FD2"/>
    <w:rsid w:val="00E10C61"/>
    <w:rsid w:val="00E11191"/>
    <w:rsid w:val="00E111AE"/>
    <w:rsid w:val="00E11F61"/>
    <w:rsid w:val="00E126E9"/>
    <w:rsid w:val="00E134D8"/>
    <w:rsid w:val="00E135BB"/>
    <w:rsid w:val="00E1489E"/>
    <w:rsid w:val="00E14B30"/>
    <w:rsid w:val="00E15433"/>
    <w:rsid w:val="00E16117"/>
    <w:rsid w:val="00E16712"/>
    <w:rsid w:val="00E16E0B"/>
    <w:rsid w:val="00E17413"/>
    <w:rsid w:val="00E17995"/>
    <w:rsid w:val="00E20285"/>
    <w:rsid w:val="00E20B19"/>
    <w:rsid w:val="00E20F88"/>
    <w:rsid w:val="00E21176"/>
    <w:rsid w:val="00E2140B"/>
    <w:rsid w:val="00E228E5"/>
    <w:rsid w:val="00E22DFA"/>
    <w:rsid w:val="00E231C1"/>
    <w:rsid w:val="00E23868"/>
    <w:rsid w:val="00E246FB"/>
    <w:rsid w:val="00E25620"/>
    <w:rsid w:val="00E26925"/>
    <w:rsid w:val="00E27C1C"/>
    <w:rsid w:val="00E3112E"/>
    <w:rsid w:val="00E31322"/>
    <w:rsid w:val="00E31464"/>
    <w:rsid w:val="00E3183B"/>
    <w:rsid w:val="00E33F50"/>
    <w:rsid w:val="00E34D4B"/>
    <w:rsid w:val="00E34E61"/>
    <w:rsid w:val="00E34EE2"/>
    <w:rsid w:val="00E352E3"/>
    <w:rsid w:val="00E35C57"/>
    <w:rsid w:val="00E366B6"/>
    <w:rsid w:val="00E375E3"/>
    <w:rsid w:val="00E40393"/>
    <w:rsid w:val="00E4045A"/>
    <w:rsid w:val="00E40B69"/>
    <w:rsid w:val="00E41164"/>
    <w:rsid w:val="00E42FFE"/>
    <w:rsid w:val="00E449DD"/>
    <w:rsid w:val="00E4574D"/>
    <w:rsid w:val="00E45FFE"/>
    <w:rsid w:val="00E46172"/>
    <w:rsid w:val="00E468BA"/>
    <w:rsid w:val="00E470DB"/>
    <w:rsid w:val="00E50496"/>
    <w:rsid w:val="00E5089E"/>
    <w:rsid w:val="00E521A7"/>
    <w:rsid w:val="00E52965"/>
    <w:rsid w:val="00E52BAA"/>
    <w:rsid w:val="00E52BF6"/>
    <w:rsid w:val="00E5494E"/>
    <w:rsid w:val="00E54D8E"/>
    <w:rsid w:val="00E55A88"/>
    <w:rsid w:val="00E568B8"/>
    <w:rsid w:val="00E56C1A"/>
    <w:rsid w:val="00E57F02"/>
    <w:rsid w:val="00E6036D"/>
    <w:rsid w:val="00E60BB5"/>
    <w:rsid w:val="00E62106"/>
    <w:rsid w:val="00E62C1B"/>
    <w:rsid w:val="00E63599"/>
    <w:rsid w:val="00E640F0"/>
    <w:rsid w:val="00E641A1"/>
    <w:rsid w:val="00E649AC"/>
    <w:rsid w:val="00E64C48"/>
    <w:rsid w:val="00E64D03"/>
    <w:rsid w:val="00E66185"/>
    <w:rsid w:val="00E665C5"/>
    <w:rsid w:val="00E66EA8"/>
    <w:rsid w:val="00E67388"/>
    <w:rsid w:val="00E70213"/>
    <w:rsid w:val="00E70CD1"/>
    <w:rsid w:val="00E7342C"/>
    <w:rsid w:val="00E73976"/>
    <w:rsid w:val="00E74A29"/>
    <w:rsid w:val="00E74C13"/>
    <w:rsid w:val="00E75BEA"/>
    <w:rsid w:val="00E76F07"/>
    <w:rsid w:val="00E776A8"/>
    <w:rsid w:val="00E8034C"/>
    <w:rsid w:val="00E8142B"/>
    <w:rsid w:val="00E83A43"/>
    <w:rsid w:val="00E840E0"/>
    <w:rsid w:val="00E84612"/>
    <w:rsid w:val="00E8496D"/>
    <w:rsid w:val="00E84CB9"/>
    <w:rsid w:val="00E84F9E"/>
    <w:rsid w:val="00E87041"/>
    <w:rsid w:val="00E87CA0"/>
    <w:rsid w:val="00E9108F"/>
    <w:rsid w:val="00E91A76"/>
    <w:rsid w:val="00E92E4E"/>
    <w:rsid w:val="00E93B52"/>
    <w:rsid w:val="00E93D9E"/>
    <w:rsid w:val="00E94377"/>
    <w:rsid w:val="00E9611E"/>
    <w:rsid w:val="00E964E3"/>
    <w:rsid w:val="00E96C5B"/>
    <w:rsid w:val="00E97102"/>
    <w:rsid w:val="00E97471"/>
    <w:rsid w:val="00E97704"/>
    <w:rsid w:val="00EA0092"/>
    <w:rsid w:val="00EA17DF"/>
    <w:rsid w:val="00EA23DB"/>
    <w:rsid w:val="00EA249A"/>
    <w:rsid w:val="00EA25BC"/>
    <w:rsid w:val="00EA2700"/>
    <w:rsid w:val="00EA2CBC"/>
    <w:rsid w:val="00EA4CE1"/>
    <w:rsid w:val="00EA50BD"/>
    <w:rsid w:val="00EA57EA"/>
    <w:rsid w:val="00EA6E93"/>
    <w:rsid w:val="00EA7020"/>
    <w:rsid w:val="00EA71C8"/>
    <w:rsid w:val="00EA7D15"/>
    <w:rsid w:val="00EB0064"/>
    <w:rsid w:val="00EB0B3E"/>
    <w:rsid w:val="00EB105D"/>
    <w:rsid w:val="00EB14A1"/>
    <w:rsid w:val="00EB1B8D"/>
    <w:rsid w:val="00EB2094"/>
    <w:rsid w:val="00EB2216"/>
    <w:rsid w:val="00EB2666"/>
    <w:rsid w:val="00EB2780"/>
    <w:rsid w:val="00EB44CE"/>
    <w:rsid w:val="00EB57A3"/>
    <w:rsid w:val="00EB5E4A"/>
    <w:rsid w:val="00EB679F"/>
    <w:rsid w:val="00EB6FD1"/>
    <w:rsid w:val="00EB7978"/>
    <w:rsid w:val="00EB79C7"/>
    <w:rsid w:val="00EC1E7A"/>
    <w:rsid w:val="00EC5E0F"/>
    <w:rsid w:val="00EC6BA9"/>
    <w:rsid w:val="00ED01AD"/>
    <w:rsid w:val="00ED0828"/>
    <w:rsid w:val="00ED08EB"/>
    <w:rsid w:val="00ED09AD"/>
    <w:rsid w:val="00ED166B"/>
    <w:rsid w:val="00ED1A6C"/>
    <w:rsid w:val="00ED1AA3"/>
    <w:rsid w:val="00ED1C04"/>
    <w:rsid w:val="00ED29B4"/>
    <w:rsid w:val="00ED2A4B"/>
    <w:rsid w:val="00ED345A"/>
    <w:rsid w:val="00ED3579"/>
    <w:rsid w:val="00ED3972"/>
    <w:rsid w:val="00ED5C48"/>
    <w:rsid w:val="00ED6150"/>
    <w:rsid w:val="00ED63D5"/>
    <w:rsid w:val="00ED70E8"/>
    <w:rsid w:val="00EE0AF9"/>
    <w:rsid w:val="00EE1187"/>
    <w:rsid w:val="00EE21A3"/>
    <w:rsid w:val="00EE312D"/>
    <w:rsid w:val="00EE4CB8"/>
    <w:rsid w:val="00EE4F7E"/>
    <w:rsid w:val="00EE5590"/>
    <w:rsid w:val="00EE5D01"/>
    <w:rsid w:val="00EE73D0"/>
    <w:rsid w:val="00EE7649"/>
    <w:rsid w:val="00EE78D9"/>
    <w:rsid w:val="00EF0112"/>
    <w:rsid w:val="00EF04FA"/>
    <w:rsid w:val="00EF09EB"/>
    <w:rsid w:val="00EF0F9A"/>
    <w:rsid w:val="00EF114E"/>
    <w:rsid w:val="00EF1D26"/>
    <w:rsid w:val="00EF1ECA"/>
    <w:rsid w:val="00EF24FC"/>
    <w:rsid w:val="00EF2900"/>
    <w:rsid w:val="00EF440D"/>
    <w:rsid w:val="00EF5A44"/>
    <w:rsid w:val="00EF5DDB"/>
    <w:rsid w:val="00EF6059"/>
    <w:rsid w:val="00EF738A"/>
    <w:rsid w:val="00EF7A15"/>
    <w:rsid w:val="00EF7A5B"/>
    <w:rsid w:val="00F0079F"/>
    <w:rsid w:val="00F04842"/>
    <w:rsid w:val="00F04CE8"/>
    <w:rsid w:val="00F05739"/>
    <w:rsid w:val="00F05CC6"/>
    <w:rsid w:val="00F07337"/>
    <w:rsid w:val="00F10046"/>
    <w:rsid w:val="00F1079D"/>
    <w:rsid w:val="00F108F5"/>
    <w:rsid w:val="00F10D88"/>
    <w:rsid w:val="00F11309"/>
    <w:rsid w:val="00F1169F"/>
    <w:rsid w:val="00F11CCA"/>
    <w:rsid w:val="00F1273B"/>
    <w:rsid w:val="00F141F8"/>
    <w:rsid w:val="00F1422B"/>
    <w:rsid w:val="00F1428A"/>
    <w:rsid w:val="00F14629"/>
    <w:rsid w:val="00F15285"/>
    <w:rsid w:val="00F1529E"/>
    <w:rsid w:val="00F178F0"/>
    <w:rsid w:val="00F17BF5"/>
    <w:rsid w:val="00F21402"/>
    <w:rsid w:val="00F21471"/>
    <w:rsid w:val="00F2159C"/>
    <w:rsid w:val="00F223AD"/>
    <w:rsid w:val="00F22F45"/>
    <w:rsid w:val="00F23DC5"/>
    <w:rsid w:val="00F24C37"/>
    <w:rsid w:val="00F25529"/>
    <w:rsid w:val="00F25974"/>
    <w:rsid w:val="00F25A61"/>
    <w:rsid w:val="00F25AB4"/>
    <w:rsid w:val="00F26343"/>
    <w:rsid w:val="00F263A1"/>
    <w:rsid w:val="00F265D3"/>
    <w:rsid w:val="00F26F16"/>
    <w:rsid w:val="00F271DF"/>
    <w:rsid w:val="00F27976"/>
    <w:rsid w:val="00F30CD3"/>
    <w:rsid w:val="00F3231E"/>
    <w:rsid w:val="00F334D5"/>
    <w:rsid w:val="00F345DC"/>
    <w:rsid w:val="00F35A5C"/>
    <w:rsid w:val="00F35D9C"/>
    <w:rsid w:val="00F35DD7"/>
    <w:rsid w:val="00F36500"/>
    <w:rsid w:val="00F3790C"/>
    <w:rsid w:val="00F37B83"/>
    <w:rsid w:val="00F4081A"/>
    <w:rsid w:val="00F40CCE"/>
    <w:rsid w:val="00F413C2"/>
    <w:rsid w:val="00F42525"/>
    <w:rsid w:val="00F42DC9"/>
    <w:rsid w:val="00F43F7F"/>
    <w:rsid w:val="00F44243"/>
    <w:rsid w:val="00F45263"/>
    <w:rsid w:val="00F46B3B"/>
    <w:rsid w:val="00F470E9"/>
    <w:rsid w:val="00F4743D"/>
    <w:rsid w:val="00F479DB"/>
    <w:rsid w:val="00F50944"/>
    <w:rsid w:val="00F50CD4"/>
    <w:rsid w:val="00F50E11"/>
    <w:rsid w:val="00F5214B"/>
    <w:rsid w:val="00F53161"/>
    <w:rsid w:val="00F554E7"/>
    <w:rsid w:val="00F55BF0"/>
    <w:rsid w:val="00F55CBC"/>
    <w:rsid w:val="00F56315"/>
    <w:rsid w:val="00F56B62"/>
    <w:rsid w:val="00F57027"/>
    <w:rsid w:val="00F57CB5"/>
    <w:rsid w:val="00F61093"/>
    <w:rsid w:val="00F63A15"/>
    <w:rsid w:val="00F63B55"/>
    <w:rsid w:val="00F659C5"/>
    <w:rsid w:val="00F65B33"/>
    <w:rsid w:val="00F65B58"/>
    <w:rsid w:val="00F65E20"/>
    <w:rsid w:val="00F65ECB"/>
    <w:rsid w:val="00F65F97"/>
    <w:rsid w:val="00F67EF9"/>
    <w:rsid w:val="00F70F4B"/>
    <w:rsid w:val="00F7113B"/>
    <w:rsid w:val="00F719D8"/>
    <w:rsid w:val="00F71DBB"/>
    <w:rsid w:val="00F727B8"/>
    <w:rsid w:val="00F72AC7"/>
    <w:rsid w:val="00F747F2"/>
    <w:rsid w:val="00F74988"/>
    <w:rsid w:val="00F74CFD"/>
    <w:rsid w:val="00F74D17"/>
    <w:rsid w:val="00F74E9C"/>
    <w:rsid w:val="00F76419"/>
    <w:rsid w:val="00F76C7C"/>
    <w:rsid w:val="00F76CD7"/>
    <w:rsid w:val="00F81219"/>
    <w:rsid w:val="00F81CB7"/>
    <w:rsid w:val="00F82A5C"/>
    <w:rsid w:val="00F83149"/>
    <w:rsid w:val="00F83159"/>
    <w:rsid w:val="00F837FB"/>
    <w:rsid w:val="00F8457F"/>
    <w:rsid w:val="00F86220"/>
    <w:rsid w:val="00F87613"/>
    <w:rsid w:val="00F87DC4"/>
    <w:rsid w:val="00F908B9"/>
    <w:rsid w:val="00F91A45"/>
    <w:rsid w:val="00F91AAD"/>
    <w:rsid w:val="00F9276F"/>
    <w:rsid w:val="00F93CAE"/>
    <w:rsid w:val="00F93D0C"/>
    <w:rsid w:val="00F94073"/>
    <w:rsid w:val="00F9416E"/>
    <w:rsid w:val="00F94BD9"/>
    <w:rsid w:val="00F95DA8"/>
    <w:rsid w:val="00FA1D32"/>
    <w:rsid w:val="00FA1D56"/>
    <w:rsid w:val="00FA281A"/>
    <w:rsid w:val="00FA48B5"/>
    <w:rsid w:val="00FA6366"/>
    <w:rsid w:val="00FA695E"/>
    <w:rsid w:val="00FA6D71"/>
    <w:rsid w:val="00FA7024"/>
    <w:rsid w:val="00FA7377"/>
    <w:rsid w:val="00FB1D21"/>
    <w:rsid w:val="00FB2ECC"/>
    <w:rsid w:val="00FB3179"/>
    <w:rsid w:val="00FB3510"/>
    <w:rsid w:val="00FB3E29"/>
    <w:rsid w:val="00FB67EF"/>
    <w:rsid w:val="00FC00B1"/>
    <w:rsid w:val="00FC1479"/>
    <w:rsid w:val="00FC1CE9"/>
    <w:rsid w:val="00FC20CA"/>
    <w:rsid w:val="00FC2FCD"/>
    <w:rsid w:val="00FC34F5"/>
    <w:rsid w:val="00FC3E3C"/>
    <w:rsid w:val="00FC4B08"/>
    <w:rsid w:val="00FC4C36"/>
    <w:rsid w:val="00FC5AAC"/>
    <w:rsid w:val="00FC6080"/>
    <w:rsid w:val="00FC60D4"/>
    <w:rsid w:val="00FC6527"/>
    <w:rsid w:val="00FC6A1B"/>
    <w:rsid w:val="00FC6CE3"/>
    <w:rsid w:val="00FC7150"/>
    <w:rsid w:val="00FD0AE8"/>
    <w:rsid w:val="00FD0D2A"/>
    <w:rsid w:val="00FD2521"/>
    <w:rsid w:val="00FD2C52"/>
    <w:rsid w:val="00FD2FEE"/>
    <w:rsid w:val="00FD3116"/>
    <w:rsid w:val="00FD34B5"/>
    <w:rsid w:val="00FD3558"/>
    <w:rsid w:val="00FD3CC6"/>
    <w:rsid w:val="00FD3D63"/>
    <w:rsid w:val="00FD4ADC"/>
    <w:rsid w:val="00FD77CE"/>
    <w:rsid w:val="00FE04DE"/>
    <w:rsid w:val="00FE151A"/>
    <w:rsid w:val="00FE154B"/>
    <w:rsid w:val="00FE21E4"/>
    <w:rsid w:val="00FE674D"/>
    <w:rsid w:val="00FE6944"/>
    <w:rsid w:val="00FE6A0C"/>
    <w:rsid w:val="00FE6F46"/>
    <w:rsid w:val="00FE7C65"/>
    <w:rsid w:val="00FE7E51"/>
    <w:rsid w:val="00FF0037"/>
    <w:rsid w:val="00FF00EF"/>
    <w:rsid w:val="00FF04D4"/>
    <w:rsid w:val="00FF0BE9"/>
    <w:rsid w:val="00FF0F91"/>
    <w:rsid w:val="00FF101D"/>
    <w:rsid w:val="00FF1D76"/>
    <w:rsid w:val="00FF5976"/>
    <w:rsid w:val="00FF6097"/>
    <w:rsid w:val="00FF6301"/>
    <w:rsid w:val="00FF6E91"/>
    <w:rsid w:val="00FF75C0"/>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qFormat/>
    <w:rsid w:val="00D70BAA"/>
    <w:pPr>
      <w:keepNext/>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3C26F2"/>
    <w:pPr>
      <w:keepNext/>
      <w:numPr>
        <w:ilvl w:val="1"/>
        <w:numId w:val="3"/>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D70BA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D70BAA"/>
    <w:pPr>
      <w:keepNext/>
      <w:spacing w:before="20" w:after="20"/>
      <w:jc w:val="both"/>
      <w:outlineLvl w:val="3"/>
    </w:pPr>
    <w:rPr>
      <w:b/>
    </w:rPr>
  </w:style>
  <w:style w:type="paragraph" w:styleId="Heading5">
    <w:name w:val="heading 5"/>
    <w:aliases w:val="Block Label"/>
    <w:basedOn w:val="Normal"/>
    <w:next w:val="Normal"/>
    <w:qFormat/>
    <w:rsid w:val="00D70BAA"/>
    <w:pPr>
      <w:keepNext/>
      <w:outlineLvl w:val="4"/>
    </w:pPr>
    <w:rPr>
      <w:b/>
      <w:sz w:val="20"/>
    </w:rPr>
  </w:style>
  <w:style w:type="paragraph" w:styleId="Heading6">
    <w:name w:val="heading 6"/>
    <w:basedOn w:val="Normal"/>
    <w:next w:val="Normal"/>
    <w:qFormat/>
    <w:rsid w:val="00D70BAA"/>
    <w:pPr>
      <w:spacing w:before="240" w:after="60"/>
      <w:outlineLvl w:val="5"/>
    </w:pPr>
    <w:rPr>
      <w:i/>
    </w:rPr>
  </w:style>
  <w:style w:type="paragraph" w:styleId="Heading7">
    <w:name w:val="heading 7"/>
    <w:basedOn w:val="Normal"/>
    <w:next w:val="Normal"/>
    <w:qFormat/>
    <w:rsid w:val="00D70BAA"/>
    <w:pPr>
      <w:spacing w:before="240" w:after="60"/>
      <w:outlineLvl w:val="6"/>
    </w:pPr>
    <w:rPr>
      <w:sz w:val="20"/>
    </w:rPr>
  </w:style>
  <w:style w:type="paragraph" w:styleId="Heading8">
    <w:name w:val="heading 8"/>
    <w:basedOn w:val="Normal"/>
    <w:next w:val="Normal"/>
    <w:qFormat/>
    <w:rsid w:val="00D70BAA"/>
    <w:pPr>
      <w:spacing w:before="240" w:after="60"/>
      <w:outlineLvl w:val="7"/>
    </w:pPr>
    <w:rPr>
      <w:i/>
      <w:sz w:val="20"/>
    </w:rPr>
  </w:style>
  <w:style w:type="paragraph" w:styleId="Heading9">
    <w:name w:val="heading 9"/>
    <w:basedOn w:val="Normal"/>
    <w:next w:val="Normal"/>
    <w:qFormat/>
    <w:rsid w:val="00D70BAA"/>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41FBE"/>
    <w:pPr>
      <w:tabs>
        <w:tab w:val="center" w:pos="4320"/>
        <w:tab w:val="right" w:pos="8640"/>
      </w:tabs>
    </w:pPr>
    <w:rPr>
      <w:noProof/>
      <w:sz w:val="20"/>
    </w:rPr>
  </w:style>
  <w:style w:type="paragraph" w:styleId="Footer">
    <w:name w:val="footer"/>
    <w:aliases w:val="Footer-Even,footer odd,footer,Footer-Even1"/>
    <w:basedOn w:val="Normal"/>
    <w:link w:val="FooterChar"/>
    <w:uiPriority w:val="99"/>
    <w:rsid w:val="00D70BAA"/>
    <w:pPr>
      <w:tabs>
        <w:tab w:val="center" w:pos="4320"/>
        <w:tab w:val="right" w:pos="8640"/>
      </w:tabs>
    </w:p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D70BAA"/>
    <w:pPr>
      <w:ind w:left="200"/>
    </w:pPr>
  </w:style>
  <w:style w:type="paragraph" w:styleId="TOC3">
    <w:name w:val="toc 3"/>
    <w:basedOn w:val="Normal"/>
    <w:next w:val="Normal"/>
    <w:autoRedefine/>
    <w:semiHidden/>
    <w:rsid w:val="00D70BAA"/>
    <w:pPr>
      <w:ind w:left="400"/>
    </w:pPr>
  </w:style>
  <w:style w:type="paragraph" w:styleId="TOC4">
    <w:name w:val="toc 4"/>
    <w:basedOn w:val="Normal"/>
    <w:next w:val="Normal"/>
    <w:autoRedefine/>
    <w:semiHidden/>
    <w:rsid w:val="00D70BAA"/>
    <w:pPr>
      <w:ind w:left="600"/>
    </w:pPr>
  </w:style>
  <w:style w:type="paragraph" w:styleId="TOC5">
    <w:name w:val="toc 5"/>
    <w:basedOn w:val="Normal"/>
    <w:next w:val="Normal"/>
    <w:autoRedefine/>
    <w:semiHidden/>
    <w:rsid w:val="00D70BAA"/>
    <w:pPr>
      <w:ind w:left="800"/>
    </w:pPr>
  </w:style>
  <w:style w:type="paragraph" w:styleId="TOC6">
    <w:name w:val="toc 6"/>
    <w:basedOn w:val="Normal"/>
    <w:next w:val="Normal"/>
    <w:autoRedefine/>
    <w:semiHidden/>
    <w:rsid w:val="00D70BAA"/>
    <w:pPr>
      <w:ind w:left="1000"/>
    </w:pPr>
  </w:style>
  <w:style w:type="paragraph" w:styleId="TOC7">
    <w:name w:val="toc 7"/>
    <w:basedOn w:val="Normal"/>
    <w:next w:val="Normal"/>
    <w:autoRedefine/>
    <w:semiHidden/>
    <w:rsid w:val="00D70BAA"/>
    <w:pPr>
      <w:ind w:left="1200"/>
    </w:pPr>
  </w:style>
  <w:style w:type="paragraph" w:styleId="TOC8">
    <w:name w:val="toc 8"/>
    <w:basedOn w:val="Normal"/>
    <w:next w:val="Normal"/>
    <w:autoRedefine/>
    <w:semiHidden/>
    <w:rsid w:val="00D70BAA"/>
    <w:pPr>
      <w:ind w:left="1400"/>
    </w:pPr>
  </w:style>
  <w:style w:type="paragraph" w:styleId="TOC9">
    <w:name w:val="toc 9"/>
    <w:basedOn w:val="Normal"/>
    <w:next w:val="Normal"/>
    <w:autoRedefine/>
    <w:semiHidden/>
    <w:rsid w:val="00D70BAA"/>
    <w:pPr>
      <w:ind w:left="1600"/>
    </w:pPr>
  </w:style>
  <w:style w:type="paragraph" w:styleId="BodyText">
    <w:name w:val="Body Text"/>
    <w:basedOn w:val="Normal"/>
    <w:rsid w:val="00D70BAA"/>
    <w:pPr>
      <w:spacing w:before="20" w:after="20"/>
      <w:jc w:val="both"/>
    </w:pPr>
  </w:style>
  <w:style w:type="paragraph" w:styleId="BodyTextIndent">
    <w:name w:val="Body Text Indent"/>
    <w:basedOn w:val="Normal"/>
    <w:rsid w:val="00D70BAA"/>
    <w:pPr>
      <w:spacing w:before="20" w:after="20"/>
      <w:ind w:left="720"/>
    </w:pPr>
  </w:style>
  <w:style w:type="paragraph" w:styleId="Title">
    <w:name w:val="Title"/>
    <w:basedOn w:val="Normal"/>
    <w:qFormat/>
    <w:rsid w:val="00D70BAA"/>
    <w:pPr>
      <w:jc w:val="center"/>
    </w:pPr>
    <w:rPr>
      <w:rFonts w:cs="Tahoma"/>
      <w:b/>
      <w:bCs/>
      <w:spacing w:val="10"/>
      <w:sz w:val="40"/>
    </w:rPr>
  </w:style>
  <w:style w:type="paragraph" w:customStyle="1" w:styleId="ContinuedTableLabe">
    <w:name w:val="Continued Table Labe"/>
    <w:basedOn w:val="Normal"/>
    <w:rsid w:val="00D70BAA"/>
    <w:rPr>
      <w:sz w:val="16"/>
    </w:rPr>
  </w:style>
  <w:style w:type="paragraph" w:styleId="BodyText2">
    <w:name w:val="Body Text 2"/>
    <w:basedOn w:val="Normal"/>
    <w:rsid w:val="00D70BAA"/>
    <w:rPr>
      <w:rFonts w:cs="Tahoma"/>
      <w:bCs/>
    </w:rPr>
  </w:style>
  <w:style w:type="paragraph" w:styleId="TOAHeading">
    <w:name w:val="toa heading"/>
    <w:basedOn w:val="Normal"/>
    <w:next w:val="Normal"/>
    <w:semiHidden/>
    <w:rsid w:val="00D70BAA"/>
    <w:pPr>
      <w:spacing w:before="120"/>
    </w:pPr>
    <w:rPr>
      <w:b/>
      <w:bCs/>
      <w:sz w:val="24"/>
      <w:szCs w:val="24"/>
    </w:rPr>
  </w:style>
  <w:style w:type="paragraph" w:styleId="ListBullet">
    <w:name w:val="List Bullet"/>
    <w:basedOn w:val="Normal"/>
    <w:autoRedefine/>
    <w:rsid w:val="00D70BAA"/>
    <w:pPr>
      <w:numPr>
        <w:numId w:val="1"/>
      </w:numPr>
    </w:pPr>
  </w:style>
  <w:style w:type="paragraph" w:styleId="BodyTextIndent2">
    <w:name w:val="Body Text Indent 2"/>
    <w:basedOn w:val="Normal"/>
    <w:rsid w:val="00D70BAA"/>
    <w:pPr>
      <w:ind w:left="3600"/>
    </w:pPr>
  </w:style>
  <w:style w:type="paragraph" w:styleId="BodyTextIndent3">
    <w:name w:val="Body Text Indent 3"/>
    <w:basedOn w:val="Normal"/>
    <w:rsid w:val="00D70BAA"/>
    <w:pPr>
      <w:ind w:left="4320"/>
    </w:pPr>
  </w:style>
  <w:style w:type="paragraph" w:styleId="DocumentMap">
    <w:name w:val="Document Map"/>
    <w:basedOn w:val="Normal"/>
    <w:semiHidden/>
    <w:rsid w:val="00D70BAA"/>
    <w:pPr>
      <w:shd w:val="clear" w:color="auto" w:fill="000080"/>
    </w:pPr>
    <w:rPr>
      <w:rFonts w:cs="Tahoma"/>
    </w:rPr>
  </w:style>
  <w:style w:type="paragraph" w:styleId="Caption">
    <w:name w:val="caption"/>
    <w:basedOn w:val="Normal"/>
    <w:next w:val="Normal"/>
    <w:qFormat/>
    <w:rsid w:val="00D70BAA"/>
    <w:pPr>
      <w:spacing w:before="120" w:after="120"/>
      <w:jc w:val="center"/>
    </w:pPr>
    <w:rPr>
      <w:b/>
      <w:bCs/>
      <w:sz w:val="20"/>
    </w:rPr>
  </w:style>
  <w:style w:type="paragraph" w:styleId="HTMLPreformatted">
    <w:name w:val="HTML Preformatted"/>
    <w:basedOn w:val="Normal"/>
    <w:rsid w:val="00D7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D70BAA"/>
    <w:rPr>
      <w:rFonts w:cs="Tahoma"/>
      <w:color w:val="339966"/>
    </w:rPr>
  </w:style>
  <w:style w:type="character" w:styleId="Hyperlink">
    <w:name w:val="Hyperlink"/>
    <w:basedOn w:val="DefaultParagraphFont"/>
    <w:rsid w:val="00D70BAA"/>
    <w:rPr>
      <w:color w:val="0000FF"/>
      <w:u w:val="single"/>
    </w:rPr>
  </w:style>
  <w:style w:type="character" w:customStyle="1" w:styleId="m1">
    <w:name w:val="m1"/>
    <w:basedOn w:val="DefaultParagraphFont"/>
    <w:rsid w:val="00D70BAA"/>
    <w:rPr>
      <w:color w:val="0000FF"/>
    </w:rPr>
  </w:style>
  <w:style w:type="character" w:customStyle="1" w:styleId="t1">
    <w:name w:val="t1"/>
    <w:basedOn w:val="DefaultParagraphFont"/>
    <w:rsid w:val="00D70BAA"/>
    <w:rPr>
      <w:color w:val="990000"/>
    </w:rPr>
  </w:style>
  <w:style w:type="character" w:customStyle="1" w:styleId="b1">
    <w:name w:val="b1"/>
    <w:basedOn w:val="DefaultParagraphFont"/>
    <w:rsid w:val="00D70BAA"/>
    <w:rPr>
      <w:rFonts w:ascii="Courier New" w:hAnsi="Courier New" w:cs="Courier New" w:hint="default"/>
      <w:b/>
      <w:bCs/>
      <w:strike w:val="0"/>
      <w:dstrike w:val="0"/>
      <w:color w:val="FF0000"/>
      <w:u w:val="none"/>
      <w:effect w:val="none"/>
    </w:rPr>
  </w:style>
  <w:style w:type="character" w:customStyle="1" w:styleId="ci1">
    <w:name w:val="ci1"/>
    <w:basedOn w:val="DefaultParagraphFont"/>
    <w:rsid w:val="00D70BAA"/>
    <w:rPr>
      <w:rFonts w:ascii="Courier" w:hAnsi="Courier" w:hint="default"/>
      <w:color w:val="888888"/>
      <w:sz w:val="24"/>
      <w:szCs w:val="24"/>
    </w:rPr>
  </w:style>
  <w:style w:type="paragraph" w:styleId="Subtitle">
    <w:name w:val="Subtitle"/>
    <w:basedOn w:val="Normal"/>
    <w:qFormat/>
    <w:rsid w:val="00D70BAA"/>
    <w:pPr>
      <w:jc w:val="center"/>
    </w:pPr>
    <w:rPr>
      <w:rFonts w:cs="Tahoma"/>
      <w:b/>
      <w:bCs/>
      <w:sz w:val="40"/>
    </w:rPr>
  </w:style>
  <w:style w:type="character" w:styleId="FollowedHyperlink">
    <w:name w:val="FollowedHyperlink"/>
    <w:basedOn w:val="DefaultParagraphFont"/>
    <w:rsid w:val="00D70BAA"/>
    <w:rPr>
      <w:color w:val="800080"/>
      <w:u w:val="single"/>
    </w:rPr>
  </w:style>
  <w:style w:type="paragraph" w:styleId="BalloonText">
    <w:name w:val="Balloon Text"/>
    <w:basedOn w:val="Normal"/>
    <w:semiHidden/>
    <w:rsid w:val="009E6E9C"/>
    <w:rPr>
      <w:rFonts w:cs="Tahoma"/>
      <w:sz w:val="16"/>
      <w:szCs w:val="16"/>
    </w:rPr>
  </w:style>
  <w:style w:type="paragraph" w:customStyle="1" w:styleId="Heading">
    <w:name w:val="Heading"/>
    <w:basedOn w:val="Normal"/>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C932F7"/>
  </w:style>
  <w:style w:type="paragraph" w:styleId="MacroText">
    <w:name w:val="macro"/>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table" w:styleId="TableGrid">
    <w:name w:val="Table Grid"/>
    <w:basedOn w:val="TableNormal"/>
    <w:uiPriority w:val="59"/>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B87543"/>
  </w:style>
  <w:style w:type="character" w:customStyle="1" w:styleId="Heading3Char">
    <w:name w:val="Heading 3 Char"/>
    <w:aliases w:val="h3 Char,Level 3 Topic Heading Char,H3 Char,Level 5 Topic Heading Char,H31 Char,Corio Heading 3 Char,Section Char,sh3 Char,op Char"/>
    <w:basedOn w:val="DefaultParagraphFont"/>
    <w:link w:val="Heading3"/>
    <w:rsid w:val="001E4433"/>
    <w:rPr>
      <w:rFonts w:ascii="Tahoma" w:hAnsi="Tahoma"/>
      <w:sz w:val="18"/>
      <w:u w:val="single"/>
      <w:lang w:val="en-US" w:eastAsia="en-US" w:bidi="ar-SA"/>
    </w:rPr>
  </w:style>
  <w:style w:type="paragraph" w:customStyle="1" w:styleId="RFQBasicText">
    <w:name w:val="RFQ Basic Text"/>
    <w:basedOn w:val="Normal"/>
    <w:rsid w:val="00731F5A"/>
    <w:pPr>
      <w:spacing w:line="230" w:lineRule="exact"/>
      <w:ind w:left="1224"/>
    </w:pPr>
    <w:rPr>
      <w:rFonts w:ascii="Times New Roman" w:eastAsia="Times" w:hAnsi="Times New Roman"/>
      <w:sz w:val="24"/>
    </w:rPr>
  </w:style>
  <w:style w:type="paragraph" w:customStyle="1" w:styleId="Char">
    <w:name w:val="Char"/>
    <w:basedOn w:val="Normal"/>
    <w:rsid w:val="00700585"/>
    <w:pPr>
      <w:spacing w:before="60" w:after="160" w:line="240" w:lineRule="exact"/>
    </w:pPr>
    <w:rPr>
      <w:rFonts w:ascii="Verdana" w:hAnsi="Verdana"/>
      <w:color w:val="FF00FF"/>
      <w:sz w:val="20"/>
    </w:rPr>
  </w:style>
  <w:style w:type="paragraph" w:customStyle="1" w:styleId="BulletText1">
    <w:name w:val="Bullet Text 1"/>
    <w:basedOn w:val="Normal"/>
    <w:rsid w:val="00E40B69"/>
    <w:pPr>
      <w:numPr>
        <w:numId w:val="6"/>
      </w:numPr>
      <w:tabs>
        <w:tab w:val="clear" w:pos="360"/>
      </w:tabs>
      <w:ind w:left="187" w:hanging="187"/>
    </w:pPr>
    <w:rPr>
      <w:rFonts w:ascii="Times New Roman" w:hAnsi="Times New Roman"/>
      <w:sz w:val="24"/>
    </w:rPr>
  </w:style>
  <w:style w:type="paragraph" w:customStyle="1" w:styleId="Paragraph">
    <w:name w:val="Paragraph"/>
    <w:basedOn w:val="Normal"/>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E40B69"/>
    <w:pPr>
      <w:numPr>
        <w:numId w:val="7"/>
      </w:numPr>
    </w:pPr>
  </w:style>
  <w:style w:type="paragraph" w:styleId="BodyTextFirstIndent2">
    <w:name w:val="Body Text First Indent 2"/>
    <w:basedOn w:val="BodyTextIndent"/>
    <w:rsid w:val="00E40B69"/>
    <w:pPr>
      <w:spacing w:before="0" w:after="120"/>
      <w:ind w:left="360" w:firstLine="210"/>
    </w:pPr>
  </w:style>
  <w:style w:type="table" w:styleId="TableGrid3">
    <w:name w:val="Table Grid 3"/>
    <w:basedOn w:val="TableNormal"/>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Spacing">
    <w:name w:val="No Spacing"/>
    <w:uiPriority w:val="1"/>
    <w:qFormat/>
    <w:rsid w:val="00877047"/>
    <w:rPr>
      <w:rFonts w:ascii="Calibri" w:eastAsia="Calibri" w:hAnsi="Calibri"/>
      <w:sz w:val="22"/>
      <w:szCs w:val="22"/>
    </w:rPr>
  </w:style>
  <w:style w:type="paragraph" w:styleId="ListParagraph">
    <w:name w:val="List Paragraph"/>
    <w:basedOn w:val="Normal"/>
    <w:qFormat/>
    <w:rsid w:val="009E4488"/>
    <w:pPr>
      <w:spacing w:after="200" w:line="276" w:lineRule="auto"/>
      <w:ind w:left="720"/>
      <w:contextualSpacing/>
    </w:pPr>
    <w:rPr>
      <w:rFonts w:ascii="Calibri" w:eastAsia="Calibri" w:hAnsi="Calibri"/>
      <w:sz w:val="22"/>
      <w:szCs w:val="22"/>
    </w:rPr>
  </w:style>
  <w:style w:type="character" w:customStyle="1" w:styleId="FooterChar">
    <w:name w:val="Footer Char"/>
    <w:aliases w:val="Footer-Even Char,footer odd Char,footer Char,Footer-Even1 Char"/>
    <w:basedOn w:val="DefaultParagraphFont"/>
    <w:link w:val="Footer"/>
    <w:uiPriority w:val="99"/>
    <w:rsid w:val="00DC6F42"/>
    <w:rPr>
      <w:rFonts w:ascii="Tahoma" w:hAnsi="Tahoma"/>
      <w:sz w:val="18"/>
    </w:rPr>
  </w:style>
  <w:style w:type="character" w:customStyle="1" w:styleId="HeaderChar">
    <w:name w:val="Header Char"/>
    <w:basedOn w:val="DefaultParagraphFont"/>
    <w:link w:val="Header"/>
    <w:uiPriority w:val="99"/>
    <w:rsid w:val="00641FBE"/>
    <w:rPr>
      <w:rFonts w:ascii="Tahoma" w:hAnsi="Tahoma"/>
      <w:noProof/>
    </w:rPr>
  </w:style>
  <w:style w:type="character" w:styleId="Emphasis">
    <w:name w:val="Emphasis"/>
    <w:basedOn w:val="DefaultParagraphFont"/>
    <w:qFormat/>
    <w:rsid w:val="00B717B4"/>
    <w:rPr>
      <w:i/>
      <w:iCs/>
    </w:rPr>
  </w:style>
</w:styles>
</file>

<file path=word/webSettings.xml><?xml version="1.0" encoding="utf-8"?>
<w:webSettings xmlns:r="http://schemas.openxmlformats.org/officeDocument/2006/relationships" xmlns:w="http://schemas.openxmlformats.org/wordprocessingml/2006/main">
  <w:divs>
    <w:div w:id="43256681">
      <w:bodyDiv w:val="1"/>
      <w:marLeft w:val="0"/>
      <w:marRight w:val="0"/>
      <w:marTop w:val="0"/>
      <w:marBottom w:val="0"/>
      <w:divBdr>
        <w:top w:val="none" w:sz="0" w:space="0" w:color="auto"/>
        <w:left w:val="none" w:sz="0" w:space="0" w:color="auto"/>
        <w:bottom w:val="none" w:sz="0" w:space="0" w:color="auto"/>
        <w:right w:val="none" w:sz="0" w:space="0" w:color="auto"/>
      </w:divBdr>
    </w:div>
    <w:div w:id="111829512">
      <w:bodyDiv w:val="1"/>
      <w:marLeft w:val="0"/>
      <w:marRight w:val="0"/>
      <w:marTop w:val="0"/>
      <w:marBottom w:val="0"/>
      <w:divBdr>
        <w:top w:val="none" w:sz="0" w:space="0" w:color="auto"/>
        <w:left w:val="none" w:sz="0" w:space="0" w:color="auto"/>
        <w:bottom w:val="none" w:sz="0" w:space="0" w:color="auto"/>
        <w:right w:val="none" w:sz="0" w:space="0" w:color="auto"/>
      </w:divBdr>
    </w:div>
    <w:div w:id="196309980">
      <w:bodyDiv w:val="1"/>
      <w:marLeft w:val="0"/>
      <w:marRight w:val="0"/>
      <w:marTop w:val="0"/>
      <w:marBottom w:val="0"/>
      <w:divBdr>
        <w:top w:val="none" w:sz="0" w:space="0" w:color="auto"/>
        <w:left w:val="none" w:sz="0" w:space="0" w:color="auto"/>
        <w:bottom w:val="none" w:sz="0" w:space="0" w:color="auto"/>
        <w:right w:val="none" w:sz="0" w:space="0" w:color="auto"/>
      </w:divBdr>
    </w:div>
    <w:div w:id="255596212">
      <w:bodyDiv w:val="1"/>
      <w:marLeft w:val="0"/>
      <w:marRight w:val="0"/>
      <w:marTop w:val="0"/>
      <w:marBottom w:val="0"/>
      <w:divBdr>
        <w:top w:val="none" w:sz="0" w:space="0" w:color="auto"/>
        <w:left w:val="none" w:sz="0" w:space="0" w:color="auto"/>
        <w:bottom w:val="none" w:sz="0" w:space="0" w:color="auto"/>
        <w:right w:val="none" w:sz="0" w:space="0" w:color="auto"/>
      </w:divBdr>
    </w:div>
    <w:div w:id="532884049">
      <w:bodyDiv w:val="1"/>
      <w:marLeft w:val="0"/>
      <w:marRight w:val="0"/>
      <w:marTop w:val="0"/>
      <w:marBottom w:val="0"/>
      <w:divBdr>
        <w:top w:val="none" w:sz="0" w:space="0" w:color="auto"/>
        <w:left w:val="none" w:sz="0" w:space="0" w:color="auto"/>
        <w:bottom w:val="none" w:sz="0" w:space="0" w:color="auto"/>
        <w:right w:val="none" w:sz="0" w:space="0" w:color="auto"/>
      </w:divBdr>
    </w:div>
    <w:div w:id="534277165">
      <w:bodyDiv w:val="1"/>
      <w:marLeft w:val="0"/>
      <w:marRight w:val="0"/>
      <w:marTop w:val="0"/>
      <w:marBottom w:val="0"/>
      <w:divBdr>
        <w:top w:val="none" w:sz="0" w:space="0" w:color="auto"/>
        <w:left w:val="none" w:sz="0" w:space="0" w:color="auto"/>
        <w:bottom w:val="none" w:sz="0" w:space="0" w:color="auto"/>
        <w:right w:val="none" w:sz="0" w:space="0" w:color="auto"/>
      </w:divBdr>
    </w:div>
    <w:div w:id="556358807">
      <w:bodyDiv w:val="1"/>
      <w:marLeft w:val="0"/>
      <w:marRight w:val="0"/>
      <w:marTop w:val="0"/>
      <w:marBottom w:val="0"/>
      <w:divBdr>
        <w:top w:val="none" w:sz="0" w:space="0" w:color="auto"/>
        <w:left w:val="none" w:sz="0" w:space="0" w:color="auto"/>
        <w:bottom w:val="none" w:sz="0" w:space="0" w:color="auto"/>
        <w:right w:val="none" w:sz="0" w:space="0" w:color="auto"/>
      </w:divBdr>
    </w:div>
    <w:div w:id="717706340">
      <w:bodyDiv w:val="1"/>
      <w:marLeft w:val="0"/>
      <w:marRight w:val="0"/>
      <w:marTop w:val="0"/>
      <w:marBottom w:val="0"/>
      <w:divBdr>
        <w:top w:val="none" w:sz="0" w:space="0" w:color="auto"/>
        <w:left w:val="none" w:sz="0" w:space="0" w:color="auto"/>
        <w:bottom w:val="none" w:sz="0" w:space="0" w:color="auto"/>
        <w:right w:val="none" w:sz="0" w:space="0" w:color="auto"/>
      </w:divBdr>
    </w:div>
    <w:div w:id="762650306">
      <w:bodyDiv w:val="1"/>
      <w:marLeft w:val="0"/>
      <w:marRight w:val="0"/>
      <w:marTop w:val="0"/>
      <w:marBottom w:val="0"/>
      <w:divBdr>
        <w:top w:val="none" w:sz="0" w:space="0" w:color="auto"/>
        <w:left w:val="none" w:sz="0" w:space="0" w:color="auto"/>
        <w:bottom w:val="none" w:sz="0" w:space="0" w:color="auto"/>
        <w:right w:val="none" w:sz="0" w:space="0" w:color="auto"/>
      </w:divBdr>
    </w:div>
    <w:div w:id="845905655">
      <w:bodyDiv w:val="1"/>
      <w:marLeft w:val="0"/>
      <w:marRight w:val="0"/>
      <w:marTop w:val="0"/>
      <w:marBottom w:val="0"/>
      <w:divBdr>
        <w:top w:val="none" w:sz="0" w:space="0" w:color="auto"/>
        <w:left w:val="none" w:sz="0" w:space="0" w:color="auto"/>
        <w:bottom w:val="none" w:sz="0" w:space="0" w:color="auto"/>
        <w:right w:val="none" w:sz="0" w:space="0" w:color="auto"/>
      </w:divBdr>
    </w:div>
    <w:div w:id="1089154782">
      <w:bodyDiv w:val="1"/>
      <w:marLeft w:val="0"/>
      <w:marRight w:val="0"/>
      <w:marTop w:val="0"/>
      <w:marBottom w:val="0"/>
      <w:divBdr>
        <w:top w:val="none" w:sz="0" w:space="0" w:color="auto"/>
        <w:left w:val="none" w:sz="0" w:space="0" w:color="auto"/>
        <w:bottom w:val="none" w:sz="0" w:space="0" w:color="auto"/>
        <w:right w:val="none" w:sz="0" w:space="0" w:color="auto"/>
      </w:divBdr>
    </w:div>
    <w:div w:id="1112672279">
      <w:bodyDiv w:val="1"/>
      <w:marLeft w:val="0"/>
      <w:marRight w:val="0"/>
      <w:marTop w:val="0"/>
      <w:marBottom w:val="0"/>
      <w:divBdr>
        <w:top w:val="none" w:sz="0" w:space="0" w:color="auto"/>
        <w:left w:val="none" w:sz="0" w:space="0" w:color="auto"/>
        <w:bottom w:val="none" w:sz="0" w:space="0" w:color="auto"/>
        <w:right w:val="none" w:sz="0" w:space="0" w:color="auto"/>
      </w:divBdr>
    </w:div>
    <w:div w:id="1181314057">
      <w:bodyDiv w:val="1"/>
      <w:marLeft w:val="0"/>
      <w:marRight w:val="0"/>
      <w:marTop w:val="0"/>
      <w:marBottom w:val="0"/>
      <w:divBdr>
        <w:top w:val="none" w:sz="0" w:space="0" w:color="auto"/>
        <w:left w:val="none" w:sz="0" w:space="0" w:color="auto"/>
        <w:bottom w:val="none" w:sz="0" w:space="0" w:color="auto"/>
        <w:right w:val="none" w:sz="0" w:space="0" w:color="auto"/>
      </w:divBdr>
    </w:div>
    <w:div w:id="1265722364">
      <w:bodyDiv w:val="1"/>
      <w:marLeft w:val="0"/>
      <w:marRight w:val="0"/>
      <w:marTop w:val="0"/>
      <w:marBottom w:val="0"/>
      <w:divBdr>
        <w:top w:val="none" w:sz="0" w:space="0" w:color="auto"/>
        <w:left w:val="none" w:sz="0" w:space="0" w:color="auto"/>
        <w:bottom w:val="none" w:sz="0" w:space="0" w:color="auto"/>
        <w:right w:val="none" w:sz="0" w:space="0" w:color="auto"/>
      </w:divBdr>
    </w:div>
    <w:div w:id="1384331871">
      <w:bodyDiv w:val="1"/>
      <w:marLeft w:val="0"/>
      <w:marRight w:val="0"/>
      <w:marTop w:val="0"/>
      <w:marBottom w:val="0"/>
      <w:divBdr>
        <w:top w:val="none" w:sz="0" w:space="0" w:color="auto"/>
        <w:left w:val="none" w:sz="0" w:space="0" w:color="auto"/>
        <w:bottom w:val="none" w:sz="0" w:space="0" w:color="auto"/>
        <w:right w:val="none" w:sz="0" w:space="0" w:color="auto"/>
      </w:divBdr>
    </w:div>
    <w:div w:id="1660378167">
      <w:bodyDiv w:val="1"/>
      <w:marLeft w:val="0"/>
      <w:marRight w:val="0"/>
      <w:marTop w:val="0"/>
      <w:marBottom w:val="0"/>
      <w:divBdr>
        <w:top w:val="none" w:sz="0" w:space="0" w:color="auto"/>
        <w:left w:val="none" w:sz="0" w:space="0" w:color="auto"/>
        <w:bottom w:val="none" w:sz="0" w:space="0" w:color="auto"/>
        <w:right w:val="none" w:sz="0" w:space="0" w:color="auto"/>
      </w:divBdr>
    </w:div>
    <w:div w:id="1745957136">
      <w:bodyDiv w:val="1"/>
      <w:marLeft w:val="0"/>
      <w:marRight w:val="0"/>
      <w:marTop w:val="0"/>
      <w:marBottom w:val="0"/>
      <w:divBdr>
        <w:top w:val="none" w:sz="0" w:space="0" w:color="auto"/>
        <w:left w:val="none" w:sz="0" w:space="0" w:color="auto"/>
        <w:bottom w:val="none" w:sz="0" w:space="0" w:color="auto"/>
        <w:right w:val="none" w:sz="0" w:space="0" w:color="auto"/>
      </w:divBdr>
    </w:div>
    <w:div w:id="1751390835">
      <w:bodyDiv w:val="1"/>
      <w:marLeft w:val="0"/>
      <w:marRight w:val="0"/>
      <w:marTop w:val="0"/>
      <w:marBottom w:val="0"/>
      <w:divBdr>
        <w:top w:val="none" w:sz="0" w:space="0" w:color="auto"/>
        <w:left w:val="none" w:sz="0" w:space="0" w:color="auto"/>
        <w:bottom w:val="none" w:sz="0" w:space="0" w:color="auto"/>
        <w:right w:val="none" w:sz="0" w:space="0" w:color="auto"/>
      </w:divBdr>
    </w:div>
    <w:div w:id="1761414224">
      <w:bodyDiv w:val="1"/>
      <w:marLeft w:val="0"/>
      <w:marRight w:val="0"/>
      <w:marTop w:val="0"/>
      <w:marBottom w:val="0"/>
      <w:divBdr>
        <w:top w:val="none" w:sz="0" w:space="0" w:color="auto"/>
        <w:left w:val="none" w:sz="0" w:space="0" w:color="auto"/>
        <w:bottom w:val="none" w:sz="0" w:space="0" w:color="auto"/>
        <w:right w:val="none" w:sz="0" w:space="0" w:color="auto"/>
      </w:divBdr>
    </w:div>
    <w:div w:id="1812943939">
      <w:bodyDiv w:val="1"/>
      <w:marLeft w:val="0"/>
      <w:marRight w:val="0"/>
      <w:marTop w:val="0"/>
      <w:marBottom w:val="0"/>
      <w:divBdr>
        <w:top w:val="none" w:sz="0" w:space="0" w:color="auto"/>
        <w:left w:val="none" w:sz="0" w:space="0" w:color="auto"/>
        <w:bottom w:val="none" w:sz="0" w:space="0" w:color="auto"/>
        <w:right w:val="none" w:sz="0" w:space="0" w:color="auto"/>
      </w:divBdr>
    </w:div>
    <w:div w:id="1931307178">
      <w:bodyDiv w:val="1"/>
      <w:marLeft w:val="0"/>
      <w:marRight w:val="0"/>
      <w:marTop w:val="0"/>
      <w:marBottom w:val="0"/>
      <w:divBdr>
        <w:top w:val="none" w:sz="0" w:space="0" w:color="auto"/>
        <w:left w:val="none" w:sz="0" w:space="0" w:color="auto"/>
        <w:bottom w:val="none" w:sz="0" w:space="0" w:color="auto"/>
        <w:right w:val="none" w:sz="0" w:space="0" w:color="auto"/>
      </w:divBdr>
    </w:div>
    <w:div w:id="1976835729">
      <w:bodyDiv w:val="1"/>
      <w:marLeft w:val="0"/>
      <w:marRight w:val="0"/>
      <w:marTop w:val="0"/>
      <w:marBottom w:val="0"/>
      <w:divBdr>
        <w:top w:val="none" w:sz="0" w:space="0" w:color="auto"/>
        <w:left w:val="none" w:sz="0" w:space="0" w:color="auto"/>
        <w:bottom w:val="none" w:sz="0" w:space="0" w:color="auto"/>
        <w:right w:val="none" w:sz="0" w:space="0" w:color="auto"/>
      </w:divBdr>
    </w:div>
    <w:div w:id="1983072713">
      <w:bodyDiv w:val="1"/>
      <w:marLeft w:val="0"/>
      <w:marRight w:val="0"/>
      <w:marTop w:val="0"/>
      <w:marBottom w:val="0"/>
      <w:divBdr>
        <w:top w:val="none" w:sz="0" w:space="0" w:color="auto"/>
        <w:left w:val="none" w:sz="0" w:space="0" w:color="auto"/>
        <w:bottom w:val="none" w:sz="0" w:space="0" w:color="auto"/>
        <w:right w:val="none" w:sz="0" w:space="0" w:color="auto"/>
      </w:divBdr>
    </w:div>
    <w:div w:id="2026663067">
      <w:bodyDiv w:val="1"/>
      <w:marLeft w:val="0"/>
      <w:marRight w:val="0"/>
      <w:marTop w:val="0"/>
      <w:marBottom w:val="0"/>
      <w:divBdr>
        <w:top w:val="none" w:sz="0" w:space="0" w:color="auto"/>
        <w:left w:val="none" w:sz="0" w:space="0" w:color="auto"/>
        <w:bottom w:val="none" w:sz="0" w:space="0" w:color="auto"/>
        <w:right w:val="none" w:sz="0" w:space="0" w:color="auto"/>
      </w:divBdr>
    </w:div>
    <w:div w:id="2084911846">
      <w:bodyDiv w:val="1"/>
      <w:marLeft w:val="0"/>
      <w:marRight w:val="0"/>
      <w:marTop w:val="0"/>
      <w:marBottom w:val="0"/>
      <w:divBdr>
        <w:top w:val="none" w:sz="0" w:space="0" w:color="auto"/>
        <w:left w:val="none" w:sz="0" w:space="0" w:color="auto"/>
        <w:bottom w:val="none" w:sz="0" w:space="0" w:color="auto"/>
        <w:right w:val="none" w:sz="0" w:space="0" w:color="auto"/>
      </w:divBdr>
    </w:div>
    <w:div w:id="21153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Office_Excel_Worksheet2.xlsx"/><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Worksheet1.xlsx"/><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Microsoft_Office_Excel_97-2003_Worksheet1.xls"/><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9.wmf"/><Relationship Id="rId27" Type="http://schemas.openxmlformats.org/officeDocument/2006/relationships/oleObject" Target="embeddings/oleObject6.bin"/></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A308B-CF56-4ACA-AA24-C02579DDE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3914</Words>
  <Characters>22310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AT&amp;T GIOM Proof Of Concept - Detail Design</vt:lpstr>
    </vt:vector>
  </TitlesOfParts>
  <Company>Sterling Commerce</Company>
  <LinksUpToDate>false</LinksUpToDate>
  <CharactersWithSpaces>26172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GIOM Proof Of Concept - Detail Design</dc:title>
  <dc:creator>Sathya Sankar</dc:creator>
  <cp:lastModifiedBy>Sterling User</cp:lastModifiedBy>
  <cp:revision>11</cp:revision>
  <cp:lastPrinted>2010-03-09T21:44:00Z</cp:lastPrinted>
  <dcterms:created xsi:type="dcterms:W3CDTF">2010-07-29T13:51:00Z</dcterms:created>
  <dcterms:modified xsi:type="dcterms:W3CDTF">2010-08-02T14:04:00Z</dcterms:modified>
</cp:coreProperties>
</file>