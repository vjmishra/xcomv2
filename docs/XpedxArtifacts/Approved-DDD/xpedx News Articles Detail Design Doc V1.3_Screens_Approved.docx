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490" w:rsidRDefault="00873490" w:rsidP="00E40B69">
      <w:pPr>
        <w:pStyle w:val="Heading"/>
        <w:pBdr>
          <w:bottom w:val="single" w:sz="24" w:space="1" w:color="000000"/>
        </w:pBdr>
        <w:spacing w:before="0" w:after="60"/>
      </w:pPr>
    </w:p>
    <w:p w:rsidR="00873490" w:rsidRDefault="00873490" w:rsidP="00E40B69">
      <w:pPr>
        <w:pStyle w:val="Heading"/>
        <w:pBdr>
          <w:bottom w:val="single" w:sz="24" w:space="1" w:color="000000"/>
        </w:pBdr>
        <w:spacing w:before="0" w:after="60"/>
      </w:pPr>
    </w:p>
    <w:p w:rsidR="00873490" w:rsidRDefault="00873490" w:rsidP="00E40B69">
      <w:pPr>
        <w:pStyle w:val="Heading"/>
        <w:pBdr>
          <w:bottom w:val="single" w:sz="24" w:space="1" w:color="000000"/>
        </w:pBdr>
        <w:spacing w:before="0" w:after="60"/>
      </w:pPr>
    </w:p>
    <w:p w:rsidR="00873490" w:rsidRDefault="00873490" w:rsidP="00E40B69">
      <w:pPr>
        <w:pStyle w:val="Heading"/>
        <w:pBdr>
          <w:bottom w:val="single" w:sz="24" w:space="1" w:color="000000"/>
        </w:pBdr>
        <w:spacing w:before="0" w:after="60"/>
      </w:pPr>
    </w:p>
    <w:p w:rsidR="00873490" w:rsidRPr="00F01714" w:rsidRDefault="00873490"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873490" w:rsidRDefault="00E47204"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 xml:space="preserve">News Articles </w:t>
      </w:r>
      <w:r w:rsidR="00873490">
        <w:rPr>
          <w:rFonts w:ascii="Arial Narrow" w:hAnsi="Arial Narrow" w:cs="Tahoma"/>
          <w:bCs/>
          <w:i/>
          <w:iCs/>
          <w:caps w:val="0"/>
          <w:sz w:val="40"/>
        </w:rPr>
        <w:t>Design Document</w:t>
      </w:r>
      <w:r w:rsidR="00A1231B">
        <w:rPr>
          <w:rFonts w:ascii="Arial Narrow" w:hAnsi="Arial Narrow" w:cs="Tahoma"/>
          <w:bCs/>
          <w:i/>
          <w:iCs/>
          <w:caps w:val="0"/>
          <w:sz w:val="40"/>
        </w:rPr>
        <w:fldChar w:fldCharType="begin"/>
      </w:r>
      <w:r w:rsidR="00873490">
        <w:rPr>
          <w:rFonts w:ascii="Arial Narrow" w:hAnsi="Arial Narrow" w:cs="Tahoma"/>
          <w:bCs/>
          <w:i/>
          <w:iCs/>
          <w:caps w:val="0"/>
          <w:sz w:val="40"/>
        </w:rPr>
        <w:instrText xml:space="preserve"> SUBJECT  \* MERGEFORMAT </w:instrText>
      </w:r>
      <w:r w:rsidR="00A1231B">
        <w:rPr>
          <w:rFonts w:ascii="Arial Narrow" w:hAnsi="Arial Narrow" w:cs="Tahoma"/>
          <w:bCs/>
          <w:i/>
          <w:iCs/>
          <w:caps w:val="0"/>
          <w:sz w:val="40"/>
        </w:rPr>
        <w:fldChar w:fldCharType="end"/>
      </w:r>
    </w:p>
    <w:p w:rsidR="00873490" w:rsidRDefault="00A1231B"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873490">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Pr="00615DB7" w:rsidRDefault="00873490"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873490" w:rsidRPr="00615DB7"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873490" w:rsidRPr="00615DB7" w:rsidRDefault="00873490"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Pr>
          <w:rFonts w:cs="Tahoma"/>
          <w:sz w:val="20"/>
        </w:rPr>
        <w:t>04</w:t>
      </w:r>
      <w:r w:rsidRPr="00615DB7">
        <w:rPr>
          <w:rFonts w:cs="Tahoma"/>
          <w:sz w:val="20"/>
        </w:rPr>
        <w:t>/</w:t>
      </w:r>
      <w:r>
        <w:rPr>
          <w:rFonts w:cs="Tahoma"/>
          <w:sz w:val="20"/>
        </w:rPr>
        <w:t>12</w:t>
      </w:r>
      <w:r w:rsidRPr="00615DB7">
        <w:rPr>
          <w:rFonts w:cs="Tahoma"/>
          <w:sz w:val="20"/>
        </w:rPr>
        <w:t>/10</w:t>
      </w:r>
    </w:p>
    <w:p w:rsidR="00873490" w:rsidRPr="00615DB7" w:rsidRDefault="00873490"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A1231B" w:rsidRPr="00DB5696">
        <w:rPr>
          <w:rFonts w:cs="Tahoma"/>
          <w:sz w:val="16"/>
          <w:szCs w:val="16"/>
        </w:rPr>
        <w:fldChar w:fldCharType="begin"/>
      </w:r>
      <w:r w:rsidR="000E6784" w:rsidRPr="00DB5696">
        <w:rPr>
          <w:rFonts w:cs="Tahoma"/>
          <w:sz w:val="16"/>
          <w:szCs w:val="16"/>
        </w:rPr>
        <w:instrText xml:space="preserve"> SAVEDATE  \@ "M/d/yyyy h:mm am/pm"  \* MERGEFORMAT </w:instrText>
      </w:r>
      <w:r w:rsidR="00A1231B" w:rsidRPr="00DB5696">
        <w:rPr>
          <w:rFonts w:cs="Tahoma"/>
          <w:sz w:val="16"/>
          <w:szCs w:val="16"/>
        </w:rPr>
        <w:fldChar w:fldCharType="separate"/>
      </w:r>
      <w:ins w:id="0" w:author="prgupta" w:date="2010-08-10T14:56:00Z">
        <w:r w:rsidR="00AB3593">
          <w:rPr>
            <w:rFonts w:cs="Tahoma"/>
            <w:noProof/>
            <w:sz w:val="16"/>
            <w:szCs w:val="16"/>
          </w:rPr>
          <w:t>8/10/2010 2:56 PM</w:t>
        </w:r>
      </w:ins>
      <w:del w:id="1" w:author="prgupta" w:date="2010-08-10T08:59:00Z">
        <w:r w:rsidR="00773B13" w:rsidDel="00756750">
          <w:rPr>
            <w:rFonts w:cs="Tahoma"/>
            <w:noProof/>
            <w:sz w:val="16"/>
            <w:szCs w:val="16"/>
          </w:rPr>
          <w:delText>7/29/2010 5:47 PM</w:delText>
        </w:r>
      </w:del>
      <w:r w:rsidR="00A1231B" w:rsidRPr="00DB5696">
        <w:rPr>
          <w:rFonts w:cs="Tahoma"/>
          <w:sz w:val="16"/>
          <w:szCs w:val="16"/>
        </w:rPr>
        <w:fldChar w:fldCharType="end"/>
      </w:r>
      <w:r w:rsidR="000E6784">
        <w:rPr>
          <w:rFonts w:cs="Tahoma"/>
          <w:color w:val="000000"/>
          <w:sz w:val="16"/>
          <w:szCs w:val="16"/>
        </w:rPr>
        <w:tab/>
      </w:r>
    </w:p>
    <w:p w:rsidR="00873490" w:rsidRPr="00615DB7" w:rsidRDefault="00873490" w:rsidP="00E40B69">
      <w:pPr>
        <w:rPr>
          <w:rFonts w:cs="Tahoma"/>
          <w:sz w:val="20"/>
        </w:rPr>
      </w:pPr>
      <w:r w:rsidRPr="00615DB7">
        <w:rPr>
          <w:b/>
          <w:bCs/>
          <w:smallCaps/>
          <w:sz w:val="20"/>
        </w:rPr>
        <w:t xml:space="preserve">File Name: </w:t>
      </w:r>
      <w:r w:rsidRPr="00615DB7">
        <w:rPr>
          <w:b/>
          <w:bCs/>
          <w:smallCaps/>
          <w:sz w:val="20"/>
        </w:rPr>
        <w:tab/>
      </w:r>
      <w:r w:rsidR="00A1231B">
        <w:fldChar w:fldCharType="begin"/>
      </w:r>
      <w:fldSimple w:instr=" FILENAME  \* MERGEFORMAT ">
        <w:ins w:id="2" w:author="prgupta" w:date="2010-08-10T14:56:00Z">
          <w:r w:rsidR="00AB3593" w:rsidRPr="00AB3593">
            <w:rPr>
              <w:noProof/>
              <w:sz w:val="20"/>
              <w:rPrChange w:id="3" w:author="prgupta" w:date="2010-08-10T14:56:00Z">
                <w:rPr/>
              </w:rPrChange>
            </w:rPr>
            <w:instrText>xpedx News Articles Detail Design</w:instrText>
          </w:r>
          <w:r w:rsidR="00AB3593">
            <w:rPr>
              <w:noProof/>
            </w:rPr>
            <w:instrText xml:space="preserve"> Doc V1.3.docx</w:instrText>
          </w:r>
        </w:ins>
        <w:del w:id="4" w:author="prgupta" w:date="2010-08-10T14:56:00Z">
          <w:r w:rsidR="00773B13" w:rsidRPr="00773B13" w:rsidDel="00AB3593">
            <w:rPr>
              <w:noProof/>
              <w:sz w:val="20"/>
            </w:rPr>
            <w:delInstrText>xpedx News Articles Detail Design</w:delInstrText>
          </w:r>
          <w:r w:rsidR="00773B13" w:rsidDel="00AB3593">
            <w:rPr>
              <w:noProof/>
            </w:rPr>
            <w:delInstrText xml:space="preserve"> Doc V1.2.docx</w:delInstrText>
          </w:r>
        </w:del>
      </w:fldSimple>
      <w:r w:rsidR="00A1231B">
        <w:fldChar w:fldCharType="separate"/>
      </w:r>
      <w:r w:rsidRPr="00615DB7">
        <w:rPr>
          <w:sz w:val="20"/>
        </w:rPr>
        <w:t>C:\Documents and Settings\bfurman\My Documents\Temp\Methodology v1.1\Project Management\TEMPLATE - DOCUMENT - Use Case Definition.doc</w:t>
      </w:r>
      <w:r w:rsidR="00A1231B">
        <w:fldChar w:fldCharType="end"/>
      </w:r>
      <w:bookmarkStart w:id="5" w:name="OLE_LINK3"/>
      <w:r w:rsidR="00A1231B">
        <w:fldChar w:fldCharType="begin"/>
      </w:r>
      <w:r>
        <w:instrText xml:space="preserve"> FILENAME  \* MERGEFORMAT </w:instrText>
      </w:r>
      <w:r w:rsidR="00A1231B">
        <w:fldChar w:fldCharType="separate"/>
      </w:r>
      <w:ins w:id="6" w:author="prgupta" w:date="2010-08-10T14:56:00Z">
        <w:r w:rsidR="00AB3593" w:rsidRPr="00AB3593">
          <w:rPr>
            <w:noProof/>
            <w:sz w:val="20"/>
            <w:rPrChange w:id="7" w:author="prgupta" w:date="2010-08-10T14:56:00Z">
              <w:rPr/>
            </w:rPrChange>
          </w:rPr>
          <w:t>xpedx News Articles Detail Design Doc V1.3.docx</w:t>
        </w:r>
      </w:ins>
      <w:del w:id="8" w:author="prgupta" w:date="2010-08-10T14:56:00Z">
        <w:r w:rsidR="00773B13" w:rsidRPr="00773B13" w:rsidDel="00AB3593">
          <w:rPr>
            <w:noProof/>
            <w:sz w:val="20"/>
          </w:rPr>
          <w:delText>xpedx News Articles Detail Design Doc V1.2.docx</w:delText>
        </w:r>
      </w:del>
      <w:r w:rsidR="00A1231B">
        <w:fldChar w:fldCharType="end"/>
      </w:r>
      <w:bookmarkEnd w:id="5"/>
    </w:p>
    <w:p w:rsidR="00873490" w:rsidRPr="006D6E99" w:rsidRDefault="00873490">
      <w:pPr>
        <w:jc w:val="center"/>
        <w:rPr>
          <w:rFonts w:cs="Tahoma"/>
          <w:b/>
        </w:rPr>
      </w:pPr>
    </w:p>
    <w:p w:rsidR="00873490" w:rsidRPr="006D6E99" w:rsidRDefault="00873490">
      <w:pPr>
        <w:jc w:val="center"/>
        <w:rPr>
          <w:rFonts w:cs="Tahoma"/>
          <w:b/>
        </w:rPr>
      </w:pPr>
    </w:p>
    <w:p w:rsidR="00873490" w:rsidRPr="006D6E99" w:rsidRDefault="00873490">
      <w:pPr>
        <w:jc w:val="center"/>
        <w:rPr>
          <w:rFonts w:cs="Tahoma"/>
          <w:b/>
        </w:rPr>
      </w:pPr>
    </w:p>
    <w:p w:rsidR="00873490" w:rsidRDefault="00873490">
      <w:pPr>
        <w:rPr>
          <w:rFonts w:cs="Tahoma"/>
          <w:bCs/>
        </w:rPr>
        <w:sectPr w:rsidR="00873490" w:rsidSect="00641FBE">
          <w:headerReference w:type="first" r:id="rId7"/>
          <w:footerReference w:type="first" r:id="rId8"/>
          <w:pgSz w:w="12240" w:h="15840" w:code="1"/>
          <w:pgMar w:top="1440" w:right="1800" w:bottom="1440" w:left="1800" w:header="720" w:footer="720" w:gutter="0"/>
          <w:cols w:space="720"/>
          <w:titlePg/>
          <w:docGrid w:linePitch="245"/>
        </w:sectPr>
      </w:pPr>
    </w:p>
    <w:p w:rsidR="00873490" w:rsidRDefault="00873490" w:rsidP="00313CCE">
      <w:pPr>
        <w:pStyle w:val="Title"/>
        <w:jc w:val="left"/>
        <w:rPr>
          <w:sz w:val="24"/>
          <w:szCs w:val="24"/>
        </w:rPr>
      </w:pPr>
    </w:p>
    <w:p w:rsidR="00873490" w:rsidRDefault="00873490" w:rsidP="00313CCE">
      <w:pPr>
        <w:pStyle w:val="Title"/>
        <w:jc w:val="left"/>
        <w:rPr>
          <w:sz w:val="24"/>
          <w:szCs w:val="24"/>
        </w:rPr>
      </w:pPr>
    </w:p>
    <w:p w:rsidR="00873490" w:rsidRPr="006D6E99" w:rsidRDefault="00873490" w:rsidP="00313CCE">
      <w:pPr>
        <w:pStyle w:val="Title"/>
        <w:jc w:val="left"/>
        <w:rPr>
          <w:sz w:val="24"/>
          <w:szCs w:val="24"/>
        </w:rPr>
      </w:pPr>
      <w:r w:rsidRPr="006D6E99">
        <w:rPr>
          <w:sz w:val="24"/>
          <w:szCs w:val="24"/>
        </w:rPr>
        <w:t>Approval Signatures (Mandatory)</w:t>
      </w:r>
    </w:p>
    <w:p w:rsidR="00873490" w:rsidRPr="006D6E99" w:rsidRDefault="00873490"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873490" w:rsidRPr="006D6E99" w:rsidTr="00BF436F">
        <w:tc>
          <w:tcPr>
            <w:tcW w:w="1710" w:type="dxa"/>
            <w:shd w:val="pct15" w:color="auto" w:fill="FFFFFF"/>
            <w:vAlign w:val="center"/>
          </w:tcPr>
          <w:p w:rsidR="00873490" w:rsidRPr="006D6E99" w:rsidRDefault="00873490" w:rsidP="00BF436F">
            <w:pPr>
              <w:jc w:val="center"/>
              <w:rPr>
                <w:rFonts w:cs="Tahoma"/>
                <w:b/>
              </w:rPr>
            </w:pPr>
            <w:bookmarkStart w:id="14" w:name="_Toc466339161"/>
            <w:r w:rsidRPr="006D6E99">
              <w:rPr>
                <w:rFonts w:cs="Tahoma"/>
                <w:b/>
              </w:rPr>
              <w:t>Title</w:t>
            </w:r>
            <w:bookmarkEnd w:id="14"/>
          </w:p>
        </w:tc>
        <w:tc>
          <w:tcPr>
            <w:tcW w:w="2250" w:type="dxa"/>
            <w:shd w:val="pct15" w:color="auto" w:fill="FFFFFF"/>
            <w:vAlign w:val="center"/>
          </w:tcPr>
          <w:p w:rsidR="00873490" w:rsidRPr="006D6E99" w:rsidRDefault="00873490" w:rsidP="00BF436F">
            <w:pPr>
              <w:jc w:val="center"/>
              <w:rPr>
                <w:rFonts w:cs="Tahoma"/>
                <w:b/>
              </w:rPr>
            </w:pPr>
            <w:bookmarkStart w:id="15" w:name="_Toc466339162"/>
            <w:r w:rsidRPr="006D6E99">
              <w:rPr>
                <w:rFonts w:cs="Tahoma"/>
                <w:b/>
              </w:rPr>
              <w:t>Name</w:t>
            </w:r>
            <w:bookmarkEnd w:id="15"/>
          </w:p>
        </w:tc>
        <w:tc>
          <w:tcPr>
            <w:tcW w:w="2160" w:type="dxa"/>
            <w:shd w:val="pct15" w:color="auto" w:fill="FFFFFF"/>
            <w:vAlign w:val="center"/>
          </w:tcPr>
          <w:p w:rsidR="00873490" w:rsidRPr="006D6E99" w:rsidRDefault="00873490" w:rsidP="00BF436F">
            <w:pPr>
              <w:jc w:val="center"/>
              <w:rPr>
                <w:rFonts w:cs="Tahoma"/>
                <w:b/>
              </w:rPr>
            </w:pPr>
            <w:bookmarkStart w:id="16" w:name="_Toc466339163"/>
            <w:r w:rsidRPr="006D6E99">
              <w:rPr>
                <w:rFonts w:cs="Tahoma"/>
                <w:b/>
              </w:rPr>
              <w:t>Signature</w:t>
            </w:r>
            <w:bookmarkEnd w:id="16"/>
          </w:p>
        </w:tc>
        <w:tc>
          <w:tcPr>
            <w:tcW w:w="1260" w:type="dxa"/>
            <w:shd w:val="pct15" w:color="auto" w:fill="FFFFFF"/>
            <w:vAlign w:val="center"/>
          </w:tcPr>
          <w:p w:rsidR="00873490" w:rsidRPr="006D6E99" w:rsidRDefault="00873490" w:rsidP="00BF436F">
            <w:pPr>
              <w:jc w:val="center"/>
              <w:rPr>
                <w:rFonts w:cs="Tahoma"/>
                <w:b/>
              </w:rPr>
            </w:pPr>
            <w:bookmarkStart w:id="17" w:name="_Toc466339164"/>
            <w:r w:rsidRPr="006D6E99">
              <w:rPr>
                <w:rFonts w:cs="Tahoma"/>
                <w:b/>
              </w:rPr>
              <w:t>Date</w:t>
            </w:r>
            <w:bookmarkEnd w:id="17"/>
          </w:p>
        </w:tc>
        <w:tc>
          <w:tcPr>
            <w:tcW w:w="2160" w:type="dxa"/>
            <w:shd w:val="pct15" w:color="auto" w:fill="FFFFFF"/>
            <w:vAlign w:val="center"/>
          </w:tcPr>
          <w:p w:rsidR="00873490" w:rsidRPr="006D6E99" w:rsidRDefault="00873490" w:rsidP="00BF436F">
            <w:pPr>
              <w:jc w:val="center"/>
              <w:rPr>
                <w:rFonts w:cs="Tahoma"/>
                <w:b/>
              </w:rPr>
            </w:pPr>
            <w:r w:rsidRPr="006D6E99">
              <w:rPr>
                <w:rFonts w:cs="Tahoma"/>
                <w:b/>
              </w:rPr>
              <w:t>Comments / Issues / Concerns</w:t>
            </w:r>
          </w:p>
        </w:tc>
      </w:tr>
      <w:tr w:rsidR="00873490" w:rsidRPr="006D6E99" w:rsidTr="00BF436F">
        <w:trPr>
          <w:cantSplit/>
          <w:trHeight w:val="569"/>
        </w:trPr>
        <w:tc>
          <w:tcPr>
            <w:tcW w:w="1710" w:type="dxa"/>
            <w:vMerge w:val="restart"/>
            <w:vAlign w:val="center"/>
          </w:tcPr>
          <w:p w:rsidR="00873490" w:rsidRPr="006D6E99" w:rsidRDefault="00873490" w:rsidP="00BF436F">
            <w:pPr>
              <w:rPr>
                <w:rFonts w:cs="Tahoma"/>
                <w:b/>
              </w:rPr>
            </w:pPr>
          </w:p>
          <w:p w:rsidR="00873490" w:rsidRPr="006D6E99" w:rsidRDefault="00873490" w:rsidP="00BF436F">
            <w:pPr>
              <w:rPr>
                <w:rFonts w:cs="Tahoma"/>
                <w:b/>
              </w:rPr>
            </w:pPr>
            <w:r>
              <w:rPr>
                <w:rFonts w:cs="Tahoma"/>
                <w:b/>
              </w:rPr>
              <w:t>xpedx</w:t>
            </w:r>
            <w:r w:rsidRPr="006D6E99">
              <w:rPr>
                <w:rFonts w:cs="Tahoma"/>
                <w:b/>
              </w:rPr>
              <w:t xml:space="preserve"> Owner(s)</w:t>
            </w:r>
          </w:p>
        </w:tc>
        <w:tc>
          <w:tcPr>
            <w:tcW w:w="2250" w:type="dxa"/>
            <w:vAlign w:val="center"/>
          </w:tcPr>
          <w:p w:rsidR="00873490" w:rsidRPr="006D6E99" w:rsidRDefault="00873490" w:rsidP="00BF436F">
            <w:pPr>
              <w:rPr>
                <w:rFonts w:cs="Tahoma"/>
              </w:rPr>
            </w:pPr>
            <w:r>
              <w:rPr>
                <w:rFonts w:cs="Tahoma"/>
              </w:rPr>
              <w:t>Steve Bugher</w:t>
            </w: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r w:rsidR="00873490" w:rsidRPr="006D6E99" w:rsidTr="00BF436F">
        <w:trPr>
          <w:cantSplit/>
          <w:trHeight w:val="569"/>
        </w:trPr>
        <w:tc>
          <w:tcPr>
            <w:tcW w:w="1710" w:type="dxa"/>
            <w:vMerge/>
            <w:vAlign w:val="center"/>
          </w:tcPr>
          <w:p w:rsidR="00873490" w:rsidRPr="006D6E99" w:rsidRDefault="00873490" w:rsidP="00BF436F">
            <w:pPr>
              <w:rPr>
                <w:rFonts w:cs="Tahoma"/>
                <w:b/>
              </w:rPr>
            </w:pPr>
          </w:p>
        </w:tc>
        <w:tc>
          <w:tcPr>
            <w:tcW w:w="2250" w:type="dxa"/>
            <w:vAlign w:val="center"/>
          </w:tcPr>
          <w:p w:rsidR="00873490" w:rsidRPr="006D6E99" w:rsidRDefault="00873490" w:rsidP="00BF436F">
            <w:pPr>
              <w:rPr>
                <w:rFonts w:cs="Tahoma"/>
              </w:rPr>
            </w:pPr>
            <w:r>
              <w:rPr>
                <w:rFonts w:cs="Tahoma"/>
              </w:rPr>
              <w:t>Cheryl Tullis</w:t>
            </w: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r w:rsidR="00873490" w:rsidRPr="006D6E99" w:rsidTr="00BF436F">
        <w:trPr>
          <w:cantSplit/>
          <w:trHeight w:val="569"/>
        </w:trPr>
        <w:tc>
          <w:tcPr>
            <w:tcW w:w="1710" w:type="dxa"/>
            <w:vMerge w:val="restart"/>
            <w:vAlign w:val="center"/>
          </w:tcPr>
          <w:p w:rsidR="00873490" w:rsidRPr="006D6E99" w:rsidRDefault="00873490" w:rsidP="00BF436F">
            <w:pPr>
              <w:rPr>
                <w:rFonts w:cs="Tahoma"/>
                <w:b/>
              </w:rPr>
            </w:pPr>
            <w:r w:rsidRPr="006D6E99">
              <w:rPr>
                <w:rFonts w:cs="Tahoma"/>
                <w:b/>
              </w:rPr>
              <w:t>Sterling Commerce Owner(s)</w:t>
            </w:r>
          </w:p>
        </w:tc>
        <w:tc>
          <w:tcPr>
            <w:tcW w:w="2250" w:type="dxa"/>
            <w:vAlign w:val="center"/>
          </w:tcPr>
          <w:p w:rsidR="00873490" w:rsidRPr="006D6E99" w:rsidRDefault="00873490" w:rsidP="00BF436F">
            <w:pPr>
              <w:rPr>
                <w:rFonts w:cs="Tahoma"/>
              </w:rPr>
            </w:pPr>
            <w:r>
              <w:rPr>
                <w:rFonts w:cs="Tahoma"/>
              </w:rPr>
              <w:t>Guy Read</w:t>
            </w: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r w:rsidR="00873490" w:rsidRPr="006D6E99" w:rsidTr="00BF436F">
        <w:trPr>
          <w:cantSplit/>
          <w:trHeight w:val="569"/>
        </w:trPr>
        <w:tc>
          <w:tcPr>
            <w:tcW w:w="1710" w:type="dxa"/>
            <w:vMerge/>
            <w:vAlign w:val="center"/>
          </w:tcPr>
          <w:p w:rsidR="00873490" w:rsidRPr="006D6E99" w:rsidRDefault="00873490" w:rsidP="00BF436F">
            <w:pPr>
              <w:rPr>
                <w:rFonts w:cs="Tahoma"/>
                <w:b/>
              </w:rPr>
            </w:pPr>
          </w:p>
        </w:tc>
        <w:tc>
          <w:tcPr>
            <w:tcW w:w="2250" w:type="dxa"/>
            <w:vAlign w:val="center"/>
          </w:tcPr>
          <w:p w:rsidR="00873490" w:rsidRPr="006D6E99" w:rsidRDefault="00873490" w:rsidP="00BF436F">
            <w:pPr>
              <w:rPr>
                <w:rFonts w:cs="Tahoma"/>
              </w:rPr>
            </w:pP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bl>
    <w:p w:rsidR="00873490" w:rsidRPr="006D6E99" w:rsidRDefault="00873490" w:rsidP="00313CCE">
      <w:pPr>
        <w:rPr>
          <w:rFonts w:cs="Tahoma"/>
        </w:rPr>
      </w:pPr>
    </w:p>
    <w:p w:rsidR="00873490" w:rsidRPr="006D6E99" w:rsidRDefault="00873490" w:rsidP="00313CCE">
      <w:pPr>
        <w:rPr>
          <w:rFonts w:cs="Tahoma"/>
        </w:rPr>
      </w:pPr>
      <w:r w:rsidRPr="006D6E99">
        <w:rPr>
          <w:rFonts w:cs="Tahoma"/>
          <w:b/>
        </w:rPr>
        <w:t>Note</w:t>
      </w:r>
      <w:r w:rsidRPr="006D6E99">
        <w:rPr>
          <w:rFonts w:cs="Tahoma"/>
        </w:rPr>
        <w:t>: The sign off indicates approval of all sections of the document.</w:t>
      </w:r>
    </w:p>
    <w:p w:rsidR="00873490" w:rsidRPr="006D6E99" w:rsidRDefault="00873490" w:rsidP="00313CCE">
      <w:pPr>
        <w:rPr>
          <w:rFonts w:cs="Tahoma"/>
        </w:rPr>
      </w:pPr>
    </w:p>
    <w:p w:rsidR="00873490" w:rsidRPr="006D6E99" w:rsidRDefault="00873490" w:rsidP="00313CCE">
      <w:pPr>
        <w:pStyle w:val="TOAHeading"/>
        <w:rPr>
          <w:rFonts w:cs="Tahoma"/>
        </w:rPr>
      </w:pPr>
      <w:r w:rsidRPr="006D6E99">
        <w:rPr>
          <w:rFonts w:cs="Tahoma"/>
        </w:rPr>
        <w:t>Document Revision History</w:t>
      </w:r>
    </w:p>
    <w:p w:rsidR="00873490" w:rsidRPr="006D6E99" w:rsidRDefault="00873490" w:rsidP="00313CCE">
      <w:pPr>
        <w:rPr>
          <w:rFonts w:cs="Tahoma"/>
        </w:rPr>
      </w:pPr>
    </w:p>
    <w:p w:rsidR="00873490" w:rsidRPr="006D6E99" w:rsidRDefault="00873490"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873490" w:rsidRPr="006D6E99" w:rsidRDefault="00873490"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873490" w:rsidRPr="006D6E99" w:rsidTr="00BF436F">
        <w:trPr>
          <w:tblHeader/>
        </w:trPr>
        <w:tc>
          <w:tcPr>
            <w:tcW w:w="1098" w:type="dxa"/>
            <w:shd w:val="clear" w:color="auto" w:fill="D9D9D9"/>
          </w:tcPr>
          <w:p w:rsidR="00873490" w:rsidRPr="006D6E99" w:rsidRDefault="00873490" w:rsidP="00BF436F">
            <w:pPr>
              <w:pStyle w:val="TOC1"/>
              <w:rPr>
                <w:rFonts w:cs="Tahoma"/>
              </w:rPr>
            </w:pPr>
            <w:r w:rsidRPr="006D6E99">
              <w:rPr>
                <w:rFonts w:cs="Tahoma"/>
              </w:rPr>
              <w:t>Version</w:t>
            </w:r>
          </w:p>
        </w:tc>
        <w:tc>
          <w:tcPr>
            <w:tcW w:w="1692" w:type="dxa"/>
            <w:shd w:val="clear" w:color="auto" w:fill="D9D9D9"/>
          </w:tcPr>
          <w:p w:rsidR="00873490" w:rsidRPr="006D6E99" w:rsidRDefault="00873490" w:rsidP="00BF436F">
            <w:pPr>
              <w:keepNext/>
              <w:keepLines/>
              <w:rPr>
                <w:rFonts w:cs="Tahoma"/>
                <w:b/>
              </w:rPr>
            </w:pPr>
            <w:r w:rsidRPr="006D6E99">
              <w:rPr>
                <w:rFonts w:cs="Tahoma"/>
                <w:b/>
              </w:rPr>
              <w:t xml:space="preserve">Date </w:t>
            </w:r>
          </w:p>
        </w:tc>
        <w:tc>
          <w:tcPr>
            <w:tcW w:w="4140" w:type="dxa"/>
            <w:shd w:val="clear" w:color="auto" w:fill="D9D9D9"/>
          </w:tcPr>
          <w:p w:rsidR="00873490" w:rsidRPr="006D6E99" w:rsidRDefault="00873490" w:rsidP="00BF436F">
            <w:pPr>
              <w:keepNext/>
              <w:keepLines/>
              <w:rPr>
                <w:rFonts w:cs="Tahoma"/>
                <w:b/>
              </w:rPr>
            </w:pPr>
            <w:r w:rsidRPr="006D6E99">
              <w:rPr>
                <w:rFonts w:cs="Tahoma"/>
                <w:b/>
              </w:rPr>
              <w:t>Description (Changes Made)</w:t>
            </w:r>
          </w:p>
        </w:tc>
        <w:tc>
          <w:tcPr>
            <w:tcW w:w="2520" w:type="dxa"/>
            <w:shd w:val="clear" w:color="auto" w:fill="D9D9D9"/>
          </w:tcPr>
          <w:p w:rsidR="00873490" w:rsidRPr="006D6E99" w:rsidRDefault="00873490" w:rsidP="00BF436F">
            <w:pPr>
              <w:keepNext/>
              <w:keepLines/>
              <w:rPr>
                <w:rFonts w:cs="Tahoma"/>
                <w:b/>
              </w:rPr>
            </w:pPr>
            <w:r w:rsidRPr="006D6E99">
              <w:rPr>
                <w:rFonts w:cs="Tahoma"/>
                <w:b/>
              </w:rPr>
              <w:t>Author(s)</w:t>
            </w:r>
          </w:p>
        </w:tc>
      </w:tr>
      <w:tr w:rsidR="00873490" w:rsidRPr="006D6E99" w:rsidTr="00BF436F">
        <w:tc>
          <w:tcPr>
            <w:tcW w:w="1098" w:type="dxa"/>
          </w:tcPr>
          <w:p w:rsidR="00873490" w:rsidRPr="006D6E99" w:rsidRDefault="00E14120" w:rsidP="00BF436F">
            <w:pPr>
              <w:keepNext/>
              <w:keepLines/>
              <w:rPr>
                <w:rFonts w:cs="Tahoma"/>
              </w:rPr>
            </w:pPr>
            <w:r>
              <w:rPr>
                <w:rFonts w:cs="Tahoma"/>
              </w:rPr>
              <w:t>0</w:t>
            </w:r>
            <w:r w:rsidR="00873490">
              <w:rPr>
                <w:rFonts w:cs="Tahoma"/>
              </w:rPr>
              <w:t>.</w:t>
            </w:r>
            <w:r>
              <w:rPr>
                <w:rFonts w:cs="Tahoma"/>
              </w:rPr>
              <w:t>1</w:t>
            </w:r>
          </w:p>
        </w:tc>
        <w:tc>
          <w:tcPr>
            <w:tcW w:w="1692" w:type="dxa"/>
          </w:tcPr>
          <w:p w:rsidR="00873490" w:rsidRPr="006D6E99" w:rsidRDefault="00873490" w:rsidP="00493134">
            <w:pPr>
              <w:keepNext/>
              <w:keepLines/>
              <w:rPr>
                <w:rFonts w:cs="Tahoma"/>
              </w:rPr>
            </w:pPr>
            <w:r>
              <w:rPr>
                <w:rFonts w:cs="Tahoma"/>
              </w:rPr>
              <w:t>04/12/2010</w:t>
            </w:r>
          </w:p>
        </w:tc>
        <w:tc>
          <w:tcPr>
            <w:tcW w:w="4140" w:type="dxa"/>
          </w:tcPr>
          <w:p w:rsidR="00873490" w:rsidRPr="006D6E99" w:rsidRDefault="00873490" w:rsidP="00BF436F">
            <w:pPr>
              <w:keepNext/>
              <w:keepLines/>
              <w:rPr>
                <w:rFonts w:cs="Tahoma"/>
              </w:rPr>
            </w:pPr>
            <w:r>
              <w:rPr>
                <w:rFonts w:cs="Tahoma"/>
              </w:rPr>
              <w:t>Initial Draft</w:t>
            </w:r>
          </w:p>
        </w:tc>
        <w:tc>
          <w:tcPr>
            <w:tcW w:w="2520" w:type="dxa"/>
          </w:tcPr>
          <w:p w:rsidR="00873490" w:rsidRPr="006D6E99" w:rsidRDefault="00873490" w:rsidP="00BF436F">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873490" w:rsidRPr="006D6E99" w:rsidTr="00AE7A55">
        <w:trPr>
          <w:trHeight w:val="530"/>
        </w:trPr>
        <w:tc>
          <w:tcPr>
            <w:tcW w:w="1098" w:type="dxa"/>
          </w:tcPr>
          <w:p w:rsidR="00873490" w:rsidRPr="006D6E99" w:rsidRDefault="00E14120" w:rsidP="00BF436F">
            <w:pPr>
              <w:keepNext/>
              <w:keepLines/>
              <w:rPr>
                <w:rFonts w:cs="Tahoma"/>
              </w:rPr>
            </w:pPr>
            <w:r>
              <w:rPr>
                <w:rFonts w:cs="Tahoma"/>
              </w:rPr>
              <w:t>1</w:t>
            </w:r>
            <w:r w:rsidR="00873490">
              <w:rPr>
                <w:rFonts w:cs="Tahoma"/>
              </w:rPr>
              <w:t>.0</w:t>
            </w:r>
          </w:p>
        </w:tc>
        <w:tc>
          <w:tcPr>
            <w:tcW w:w="1692" w:type="dxa"/>
          </w:tcPr>
          <w:p w:rsidR="00873490" w:rsidRPr="006D6E99" w:rsidRDefault="00873490" w:rsidP="00493134">
            <w:pPr>
              <w:keepNext/>
              <w:keepLines/>
              <w:rPr>
                <w:rFonts w:cs="Tahoma"/>
              </w:rPr>
            </w:pPr>
            <w:r>
              <w:rPr>
                <w:rFonts w:cs="Tahoma"/>
              </w:rPr>
              <w:t>04/16/2010</w:t>
            </w:r>
          </w:p>
        </w:tc>
        <w:tc>
          <w:tcPr>
            <w:tcW w:w="4140" w:type="dxa"/>
          </w:tcPr>
          <w:p w:rsidR="00873490" w:rsidRPr="006D6E99" w:rsidRDefault="00873490"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873490" w:rsidRPr="006D6E99" w:rsidRDefault="00873490" w:rsidP="00AE7A55">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873490" w:rsidRPr="006D6E99" w:rsidTr="00BF436F">
        <w:tc>
          <w:tcPr>
            <w:tcW w:w="1098" w:type="dxa"/>
          </w:tcPr>
          <w:p w:rsidR="00873490" w:rsidRPr="006D6E99" w:rsidRDefault="00C169DC" w:rsidP="00BF436F">
            <w:pPr>
              <w:keepNext/>
              <w:keepLines/>
              <w:rPr>
                <w:rFonts w:cs="Tahoma"/>
              </w:rPr>
            </w:pPr>
            <w:r>
              <w:rPr>
                <w:rFonts w:cs="Tahoma"/>
              </w:rPr>
              <w:t>1.1</w:t>
            </w:r>
          </w:p>
        </w:tc>
        <w:tc>
          <w:tcPr>
            <w:tcW w:w="1692" w:type="dxa"/>
          </w:tcPr>
          <w:p w:rsidR="00873490" w:rsidRPr="006D6E99" w:rsidRDefault="00967624" w:rsidP="00BF436F">
            <w:pPr>
              <w:keepNext/>
              <w:keepLines/>
              <w:rPr>
                <w:rFonts w:cs="Tahoma"/>
              </w:rPr>
            </w:pPr>
            <w:r>
              <w:rPr>
                <w:rFonts w:cs="Tahoma"/>
              </w:rPr>
              <w:t>06/18</w:t>
            </w:r>
            <w:r w:rsidR="00C169DC">
              <w:rPr>
                <w:rFonts w:cs="Tahoma"/>
              </w:rPr>
              <w:t>/2010</w:t>
            </w:r>
          </w:p>
        </w:tc>
        <w:tc>
          <w:tcPr>
            <w:tcW w:w="4140" w:type="dxa"/>
          </w:tcPr>
          <w:p w:rsidR="00873490" w:rsidRPr="006D6E99" w:rsidRDefault="00C169DC"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feedback dated 2010-06-14</w:t>
            </w:r>
            <w:r w:rsidR="00CE5FFF">
              <w:rPr>
                <w:rFonts w:ascii="Tahoma" w:hAnsi="Tahoma" w:cs="Tahoma"/>
              </w:rPr>
              <w:t xml:space="preserve"> and subsequent clarifications</w:t>
            </w:r>
          </w:p>
        </w:tc>
        <w:tc>
          <w:tcPr>
            <w:tcW w:w="2520" w:type="dxa"/>
          </w:tcPr>
          <w:p w:rsidR="00873490" w:rsidRPr="006D6E99" w:rsidRDefault="00C169DC" w:rsidP="00BF436F">
            <w:pPr>
              <w:keepNext/>
              <w:keepLines/>
              <w:tabs>
                <w:tab w:val="left" w:pos="1170"/>
              </w:tabs>
              <w:rPr>
                <w:rFonts w:cs="Tahoma"/>
              </w:rPr>
            </w:pPr>
            <w:r>
              <w:rPr>
                <w:rFonts w:cs="Tahoma"/>
              </w:rPr>
              <w:t>Sterling</w:t>
            </w:r>
          </w:p>
        </w:tc>
      </w:tr>
      <w:tr w:rsidR="00873490" w:rsidRPr="006D6E99" w:rsidTr="00BF436F">
        <w:tc>
          <w:tcPr>
            <w:tcW w:w="1098" w:type="dxa"/>
          </w:tcPr>
          <w:p w:rsidR="00873490" w:rsidRDefault="007F4037" w:rsidP="00BF436F">
            <w:pPr>
              <w:keepNext/>
              <w:keepLines/>
              <w:rPr>
                <w:rFonts w:cs="Tahoma"/>
              </w:rPr>
            </w:pPr>
            <w:r>
              <w:rPr>
                <w:rFonts w:cs="Tahoma"/>
              </w:rPr>
              <w:t>1.2</w:t>
            </w:r>
          </w:p>
        </w:tc>
        <w:tc>
          <w:tcPr>
            <w:tcW w:w="1692" w:type="dxa"/>
          </w:tcPr>
          <w:p w:rsidR="00873490" w:rsidRDefault="007F4037" w:rsidP="00BF436F">
            <w:pPr>
              <w:keepNext/>
              <w:keepLines/>
              <w:rPr>
                <w:rFonts w:cs="Tahoma"/>
              </w:rPr>
            </w:pPr>
            <w:r>
              <w:rPr>
                <w:rFonts w:cs="Tahoma"/>
              </w:rPr>
              <w:t>7/29/2010</w:t>
            </w:r>
          </w:p>
        </w:tc>
        <w:tc>
          <w:tcPr>
            <w:tcW w:w="4140" w:type="dxa"/>
          </w:tcPr>
          <w:p w:rsidR="00873490" w:rsidRDefault="007F4037"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with JIRA numbers for issues.</w:t>
            </w:r>
          </w:p>
        </w:tc>
        <w:tc>
          <w:tcPr>
            <w:tcW w:w="2520" w:type="dxa"/>
          </w:tcPr>
          <w:p w:rsidR="00873490" w:rsidRDefault="007F4037" w:rsidP="00BF436F">
            <w:pPr>
              <w:keepNext/>
              <w:keepLines/>
              <w:tabs>
                <w:tab w:val="left" w:pos="1170"/>
              </w:tabs>
              <w:rPr>
                <w:rFonts w:cs="Tahoma"/>
              </w:rPr>
            </w:pPr>
            <w:r>
              <w:rPr>
                <w:rFonts w:cs="Tahoma"/>
              </w:rPr>
              <w:t>Sterling</w:t>
            </w:r>
          </w:p>
        </w:tc>
      </w:tr>
      <w:tr w:rsidR="00FE0885" w:rsidRPr="006D6E99" w:rsidTr="00BF436F">
        <w:trPr>
          <w:ins w:id="18" w:author="prgupta" w:date="2010-08-10T14:52:00Z"/>
        </w:trPr>
        <w:tc>
          <w:tcPr>
            <w:tcW w:w="1098" w:type="dxa"/>
          </w:tcPr>
          <w:p w:rsidR="00FE0885" w:rsidRDefault="00FE0885" w:rsidP="00BF436F">
            <w:pPr>
              <w:keepNext/>
              <w:keepLines/>
              <w:rPr>
                <w:ins w:id="19" w:author="prgupta" w:date="2010-08-10T14:52:00Z"/>
                <w:rFonts w:cs="Tahoma"/>
              </w:rPr>
            </w:pPr>
            <w:ins w:id="20" w:author="prgupta" w:date="2010-08-10T14:52:00Z">
              <w:r>
                <w:rPr>
                  <w:rFonts w:cs="Tahoma"/>
                </w:rPr>
                <w:t>1.3</w:t>
              </w:r>
            </w:ins>
          </w:p>
        </w:tc>
        <w:tc>
          <w:tcPr>
            <w:tcW w:w="1692" w:type="dxa"/>
          </w:tcPr>
          <w:p w:rsidR="00FE0885" w:rsidRDefault="00FE0885" w:rsidP="00BF436F">
            <w:pPr>
              <w:keepNext/>
              <w:keepLines/>
              <w:rPr>
                <w:ins w:id="21" w:author="prgupta" w:date="2010-08-10T14:52:00Z"/>
                <w:rFonts w:cs="Tahoma"/>
              </w:rPr>
            </w:pPr>
            <w:ins w:id="22" w:author="prgupta" w:date="2010-08-10T14:52:00Z">
              <w:r>
                <w:rPr>
                  <w:rFonts w:cs="Tahoma"/>
                </w:rPr>
                <w:t>8/10/2010</w:t>
              </w:r>
            </w:ins>
          </w:p>
        </w:tc>
        <w:tc>
          <w:tcPr>
            <w:tcW w:w="4140" w:type="dxa"/>
          </w:tcPr>
          <w:p w:rsidR="00FE0885" w:rsidRDefault="00FE0885"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23" w:author="prgupta" w:date="2010-08-10T14:52:00Z"/>
                <w:rFonts w:ascii="Tahoma" w:hAnsi="Tahoma" w:cs="Tahoma"/>
              </w:rPr>
            </w:pPr>
            <w:ins w:id="24" w:author="prgupta" w:date="2010-08-10T14:52:00Z">
              <w:r>
                <w:rPr>
                  <w:rFonts w:ascii="Tahoma" w:hAnsi="Tahoma" w:cs="Tahoma"/>
                </w:rPr>
                <w:t>Updated with latest screenshots of Company news</w:t>
              </w:r>
            </w:ins>
          </w:p>
        </w:tc>
        <w:tc>
          <w:tcPr>
            <w:tcW w:w="2520" w:type="dxa"/>
          </w:tcPr>
          <w:p w:rsidR="00FE0885" w:rsidRDefault="00FE0885" w:rsidP="00BF436F">
            <w:pPr>
              <w:keepNext/>
              <w:keepLines/>
              <w:tabs>
                <w:tab w:val="left" w:pos="1170"/>
              </w:tabs>
              <w:rPr>
                <w:ins w:id="25" w:author="prgupta" w:date="2010-08-10T14:52:00Z"/>
                <w:rFonts w:cs="Tahoma"/>
              </w:rPr>
            </w:pPr>
            <w:ins w:id="26" w:author="prgupta" w:date="2010-08-10T14:52:00Z">
              <w:r>
                <w:rPr>
                  <w:rFonts w:cs="Tahoma"/>
                </w:rPr>
                <w:t>Sterling</w:t>
              </w:r>
            </w:ins>
          </w:p>
        </w:tc>
      </w:tr>
    </w:tbl>
    <w:p w:rsidR="00873490" w:rsidRPr="006D6E99" w:rsidRDefault="00873490" w:rsidP="00313CCE">
      <w:pPr>
        <w:pStyle w:val="Title"/>
        <w:jc w:val="left"/>
      </w:pPr>
    </w:p>
    <w:p w:rsidR="00873490" w:rsidRPr="006D6E99" w:rsidRDefault="00873490" w:rsidP="00313CCE">
      <w:pPr>
        <w:pStyle w:val="TOAHeading"/>
        <w:rPr>
          <w:rFonts w:cs="Tahoma"/>
        </w:rPr>
      </w:pPr>
      <w:r w:rsidRPr="006D6E99">
        <w:rPr>
          <w:rFonts w:cs="Tahoma"/>
        </w:rPr>
        <w:t>Related or Reference Documents</w:t>
      </w:r>
    </w:p>
    <w:p w:rsidR="00873490" w:rsidRPr="006D6E99" w:rsidRDefault="00873490"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873490" w:rsidRPr="006D6E99" w:rsidTr="00BF436F">
        <w:trPr>
          <w:tblHeader/>
        </w:trPr>
        <w:tc>
          <w:tcPr>
            <w:tcW w:w="2790" w:type="dxa"/>
            <w:shd w:val="clear" w:color="auto" w:fill="D9D9D9"/>
          </w:tcPr>
          <w:p w:rsidR="00873490" w:rsidRPr="006D6E99" w:rsidRDefault="00873490" w:rsidP="00BF436F">
            <w:pPr>
              <w:pStyle w:val="TOC1"/>
              <w:rPr>
                <w:rFonts w:cs="Tahoma"/>
              </w:rPr>
            </w:pPr>
            <w:r w:rsidRPr="006D6E99">
              <w:rPr>
                <w:rFonts w:cs="Tahoma"/>
              </w:rPr>
              <w:t xml:space="preserve">Document Name </w:t>
            </w:r>
          </w:p>
        </w:tc>
        <w:tc>
          <w:tcPr>
            <w:tcW w:w="2880" w:type="dxa"/>
            <w:shd w:val="clear" w:color="auto" w:fill="D9D9D9"/>
          </w:tcPr>
          <w:p w:rsidR="00873490" w:rsidRPr="006D6E99" w:rsidRDefault="00873490" w:rsidP="00BF436F">
            <w:pPr>
              <w:pStyle w:val="TOC1"/>
              <w:rPr>
                <w:rFonts w:cs="Tahoma"/>
              </w:rPr>
            </w:pPr>
            <w:r w:rsidRPr="006D6E99">
              <w:rPr>
                <w:rFonts w:cs="Tahoma"/>
              </w:rPr>
              <w:t>Description</w:t>
            </w:r>
          </w:p>
        </w:tc>
        <w:tc>
          <w:tcPr>
            <w:tcW w:w="1260" w:type="dxa"/>
            <w:shd w:val="clear" w:color="auto" w:fill="D9D9D9"/>
          </w:tcPr>
          <w:p w:rsidR="00873490" w:rsidRPr="006D6E99" w:rsidRDefault="00873490" w:rsidP="00BF436F">
            <w:pPr>
              <w:pStyle w:val="TOC1"/>
              <w:rPr>
                <w:rFonts w:cs="Tahoma"/>
              </w:rPr>
            </w:pPr>
            <w:r w:rsidRPr="006D6E99">
              <w:rPr>
                <w:rFonts w:cs="Tahoma"/>
              </w:rPr>
              <w:t>Owner</w:t>
            </w:r>
          </w:p>
        </w:tc>
        <w:tc>
          <w:tcPr>
            <w:tcW w:w="2520" w:type="dxa"/>
            <w:shd w:val="clear" w:color="auto" w:fill="D9D9D9"/>
          </w:tcPr>
          <w:p w:rsidR="00873490" w:rsidRPr="006D6E99" w:rsidRDefault="00873490" w:rsidP="00BF436F">
            <w:pPr>
              <w:pStyle w:val="TOC1"/>
              <w:rPr>
                <w:rFonts w:cs="Tahoma"/>
              </w:rPr>
            </w:pPr>
            <w:r w:rsidRPr="006D6E99">
              <w:rPr>
                <w:rFonts w:cs="Tahoma"/>
              </w:rPr>
              <w:t>Location</w:t>
            </w:r>
          </w:p>
        </w:tc>
      </w:tr>
      <w:tr w:rsidR="00873490" w:rsidRPr="006D6E99" w:rsidTr="00BF436F">
        <w:tc>
          <w:tcPr>
            <w:tcW w:w="2790" w:type="dxa"/>
          </w:tcPr>
          <w:p w:rsidR="00873490" w:rsidRPr="00AB2859" w:rsidRDefault="00873490" w:rsidP="00BF436F">
            <w:pPr>
              <w:keepNext/>
              <w:keepLines/>
              <w:rPr>
                <w:rFonts w:cs="Tahoma"/>
              </w:rPr>
            </w:pPr>
            <w:r w:rsidRPr="00AB2859">
              <w:rPr>
                <w:rFonts w:cs="Tahoma"/>
              </w:rPr>
              <w:t>SCI_Xpedx Solution Definition Document v1.</w:t>
            </w:r>
            <w:r>
              <w:rPr>
                <w:rFonts w:cs="Tahoma"/>
              </w:rPr>
              <w:t>5</w:t>
            </w:r>
          </w:p>
        </w:tc>
        <w:tc>
          <w:tcPr>
            <w:tcW w:w="2880" w:type="dxa"/>
          </w:tcPr>
          <w:p w:rsidR="00873490" w:rsidRPr="006D6E99" w:rsidRDefault="00873490" w:rsidP="00BF436F">
            <w:pPr>
              <w:keepNext/>
              <w:keepLines/>
              <w:rPr>
                <w:rFonts w:cs="Tahoma"/>
              </w:rPr>
            </w:pPr>
            <w:r>
              <w:rPr>
                <w:rFonts w:cs="Tahoma"/>
              </w:rPr>
              <w:t>Solution Definition document</w:t>
            </w:r>
          </w:p>
        </w:tc>
        <w:tc>
          <w:tcPr>
            <w:tcW w:w="1260" w:type="dxa"/>
          </w:tcPr>
          <w:p w:rsidR="00873490" w:rsidRPr="006D6E99" w:rsidRDefault="00873490" w:rsidP="00BF436F">
            <w:pPr>
              <w:keepNext/>
              <w:keepLines/>
              <w:rPr>
                <w:rFonts w:cs="Tahoma"/>
              </w:rPr>
            </w:pPr>
            <w:r>
              <w:rPr>
                <w:rFonts w:cs="Tahoma"/>
              </w:rPr>
              <w:t>Sterling Commerce</w:t>
            </w:r>
          </w:p>
        </w:tc>
        <w:tc>
          <w:tcPr>
            <w:tcW w:w="2520" w:type="dxa"/>
          </w:tcPr>
          <w:p w:rsidR="00873490" w:rsidRPr="006D6E99" w:rsidRDefault="00873490" w:rsidP="00BF436F">
            <w:pPr>
              <w:keepNext/>
              <w:keepLines/>
              <w:rPr>
                <w:rFonts w:cs="Tahoma"/>
              </w:rPr>
            </w:pPr>
          </w:p>
        </w:tc>
      </w:tr>
      <w:tr w:rsidR="00873490" w:rsidRPr="006D6E99" w:rsidTr="00BF436F">
        <w:tc>
          <w:tcPr>
            <w:tcW w:w="2790" w:type="dxa"/>
          </w:tcPr>
          <w:p w:rsidR="00873490" w:rsidRPr="00C967CB" w:rsidRDefault="00873490" w:rsidP="00BF436F">
            <w:pPr>
              <w:keepNext/>
              <w:keepLines/>
              <w:rPr>
                <w:rFonts w:cs="Tahoma"/>
              </w:rPr>
            </w:pPr>
          </w:p>
        </w:tc>
        <w:tc>
          <w:tcPr>
            <w:tcW w:w="2880" w:type="dxa"/>
          </w:tcPr>
          <w:p w:rsidR="00873490" w:rsidRPr="006D6E99" w:rsidRDefault="00873490" w:rsidP="00BF436F">
            <w:pPr>
              <w:keepNext/>
              <w:keepLines/>
              <w:rPr>
                <w:rFonts w:cs="Tahoma"/>
              </w:rPr>
            </w:pPr>
          </w:p>
        </w:tc>
        <w:tc>
          <w:tcPr>
            <w:tcW w:w="1260" w:type="dxa"/>
          </w:tcPr>
          <w:p w:rsidR="00873490" w:rsidRPr="006D6E99" w:rsidRDefault="00873490" w:rsidP="00BF436F">
            <w:pPr>
              <w:keepNext/>
              <w:keepLines/>
              <w:rPr>
                <w:rFonts w:cs="Tahoma"/>
              </w:rPr>
            </w:pPr>
          </w:p>
        </w:tc>
        <w:tc>
          <w:tcPr>
            <w:tcW w:w="2520" w:type="dxa"/>
          </w:tcPr>
          <w:p w:rsidR="00873490" w:rsidRPr="006D6E99" w:rsidRDefault="00873490" w:rsidP="00BF436F">
            <w:pPr>
              <w:keepNext/>
              <w:keepLines/>
              <w:rPr>
                <w:rFonts w:cs="Tahoma"/>
              </w:rPr>
            </w:pPr>
          </w:p>
        </w:tc>
      </w:tr>
    </w:tbl>
    <w:p w:rsidR="00873490" w:rsidRPr="006D6E99"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sectPr w:rsidR="00873490" w:rsidSect="00083555">
          <w:pgSz w:w="12240" w:h="15840" w:code="1"/>
          <w:pgMar w:top="1440" w:right="1800" w:bottom="1440" w:left="1800" w:header="720" w:footer="720" w:gutter="0"/>
          <w:cols w:space="720"/>
          <w:titlePg/>
        </w:sect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Pr="006D6E99" w:rsidRDefault="00873490" w:rsidP="00313CCE">
      <w:pPr>
        <w:pStyle w:val="Title"/>
      </w:pPr>
      <w:r w:rsidRPr="006D6E99">
        <w:t xml:space="preserve">TABLE OF CONTENTS </w:t>
      </w:r>
    </w:p>
    <w:p w:rsidR="00873490" w:rsidRPr="006D6E99" w:rsidRDefault="00873490" w:rsidP="00313CCE">
      <w:pPr>
        <w:pStyle w:val="TOC1"/>
        <w:rPr>
          <w:rFonts w:cs="Tahoma"/>
        </w:rPr>
      </w:pPr>
    </w:p>
    <w:p w:rsidR="008B0708" w:rsidRDefault="00A1231B">
      <w:pPr>
        <w:pStyle w:val="TOC1"/>
        <w:tabs>
          <w:tab w:val="left" w:pos="400"/>
          <w:tab w:val="right" w:leader="dot" w:pos="8630"/>
        </w:tabs>
        <w:rPr>
          <w:rFonts w:asciiTheme="minorHAnsi" w:eastAsiaTheme="minorEastAsia" w:hAnsiTheme="minorHAnsi" w:cstheme="minorBidi"/>
          <w:b w:val="0"/>
          <w:bCs w:val="0"/>
          <w:noProof/>
          <w:sz w:val="22"/>
          <w:szCs w:val="22"/>
        </w:rPr>
      </w:pPr>
      <w:r w:rsidRPr="00A1231B">
        <w:rPr>
          <w:rFonts w:cs="Tahoma"/>
        </w:rPr>
        <w:fldChar w:fldCharType="begin"/>
      </w:r>
      <w:r w:rsidR="00873490" w:rsidRPr="006D6E99">
        <w:rPr>
          <w:rFonts w:cs="Tahoma"/>
        </w:rPr>
        <w:instrText xml:space="preserve"> TOC  \* MERGEFORMAT </w:instrText>
      </w:r>
      <w:r w:rsidRPr="00A1231B">
        <w:rPr>
          <w:rFonts w:cs="Tahoma"/>
        </w:rPr>
        <w:fldChar w:fldCharType="separate"/>
      </w:r>
      <w:r w:rsidR="008B0708">
        <w:rPr>
          <w:noProof/>
        </w:rPr>
        <w:t>1.</w:t>
      </w:r>
      <w:r w:rsidR="008B0708">
        <w:rPr>
          <w:rFonts w:asciiTheme="minorHAnsi" w:eastAsiaTheme="minorEastAsia" w:hAnsiTheme="minorHAnsi" w:cstheme="minorBidi"/>
          <w:b w:val="0"/>
          <w:bCs w:val="0"/>
          <w:noProof/>
          <w:sz w:val="22"/>
          <w:szCs w:val="22"/>
        </w:rPr>
        <w:tab/>
      </w:r>
      <w:r w:rsidR="008B0708" w:rsidRPr="008051CA">
        <w:rPr>
          <w:rFonts w:cs="Tahoma"/>
          <w:noProof/>
        </w:rPr>
        <w:t>Introduction</w:t>
      </w:r>
      <w:r w:rsidR="008B0708">
        <w:rPr>
          <w:noProof/>
        </w:rPr>
        <w:tab/>
      </w:r>
      <w:r w:rsidR="008B0708">
        <w:rPr>
          <w:noProof/>
        </w:rPr>
        <w:fldChar w:fldCharType="begin"/>
      </w:r>
      <w:r w:rsidR="008B0708">
        <w:rPr>
          <w:noProof/>
        </w:rPr>
        <w:instrText xml:space="preserve"> PAGEREF _Toc269215493 \h </w:instrText>
      </w:r>
      <w:r w:rsidR="008B0708">
        <w:rPr>
          <w:noProof/>
        </w:rPr>
      </w:r>
      <w:r w:rsidR="008B0708">
        <w:rPr>
          <w:noProof/>
        </w:rPr>
        <w:fldChar w:fldCharType="separate"/>
      </w:r>
      <w:r w:rsidR="008B0708">
        <w:rPr>
          <w:noProof/>
        </w:rPr>
        <w:t>4</w:t>
      </w:r>
      <w:r w:rsidR="008B0708">
        <w:rPr>
          <w:noProof/>
        </w:rPr>
        <w:fldChar w:fldCharType="end"/>
      </w:r>
    </w:p>
    <w:p w:rsidR="008B0708" w:rsidRDefault="008B0708">
      <w:pPr>
        <w:pStyle w:val="TOC2"/>
        <w:tabs>
          <w:tab w:val="right" w:leader="dot" w:pos="8630"/>
        </w:tabs>
        <w:rPr>
          <w:rFonts w:asciiTheme="minorHAnsi" w:eastAsiaTheme="minorEastAsia" w:hAnsiTheme="minorHAnsi" w:cstheme="minorBidi"/>
          <w:noProof/>
          <w:sz w:val="22"/>
          <w:szCs w:val="22"/>
        </w:rPr>
      </w:pPr>
      <w:r>
        <w:rPr>
          <w:noProof/>
        </w:rPr>
        <w:t>Document Purpose</w:t>
      </w:r>
      <w:r>
        <w:rPr>
          <w:noProof/>
        </w:rPr>
        <w:tab/>
      </w:r>
      <w:r>
        <w:rPr>
          <w:noProof/>
        </w:rPr>
        <w:fldChar w:fldCharType="begin"/>
      </w:r>
      <w:r>
        <w:rPr>
          <w:noProof/>
        </w:rPr>
        <w:instrText xml:space="preserve"> PAGEREF _Toc269215494 \h </w:instrText>
      </w:r>
      <w:r>
        <w:rPr>
          <w:noProof/>
        </w:rPr>
      </w:r>
      <w:r>
        <w:rPr>
          <w:noProof/>
        </w:rPr>
        <w:fldChar w:fldCharType="separate"/>
      </w:r>
      <w:r>
        <w:rPr>
          <w:noProof/>
        </w:rPr>
        <w:t>4</w:t>
      </w:r>
      <w:r>
        <w:rPr>
          <w:noProof/>
        </w:rPr>
        <w:fldChar w:fldCharType="end"/>
      </w:r>
    </w:p>
    <w:p w:rsidR="008B0708" w:rsidRDefault="008B0708">
      <w:pPr>
        <w:pStyle w:val="TOC2"/>
        <w:tabs>
          <w:tab w:val="right" w:leader="dot" w:pos="8630"/>
        </w:tabs>
        <w:rPr>
          <w:rFonts w:asciiTheme="minorHAnsi" w:eastAsiaTheme="minorEastAsia" w:hAnsiTheme="minorHAnsi" w:cstheme="minorBidi"/>
          <w:noProof/>
          <w:sz w:val="22"/>
          <w:szCs w:val="22"/>
        </w:rPr>
      </w:pPr>
      <w:r>
        <w:rPr>
          <w:noProof/>
        </w:rPr>
        <w:t>Document Audience</w:t>
      </w:r>
      <w:r>
        <w:rPr>
          <w:noProof/>
        </w:rPr>
        <w:tab/>
      </w:r>
      <w:r>
        <w:rPr>
          <w:noProof/>
        </w:rPr>
        <w:fldChar w:fldCharType="begin"/>
      </w:r>
      <w:r>
        <w:rPr>
          <w:noProof/>
        </w:rPr>
        <w:instrText xml:space="preserve"> PAGEREF _Toc269215495 \h </w:instrText>
      </w:r>
      <w:r>
        <w:rPr>
          <w:noProof/>
        </w:rPr>
      </w:r>
      <w:r>
        <w:rPr>
          <w:noProof/>
        </w:rPr>
        <w:fldChar w:fldCharType="separate"/>
      </w:r>
      <w:r>
        <w:rPr>
          <w:noProof/>
        </w:rPr>
        <w:t>4</w:t>
      </w:r>
      <w:r>
        <w:rPr>
          <w:noProof/>
        </w:rPr>
        <w:fldChar w:fldCharType="end"/>
      </w:r>
    </w:p>
    <w:p w:rsidR="008B0708" w:rsidRDefault="008B0708">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1</w:t>
      </w:r>
      <w:r>
        <w:rPr>
          <w:rFonts w:asciiTheme="minorHAnsi" w:eastAsiaTheme="minorEastAsia" w:hAnsiTheme="minorHAnsi" w:cstheme="minorBidi"/>
          <w:b w:val="0"/>
          <w:bCs w:val="0"/>
          <w:noProof/>
          <w:sz w:val="22"/>
          <w:szCs w:val="22"/>
        </w:rPr>
        <w:tab/>
      </w:r>
      <w:r w:rsidRPr="008051CA">
        <w:rPr>
          <w:rFonts w:cs="Tahoma"/>
          <w:noProof/>
        </w:rPr>
        <w:t>News Articles</w:t>
      </w:r>
      <w:r>
        <w:rPr>
          <w:noProof/>
        </w:rPr>
        <w:tab/>
      </w:r>
      <w:r>
        <w:rPr>
          <w:noProof/>
        </w:rPr>
        <w:fldChar w:fldCharType="begin"/>
      </w:r>
      <w:r>
        <w:rPr>
          <w:noProof/>
        </w:rPr>
        <w:instrText xml:space="preserve"> PAGEREF _Toc269215496 \h </w:instrText>
      </w:r>
      <w:r>
        <w:rPr>
          <w:noProof/>
        </w:rPr>
      </w:r>
      <w:r>
        <w:rPr>
          <w:noProof/>
        </w:rPr>
        <w:fldChar w:fldCharType="separate"/>
      </w:r>
      <w:r>
        <w:rPr>
          <w:noProof/>
        </w:rPr>
        <w:t>5</w:t>
      </w:r>
      <w:r>
        <w:rPr>
          <w:noProof/>
        </w:rPr>
        <w:fldChar w:fldCharType="end"/>
      </w:r>
    </w:p>
    <w:p w:rsidR="008B0708" w:rsidRDefault="008B0708">
      <w:pPr>
        <w:pStyle w:val="TOC2"/>
        <w:tabs>
          <w:tab w:val="right" w:leader="dot" w:pos="8630"/>
        </w:tabs>
        <w:rPr>
          <w:rFonts w:asciiTheme="minorHAnsi" w:eastAsiaTheme="minorEastAsia" w:hAnsiTheme="minorHAnsi" w:cstheme="minorBidi"/>
          <w:noProof/>
          <w:sz w:val="22"/>
          <w:szCs w:val="22"/>
        </w:rPr>
      </w:pPr>
      <w:r>
        <w:rPr>
          <w:noProof/>
        </w:rPr>
        <w:t>Functions &amp; Solution</w:t>
      </w:r>
      <w:r>
        <w:rPr>
          <w:noProof/>
        </w:rPr>
        <w:tab/>
      </w:r>
      <w:r>
        <w:rPr>
          <w:noProof/>
        </w:rPr>
        <w:fldChar w:fldCharType="begin"/>
      </w:r>
      <w:r>
        <w:rPr>
          <w:noProof/>
        </w:rPr>
        <w:instrText xml:space="preserve"> PAGEREF _Toc269215497 \h </w:instrText>
      </w:r>
      <w:r>
        <w:rPr>
          <w:noProof/>
        </w:rPr>
      </w:r>
      <w:r>
        <w:rPr>
          <w:noProof/>
        </w:rPr>
        <w:fldChar w:fldCharType="separate"/>
      </w:r>
      <w:r>
        <w:rPr>
          <w:noProof/>
        </w:rPr>
        <w:t>5</w:t>
      </w:r>
      <w:r>
        <w:rPr>
          <w:noProof/>
        </w:rPr>
        <w:fldChar w:fldCharType="end"/>
      </w:r>
    </w:p>
    <w:p w:rsidR="008B0708" w:rsidRDefault="008B0708">
      <w:pPr>
        <w:pStyle w:val="TOC2"/>
        <w:tabs>
          <w:tab w:val="left" w:pos="1000"/>
          <w:tab w:val="right" w:leader="dot" w:pos="8630"/>
        </w:tabs>
        <w:rPr>
          <w:rFonts w:asciiTheme="minorHAnsi" w:eastAsiaTheme="minorEastAsia" w:hAnsiTheme="minorHAnsi" w:cstheme="minorBidi"/>
          <w:noProof/>
          <w:sz w:val="22"/>
          <w:szCs w:val="22"/>
        </w:rPr>
      </w:pPr>
      <w:r w:rsidRPr="008051CA">
        <w:rPr>
          <w:noProof/>
        </w:rPr>
        <w:t>1.1.1</w:t>
      </w:r>
      <w:r>
        <w:rPr>
          <w:rFonts w:asciiTheme="minorHAnsi" w:eastAsiaTheme="minorEastAsia" w:hAnsiTheme="minorHAnsi" w:cstheme="minorBidi"/>
          <w:noProof/>
          <w:sz w:val="22"/>
          <w:szCs w:val="22"/>
        </w:rPr>
        <w:tab/>
      </w:r>
      <w:r>
        <w:rPr>
          <w:noProof/>
        </w:rPr>
        <w:t>Company News</w:t>
      </w:r>
      <w:r>
        <w:rPr>
          <w:noProof/>
        </w:rPr>
        <w:tab/>
      </w:r>
      <w:r>
        <w:rPr>
          <w:noProof/>
        </w:rPr>
        <w:fldChar w:fldCharType="begin"/>
      </w:r>
      <w:r>
        <w:rPr>
          <w:noProof/>
        </w:rPr>
        <w:instrText xml:space="preserve"> PAGEREF _Toc269215498 \h </w:instrText>
      </w:r>
      <w:r>
        <w:rPr>
          <w:noProof/>
        </w:rPr>
      </w:r>
      <w:r>
        <w:rPr>
          <w:noProof/>
        </w:rPr>
        <w:fldChar w:fldCharType="separate"/>
      </w:r>
      <w:r>
        <w:rPr>
          <w:noProof/>
        </w:rPr>
        <w:t>5</w:t>
      </w:r>
      <w:r>
        <w:rPr>
          <w:noProof/>
        </w:rPr>
        <w:fldChar w:fldCharType="end"/>
      </w:r>
    </w:p>
    <w:p w:rsidR="008B0708" w:rsidRDefault="008B0708">
      <w:pPr>
        <w:pStyle w:val="TOC2"/>
        <w:tabs>
          <w:tab w:val="left" w:pos="1000"/>
          <w:tab w:val="right" w:leader="dot" w:pos="8630"/>
        </w:tabs>
        <w:rPr>
          <w:rFonts w:asciiTheme="minorHAnsi" w:eastAsiaTheme="minorEastAsia" w:hAnsiTheme="minorHAnsi" w:cstheme="minorBidi"/>
          <w:noProof/>
          <w:sz w:val="22"/>
          <w:szCs w:val="22"/>
        </w:rPr>
      </w:pPr>
      <w:r w:rsidRPr="008051CA">
        <w:rPr>
          <w:noProof/>
        </w:rPr>
        <w:t>1.1.2</w:t>
      </w:r>
      <w:r>
        <w:rPr>
          <w:rFonts w:asciiTheme="minorHAnsi" w:eastAsiaTheme="minorEastAsia" w:hAnsiTheme="minorHAnsi" w:cstheme="minorBidi"/>
          <w:noProof/>
          <w:sz w:val="22"/>
          <w:szCs w:val="22"/>
        </w:rPr>
        <w:tab/>
      </w:r>
      <w:r>
        <w:rPr>
          <w:noProof/>
        </w:rPr>
        <w:t>Customer News</w:t>
      </w:r>
      <w:r>
        <w:rPr>
          <w:noProof/>
        </w:rPr>
        <w:tab/>
      </w:r>
      <w:r>
        <w:rPr>
          <w:noProof/>
        </w:rPr>
        <w:fldChar w:fldCharType="begin"/>
      </w:r>
      <w:r>
        <w:rPr>
          <w:noProof/>
        </w:rPr>
        <w:instrText xml:space="preserve"> PAGEREF _Toc269215499 \h </w:instrText>
      </w:r>
      <w:r>
        <w:rPr>
          <w:noProof/>
        </w:rPr>
      </w:r>
      <w:r>
        <w:rPr>
          <w:noProof/>
        </w:rPr>
        <w:fldChar w:fldCharType="separate"/>
      </w:r>
      <w:r>
        <w:rPr>
          <w:noProof/>
        </w:rPr>
        <w:t>5</w:t>
      </w:r>
      <w:r>
        <w:rPr>
          <w:noProof/>
        </w:rPr>
        <w:fldChar w:fldCharType="end"/>
      </w:r>
    </w:p>
    <w:p w:rsidR="008B0708" w:rsidRDefault="008B0708">
      <w:pPr>
        <w:pStyle w:val="TOC2"/>
        <w:tabs>
          <w:tab w:val="left" w:pos="1000"/>
          <w:tab w:val="right" w:leader="dot" w:pos="8630"/>
        </w:tabs>
        <w:rPr>
          <w:rFonts w:asciiTheme="minorHAnsi" w:eastAsiaTheme="minorEastAsia" w:hAnsiTheme="minorHAnsi" w:cstheme="minorBidi"/>
          <w:noProof/>
          <w:sz w:val="22"/>
          <w:szCs w:val="22"/>
        </w:rPr>
      </w:pPr>
      <w:r w:rsidRPr="008051CA">
        <w:rPr>
          <w:noProof/>
        </w:rPr>
        <w:t>1.1.3</w:t>
      </w:r>
      <w:r>
        <w:rPr>
          <w:rFonts w:asciiTheme="minorHAnsi" w:eastAsiaTheme="minorEastAsia" w:hAnsiTheme="minorHAnsi" w:cstheme="minorBidi"/>
          <w:noProof/>
          <w:sz w:val="22"/>
          <w:szCs w:val="22"/>
        </w:rPr>
        <w:tab/>
      </w:r>
      <w:r>
        <w:rPr>
          <w:noProof/>
        </w:rPr>
        <w:t>Structure of a News Article</w:t>
      </w:r>
      <w:r>
        <w:rPr>
          <w:noProof/>
        </w:rPr>
        <w:tab/>
      </w:r>
      <w:r>
        <w:rPr>
          <w:noProof/>
        </w:rPr>
        <w:fldChar w:fldCharType="begin"/>
      </w:r>
      <w:r>
        <w:rPr>
          <w:noProof/>
        </w:rPr>
        <w:instrText xml:space="preserve"> PAGEREF _Toc269215500 \h </w:instrText>
      </w:r>
      <w:r>
        <w:rPr>
          <w:noProof/>
        </w:rPr>
      </w:r>
      <w:r>
        <w:rPr>
          <w:noProof/>
        </w:rPr>
        <w:fldChar w:fldCharType="separate"/>
      </w:r>
      <w:r>
        <w:rPr>
          <w:noProof/>
        </w:rPr>
        <w:t>6</w:t>
      </w:r>
      <w:r>
        <w:rPr>
          <w:noProof/>
        </w:rPr>
        <w:fldChar w:fldCharType="end"/>
      </w:r>
    </w:p>
    <w:p w:rsidR="008B0708" w:rsidRDefault="008B0708">
      <w:pPr>
        <w:pStyle w:val="TOC2"/>
        <w:tabs>
          <w:tab w:val="right" w:leader="dot" w:pos="8630"/>
        </w:tabs>
        <w:rPr>
          <w:rFonts w:asciiTheme="minorHAnsi" w:eastAsiaTheme="minorEastAsia" w:hAnsiTheme="minorHAnsi" w:cstheme="minorBidi"/>
          <w:noProof/>
          <w:sz w:val="22"/>
          <w:szCs w:val="22"/>
        </w:rPr>
      </w:pPr>
      <w:r>
        <w:rPr>
          <w:noProof/>
        </w:rPr>
        <w:t>News Article Screens</w:t>
      </w:r>
      <w:r>
        <w:rPr>
          <w:noProof/>
        </w:rPr>
        <w:tab/>
      </w:r>
      <w:r>
        <w:rPr>
          <w:noProof/>
        </w:rPr>
        <w:fldChar w:fldCharType="begin"/>
      </w:r>
      <w:r>
        <w:rPr>
          <w:noProof/>
        </w:rPr>
        <w:instrText xml:space="preserve"> PAGEREF _Toc269215501 \h </w:instrText>
      </w:r>
      <w:r>
        <w:rPr>
          <w:noProof/>
        </w:rPr>
      </w:r>
      <w:r>
        <w:rPr>
          <w:noProof/>
        </w:rPr>
        <w:fldChar w:fldCharType="separate"/>
      </w:r>
      <w:r>
        <w:rPr>
          <w:noProof/>
        </w:rPr>
        <w:t>6</w:t>
      </w:r>
      <w:r>
        <w:rPr>
          <w:noProof/>
        </w:rPr>
        <w:fldChar w:fldCharType="end"/>
      </w:r>
    </w:p>
    <w:p w:rsidR="008B0708" w:rsidRDefault="008B0708">
      <w:pPr>
        <w:pStyle w:val="TOC2"/>
        <w:tabs>
          <w:tab w:val="left" w:pos="1000"/>
          <w:tab w:val="right" w:leader="dot" w:pos="8630"/>
        </w:tabs>
        <w:rPr>
          <w:rFonts w:asciiTheme="minorHAnsi" w:eastAsiaTheme="minorEastAsia" w:hAnsiTheme="minorHAnsi" w:cstheme="minorBidi"/>
          <w:noProof/>
          <w:sz w:val="22"/>
          <w:szCs w:val="22"/>
        </w:rPr>
      </w:pPr>
      <w:r w:rsidRPr="008051CA">
        <w:rPr>
          <w:noProof/>
        </w:rPr>
        <w:t>1.1.4</w:t>
      </w:r>
      <w:r>
        <w:rPr>
          <w:rFonts w:asciiTheme="minorHAnsi" w:eastAsiaTheme="minorEastAsia" w:hAnsiTheme="minorHAnsi" w:cstheme="minorBidi"/>
          <w:noProof/>
          <w:sz w:val="22"/>
          <w:szCs w:val="22"/>
        </w:rPr>
        <w:tab/>
      </w:r>
      <w:r>
        <w:rPr>
          <w:noProof/>
        </w:rPr>
        <w:t>News Articles List Page (Admin)</w:t>
      </w:r>
      <w:r>
        <w:rPr>
          <w:noProof/>
        </w:rPr>
        <w:tab/>
      </w:r>
      <w:r>
        <w:rPr>
          <w:noProof/>
        </w:rPr>
        <w:fldChar w:fldCharType="begin"/>
      </w:r>
      <w:r>
        <w:rPr>
          <w:noProof/>
        </w:rPr>
        <w:instrText xml:space="preserve"> PAGEREF _Toc269215502 \h </w:instrText>
      </w:r>
      <w:r>
        <w:rPr>
          <w:noProof/>
        </w:rPr>
      </w:r>
      <w:r>
        <w:rPr>
          <w:noProof/>
        </w:rPr>
        <w:fldChar w:fldCharType="separate"/>
      </w:r>
      <w:r>
        <w:rPr>
          <w:noProof/>
        </w:rPr>
        <w:t>6</w:t>
      </w:r>
      <w:r>
        <w:rPr>
          <w:noProof/>
        </w:rPr>
        <w:fldChar w:fldCharType="end"/>
      </w:r>
    </w:p>
    <w:p w:rsidR="008B0708" w:rsidRDefault="008B0708">
      <w:pPr>
        <w:pStyle w:val="TOC2"/>
        <w:tabs>
          <w:tab w:val="left" w:pos="1000"/>
          <w:tab w:val="right" w:leader="dot" w:pos="8630"/>
        </w:tabs>
        <w:rPr>
          <w:rFonts w:asciiTheme="minorHAnsi" w:eastAsiaTheme="minorEastAsia" w:hAnsiTheme="minorHAnsi" w:cstheme="minorBidi"/>
          <w:noProof/>
          <w:sz w:val="22"/>
          <w:szCs w:val="22"/>
        </w:rPr>
      </w:pPr>
      <w:r w:rsidRPr="008051CA">
        <w:rPr>
          <w:noProof/>
        </w:rPr>
        <w:t>1.1.5</w:t>
      </w:r>
      <w:r>
        <w:rPr>
          <w:rFonts w:asciiTheme="minorHAnsi" w:eastAsiaTheme="minorEastAsia" w:hAnsiTheme="minorHAnsi" w:cstheme="minorBidi"/>
          <w:noProof/>
          <w:sz w:val="22"/>
          <w:szCs w:val="22"/>
        </w:rPr>
        <w:tab/>
      </w:r>
      <w:r>
        <w:rPr>
          <w:noProof/>
        </w:rPr>
        <w:t>Create Article Page</w:t>
      </w:r>
      <w:r>
        <w:rPr>
          <w:noProof/>
        </w:rPr>
        <w:tab/>
      </w:r>
      <w:r>
        <w:rPr>
          <w:noProof/>
        </w:rPr>
        <w:fldChar w:fldCharType="begin"/>
      </w:r>
      <w:r>
        <w:rPr>
          <w:noProof/>
        </w:rPr>
        <w:instrText xml:space="preserve"> PAGEREF _Toc269215503 \h </w:instrText>
      </w:r>
      <w:r>
        <w:rPr>
          <w:noProof/>
        </w:rPr>
      </w:r>
      <w:r>
        <w:rPr>
          <w:noProof/>
        </w:rPr>
        <w:fldChar w:fldCharType="separate"/>
      </w:r>
      <w:r>
        <w:rPr>
          <w:noProof/>
        </w:rPr>
        <w:t>7</w:t>
      </w:r>
      <w:r>
        <w:rPr>
          <w:noProof/>
        </w:rPr>
        <w:fldChar w:fldCharType="end"/>
      </w:r>
    </w:p>
    <w:p w:rsidR="008B0708" w:rsidRDefault="008B0708">
      <w:pPr>
        <w:pStyle w:val="TOC2"/>
        <w:tabs>
          <w:tab w:val="left" w:pos="1000"/>
          <w:tab w:val="right" w:leader="dot" w:pos="8630"/>
        </w:tabs>
        <w:rPr>
          <w:rFonts w:asciiTheme="minorHAnsi" w:eastAsiaTheme="minorEastAsia" w:hAnsiTheme="minorHAnsi" w:cstheme="minorBidi"/>
          <w:noProof/>
          <w:sz w:val="22"/>
          <w:szCs w:val="22"/>
        </w:rPr>
      </w:pPr>
      <w:r w:rsidRPr="008051CA">
        <w:rPr>
          <w:noProof/>
        </w:rPr>
        <w:t>1.1.6</w:t>
      </w:r>
      <w:r>
        <w:rPr>
          <w:rFonts w:asciiTheme="minorHAnsi" w:eastAsiaTheme="minorEastAsia" w:hAnsiTheme="minorHAnsi" w:cstheme="minorBidi"/>
          <w:noProof/>
          <w:sz w:val="22"/>
          <w:szCs w:val="22"/>
        </w:rPr>
        <w:tab/>
      </w:r>
      <w:r>
        <w:rPr>
          <w:noProof/>
        </w:rPr>
        <w:t>Edit Article Page</w:t>
      </w:r>
      <w:r>
        <w:rPr>
          <w:noProof/>
        </w:rPr>
        <w:tab/>
      </w:r>
      <w:r>
        <w:rPr>
          <w:noProof/>
        </w:rPr>
        <w:fldChar w:fldCharType="begin"/>
      </w:r>
      <w:r>
        <w:rPr>
          <w:noProof/>
        </w:rPr>
        <w:instrText xml:space="preserve"> PAGEREF _Toc269215504 \h </w:instrText>
      </w:r>
      <w:r>
        <w:rPr>
          <w:noProof/>
        </w:rPr>
      </w:r>
      <w:r>
        <w:rPr>
          <w:noProof/>
        </w:rPr>
        <w:fldChar w:fldCharType="separate"/>
      </w:r>
      <w:r>
        <w:rPr>
          <w:noProof/>
        </w:rPr>
        <w:t>7</w:t>
      </w:r>
      <w:r>
        <w:rPr>
          <w:noProof/>
        </w:rPr>
        <w:fldChar w:fldCharType="end"/>
      </w:r>
    </w:p>
    <w:p w:rsidR="008B0708" w:rsidRDefault="008B0708">
      <w:pPr>
        <w:pStyle w:val="TOC2"/>
        <w:tabs>
          <w:tab w:val="left" w:pos="1000"/>
          <w:tab w:val="right" w:leader="dot" w:pos="8630"/>
        </w:tabs>
        <w:rPr>
          <w:rFonts w:asciiTheme="minorHAnsi" w:eastAsiaTheme="minorEastAsia" w:hAnsiTheme="minorHAnsi" w:cstheme="minorBidi"/>
          <w:noProof/>
          <w:sz w:val="22"/>
          <w:szCs w:val="22"/>
        </w:rPr>
      </w:pPr>
      <w:r w:rsidRPr="008051CA">
        <w:rPr>
          <w:noProof/>
        </w:rPr>
        <w:t>1.1.7</w:t>
      </w:r>
      <w:r>
        <w:rPr>
          <w:rFonts w:asciiTheme="minorHAnsi" w:eastAsiaTheme="minorEastAsia" w:hAnsiTheme="minorHAnsi" w:cstheme="minorBidi"/>
          <w:noProof/>
          <w:sz w:val="22"/>
          <w:szCs w:val="22"/>
        </w:rPr>
        <w:tab/>
      </w:r>
      <w:r>
        <w:rPr>
          <w:noProof/>
        </w:rPr>
        <w:t>News Articles List Page (User)</w:t>
      </w:r>
      <w:r>
        <w:rPr>
          <w:noProof/>
        </w:rPr>
        <w:tab/>
      </w:r>
      <w:r>
        <w:rPr>
          <w:noProof/>
        </w:rPr>
        <w:fldChar w:fldCharType="begin"/>
      </w:r>
      <w:r>
        <w:rPr>
          <w:noProof/>
        </w:rPr>
        <w:instrText xml:space="preserve"> PAGEREF _Toc269215505 \h </w:instrText>
      </w:r>
      <w:r>
        <w:rPr>
          <w:noProof/>
        </w:rPr>
      </w:r>
      <w:r>
        <w:rPr>
          <w:noProof/>
        </w:rPr>
        <w:fldChar w:fldCharType="separate"/>
      </w:r>
      <w:r>
        <w:rPr>
          <w:noProof/>
        </w:rPr>
        <w:t>7</w:t>
      </w:r>
      <w:r>
        <w:rPr>
          <w:noProof/>
        </w:rPr>
        <w:fldChar w:fldCharType="end"/>
      </w:r>
    </w:p>
    <w:p w:rsidR="008B0708" w:rsidRDefault="008B0708">
      <w:pPr>
        <w:pStyle w:val="TOC2"/>
        <w:tabs>
          <w:tab w:val="left" w:pos="1000"/>
          <w:tab w:val="right" w:leader="dot" w:pos="8630"/>
        </w:tabs>
        <w:rPr>
          <w:rFonts w:asciiTheme="minorHAnsi" w:eastAsiaTheme="minorEastAsia" w:hAnsiTheme="minorHAnsi" w:cstheme="minorBidi"/>
          <w:noProof/>
          <w:sz w:val="22"/>
          <w:szCs w:val="22"/>
        </w:rPr>
      </w:pPr>
      <w:r w:rsidRPr="008051CA">
        <w:rPr>
          <w:noProof/>
        </w:rPr>
        <w:t>1.1.8</w:t>
      </w:r>
      <w:r>
        <w:rPr>
          <w:rFonts w:asciiTheme="minorHAnsi" w:eastAsiaTheme="minorEastAsia" w:hAnsiTheme="minorHAnsi" w:cstheme="minorBidi"/>
          <w:noProof/>
          <w:sz w:val="22"/>
          <w:szCs w:val="22"/>
        </w:rPr>
        <w:tab/>
      </w:r>
      <w:r>
        <w:rPr>
          <w:noProof/>
        </w:rPr>
        <w:t>News Article Detail Page</w:t>
      </w:r>
      <w:r>
        <w:rPr>
          <w:noProof/>
        </w:rPr>
        <w:tab/>
      </w:r>
      <w:r>
        <w:rPr>
          <w:noProof/>
        </w:rPr>
        <w:fldChar w:fldCharType="begin"/>
      </w:r>
      <w:r>
        <w:rPr>
          <w:noProof/>
        </w:rPr>
        <w:instrText xml:space="preserve"> PAGEREF _Toc269215506 \h </w:instrText>
      </w:r>
      <w:r>
        <w:rPr>
          <w:noProof/>
        </w:rPr>
      </w:r>
      <w:r>
        <w:rPr>
          <w:noProof/>
        </w:rPr>
        <w:fldChar w:fldCharType="separate"/>
      </w:r>
      <w:r>
        <w:rPr>
          <w:noProof/>
        </w:rPr>
        <w:t>7</w:t>
      </w:r>
      <w:r>
        <w:rPr>
          <w:noProof/>
        </w:rPr>
        <w:fldChar w:fldCharType="end"/>
      </w:r>
    </w:p>
    <w:p w:rsidR="008B0708" w:rsidRDefault="008B0708">
      <w:pPr>
        <w:pStyle w:val="TOC2"/>
        <w:tabs>
          <w:tab w:val="right" w:leader="dot" w:pos="8630"/>
        </w:tabs>
        <w:rPr>
          <w:rFonts w:asciiTheme="minorHAnsi" w:eastAsiaTheme="minorEastAsia" w:hAnsiTheme="minorHAnsi" w:cstheme="minorBidi"/>
          <w:noProof/>
          <w:sz w:val="22"/>
          <w:szCs w:val="22"/>
        </w:rPr>
      </w:pPr>
      <w:r>
        <w:rPr>
          <w:noProof/>
        </w:rPr>
        <w:t>Master System</w:t>
      </w:r>
      <w:r>
        <w:rPr>
          <w:noProof/>
        </w:rPr>
        <w:tab/>
      </w:r>
      <w:r>
        <w:rPr>
          <w:noProof/>
        </w:rPr>
        <w:fldChar w:fldCharType="begin"/>
      </w:r>
      <w:r>
        <w:rPr>
          <w:noProof/>
        </w:rPr>
        <w:instrText xml:space="preserve"> PAGEREF _Toc269215507 \h </w:instrText>
      </w:r>
      <w:r>
        <w:rPr>
          <w:noProof/>
        </w:rPr>
      </w:r>
      <w:r>
        <w:rPr>
          <w:noProof/>
        </w:rPr>
        <w:fldChar w:fldCharType="separate"/>
      </w:r>
      <w:r>
        <w:rPr>
          <w:noProof/>
        </w:rPr>
        <w:t>8</w:t>
      </w:r>
      <w:r>
        <w:rPr>
          <w:noProof/>
        </w:rPr>
        <w:fldChar w:fldCharType="end"/>
      </w:r>
    </w:p>
    <w:p w:rsidR="008B0708" w:rsidRDefault="008B0708">
      <w:pPr>
        <w:pStyle w:val="TOC2"/>
        <w:tabs>
          <w:tab w:val="right" w:leader="dot" w:pos="8630"/>
        </w:tabs>
        <w:rPr>
          <w:rFonts w:asciiTheme="minorHAnsi" w:eastAsiaTheme="minorEastAsia" w:hAnsiTheme="minorHAnsi" w:cstheme="minorBidi"/>
          <w:noProof/>
          <w:sz w:val="22"/>
          <w:szCs w:val="22"/>
        </w:rPr>
      </w:pPr>
      <w:r>
        <w:rPr>
          <w:noProof/>
        </w:rPr>
        <w:t>Implementation Details</w:t>
      </w:r>
      <w:r>
        <w:rPr>
          <w:noProof/>
        </w:rPr>
        <w:tab/>
      </w:r>
      <w:r>
        <w:rPr>
          <w:noProof/>
        </w:rPr>
        <w:fldChar w:fldCharType="begin"/>
      </w:r>
      <w:r>
        <w:rPr>
          <w:noProof/>
        </w:rPr>
        <w:instrText xml:space="preserve"> PAGEREF _Toc269215508 \h </w:instrText>
      </w:r>
      <w:r>
        <w:rPr>
          <w:noProof/>
        </w:rPr>
      </w:r>
      <w:r>
        <w:rPr>
          <w:noProof/>
        </w:rPr>
        <w:fldChar w:fldCharType="separate"/>
      </w:r>
      <w:r>
        <w:rPr>
          <w:noProof/>
        </w:rPr>
        <w:t>8</w:t>
      </w:r>
      <w:r>
        <w:rPr>
          <w:noProof/>
        </w:rPr>
        <w:fldChar w:fldCharType="end"/>
      </w:r>
    </w:p>
    <w:p w:rsidR="008B0708" w:rsidRDefault="008B0708">
      <w:pPr>
        <w:pStyle w:val="TOC2"/>
        <w:tabs>
          <w:tab w:val="left" w:pos="1000"/>
          <w:tab w:val="right" w:leader="dot" w:pos="8630"/>
        </w:tabs>
        <w:rPr>
          <w:rFonts w:asciiTheme="minorHAnsi" w:eastAsiaTheme="minorEastAsia" w:hAnsiTheme="minorHAnsi" w:cstheme="minorBidi"/>
          <w:noProof/>
          <w:sz w:val="22"/>
          <w:szCs w:val="22"/>
        </w:rPr>
      </w:pPr>
      <w:r w:rsidRPr="008051CA">
        <w:rPr>
          <w:noProof/>
        </w:rPr>
        <w:t>1.1.9</w:t>
      </w:r>
      <w:r>
        <w:rPr>
          <w:rFonts w:asciiTheme="minorHAnsi" w:eastAsiaTheme="minorEastAsia" w:hAnsiTheme="minorHAnsi" w:cstheme="minorBidi"/>
          <w:noProof/>
          <w:sz w:val="22"/>
          <w:szCs w:val="22"/>
        </w:rPr>
        <w:tab/>
      </w:r>
      <w:r>
        <w:rPr>
          <w:noProof/>
        </w:rPr>
        <w:t>Entity objects.</w:t>
      </w:r>
      <w:r>
        <w:rPr>
          <w:noProof/>
        </w:rPr>
        <w:tab/>
      </w:r>
      <w:r>
        <w:rPr>
          <w:noProof/>
        </w:rPr>
        <w:fldChar w:fldCharType="begin"/>
      </w:r>
      <w:r>
        <w:rPr>
          <w:noProof/>
        </w:rPr>
        <w:instrText xml:space="preserve"> PAGEREF _Toc269215509 \h </w:instrText>
      </w:r>
      <w:r>
        <w:rPr>
          <w:noProof/>
        </w:rPr>
      </w:r>
      <w:r>
        <w:rPr>
          <w:noProof/>
        </w:rPr>
        <w:fldChar w:fldCharType="separate"/>
      </w:r>
      <w:r>
        <w:rPr>
          <w:noProof/>
        </w:rPr>
        <w:t>8</w:t>
      </w:r>
      <w:r>
        <w:rPr>
          <w:noProof/>
        </w:rPr>
        <w:fldChar w:fldCharType="end"/>
      </w:r>
    </w:p>
    <w:p w:rsidR="008B0708" w:rsidRDefault="008B0708">
      <w:pPr>
        <w:pStyle w:val="TOC2"/>
        <w:tabs>
          <w:tab w:val="left" w:pos="1000"/>
          <w:tab w:val="right" w:leader="dot" w:pos="8630"/>
        </w:tabs>
        <w:rPr>
          <w:rFonts w:asciiTheme="minorHAnsi" w:eastAsiaTheme="minorEastAsia" w:hAnsiTheme="minorHAnsi" w:cstheme="minorBidi"/>
          <w:noProof/>
          <w:sz w:val="22"/>
          <w:szCs w:val="22"/>
        </w:rPr>
      </w:pPr>
      <w:r w:rsidRPr="008051CA">
        <w:rPr>
          <w:noProof/>
        </w:rPr>
        <w:t>1.1.10</w:t>
      </w:r>
      <w:r>
        <w:rPr>
          <w:rFonts w:asciiTheme="minorHAnsi" w:eastAsiaTheme="minorEastAsia" w:hAnsiTheme="minorHAnsi" w:cstheme="minorBidi"/>
          <w:noProof/>
          <w:sz w:val="22"/>
          <w:szCs w:val="22"/>
        </w:rPr>
        <w:tab/>
      </w:r>
      <w:r>
        <w:rPr>
          <w:noProof/>
        </w:rPr>
        <w:t>Actions involved and Functions</w:t>
      </w:r>
      <w:r>
        <w:rPr>
          <w:noProof/>
        </w:rPr>
        <w:tab/>
      </w:r>
      <w:r>
        <w:rPr>
          <w:noProof/>
        </w:rPr>
        <w:fldChar w:fldCharType="begin"/>
      </w:r>
      <w:r>
        <w:rPr>
          <w:noProof/>
        </w:rPr>
        <w:instrText xml:space="preserve"> PAGEREF _Toc269215510 \h </w:instrText>
      </w:r>
      <w:r>
        <w:rPr>
          <w:noProof/>
        </w:rPr>
      </w:r>
      <w:r>
        <w:rPr>
          <w:noProof/>
        </w:rPr>
        <w:fldChar w:fldCharType="separate"/>
      </w:r>
      <w:r>
        <w:rPr>
          <w:noProof/>
        </w:rPr>
        <w:t>8</w:t>
      </w:r>
      <w:r>
        <w:rPr>
          <w:noProof/>
        </w:rPr>
        <w:fldChar w:fldCharType="end"/>
      </w:r>
    </w:p>
    <w:p w:rsidR="008B0708" w:rsidRDefault="008B0708">
      <w:pPr>
        <w:pStyle w:val="TOC2"/>
        <w:tabs>
          <w:tab w:val="right" w:leader="dot" w:pos="8630"/>
        </w:tabs>
        <w:rPr>
          <w:rFonts w:asciiTheme="minorHAnsi" w:eastAsiaTheme="minorEastAsia" w:hAnsiTheme="minorHAnsi" w:cstheme="minorBidi"/>
          <w:noProof/>
          <w:sz w:val="22"/>
          <w:szCs w:val="22"/>
        </w:rPr>
      </w:pPr>
      <w:r>
        <w:rPr>
          <w:noProof/>
        </w:rPr>
        <w:t>Process Flow</w:t>
      </w:r>
      <w:r>
        <w:rPr>
          <w:noProof/>
        </w:rPr>
        <w:tab/>
      </w:r>
      <w:r>
        <w:rPr>
          <w:noProof/>
        </w:rPr>
        <w:fldChar w:fldCharType="begin"/>
      </w:r>
      <w:r>
        <w:rPr>
          <w:noProof/>
        </w:rPr>
        <w:instrText xml:space="preserve"> PAGEREF _Toc269215511 \h </w:instrText>
      </w:r>
      <w:r>
        <w:rPr>
          <w:noProof/>
        </w:rPr>
      </w:r>
      <w:r>
        <w:rPr>
          <w:noProof/>
        </w:rPr>
        <w:fldChar w:fldCharType="separate"/>
      </w:r>
      <w:r>
        <w:rPr>
          <w:noProof/>
        </w:rPr>
        <w:t>8</w:t>
      </w:r>
      <w:r>
        <w:rPr>
          <w:noProof/>
        </w:rPr>
        <w:fldChar w:fldCharType="end"/>
      </w:r>
    </w:p>
    <w:p w:rsidR="008B0708" w:rsidRDefault="008B0708">
      <w:pPr>
        <w:pStyle w:val="TOC2"/>
        <w:tabs>
          <w:tab w:val="right" w:leader="dot" w:pos="8630"/>
        </w:tabs>
        <w:rPr>
          <w:rFonts w:asciiTheme="minorHAnsi" w:eastAsiaTheme="minorEastAsia" w:hAnsiTheme="minorHAnsi" w:cstheme="minorBidi"/>
          <w:noProof/>
          <w:sz w:val="22"/>
          <w:szCs w:val="22"/>
        </w:rPr>
      </w:pPr>
      <w:r>
        <w:rPr>
          <w:noProof/>
        </w:rPr>
        <w:t>Screen Shot</w:t>
      </w:r>
      <w:r>
        <w:rPr>
          <w:noProof/>
        </w:rPr>
        <w:tab/>
      </w:r>
      <w:r>
        <w:rPr>
          <w:noProof/>
        </w:rPr>
        <w:fldChar w:fldCharType="begin"/>
      </w:r>
      <w:r>
        <w:rPr>
          <w:noProof/>
        </w:rPr>
        <w:instrText xml:space="preserve"> PAGEREF _Toc269215512 \h </w:instrText>
      </w:r>
      <w:r>
        <w:rPr>
          <w:noProof/>
        </w:rPr>
      </w:r>
      <w:r>
        <w:rPr>
          <w:noProof/>
        </w:rPr>
        <w:fldChar w:fldCharType="separate"/>
      </w:r>
      <w:r>
        <w:rPr>
          <w:noProof/>
        </w:rPr>
        <w:t>9</w:t>
      </w:r>
      <w:r>
        <w:rPr>
          <w:noProof/>
        </w:rPr>
        <w:fldChar w:fldCharType="end"/>
      </w:r>
    </w:p>
    <w:p w:rsidR="008B0708" w:rsidRDefault="008B0708">
      <w:pPr>
        <w:pStyle w:val="TOC2"/>
        <w:tabs>
          <w:tab w:val="right" w:leader="dot" w:pos="8630"/>
        </w:tabs>
        <w:rPr>
          <w:rFonts w:asciiTheme="minorHAnsi" w:eastAsiaTheme="minorEastAsia" w:hAnsiTheme="minorHAnsi" w:cstheme="minorBidi"/>
          <w:noProof/>
          <w:sz w:val="22"/>
          <w:szCs w:val="22"/>
        </w:rPr>
      </w:pPr>
      <w:r>
        <w:rPr>
          <w:noProof/>
        </w:rPr>
        <w:t>Open Questions</w:t>
      </w:r>
      <w:r>
        <w:rPr>
          <w:noProof/>
        </w:rPr>
        <w:tab/>
      </w:r>
      <w:r>
        <w:rPr>
          <w:noProof/>
        </w:rPr>
        <w:fldChar w:fldCharType="begin"/>
      </w:r>
      <w:r>
        <w:rPr>
          <w:noProof/>
        </w:rPr>
        <w:instrText xml:space="preserve"> PAGEREF _Toc269215513 \h </w:instrText>
      </w:r>
      <w:r>
        <w:rPr>
          <w:noProof/>
        </w:rPr>
      </w:r>
      <w:r>
        <w:rPr>
          <w:noProof/>
        </w:rPr>
        <w:fldChar w:fldCharType="separate"/>
      </w:r>
      <w:r>
        <w:rPr>
          <w:noProof/>
        </w:rPr>
        <w:t>15</w:t>
      </w:r>
      <w:r>
        <w:rPr>
          <w:noProof/>
        </w:rPr>
        <w:fldChar w:fldCharType="end"/>
      </w:r>
    </w:p>
    <w:p w:rsidR="008B0708" w:rsidRDefault="008B0708">
      <w:pPr>
        <w:pStyle w:val="TOC2"/>
        <w:tabs>
          <w:tab w:val="right" w:leader="dot" w:pos="8630"/>
        </w:tabs>
        <w:rPr>
          <w:rFonts w:asciiTheme="minorHAnsi" w:eastAsiaTheme="minorEastAsia" w:hAnsiTheme="minorHAnsi" w:cstheme="minorBidi"/>
          <w:noProof/>
          <w:sz w:val="22"/>
          <w:szCs w:val="22"/>
        </w:rPr>
      </w:pPr>
      <w:r>
        <w:rPr>
          <w:noProof/>
        </w:rPr>
        <w:t>Assumptions</w:t>
      </w:r>
      <w:r>
        <w:rPr>
          <w:noProof/>
        </w:rPr>
        <w:tab/>
      </w:r>
      <w:r>
        <w:rPr>
          <w:noProof/>
        </w:rPr>
        <w:fldChar w:fldCharType="begin"/>
      </w:r>
      <w:r>
        <w:rPr>
          <w:noProof/>
        </w:rPr>
        <w:instrText xml:space="preserve"> PAGEREF _Toc269215514 \h </w:instrText>
      </w:r>
      <w:r>
        <w:rPr>
          <w:noProof/>
        </w:rPr>
      </w:r>
      <w:r>
        <w:rPr>
          <w:noProof/>
        </w:rPr>
        <w:fldChar w:fldCharType="separate"/>
      </w:r>
      <w:r>
        <w:rPr>
          <w:noProof/>
        </w:rPr>
        <w:t>15</w:t>
      </w:r>
      <w:r>
        <w:rPr>
          <w:noProof/>
        </w:rPr>
        <w:fldChar w:fldCharType="end"/>
      </w:r>
    </w:p>
    <w:p w:rsidR="008B0708" w:rsidRDefault="008B0708">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sidRPr="008051CA">
        <w:rPr>
          <w:rFonts w:cs="Tahoma"/>
          <w:noProof/>
        </w:rPr>
        <w:t>Glossary of Terms</w:t>
      </w:r>
      <w:r>
        <w:rPr>
          <w:noProof/>
        </w:rPr>
        <w:tab/>
      </w:r>
      <w:r>
        <w:rPr>
          <w:noProof/>
        </w:rPr>
        <w:fldChar w:fldCharType="begin"/>
      </w:r>
      <w:r>
        <w:rPr>
          <w:noProof/>
        </w:rPr>
        <w:instrText xml:space="preserve"> PAGEREF _Toc269215515 \h </w:instrText>
      </w:r>
      <w:r>
        <w:rPr>
          <w:noProof/>
        </w:rPr>
      </w:r>
      <w:r>
        <w:rPr>
          <w:noProof/>
        </w:rPr>
        <w:fldChar w:fldCharType="separate"/>
      </w:r>
      <w:r>
        <w:rPr>
          <w:noProof/>
        </w:rPr>
        <w:t>16</w:t>
      </w:r>
      <w:r>
        <w:rPr>
          <w:noProof/>
        </w:rPr>
        <w:fldChar w:fldCharType="end"/>
      </w:r>
    </w:p>
    <w:p w:rsidR="00873490" w:rsidRDefault="00A1231B" w:rsidP="00313CCE">
      <w:pPr>
        <w:rPr>
          <w:rFonts w:cs="Tahoma"/>
        </w:rPr>
      </w:pPr>
      <w:r w:rsidRPr="006D6E99">
        <w:rPr>
          <w:rFonts w:cs="Tahoma"/>
        </w:rPr>
        <w:fldChar w:fldCharType="end"/>
      </w:r>
    </w:p>
    <w:p w:rsidR="00873490" w:rsidRPr="006D6E99" w:rsidRDefault="00873490" w:rsidP="00313CCE">
      <w:pPr>
        <w:rPr>
          <w:rFonts w:cs="Tahoma"/>
        </w:rPr>
      </w:pPr>
    </w:p>
    <w:p w:rsidR="00873490" w:rsidRDefault="00873490">
      <w:pPr>
        <w:rPr>
          <w:rFonts w:cs="Tahoma"/>
          <w:bCs/>
        </w:rPr>
        <w:sectPr w:rsidR="00873490" w:rsidSect="00083555">
          <w:pgSz w:w="12240" w:h="15840" w:code="1"/>
          <w:pgMar w:top="1440" w:right="1800" w:bottom="1440" w:left="1800" w:header="720" w:footer="720" w:gutter="0"/>
          <w:cols w:space="720"/>
          <w:titlePg/>
        </w:sectPr>
      </w:pPr>
    </w:p>
    <w:p w:rsidR="00873490" w:rsidRDefault="00873490" w:rsidP="00313CCE"/>
    <w:p w:rsidR="00873490" w:rsidRDefault="00873490" w:rsidP="00313CCE"/>
    <w:p w:rsidR="00873490" w:rsidRPr="00BB66B8" w:rsidRDefault="00873490" w:rsidP="00313CCE"/>
    <w:p w:rsidR="00873490" w:rsidRPr="006D6E99" w:rsidRDefault="00873490" w:rsidP="00313CCE">
      <w:pPr>
        <w:pStyle w:val="Heading1"/>
        <w:numPr>
          <w:ilvl w:val="0"/>
          <w:numId w:val="2"/>
        </w:numPr>
        <w:rPr>
          <w:rFonts w:cs="Tahoma"/>
        </w:rPr>
      </w:pPr>
      <w:bookmarkStart w:id="27" w:name="_Toc269215493"/>
      <w:r>
        <w:rPr>
          <w:rFonts w:cs="Tahoma"/>
        </w:rPr>
        <w:t>Introduction</w:t>
      </w:r>
      <w:bookmarkEnd w:id="27"/>
    </w:p>
    <w:p w:rsidR="00873490" w:rsidRPr="006D6E99" w:rsidRDefault="00873490" w:rsidP="00313CCE">
      <w:pPr>
        <w:rPr>
          <w:rFonts w:cs="Tahoma"/>
        </w:rPr>
      </w:pPr>
    </w:p>
    <w:p w:rsidR="00873490" w:rsidRPr="006D6E99" w:rsidRDefault="00873490" w:rsidP="00313CCE">
      <w:pPr>
        <w:pStyle w:val="Heading2"/>
      </w:pPr>
      <w:bookmarkStart w:id="28" w:name="_Toc269215494"/>
      <w:r>
        <w:t>Document Purpose</w:t>
      </w:r>
      <w:bookmarkEnd w:id="28"/>
    </w:p>
    <w:p w:rsidR="00873490" w:rsidRDefault="00873490" w:rsidP="00177D6B">
      <w:pPr>
        <w:rPr>
          <w:rFonts w:cs="Tahoma"/>
          <w:color w:val="339966"/>
        </w:rPr>
      </w:pPr>
    </w:p>
    <w:p w:rsidR="00873490" w:rsidRDefault="00873490" w:rsidP="00177D6B">
      <w:pPr>
        <w:ind w:left="180"/>
      </w:pPr>
      <w:r>
        <w:t>This document is the governing functional design document for</w:t>
      </w:r>
      <w:r w:rsidR="00E47204">
        <w:t xml:space="preserve"> the News Articles</w:t>
      </w:r>
      <w:r>
        <w:t xml:space="preserve"> functionality. It presents significant decisions and constructs used in developing the functionality. Testing, builds, configuration management are not covered in this document. </w:t>
      </w:r>
    </w:p>
    <w:p w:rsidR="00873490" w:rsidRDefault="00873490" w:rsidP="001D100F"/>
    <w:p w:rsidR="00873490" w:rsidRDefault="00873490" w:rsidP="00177D6B">
      <w:pPr>
        <w:ind w:left="180"/>
      </w:pPr>
      <w:r>
        <w:t>The document will also serve the purpose of keeping a list of assumptions that were made during design discussions.</w:t>
      </w:r>
    </w:p>
    <w:p w:rsidR="00873490" w:rsidRDefault="00873490" w:rsidP="00313CCE">
      <w:pPr>
        <w:rPr>
          <w:rFonts w:cs="Tahoma"/>
          <w:color w:val="339966"/>
        </w:rPr>
      </w:pPr>
    </w:p>
    <w:p w:rsidR="00873490" w:rsidRPr="00461459" w:rsidRDefault="00873490" w:rsidP="00313CCE">
      <w:pPr>
        <w:rPr>
          <w:rFonts w:cs="Tahoma"/>
        </w:rPr>
      </w:pPr>
    </w:p>
    <w:p w:rsidR="00873490" w:rsidRDefault="00873490" w:rsidP="00313CCE">
      <w:pPr>
        <w:pStyle w:val="Heading2"/>
      </w:pPr>
      <w:bookmarkStart w:id="29" w:name="_Toc269215495"/>
      <w:r>
        <w:t>Document Audience</w:t>
      </w:r>
      <w:bookmarkEnd w:id="29"/>
    </w:p>
    <w:p w:rsidR="00873490" w:rsidRDefault="00873490" w:rsidP="00313CCE">
      <w:pPr>
        <w:ind w:left="180"/>
      </w:pPr>
    </w:p>
    <w:p w:rsidR="00873490" w:rsidRDefault="00873490" w:rsidP="00313CCE">
      <w:pPr>
        <w:ind w:left="180"/>
      </w:pPr>
      <w:r>
        <w:t xml:space="preserve">This document is intended for management and technical staff working on this project, xpedx IT and Business, webMethods, Legacy(MAX and ACCESS), HP, IW, xpedx/IP Network Team. </w:t>
      </w:r>
      <w:smartTag w:uri="urn:schemas-microsoft-com:office:smarttags" w:element="place">
        <w:smartTag w:uri="urn:schemas-microsoft-com:office:smarttags" w:element="City">
          <w:r>
            <w:t>Sterling</w:t>
          </w:r>
        </w:smartTag>
      </w:smartTag>
      <w:r>
        <w:t xml:space="preserve"> will use the document during design and configuration for design consideration.</w:t>
      </w: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sectPr w:rsidR="00873490" w:rsidSect="00083555">
          <w:pgSz w:w="12240" w:h="15840" w:code="1"/>
          <w:pgMar w:top="1440" w:right="1800" w:bottom="1440" w:left="1800" w:header="720" w:footer="720" w:gutter="0"/>
          <w:cols w:space="720"/>
          <w:titlePg/>
        </w:sectPr>
      </w:pPr>
    </w:p>
    <w:p w:rsidR="00873490" w:rsidRDefault="00873490" w:rsidP="00313CCE">
      <w:pPr>
        <w:rPr>
          <w:rFonts w:cs="Tahoma"/>
        </w:rPr>
      </w:pPr>
    </w:p>
    <w:p w:rsidR="00873490" w:rsidRDefault="00873490" w:rsidP="00313CCE">
      <w:pPr>
        <w:rPr>
          <w:rFonts w:cs="Tahoma"/>
        </w:rPr>
      </w:pPr>
    </w:p>
    <w:p w:rsidR="00873490" w:rsidRPr="006D6E99" w:rsidRDefault="00E47204" w:rsidP="00313CCE">
      <w:pPr>
        <w:pStyle w:val="Heading1"/>
        <w:numPr>
          <w:ilvl w:val="0"/>
          <w:numId w:val="3"/>
        </w:numPr>
        <w:rPr>
          <w:rFonts w:cs="Tahoma"/>
        </w:rPr>
      </w:pPr>
      <w:bookmarkStart w:id="30" w:name="_Toc269215496"/>
      <w:r>
        <w:rPr>
          <w:rFonts w:cs="Tahoma"/>
        </w:rPr>
        <w:t>News Articles</w:t>
      </w:r>
      <w:bookmarkEnd w:id="30"/>
    </w:p>
    <w:p w:rsidR="00873490" w:rsidRPr="006D6E99" w:rsidRDefault="00873490" w:rsidP="00313CCE">
      <w:pPr>
        <w:rPr>
          <w:rFonts w:cs="Tahoma"/>
        </w:rPr>
      </w:pPr>
    </w:p>
    <w:p w:rsidR="00873490" w:rsidRPr="006D6E99" w:rsidRDefault="00873490" w:rsidP="00313CCE">
      <w:pPr>
        <w:pStyle w:val="Heading2"/>
      </w:pPr>
      <w:bookmarkStart w:id="31" w:name="_Toc269215497"/>
      <w:r>
        <w:t>Functions &amp; Solution</w:t>
      </w:r>
      <w:bookmarkEnd w:id="31"/>
    </w:p>
    <w:p w:rsidR="00873490" w:rsidRPr="00555008" w:rsidRDefault="00873490" w:rsidP="00313CCE">
      <w:pPr>
        <w:rPr>
          <w:rFonts w:cs="Tahoma"/>
          <w:color w:val="000000"/>
        </w:rPr>
      </w:pPr>
    </w:p>
    <w:p w:rsidR="00755507" w:rsidRDefault="00755507" w:rsidP="00313CCE"/>
    <w:p w:rsidR="005A7E9E" w:rsidRDefault="00DA2079" w:rsidP="00313CCE">
      <w:r>
        <w:t xml:space="preserve">News articles are a way for xpedx to </w:t>
      </w:r>
      <w:r w:rsidR="00193DEC">
        <w:t>facilitate communication</w:t>
      </w:r>
      <w:r>
        <w:t xml:space="preserve"> with customers about site change</w:t>
      </w:r>
      <w:r w:rsidR="00755507">
        <w:t>s</w:t>
      </w:r>
      <w:r>
        <w:t xml:space="preserve"> and company information.</w:t>
      </w:r>
      <w:r w:rsidR="00755507">
        <w:t xml:space="preserve"> </w:t>
      </w:r>
      <w:r w:rsidR="005A7E9E">
        <w:t>News articles can be text on the website or links to documents or forms.  Typical examples would include the following:  holiday hours, website availability schedules, policies and procedures, product file downloads, links to surveys or database collections, etc.</w:t>
      </w:r>
    </w:p>
    <w:p w:rsidR="005A7E9E" w:rsidRDefault="005A7E9E" w:rsidP="00313CCE"/>
    <w:p w:rsidR="008B65A8" w:rsidRDefault="008B65A8" w:rsidP="00313CCE">
      <w:r>
        <w:t>News articles are automatically displayed to the target audience on the start date defined for the article and are not displayed to the target audience after the end date defined for the article.</w:t>
      </w:r>
    </w:p>
    <w:p w:rsidR="008B65A8" w:rsidRDefault="008B65A8" w:rsidP="00313CCE"/>
    <w:p w:rsidR="00E47204" w:rsidRDefault="00755507" w:rsidP="00313CCE">
      <w:r>
        <w:t>News articles come in two flavours</w:t>
      </w:r>
    </w:p>
    <w:p w:rsidR="00755507" w:rsidRDefault="00755507" w:rsidP="00313CCE"/>
    <w:p w:rsidR="00755507" w:rsidRDefault="00D8210F" w:rsidP="00193DEC">
      <w:pPr>
        <w:numPr>
          <w:ilvl w:val="0"/>
          <w:numId w:val="8"/>
        </w:numPr>
      </w:pPr>
      <w:r>
        <w:rPr>
          <w:b/>
          <w:i/>
        </w:rPr>
        <w:t>Company</w:t>
      </w:r>
      <w:r w:rsidR="00755507" w:rsidRPr="00D8210F">
        <w:rPr>
          <w:b/>
          <w:i/>
        </w:rPr>
        <w:t xml:space="preserve"> news</w:t>
      </w:r>
      <w:r w:rsidR="00755507">
        <w:t xml:space="preserve"> – these </w:t>
      </w:r>
      <w:r w:rsidR="00193DEC">
        <w:t xml:space="preserve">are xpedx managed articles that are published to customers based on </w:t>
      </w:r>
      <w:r>
        <w:t>the</w:t>
      </w:r>
      <w:r w:rsidR="00183454">
        <w:t>ir</w:t>
      </w:r>
      <w:r>
        <w:t xml:space="preserve"> division.</w:t>
      </w:r>
      <w:r w:rsidR="00193DEC">
        <w:t xml:space="preserve"> </w:t>
      </w:r>
    </w:p>
    <w:p w:rsidR="00193DEC" w:rsidRDefault="00193DEC" w:rsidP="00193DEC">
      <w:pPr>
        <w:numPr>
          <w:ilvl w:val="0"/>
          <w:numId w:val="8"/>
        </w:numPr>
      </w:pPr>
      <w:r w:rsidRPr="00D8210F">
        <w:rPr>
          <w:b/>
          <w:i/>
        </w:rPr>
        <w:t>Customer news</w:t>
      </w:r>
      <w:r>
        <w:t xml:space="preserve"> – these are articles managed by </w:t>
      </w:r>
      <w:r w:rsidR="005A7E9E">
        <w:t>customers</w:t>
      </w:r>
      <w:r>
        <w:t xml:space="preserve"> and are used for intra-customer communication and will display for all accounts associated with the customer.</w:t>
      </w:r>
    </w:p>
    <w:p w:rsidR="00375D04" w:rsidRDefault="00375D04" w:rsidP="00313CCE"/>
    <w:p w:rsidR="009658E5" w:rsidRDefault="009658E5" w:rsidP="00313CCE">
      <w:r>
        <w:t>There is also a thir</w:t>
      </w:r>
      <w:r w:rsidR="00E141EB">
        <w:t>d</w:t>
      </w:r>
      <w:r>
        <w:t xml:space="preserve"> type – </w:t>
      </w:r>
      <w:r w:rsidRPr="0015325E">
        <w:rPr>
          <w:b/>
          <w:i/>
        </w:rPr>
        <w:t>Syndicated news articles</w:t>
      </w:r>
      <w:r>
        <w:t xml:space="preserve"> that show up on the customer home page based on attributes such as industry, segment, etc. This is handled outside of Sterling.</w:t>
      </w:r>
      <w:r w:rsidR="00786CF6">
        <w:t xml:space="preserve"> A Change Request has been initiated (PCR 314) by xpedx to handle this within Sterling.</w:t>
      </w:r>
    </w:p>
    <w:p w:rsidR="008645BC" w:rsidRDefault="008645BC" w:rsidP="00313CCE"/>
    <w:p w:rsidR="002A7CB8" w:rsidRDefault="002A7CB8" w:rsidP="002F0A7D">
      <w:pPr>
        <w:pStyle w:val="Heading2"/>
        <w:numPr>
          <w:ilvl w:val="2"/>
          <w:numId w:val="3"/>
        </w:numPr>
      </w:pPr>
      <w:bookmarkStart w:id="32" w:name="_Toc269215498"/>
      <w:r w:rsidRPr="002A7CB8">
        <w:t>Company</w:t>
      </w:r>
      <w:r>
        <w:t xml:space="preserve"> N</w:t>
      </w:r>
      <w:r w:rsidRPr="002A7CB8">
        <w:t>ews</w:t>
      </w:r>
      <w:bookmarkEnd w:id="32"/>
    </w:p>
    <w:p w:rsidR="002A7CB8" w:rsidRDefault="002A7CB8" w:rsidP="002A7CB8"/>
    <w:p w:rsidR="002A7CB8" w:rsidRDefault="002A7CB8" w:rsidP="002A7CB8">
      <w:r>
        <w:t xml:space="preserve">Also known as General news, is managed by CSRs using the Sterling Call Center Application. These allow authorized internal user to post articles. Once posted these articles are visible to all users in the system, internal or external, that are tied to the division. </w:t>
      </w:r>
    </w:p>
    <w:p w:rsidR="002A7CB8" w:rsidRDefault="002A7CB8" w:rsidP="002A7CB8"/>
    <w:p w:rsidR="002A7CB8" w:rsidRDefault="002A7CB8" w:rsidP="002A7CB8">
      <w:r>
        <w:t>The functions to be supported for the news articles administration are -</w:t>
      </w:r>
    </w:p>
    <w:p w:rsidR="002A7CB8" w:rsidRDefault="002A7CB8" w:rsidP="002A7CB8">
      <w:pPr>
        <w:numPr>
          <w:ilvl w:val="0"/>
          <w:numId w:val="9"/>
        </w:numPr>
      </w:pPr>
      <w:r>
        <w:t>Create news articles</w:t>
      </w:r>
    </w:p>
    <w:p w:rsidR="002A7CB8" w:rsidRDefault="002A7CB8" w:rsidP="002A7CB8">
      <w:pPr>
        <w:numPr>
          <w:ilvl w:val="0"/>
          <w:numId w:val="9"/>
        </w:numPr>
      </w:pPr>
      <w:r>
        <w:t>Edit articles</w:t>
      </w:r>
    </w:p>
    <w:p w:rsidR="002A7CB8" w:rsidRDefault="002A7CB8" w:rsidP="002A7CB8">
      <w:pPr>
        <w:numPr>
          <w:ilvl w:val="0"/>
          <w:numId w:val="9"/>
        </w:numPr>
      </w:pPr>
      <w:r>
        <w:t>Delete articles</w:t>
      </w:r>
    </w:p>
    <w:p w:rsidR="002A7CB8" w:rsidRDefault="002A7CB8" w:rsidP="002A7CB8">
      <w:pPr>
        <w:numPr>
          <w:ilvl w:val="0"/>
          <w:numId w:val="9"/>
        </w:numPr>
      </w:pPr>
      <w:r>
        <w:t>Support for attachments – This will be handled as a link to a document/collateral placed on a content server</w:t>
      </w:r>
      <w:r w:rsidR="00FA1C0C">
        <w:t>.</w:t>
      </w:r>
    </w:p>
    <w:p w:rsidR="002A7CB8" w:rsidRDefault="002A7CB8" w:rsidP="002A7CB8"/>
    <w:p w:rsidR="004B1200" w:rsidRPr="002A7CB8" w:rsidRDefault="004B1200" w:rsidP="002A7CB8"/>
    <w:p w:rsidR="002A7CB8" w:rsidRDefault="002A7CB8" w:rsidP="002F0A7D">
      <w:pPr>
        <w:pStyle w:val="Heading2"/>
        <w:numPr>
          <w:ilvl w:val="2"/>
          <w:numId w:val="3"/>
        </w:numPr>
      </w:pPr>
      <w:bookmarkStart w:id="33" w:name="_Toc269215499"/>
      <w:r>
        <w:t>Customer News</w:t>
      </w:r>
      <w:bookmarkEnd w:id="33"/>
    </w:p>
    <w:p w:rsidR="002A7CB8" w:rsidRDefault="002A7CB8" w:rsidP="002A7CB8"/>
    <w:p w:rsidR="00DA6213" w:rsidRDefault="00DA6213" w:rsidP="00DA6213">
      <w:r w:rsidRPr="00DA6213">
        <w:t xml:space="preserve">Customer news </w:t>
      </w:r>
      <w:r>
        <w:t>is managed by Customer admin</w:t>
      </w:r>
      <w:r w:rsidR="00A21E3E">
        <w:t>i</w:t>
      </w:r>
      <w:r>
        <w:t>s</w:t>
      </w:r>
      <w:r w:rsidR="00A21E3E">
        <w:t>trators</w:t>
      </w:r>
      <w:r>
        <w:t xml:space="preserve"> that have access to the management screens via the web channel. Once posted</w:t>
      </w:r>
      <w:r w:rsidR="00B40FF8">
        <w:t xml:space="preserve"> and active (based on start date)</w:t>
      </w:r>
      <w:r>
        <w:t>, the articles are visible to all the users of the customer as well as to internal user that are tied to the customer. These appear in the Customer Announcements section</w:t>
      </w:r>
      <w:r w:rsidR="00C76E5B">
        <w:t xml:space="preserve"> on the homepage, when a user logs in.</w:t>
      </w:r>
    </w:p>
    <w:p w:rsidR="00DA6213" w:rsidRDefault="00DA6213" w:rsidP="00DA6213"/>
    <w:p w:rsidR="00B12A71" w:rsidRDefault="00B12A71" w:rsidP="00B12A71">
      <w:r>
        <w:t>Additionally,</w:t>
      </w:r>
      <w:r w:rsidR="00F6371D">
        <w:t xml:space="preserve"> customer news articles have a </w:t>
      </w:r>
      <w:r>
        <w:t xml:space="preserve">“Force Message” flag - </w:t>
      </w:r>
      <w:r w:rsidR="00F6371D">
        <w:t>on the a</w:t>
      </w:r>
      <w:r>
        <w:t xml:space="preserve">rticle. If an article is setup with the flag turned on and when a user logs in, this article </w:t>
      </w:r>
      <w:r w:rsidR="00F6371D">
        <w:t>is</w:t>
      </w:r>
      <w:r>
        <w:t xml:space="preserve"> displayed and the user </w:t>
      </w:r>
      <w:r w:rsidR="00F6371D">
        <w:t xml:space="preserve">has to </w:t>
      </w:r>
      <w:r>
        <w:t>acknowledge the message (Close or Print) to get to the site. Once a user has acknowledged the article, it will not display again for that user.</w:t>
      </w:r>
    </w:p>
    <w:p w:rsidR="00B12A71" w:rsidRDefault="00B12A71" w:rsidP="00B12A71"/>
    <w:p w:rsidR="00DA6213" w:rsidRDefault="00DA6213" w:rsidP="00DA6213">
      <w:r>
        <w:lastRenderedPageBreak/>
        <w:t xml:space="preserve">The functions to be supported for Customer news include </w:t>
      </w:r>
    </w:p>
    <w:p w:rsidR="00DA6213" w:rsidRDefault="00DA6213" w:rsidP="00DA6213">
      <w:pPr>
        <w:numPr>
          <w:ilvl w:val="0"/>
          <w:numId w:val="10"/>
        </w:numPr>
      </w:pPr>
      <w:r>
        <w:t>Create news articles</w:t>
      </w:r>
    </w:p>
    <w:p w:rsidR="00DA6213" w:rsidRDefault="00DA6213" w:rsidP="00DA6213">
      <w:pPr>
        <w:numPr>
          <w:ilvl w:val="1"/>
          <w:numId w:val="10"/>
        </w:numPr>
      </w:pPr>
      <w:r>
        <w:t>Forced Message Flag</w:t>
      </w:r>
    </w:p>
    <w:p w:rsidR="00DA6213" w:rsidRDefault="00DA6213" w:rsidP="00DA6213">
      <w:pPr>
        <w:numPr>
          <w:ilvl w:val="0"/>
          <w:numId w:val="10"/>
        </w:numPr>
      </w:pPr>
      <w:r>
        <w:t>Edit articles</w:t>
      </w:r>
    </w:p>
    <w:p w:rsidR="00DA6213" w:rsidRDefault="00DA6213" w:rsidP="00DA6213">
      <w:pPr>
        <w:numPr>
          <w:ilvl w:val="0"/>
          <w:numId w:val="10"/>
        </w:numPr>
      </w:pPr>
      <w:r>
        <w:t>Delete articles</w:t>
      </w:r>
    </w:p>
    <w:p w:rsidR="00DA6213" w:rsidRDefault="00DA6213" w:rsidP="00DA6213"/>
    <w:p w:rsidR="002A7CB8" w:rsidRPr="002A7CB8" w:rsidRDefault="002A7CB8" w:rsidP="002A7CB8"/>
    <w:p w:rsidR="008075FB" w:rsidRDefault="008075FB" w:rsidP="002F0A7D">
      <w:pPr>
        <w:pStyle w:val="Heading2"/>
        <w:numPr>
          <w:ilvl w:val="2"/>
          <w:numId w:val="3"/>
        </w:numPr>
      </w:pPr>
      <w:bookmarkStart w:id="34" w:name="_Toc269215500"/>
      <w:r>
        <w:t>Structure of a News Article</w:t>
      </w:r>
      <w:bookmarkEnd w:id="34"/>
    </w:p>
    <w:p w:rsidR="008075FB" w:rsidRDefault="008075FB" w:rsidP="008075FB"/>
    <w:p w:rsidR="00803C5F" w:rsidRDefault="00803C5F" w:rsidP="00803C5F">
      <w:r>
        <w:t>Company News articles have the following fields (all mandatory)</w:t>
      </w:r>
    </w:p>
    <w:p w:rsidR="00803C5F" w:rsidRDefault="00803C5F" w:rsidP="00803C5F"/>
    <w:p w:rsidR="00803C5F" w:rsidRDefault="00803C5F" w:rsidP="00803C5F">
      <w:pPr>
        <w:numPr>
          <w:ilvl w:val="0"/>
          <w:numId w:val="12"/>
        </w:numPr>
      </w:pPr>
      <w:r>
        <w:t>Title</w:t>
      </w:r>
    </w:p>
    <w:p w:rsidR="00803C5F" w:rsidRDefault="00803C5F" w:rsidP="00803C5F">
      <w:pPr>
        <w:numPr>
          <w:ilvl w:val="0"/>
          <w:numId w:val="12"/>
        </w:numPr>
      </w:pPr>
      <w:r>
        <w:t>Start Date</w:t>
      </w:r>
    </w:p>
    <w:p w:rsidR="00803C5F" w:rsidRDefault="00803C5F" w:rsidP="00803C5F">
      <w:pPr>
        <w:numPr>
          <w:ilvl w:val="0"/>
          <w:numId w:val="12"/>
        </w:numPr>
      </w:pPr>
      <w:r>
        <w:t>End Date</w:t>
      </w:r>
    </w:p>
    <w:p w:rsidR="00803C5F" w:rsidRDefault="00803C5F" w:rsidP="00803C5F">
      <w:pPr>
        <w:numPr>
          <w:ilvl w:val="0"/>
          <w:numId w:val="12"/>
        </w:numPr>
      </w:pPr>
      <w:r>
        <w:t>Divisions at which the news article is to be shown – a multi select list</w:t>
      </w:r>
    </w:p>
    <w:p w:rsidR="00803C5F" w:rsidRDefault="00803C5F" w:rsidP="00803C5F">
      <w:pPr>
        <w:numPr>
          <w:ilvl w:val="0"/>
          <w:numId w:val="12"/>
        </w:numPr>
      </w:pPr>
      <w:r>
        <w:t>Article Body</w:t>
      </w:r>
    </w:p>
    <w:p w:rsidR="008075FB" w:rsidRDefault="008075FB" w:rsidP="008075FB"/>
    <w:p w:rsidR="00803C5F" w:rsidRDefault="00803C5F" w:rsidP="008075FB"/>
    <w:p w:rsidR="008075FB" w:rsidRDefault="008075FB" w:rsidP="008075FB">
      <w:r>
        <w:t>Customer News articles have the following fields</w:t>
      </w:r>
      <w:r w:rsidR="00803C5F">
        <w:t xml:space="preserve"> (all mandatory)</w:t>
      </w:r>
    </w:p>
    <w:p w:rsidR="008075FB" w:rsidRDefault="008075FB" w:rsidP="008075FB"/>
    <w:p w:rsidR="008075FB" w:rsidRDefault="008075FB" w:rsidP="002415E8">
      <w:pPr>
        <w:numPr>
          <w:ilvl w:val="0"/>
          <w:numId w:val="13"/>
        </w:numPr>
      </w:pPr>
      <w:r>
        <w:t>Title</w:t>
      </w:r>
    </w:p>
    <w:p w:rsidR="008075FB" w:rsidRDefault="008075FB" w:rsidP="002415E8">
      <w:pPr>
        <w:numPr>
          <w:ilvl w:val="0"/>
          <w:numId w:val="13"/>
        </w:numPr>
      </w:pPr>
      <w:r>
        <w:t>Start Date</w:t>
      </w:r>
    </w:p>
    <w:p w:rsidR="008075FB" w:rsidRDefault="008075FB" w:rsidP="002415E8">
      <w:pPr>
        <w:numPr>
          <w:ilvl w:val="0"/>
          <w:numId w:val="13"/>
        </w:numPr>
      </w:pPr>
      <w:r>
        <w:t>End Date</w:t>
      </w:r>
    </w:p>
    <w:p w:rsidR="008075FB" w:rsidRDefault="008075FB" w:rsidP="002415E8">
      <w:pPr>
        <w:numPr>
          <w:ilvl w:val="0"/>
          <w:numId w:val="13"/>
        </w:numPr>
      </w:pPr>
      <w:r>
        <w:t>Force Read Option</w:t>
      </w:r>
      <w:r w:rsidR="00803C5F">
        <w:t xml:space="preserve"> – default to No.</w:t>
      </w:r>
    </w:p>
    <w:p w:rsidR="008075FB" w:rsidRDefault="008075FB" w:rsidP="002415E8">
      <w:pPr>
        <w:numPr>
          <w:ilvl w:val="0"/>
          <w:numId w:val="13"/>
        </w:numPr>
      </w:pPr>
      <w:r>
        <w:t>Article Body</w:t>
      </w:r>
    </w:p>
    <w:p w:rsidR="008075FB" w:rsidRDefault="008075FB" w:rsidP="008075FB"/>
    <w:p w:rsidR="00EC3B0C" w:rsidRDefault="00EC3B0C" w:rsidP="008075FB"/>
    <w:p w:rsidR="00EC3B0C" w:rsidRPr="006D6E99" w:rsidRDefault="00EC3B0C" w:rsidP="00EC3B0C">
      <w:pPr>
        <w:pStyle w:val="Heading2"/>
      </w:pPr>
      <w:bookmarkStart w:id="35" w:name="_Toc269215501"/>
      <w:r>
        <w:t>News Article Screens</w:t>
      </w:r>
      <w:bookmarkEnd w:id="35"/>
      <w:r>
        <w:t xml:space="preserve"> </w:t>
      </w:r>
    </w:p>
    <w:p w:rsidR="00EC3B0C" w:rsidRDefault="00EC3B0C" w:rsidP="008075FB"/>
    <w:p w:rsidR="00E5062C" w:rsidRDefault="00E5062C" w:rsidP="00E5062C">
      <w:r>
        <w:t>The list of all pages related to News Articles</w:t>
      </w:r>
      <w:r w:rsidR="00FD2E64">
        <w:t xml:space="preserve"> Administration</w:t>
      </w:r>
      <w:r w:rsidR="00264501">
        <w:t>/Viewing</w:t>
      </w:r>
    </w:p>
    <w:p w:rsidR="00E5062C" w:rsidRDefault="00E5062C" w:rsidP="00E5062C"/>
    <w:p w:rsidR="00E5062C" w:rsidRDefault="00E5062C" w:rsidP="00E5062C">
      <w:pPr>
        <w:numPr>
          <w:ilvl w:val="0"/>
          <w:numId w:val="11"/>
        </w:numPr>
      </w:pPr>
      <w:r>
        <w:t>News Articles List Page</w:t>
      </w:r>
      <w:r w:rsidR="003D43A0">
        <w:t xml:space="preserve"> (Admin)</w:t>
      </w:r>
    </w:p>
    <w:p w:rsidR="00E5062C" w:rsidRDefault="00E5062C" w:rsidP="00E5062C">
      <w:pPr>
        <w:numPr>
          <w:ilvl w:val="0"/>
          <w:numId w:val="11"/>
        </w:numPr>
      </w:pPr>
      <w:r>
        <w:t>Create Article Page</w:t>
      </w:r>
    </w:p>
    <w:p w:rsidR="00E5062C" w:rsidRDefault="00E5062C" w:rsidP="00E5062C">
      <w:pPr>
        <w:numPr>
          <w:ilvl w:val="0"/>
          <w:numId w:val="11"/>
        </w:numPr>
      </w:pPr>
      <w:r>
        <w:t>Edit Article Page</w:t>
      </w:r>
    </w:p>
    <w:p w:rsidR="00DF2493" w:rsidRDefault="00DF2493" w:rsidP="00E5062C">
      <w:pPr>
        <w:numPr>
          <w:ilvl w:val="0"/>
          <w:numId w:val="11"/>
        </w:numPr>
      </w:pPr>
      <w:r>
        <w:t>News Article List Page (User)</w:t>
      </w:r>
    </w:p>
    <w:p w:rsidR="00E5062C" w:rsidRDefault="00E5062C" w:rsidP="00E5062C">
      <w:pPr>
        <w:numPr>
          <w:ilvl w:val="0"/>
          <w:numId w:val="11"/>
        </w:numPr>
      </w:pPr>
      <w:r>
        <w:t>News Article Detail Page</w:t>
      </w:r>
    </w:p>
    <w:p w:rsidR="00DC6397" w:rsidRPr="00E5062C" w:rsidRDefault="00DC6397" w:rsidP="00E5062C"/>
    <w:p w:rsidR="00873490" w:rsidRDefault="00911933" w:rsidP="002F0A7D">
      <w:pPr>
        <w:pStyle w:val="Heading2"/>
        <w:numPr>
          <w:ilvl w:val="2"/>
          <w:numId w:val="3"/>
        </w:numPr>
      </w:pPr>
      <w:bookmarkStart w:id="36" w:name="_Toc269215502"/>
      <w:r>
        <w:t>News Articles</w:t>
      </w:r>
      <w:r w:rsidR="00873490" w:rsidRPr="00805644">
        <w:t xml:space="preserve"> List Page</w:t>
      </w:r>
      <w:r w:rsidR="00CF7C2B">
        <w:t xml:space="preserve"> (Admin)</w:t>
      </w:r>
      <w:bookmarkEnd w:id="36"/>
    </w:p>
    <w:p w:rsidR="00911933" w:rsidRPr="00805644" w:rsidRDefault="00911933" w:rsidP="00805644"/>
    <w:p w:rsidR="00873490" w:rsidRPr="005D13A4" w:rsidRDefault="00873490" w:rsidP="005D13A4">
      <w:r w:rsidRPr="005D13A4">
        <w:t xml:space="preserve">This page displays all the </w:t>
      </w:r>
      <w:r w:rsidR="00DC6397">
        <w:t>News Articles</w:t>
      </w:r>
      <w:r w:rsidRPr="005D13A4">
        <w:t xml:space="preserve"> </w:t>
      </w:r>
      <w:r w:rsidR="00DC6397">
        <w:t>that</w:t>
      </w:r>
      <w:r w:rsidRPr="005D13A4">
        <w:t xml:space="preserve"> </w:t>
      </w:r>
      <w:r w:rsidR="00C446C5">
        <w:t xml:space="preserve">the </w:t>
      </w:r>
      <w:r w:rsidRPr="005D13A4">
        <w:t xml:space="preserve">user </w:t>
      </w:r>
      <w:r w:rsidR="00C446C5">
        <w:t xml:space="preserve">(internal/external) has access to. </w:t>
      </w:r>
      <w:r w:rsidRPr="005D13A4">
        <w:t>The following fields will be shown as column headers on the List page, and the columns headers are sort able. Please refer to ‘</w:t>
      </w:r>
      <w:r w:rsidR="00991A73">
        <w:t>News Article</w:t>
      </w:r>
      <w:r w:rsidRPr="005D13A4">
        <w:t xml:space="preserve"> List Page</w:t>
      </w:r>
      <w:r w:rsidR="00991A73">
        <w:t xml:space="preserve"> (Admin)</w:t>
      </w:r>
      <w:r w:rsidRPr="005D13A4">
        <w:t>’ in the Screen Shot section of the document.</w:t>
      </w:r>
    </w:p>
    <w:p w:rsidR="00873490" w:rsidRPr="005D13A4" w:rsidRDefault="00873490" w:rsidP="005D13A4"/>
    <w:p w:rsidR="00B51575" w:rsidRDefault="00B51575" w:rsidP="00A1201C">
      <w:pPr>
        <w:pStyle w:val="ListParagraph"/>
        <w:numPr>
          <w:ilvl w:val="0"/>
          <w:numId w:val="14"/>
        </w:numPr>
        <w:rPr>
          <w:rFonts w:ascii="Tahoma" w:hAnsi="Tahoma"/>
          <w:sz w:val="18"/>
          <w:szCs w:val="20"/>
        </w:rPr>
      </w:pPr>
      <w:r>
        <w:rPr>
          <w:rFonts w:ascii="Tahoma" w:hAnsi="Tahoma"/>
          <w:sz w:val="18"/>
          <w:szCs w:val="20"/>
        </w:rPr>
        <w:t>Title</w:t>
      </w:r>
    </w:p>
    <w:p w:rsidR="00B51575" w:rsidRDefault="00B51575" w:rsidP="00A1201C">
      <w:pPr>
        <w:pStyle w:val="ListParagraph"/>
        <w:numPr>
          <w:ilvl w:val="0"/>
          <w:numId w:val="14"/>
        </w:numPr>
        <w:rPr>
          <w:rFonts w:ascii="Tahoma" w:hAnsi="Tahoma"/>
          <w:sz w:val="18"/>
          <w:szCs w:val="20"/>
        </w:rPr>
      </w:pPr>
      <w:r>
        <w:rPr>
          <w:rFonts w:ascii="Tahoma" w:hAnsi="Tahoma"/>
          <w:sz w:val="18"/>
          <w:szCs w:val="20"/>
        </w:rPr>
        <w:t>Start</w:t>
      </w:r>
    </w:p>
    <w:p w:rsidR="00B51575" w:rsidRDefault="00B51575" w:rsidP="00A1201C">
      <w:pPr>
        <w:pStyle w:val="ListParagraph"/>
        <w:numPr>
          <w:ilvl w:val="0"/>
          <w:numId w:val="14"/>
        </w:numPr>
        <w:rPr>
          <w:rFonts w:ascii="Tahoma" w:hAnsi="Tahoma"/>
          <w:sz w:val="18"/>
          <w:szCs w:val="20"/>
        </w:rPr>
      </w:pPr>
      <w:r>
        <w:rPr>
          <w:rFonts w:ascii="Tahoma" w:hAnsi="Tahoma"/>
          <w:sz w:val="18"/>
          <w:szCs w:val="20"/>
        </w:rPr>
        <w:t>End Date</w:t>
      </w:r>
    </w:p>
    <w:p w:rsidR="00373033" w:rsidRDefault="00873490" w:rsidP="00A1201C">
      <w:pPr>
        <w:pStyle w:val="ListParagraph"/>
        <w:numPr>
          <w:ilvl w:val="0"/>
          <w:numId w:val="14"/>
        </w:numPr>
        <w:rPr>
          <w:rFonts w:ascii="Tahoma" w:hAnsi="Tahoma"/>
          <w:sz w:val="18"/>
          <w:szCs w:val="20"/>
        </w:rPr>
      </w:pPr>
      <w:r w:rsidRPr="001E7D4D">
        <w:rPr>
          <w:rFonts w:ascii="Tahoma" w:hAnsi="Tahoma"/>
          <w:sz w:val="18"/>
          <w:szCs w:val="20"/>
        </w:rPr>
        <w:t>Last Modified Date</w:t>
      </w:r>
    </w:p>
    <w:p w:rsidR="00373033" w:rsidRPr="001E7D4D" w:rsidRDefault="00373033" w:rsidP="00373033">
      <w:pPr>
        <w:pStyle w:val="ListParagraph"/>
        <w:rPr>
          <w:rFonts w:ascii="Tahoma" w:hAnsi="Tahoma"/>
          <w:sz w:val="18"/>
          <w:szCs w:val="20"/>
        </w:rPr>
      </w:pPr>
    </w:p>
    <w:p w:rsidR="00873490" w:rsidRDefault="00873490" w:rsidP="00373033">
      <w:pPr>
        <w:pStyle w:val="ListParagraph"/>
        <w:ind w:left="360"/>
        <w:jc w:val="both"/>
        <w:rPr>
          <w:rFonts w:ascii="Tahoma" w:hAnsi="Tahoma"/>
          <w:sz w:val="18"/>
          <w:szCs w:val="20"/>
        </w:rPr>
      </w:pPr>
      <w:r w:rsidRPr="001E7D4D">
        <w:rPr>
          <w:rFonts w:ascii="Tahoma" w:hAnsi="Tahoma"/>
          <w:sz w:val="18"/>
          <w:szCs w:val="20"/>
        </w:rPr>
        <w:t xml:space="preserve">Actions – The following actions are permitted </w:t>
      </w:r>
      <w:r w:rsidR="00373033">
        <w:rPr>
          <w:rFonts w:ascii="Tahoma" w:hAnsi="Tahoma"/>
          <w:sz w:val="18"/>
          <w:szCs w:val="20"/>
        </w:rPr>
        <w:t>at the List level</w:t>
      </w:r>
    </w:p>
    <w:p w:rsidR="00A1201C" w:rsidRPr="001E7D4D" w:rsidRDefault="00A1201C" w:rsidP="00373033">
      <w:pPr>
        <w:pStyle w:val="ListParagraph"/>
        <w:ind w:left="360"/>
        <w:jc w:val="both"/>
        <w:rPr>
          <w:rFonts w:ascii="Tahoma" w:hAnsi="Tahoma"/>
          <w:sz w:val="18"/>
          <w:szCs w:val="20"/>
        </w:rPr>
      </w:pPr>
    </w:p>
    <w:p w:rsidR="000C1B3B" w:rsidRDefault="000C1B3B" w:rsidP="00A1201C">
      <w:pPr>
        <w:pStyle w:val="ListParagraph"/>
        <w:numPr>
          <w:ilvl w:val="0"/>
          <w:numId w:val="15"/>
        </w:numPr>
        <w:rPr>
          <w:rFonts w:ascii="Tahoma" w:hAnsi="Tahoma"/>
          <w:sz w:val="18"/>
          <w:szCs w:val="20"/>
        </w:rPr>
      </w:pPr>
      <w:r>
        <w:rPr>
          <w:rFonts w:ascii="Tahoma" w:hAnsi="Tahoma"/>
          <w:sz w:val="18"/>
          <w:szCs w:val="20"/>
        </w:rPr>
        <w:t>Create News Article</w:t>
      </w:r>
    </w:p>
    <w:p w:rsidR="000C1B3B" w:rsidRDefault="000C1B3B" w:rsidP="00A1201C">
      <w:pPr>
        <w:pStyle w:val="ListParagraph"/>
        <w:numPr>
          <w:ilvl w:val="0"/>
          <w:numId w:val="15"/>
        </w:numPr>
        <w:rPr>
          <w:rFonts w:ascii="Tahoma" w:hAnsi="Tahoma"/>
          <w:sz w:val="18"/>
          <w:szCs w:val="20"/>
        </w:rPr>
      </w:pPr>
      <w:r>
        <w:rPr>
          <w:rFonts w:ascii="Tahoma" w:hAnsi="Tahoma"/>
          <w:sz w:val="18"/>
          <w:szCs w:val="20"/>
        </w:rPr>
        <w:t>Edit News Article</w:t>
      </w:r>
    </w:p>
    <w:p w:rsidR="00873490" w:rsidRPr="002D3675" w:rsidRDefault="00873490" w:rsidP="00A1201C">
      <w:pPr>
        <w:pStyle w:val="ListParagraph"/>
        <w:numPr>
          <w:ilvl w:val="0"/>
          <w:numId w:val="15"/>
        </w:numPr>
        <w:rPr>
          <w:rFonts w:ascii="Tahoma" w:hAnsi="Tahoma"/>
          <w:sz w:val="18"/>
          <w:szCs w:val="20"/>
        </w:rPr>
      </w:pPr>
      <w:r w:rsidRPr="001E7D4D">
        <w:rPr>
          <w:rFonts w:ascii="Tahoma" w:hAnsi="Tahoma"/>
          <w:sz w:val="18"/>
          <w:szCs w:val="20"/>
        </w:rPr>
        <w:t xml:space="preserve">Delete </w:t>
      </w:r>
      <w:r w:rsidR="000C1B3B">
        <w:rPr>
          <w:rFonts w:ascii="Tahoma" w:hAnsi="Tahoma"/>
          <w:sz w:val="18"/>
          <w:szCs w:val="20"/>
        </w:rPr>
        <w:t>News Article</w:t>
      </w:r>
    </w:p>
    <w:p w:rsidR="00873490" w:rsidRDefault="00873490" w:rsidP="00313CCE"/>
    <w:p w:rsidR="00873490" w:rsidRPr="000845CD" w:rsidRDefault="00AA58DC" w:rsidP="002F0A7D">
      <w:pPr>
        <w:pStyle w:val="Heading2"/>
        <w:numPr>
          <w:ilvl w:val="2"/>
          <w:numId w:val="3"/>
        </w:numPr>
      </w:pPr>
      <w:bookmarkStart w:id="37" w:name="_Toc269215503"/>
      <w:r>
        <w:lastRenderedPageBreak/>
        <w:t>Create Article</w:t>
      </w:r>
      <w:r w:rsidR="00873490" w:rsidRPr="007A1EA8">
        <w:t xml:space="preserve"> Page</w:t>
      </w:r>
      <w:bookmarkEnd w:id="37"/>
      <w:r w:rsidR="00873490">
        <w:t xml:space="preserve"> </w:t>
      </w:r>
    </w:p>
    <w:p w:rsidR="00873490" w:rsidRPr="000845CD" w:rsidRDefault="00873490" w:rsidP="000845CD">
      <w:pPr>
        <w:pStyle w:val="Heading2"/>
        <w:tabs>
          <w:tab w:val="clear" w:pos="360"/>
        </w:tabs>
        <w:ind w:left="720" w:firstLine="0"/>
        <w:rPr>
          <w:rFonts w:cs="Times New Roman"/>
          <w:b w:val="0"/>
          <w:sz w:val="18"/>
        </w:rPr>
      </w:pPr>
    </w:p>
    <w:p w:rsidR="00B73C61" w:rsidRDefault="00B73C61" w:rsidP="000845CD">
      <w:r>
        <w:t xml:space="preserve">Once a user has chosen to create a new article, she/he is on the Create Article Page.  </w:t>
      </w:r>
      <w:r w:rsidR="00873490" w:rsidRPr="000845CD">
        <w:t xml:space="preserve">This page displays the details of a particular </w:t>
      </w:r>
      <w:r>
        <w:t>news article</w:t>
      </w:r>
      <w:r w:rsidR="00873490" w:rsidRPr="000845CD">
        <w:t>. User</w:t>
      </w:r>
      <w:r>
        <w:t>s will be able to create and publish an article from within this screen.</w:t>
      </w:r>
      <w:r w:rsidR="00873490" w:rsidRPr="000845CD">
        <w:t xml:space="preserve"> </w:t>
      </w:r>
    </w:p>
    <w:p w:rsidR="00B73C61" w:rsidRDefault="00B73C61" w:rsidP="000845CD">
      <w:r>
        <w:t>The mandatory data elements to create Company News vs Customer News vary slightly and are detailed in the section “Structure of a News Article”.</w:t>
      </w:r>
    </w:p>
    <w:p w:rsidR="00B73C61" w:rsidRDefault="00B73C61" w:rsidP="000845CD"/>
    <w:p w:rsidR="00873490" w:rsidRPr="000845CD" w:rsidRDefault="00873490" w:rsidP="000845CD">
      <w:r w:rsidRPr="000845CD">
        <w:t xml:space="preserve">The following actions can be performed </w:t>
      </w:r>
      <w:r w:rsidR="00B73C61">
        <w:t>on the Create Article Page</w:t>
      </w:r>
      <w:r w:rsidRPr="000845CD">
        <w:t>.</w:t>
      </w:r>
    </w:p>
    <w:p w:rsidR="00873490" w:rsidRPr="007A1EA8" w:rsidRDefault="00873490" w:rsidP="007A1EA8"/>
    <w:p w:rsidR="00873490" w:rsidRDefault="00B73C61" w:rsidP="00AB722C">
      <w:pPr>
        <w:pStyle w:val="ListParagraph"/>
        <w:numPr>
          <w:ilvl w:val="0"/>
          <w:numId w:val="17"/>
        </w:numPr>
        <w:rPr>
          <w:rFonts w:ascii="Tahoma" w:hAnsi="Tahoma"/>
          <w:sz w:val="18"/>
          <w:szCs w:val="20"/>
        </w:rPr>
      </w:pPr>
      <w:r>
        <w:rPr>
          <w:rFonts w:ascii="Tahoma" w:hAnsi="Tahoma"/>
          <w:sz w:val="18"/>
          <w:szCs w:val="20"/>
        </w:rPr>
        <w:t>Add title/start date/end date and article text</w:t>
      </w:r>
    </w:p>
    <w:p w:rsidR="00B73C61" w:rsidRDefault="00B73C61" w:rsidP="00AB722C">
      <w:pPr>
        <w:pStyle w:val="ListParagraph"/>
        <w:numPr>
          <w:ilvl w:val="0"/>
          <w:numId w:val="17"/>
        </w:numPr>
        <w:rPr>
          <w:rFonts w:ascii="Tahoma" w:hAnsi="Tahoma"/>
          <w:sz w:val="18"/>
          <w:szCs w:val="20"/>
        </w:rPr>
      </w:pPr>
      <w:r>
        <w:rPr>
          <w:rFonts w:ascii="Tahoma" w:hAnsi="Tahoma"/>
          <w:sz w:val="18"/>
          <w:szCs w:val="20"/>
        </w:rPr>
        <w:t>Choose whether this is a Forced Message (Customer news only)</w:t>
      </w:r>
    </w:p>
    <w:p w:rsidR="00B73C61" w:rsidRPr="007A1EA8" w:rsidRDefault="00B73C61" w:rsidP="00AB722C">
      <w:pPr>
        <w:pStyle w:val="ListParagraph"/>
        <w:numPr>
          <w:ilvl w:val="0"/>
          <w:numId w:val="17"/>
        </w:numPr>
        <w:rPr>
          <w:rFonts w:ascii="Tahoma" w:hAnsi="Tahoma"/>
          <w:sz w:val="18"/>
          <w:szCs w:val="20"/>
        </w:rPr>
      </w:pPr>
      <w:r>
        <w:rPr>
          <w:rFonts w:ascii="Tahoma" w:hAnsi="Tahoma"/>
          <w:sz w:val="18"/>
          <w:szCs w:val="20"/>
        </w:rPr>
        <w:t>Select the list of divisions where this article is active (Company news only)</w:t>
      </w:r>
    </w:p>
    <w:p w:rsidR="00873490" w:rsidRPr="007A1EA8" w:rsidRDefault="00B73C61" w:rsidP="00AB722C">
      <w:pPr>
        <w:pStyle w:val="ListParagraph"/>
        <w:numPr>
          <w:ilvl w:val="0"/>
          <w:numId w:val="17"/>
        </w:numPr>
        <w:rPr>
          <w:rFonts w:ascii="Tahoma" w:hAnsi="Tahoma"/>
          <w:sz w:val="18"/>
          <w:szCs w:val="20"/>
        </w:rPr>
      </w:pPr>
      <w:r>
        <w:rPr>
          <w:rFonts w:ascii="Tahoma" w:hAnsi="Tahoma"/>
          <w:sz w:val="18"/>
          <w:szCs w:val="20"/>
        </w:rPr>
        <w:t>Publish the article</w:t>
      </w:r>
    </w:p>
    <w:p w:rsidR="00873490" w:rsidRPr="007A1EA8" w:rsidRDefault="00B73C61" w:rsidP="002F0A7D">
      <w:pPr>
        <w:pStyle w:val="ListParagraph"/>
        <w:numPr>
          <w:ilvl w:val="0"/>
          <w:numId w:val="17"/>
        </w:numPr>
        <w:tabs>
          <w:tab w:val="left" w:pos="360"/>
        </w:tabs>
        <w:rPr>
          <w:rFonts w:ascii="Tahoma" w:hAnsi="Tahoma"/>
          <w:sz w:val="18"/>
          <w:szCs w:val="20"/>
        </w:rPr>
      </w:pPr>
      <w:r>
        <w:rPr>
          <w:rFonts w:ascii="Tahoma" w:hAnsi="Tahoma"/>
          <w:sz w:val="18"/>
          <w:szCs w:val="20"/>
        </w:rPr>
        <w:t>Abandon the create article process.</w:t>
      </w:r>
    </w:p>
    <w:p w:rsidR="00873490" w:rsidRDefault="00873490" w:rsidP="00313CCE"/>
    <w:p w:rsidR="00873490" w:rsidRPr="00CF6DA5" w:rsidRDefault="00AA58DC" w:rsidP="002F0A7D">
      <w:pPr>
        <w:pStyle w:val="Heading2"/>
        <w:numPr>
          <w:ilvl w:val="2"/>
          <w:numId w:val="3"/>
        </w:numPr>
        <w:rPr>
          <w:rFonts w:cs="Times New Roman"/>
          <w:b w:val="0"/>
          <w:sz w:val="18"/>
        </w:rPr>
      </w:pPr>
      <w:bookmarkStart w:id="38" w:name="_Toc269215504"/>
      <w:r>
        <w:t>Edit Article Page</w:t>
      </w:r>
      <w:bookmarkEnd w:id="38"/>
      <w:r w:rsidR="00873490">
        <w:t xml:space="preserve"> </w:t>
      </w:r>
    </w:p>
    <w:p w:rsidR="00873490" w:rsidRPr="00CF6DA5" w:rsidRDefault="00873490" w:rsidP="00CF6DA5">
      <w:pPr>
        <w:pStyle w:val="Heading2"/>
        <w:tabs>
          <w:tab w:val="clear" w:pos="360"/>
        </w:tabs>
        <w:ind w:left="720" w:firstLine="0"/>
        <w:rPr>
          <w:rFonts w:cs="Times New Roman"/>
          <w:b w:val="0"/>
          <w:sz w:val="18"/>
        </w:rPr>
      </w:pPr>
    </w:p>
    <w:p w:rsidR="00873490" w:rsidRPr="00CF6DA5" w:rsidRDefault="003E234B" w:rsidP="00CF6DA5">
      <w:r>
        <w:t>From the “News Article List Page (Admin)” a user may edit new</w:t>
      </w:r>
      <w:r w:rsidR="00383907">
        <w:t>s</w:t>
      </w:r>
      <w:r>
        <w:t xml:space="preserve"> articles. This page is displayed when edit is selected. This screen is similar to the create article screen with the data from an existing article prepopulated. The user has the option to change any of the existing fields on a article such as title/start date/end date/</w:t>
      </w:r>
      <w:r w:rsidR="00D82215">
        <w:t>article body.</w:t>
      </w:r>
    </w:p>
    <w:p w:rsidR="00873490" w:rsidRDefault="00873490" w:rsidP="00313CCE"/>
    <w:p w:rsidR="00D82215" w:rsidRPr="000845CD" w:rsidRDefault="00D82215" w:rsidP="00D82215">
      <w:r w:rsidRPr="000845CD">
        <w:t xml:space="preserve">The following actions can be performed </w:t>
      </w:r>
      <w:r>
        <w:t>on the Edit Article Page</w:t>
      </w:r>
      <w:r w:rsidRPr="000845CD">
        <w:t>.</w:t>
      </w:r>
    </w:p>
    <w:p w:rsidR="00D82215" w:rsidRPr="007A1EA8" w:rsidRDefault="00D82215" w:rsidP="00D82215"/>
    <w:p w:rsidR="00D82215" w:rsidRDefault="00D82215" w:rsidP="00AB722C">
      <w:pPr>
        <w:pStyle w:val="ListParagraph"/>
        <w:numPr>
          <w:ilvl w:val="0"/>
          <w:numId w:val="16"/>
        </w:numPr>
        <w:rPr>
          <w:rFonts w:ascii="Tahoma" w:hAnsi="Tahoma"/>
          <w:sz w:val="18"/>
          <w:szCs w:val="20"/>
        </w:rPr>
      </w:pPr>
      <w:r>
        <w:rPr>
          <w:rFonts w:ascii="Tahoma" w:hAnsi="Tahoma"/>
          <w:sz w:val="18"/>
          <w:szCs w:val="20"/>
        </w:rPr>
        <w:t>Edit title/start date/end date and article text</w:t>
      </w:r>
    </w:p>
    <w:p w:rsidR="00D82215" w:rsidRDefault="00D82215" w:rsidP="00AB722C">
      <w:pPr>
        <w:pStyle w:val="ListParagraph"/>
        <w:numPr>
          <w:ilvl w:val="0"/>
          <w:numId w:val="16"/>
        </w:numPr>
        <w:rPr>
          <w:rFonts w:ascii="Tahoma" w:hAnsi="Tahoma"/>
          <w:sz w:val="18"/>
          <w:szCs w:val="20"/>
        </w:rPr>
      </w:pPr>
      <w:r>
        <w:rPr>
          <w:rFonts w:ascii="Tahoma" w:hAnsi="Tahoma"/>
          <w:sz w:val="18"/>
          <w:szCs w:val="20"/>
        </w:rPr>
        <w:t>Change whether this is a Forced Message (Customer news only)</w:t>
      </w:r>
    </w:p>
    <w:p w:rsidR="00D82215" w:rsidRPr="007A1EA8" w:rsidRDefault="00D82215" w:rsidP="00AB722C">
      <w:pPr>
        <w:pStyle w:val="ListParagraph"/>
        <w:numPr>
          <w:ilvl w:val="0"/>
          <w:numId w:val="16"/>
        </w:numPr>
        <w:rPr>
          <w:rFonts w:ascii="Tahoma" w:hAnsi="Tahoma"/>
          <w:sz w:val="18"/>
          <w:szCs w:val="20"/>
        </w:rPr>
      </w:pPr>
      <w:r>
        <w:rPr>
          <w:rFonts w:ascii="Tahoma" w:hAnsi="Tahoma"/>
          <w:sz w:val="18"/>
          <w:szCs w:val="20"/>
        </w:rPr>
        <w:t>Change the list of divisions where this article is active (Company news only)</w:t>
      </w:r>
    </w:p>
    <w:p w:rsidR="00D82215" w:rsidRDefault="00D82215" w:rsidP="00AB722C">
      <w:pPr>
        <w:pStyle w:val="ListParagraph"/>
        <w:numPr>
          <w:ilvl w:val="0"/>
          <w:numId w:val="16"/>
        </w:numPr>
        <w:rPr>
          <w:rFonts w:ascii="Tahoma" w:hAnsi="Tahoma"/>
          <w:sz w:val="18"/>
          <w:szCs w:val="20"/>
        </w:rPr>
      </w:pPr>
      <w:r>
        <w:rPr>
          <w:rFonts w:ascii="Tahoma" w:hAnsi="Tahoma"/>
          <w:sz w:val="18"/>
          <w:szCs w:val="20"/>
        </w:rPr>
        <w:t>Accept or abandon the changes.</w:t>
      </w:r>
    </w:p>
    <w:p w:rsidR="00570B6A" w:rsidRPr="007A1EA8" w:rsidRDefault="002F555B" w:rsidP="00AB722C">
      <w:pPr>
        <w:pStyle w:val="ListParagraph"/>
        <w:numPr>
          <w:ilvl w:val="0"/>
          <w:numId w:val="16"/>
        </w:numPr>
        <w:rPr>
          <w:rFonts w:ascii="Tahoma" w:hAnsi="Tahoma"/>
          <w:sz w:val="18"/>
          <w:szCs w:val="20"/>
        </w:rPr>
      </w:pPr>
      <w:r>
        <w:rPr>
          <w:rFonts w:ascii="Tahoma" w:hAnsi="Tahoma"/>
          <w:sz w:val="18"/>
          <w:szCs w:val="20"/>
        </w:rPr>
        <w:t>Delete article.</w:t>
      </w:r>
    </w:p>
    <w:p w:rsidR="00A040FE" w:rsidRDefault="00A040FE" w:rsidP="002F0A7D">
      <w:pPr>
        <w:pStyle w:val="Heading2"/>
        <w:numPr>
          <w:ilvl w:val="2"/>
          <w:numId w:val="3"/>
        </w:numPr>
      </w:pPr>
      <w:bookmarkStart w:id="39" w:name="_Toc269215505"/>
      <w:r>
        <w:t>News Articles</w:t>
      </w:r>
      <w:r w:rsidRPr="00805644">
        <w:t xml:space="preserve"> List Page</w:t>
      </w:r>
      <w:r>
        <w:t xml:space="preserve"> (User)</w:t>
      </w:r>
      <w:bookmarkEnd w:id="39"/>
    </w:p>
    <w:p w:rsidR="00A040FE" w:rsidRPr="00805644" w:rsidRDefault="00A040FE" w:rsidP="00A040FE"/>
    <w:p w:rsidR="00A040FE" w:rsidRPr="005D13A4" w:rsidRDefault="00A040FE" w:rsidP="00A040FE">
      <w:r w:rsidRPr="005D13A4">
        <w:t xml:space="preserve">This page displays all the </w:t>
      </w:r>
      <w:r>
        <w:t>News Articles</w:t>
      </w:r>
      <w:r w:rsidRPr="005D13A4">
        <w:t xml:space="preserve"> </w:t>
      </w:r>
      <w:r>
        <w:t>that</w:t>
      </w:r>
      <w:r w:rsidRPr="005D13A4">
        <w:t xml:space="preserve"> </w:t>
      </w:r>
      <w:r>
        <w:t xml:space="preserve">the </w:t>
      </w:r>
      <w:r w:rsidR="00AB722C">
        <w:t xml:space="preserve">customer </w:t>
      </w:r>
      <w:r w:rsidRPr="005D13A4">
        <w:t xml:space="preserve">user </w:t>
      </w:r>
      <w:r w:rsidR="00AB722C">
        <w:t>can view</w:t>
      </w:r>
      <w:r>
        <w:t>.</w:t>
      </w:r>
      <w:r w:rsidR="00577DBC">
        <w:t xml:space="preserve"> This list contains only the articles that are currently active.</w:t>
      </w:r>
      <w:r>
        <w:t xml:space="preserve"> </w:t>
      </w:r>
      <w:r w:rsidRPr="005D13A4">
        <w:t>The following fields will be shown as column headers on the List page, and the columns headers are sort able. Please refer to ‘</w:t>
      </w:r>
      <w:r>
        <w:t>News Article</w:t>
      </w:r>
      <w:r w:rsidRPr="005D13A4">
        <w:t xml:space="preserve"> List Page’ in the Screen Shot section of the document.</w:t>
      </w:r>
    </w:p>
    <w:p w:rsidR="00A040FE" w:rsidRPr="005D13A4" w:rsidRDefault="00A040FE" w:rsidP="00A040FE"/>
    <w:p w:rsidR="00A040FE" w:rsidRDefault="00A040FE" w:rsidP="00AB722C">
      <w:pPr>
        <w:pStyle w:val="ListParagraph"/>
        <w:numPr>
          <w:ilvl w:val="0"/>
          <w:numId w:val="18"/>
        </w:numPr>
        <w:rPr>
          <w:rFonts w:ascii="Tahoma" w:hAnsi="Tahoma"/>
          <w:sz w:val="18"/>
          <w:szCs w:val="20"/>
        </w:rPr>
      </w:pPr>
      <w:r>
        <w:rPr>
          <w:rFonts w:ascii="Tahoma" w:hAnsi="Tahoma"/>
          <w:sz w:val="18"/>
          <w:szCs w:val="20"/>
        </w:rPr>
        <w:t>Title</w:t>
      </w:r>
    </w:p>
    <w:p w:rsidR="00A040FE" w:rsidRDefault="00A040FE" w:rsidP="00A040FE">
      <w:pPr>
        <w:pStyle w:val="ListParagraph"/>
        <w:numPr>
          <w:ilvl w:val="0"/>
          <w:numId w:val="18"/>
        </w:numPr>
        <w:rPr>
          <w:rFonts w:ascii="Tahoma" w:hAnsi="Tahoma"/>
          <w:sz w:val="18"/>
          <w:szCs w:val="20"/>
        </w:rPr>
      </w:pPr>
      <w:r w:rsidRPr="001E7D4D">
        <w:rPr>
          <w:rFonts w:ascii="Tahoma" w:hAnsi="Tahoma"/>
          <w:sz w:val="18"/>
          <w:szCs w:val="20"/>
        </w:rPr>
        <w:t>Last Modified Date</w:t>
      </w:r>
    </w:p>
    <w:p w:rsidR="00A040FE" w:rsidRPr="001E7D4D" w:rsidRDefault="00A040FE" w:rsidP="00A040FE">
      <w:pPr>
        <w:pStyle w:val="ListParagraph"/>
        <w:rPr>
          <w:rFonts w:ascii="Tahoma" w:hAnsi="Tahoma"/>
          <w:sz w:val="18"/>
          <w:szCs w:val="20"/>
        </w:rPr>
      </w:pPr>
    </w:p>
    <w:p w:rsidR="00A040FE" w:rsidRDefault="00A040FE" w:rsidP="0010359F">
      <w:pPr>
        <w:pStyle w:val="ListParagraph"/>
        <w:ind w:left="0"/>
        <w:jc w:val="both"/>
        <w:rPr>
          <w:rFonts w:ascii="Tahoma" w:hAnsi="Tahoma"/>
          <w:sz w:val="18"/>
          <w:szCs w:val="20"/>
        </w:rPr>
      </w:pPr>
      <w:r w:rsidRPr="001E7D4D">
        <w:rPr>
          <w:rFonts w:ascii="Tahoma" w:hAnsi="Tahoma"/>
          <w:sz w:val="18"/>
          <w:szCs w:val="20"/>
        </w:rPr>
        <w:t xml:space="preserve">The </w:t>
      </w:r>
      <w:r w:rsidR="0010359F">
        <w:rPr>
          <w:rFonts w:ascii="Tahoma" w:hAnsi="Tahoma"/>
          <w:sz w:val="18"/>
          <w:szCs w:val="20"/>
        </w:rPr>
        <w:t xml:space="preserve">only action that a user may perform is to view the details of </w:t>
      </w:r>
      <w:r w:rsidR="00811399">
        <w:rPr>
          <w:rFonts w:ascii="Tahoma" w:hAnsi="Tahoma"/>
          <w:sz w:val="18"/>
          <w:szCs w:val="20"/>
        </w:rPr>
        <w:t>a news article from the list</w:t>
      </w:r>
    </w:p>
    <w:p w:rsidR="00984E1C" w:rsidRPr="00CF6DA5" w:rsidRDefault="00023716" w:rsidP="002F0A7D">
      <w:pPr>
        <w:pStyle w:val="Heading2"/>
        <w:numPr>
          <w:ilvl w:val="2"/>
          <w:numId w:val="3"/>
        </w:numPr>
        <w:rPr>
          <w:rFonts w:cs="Times New Roman"/>
          <w:b w:val="0"/>
          <w:sz w:val="18"/>
        </w:rPr>
      </w:pPr>
      <w:bookmarkStart w:id="40" w:name="_Toc269215506"/>
      <w:r>
        <w:t xml:space="preserve">News </w:t>
      </w:r>
      <w:r w:rsidR="00984E1C">
        <w:t xml:space="preserve">Article </w:t>
      </w:r>
      <w:r>
        <w:t xml:space="preserve">Detail </w:t>
      </w:r>
      <w:r w:rsidR="00984E1C">
        <w:t>Page</w:t>
      </w:r>
      <w:bookmarkEnd w:id="40"/>
      <w:r w:rsidR="00984E1C">
        <w:t xml:space="preserve"> </w:t>
      </w:r>
    </w:p>
    <w:p w:rsidR="00984E1C" w:rsidRPr="00CF6DA5" w:rsidRDefault="00984E1C" w:rsidP="00984E1C">
      <w:pPr>
        <w:pStyle w:val="Heading2"/>
        <w:tabs>
          <w:tab w:val="clear" w:pos="360"/>
        </w:tabs>
        <w:ind w:left="720" w:firstLine="0"/>
        <w:rPr>
          <w:rFonts w:cs="Times New Roman"/>
          <w:b w:val="0"/>
          <w:sz w:val="18"/>
        </w:rPr>
      </w:pPr>
    </w:p>
    <w:p w:rsidR="00984E1C" w:rsidRPr="00CF6DA5" w:rsidRDefault="00984E1C" w:rsidP="00984E1C">
      <w:r>
        <w:t>From the “News Article List Page (</w:t>
      </w:r>
      <w:r w:rsidR="00023716">
        <w:t>User</w:t>
      </w:r>
      <w:r>
        <w:t xml:space="preserve">)” a user may </w:t>
      </w:r>
      <w:r w:rsidR="00023716">
        <w:t>view the details of</w:t>
      </w:r>
      <w:r>
        <w:t xml:space="preserve"> new</w:t>
      </w:r>
      <w:r w:rsidR="00023716">
        <w:t>s</w:t>
      </w:r>
      <w:r>
        <w:t xml:space="preserve"> articles. This page is displayed when </w:t>
      </w:r>
      <w:r w:rsidR="002F36C3">
        <w:t>view</w:t>
      </w:r>
      <w:r>
        <w:t xml:space="preserve"> is selected.</w:t>
      </w:r>
      <w:r w:rsidR="002F36C3">
        <w:t xml:space="preserve"> It displays the article details such as Title/Last update date and Body. </w:t>
      </w:r>
    </w:p>
    <w:p w:rsidR="00984E1C" w:rsidRDefault="00984E1C" w:rsidP="00984E1C"/>
    <w:p w:rsidR="002F36C3" w:rsidRDefault="002F36C3" w:rsidP="00984E1C">
      <w:r>
        <w:t>The only action that can be performed on this page is to return to the list of active news articles.</w:t>
      </w:r>
    </w:p>
    <w:p w:rsidR="00873490" w:rsidRDefault="00873490" w:rsidP="00313CCE">
      <w:pPr>
        <w:rPr>
          <w:rFonts w:cs="Tahoma"/>
          <w:color w:val="339966"/>
        </w:rPr>
      </w:pPr>
      <w:r>
        <w:rPr>
          <w:rFonts w:cs="Tahoma"/>
          <w:color w:val="339966"/>
        </w:rPr>
        <w:br w:type="page"/>
      </w:r>
    </w:p>
    <w:p w:rsidR="00873490" w:rsidRDefault="00873490" w:rsidP="00313CCE">
      <w:pPr>
        <w:pStyle w:val="Heading2"/>
      </w:pPr>
      <w:bookmarkStart w:id="41" w:name="_Toc269215507"/>
      <w:r>
        <w:lastRenderedPageBreak/>
        <w:t>Master System</w:t>
      </w:r>
      <w:bookmarkEnd w:id="41"/>
    </w:p>
    <w:p w:rsidR="0072257E" w:rsidRDefault="0072257E" w:rsidP="00313CCE"/>
    <w:p w:rsidR="00873490" w:rsidRDefault="00873490" w:rsidP="00313CCE">
      <w:smartTag w:uri="urn:schemas-microsoft-com:office:smarttags" w:element="City">
        <w:smartTag w:uri="urn:schemas-microsoft-com:office:smarttags" w:element="place">
          <w:r>
            <w:t>Sterling</w:t>
          </w:r>
        </w:smartTag>
      </w:smartTag>
      <w:r>
        <w:t xml:space="preserve"> is the master of system to maintain and create </w:t>
      </w:r>
      <w:r w:rsidR="0072257E">
        <w:t>News Articles</w:t>
      </w:r>
      <w:r>
        <w:t xml:space="preserve">. </w:t>
      </w:r>
    </w:p>
    <w:p w:rsidR="00873490" w:rsidRDefault="00873490" w:rsidP="00313CCE"/>
    <w:p w:rsidR="00873490" w:rsidRDefault="00873490" w:rsidP="000F501A">
      <w:pPr>
        <w:pStyle w:val="Heading2"/>
      </w:pPr>
      <w:bookmarkStart w:id="42" w:name="_Toc269215508"/>
      <w:r>
        <w:t>Implementation Details</w:t>
      </w:r>
      <w:bookmarkEnd w:id="42"/>
    </w:p>
    <w:p w:rsidR="0072257E" w:rsidRPr="0072257E" w:rsidRDefault="0072257E" w:rsidP="0072257E"/>
    <w:p w:rsidR="00873490" w:rsidRDefault="00873490" w:rsidP="002F0A7D">
      <w:pPr>
        <w:pStyle w:val="Heading2"/>
        <w:numPr>
          <w:ilvl w:val="2"/>
          <w:numId w:val="3"/>
        </w:numPr>
      </w:pPr>
      <w:bookmarkStart w:id="43" w:name="_Toc269215509"/>
      <w:r>
        <w:t>Entity objects.</w:t>
      </w:r>
      <w:bookmarkEnd w:id="43"/>
    </w:p>
    <w:p w:rsidR="00873490" w:rsidRDefault="00873490" w:rsidP="002F0A7D">
      <w:pPr>
        <w:pStyle w:val="Heading2"/>
        <w:numPr>
          <w:ilvl w:val="2"/>
          <w:numId w:val="3"/>
        </w:numPr>
      </w:pPr>
      <w:bookmarkStart w:id="44" w:name="_Toc269215510"/>
      <w:r>
        <w:t>Actions involved and Functions</w:t>
      </w:r>
      <w:bookmarkEnd w:id="44"/>
      <w:r>
        <w:t xml:space="preserve"> </w:t>
      </w:r>
    </w:p>
    <w:p w:rsidR="00873490" w:rsidRDefault="00873490" w:rsidP="00313CCE">
      <w:pPr>
        <w:rPr>
          <w:rFonts w:cs="Tahoma"/>
        </w:rPr>
      </w:pPr>
    </w:p>
    <w:p w:rsidR="00873490" w:rsidRDefault="00873490" w:rsidP="000F501A">
      <w:pPr>
        <w:pStyle w:val="Heading2"/>
        <w:sectPr w:rsidR="00873490" w:rsidSect="00083555">
          <w:pgSz w:w="12240" w:h="15840" w:code="1"/>
          <w:pgMar w:top="1440" w:right="1800" w:bottom="1440" w:left="1800" w:header="720" w:footer="720" w:gutter="0"/>
          <w:cols w:space="720"/>
          <w:titlePg/>
        </w:sectPr>
      </w:pPr>
      <w:bookmarkStart w:id="45" w:name="_Toc269215511"/>
      <w:r>
        <w:t>Process Flow</w:t>
      </w:r>
      <w:bookmarkEnd w:id="45"/>
    </w:p>
    <w:p w:rsidR="00873490" w:rsidRDefault="00873490" w:rsidP="00FE21E4"/>
    <w:p w:rsidR="00873490" w:rsidRDefault="00873490" w:rsidP="00313CCE">
      <w:pPr>
        <w:pStyle w:val="Heading2"/>
      </w:pPr>
      <w:bookmarkStart w:id="46" w:name="_Toc269215512"/>
      <w:r>
        <w:t>Screen Shot</w:t>
      </w:r>
      <w:bookmarkEnd w:id="46"/>
    </w:p>
    <w:p w:rsidR="00873490" w:rsidRDefault="00873490" w:rsidP="00285DC0"/>
    <w:p w:rsidR="00873490" w:rsidRDefault="00873490" w:rsidP="00285DC0">
      <w:r>
        <w:t>The screen shots pasted here are still in review and not final. This is just an illustrat</w:t>
      </w:r>
      <w:r w:rsidR="00A83475">
        <w:t>ion of how it looks today</w:t>
      </w:r>
      <w:r w:rsidR="009005D9">
        <w:t>.</w:t>
      </w:r>
    </w:p>
    <w:p w:rsidR="00873490" w:rsidRDefault="00873490" w:rsidP="00285DC0"/>
    <w:p w:rsidR="003717F4" w:rsidRDefault="003717F4" w:rsidP="00285DC0"/>
    <w:p w:rsidR="0072257E" w:rsidRDefault="000470C4" w:rsidP="0072257E">
      <w:pPr>
        <w:rPr>
          <w:b/>
          <w:i/>
        </w:rPr>
      </w:pPr>
      <w:r>
        <w:rPr>
          <w:b/>
          <w:i/>
        </w:rPr>
        <w:t xml:space="preserve">Company </w:t>
      </w:r>
      <w:r w:rsidR="0072257E" w:rsidRPr="0072257E">
        <w:rPr>
          <w:b/>
          <w:i/>
        </w:rPr>
        <w:t>News Articles List Page</w:t>
      </w:r>
      <w:r w:rsidR="00037C90">
        <w:rPr>
          <w:b/>
          <w:i/>
        </w:rPr>
        <w:t xml:space="preserve"> (Admin)</w:t>
      </w:r>
    </w:p>
    <w:p w:rsidR="005C23FA" w:rsidRDefault="005C23FA" w:rsidP="0072257E">
      <w:pPr>
        <w:rPr>
          <w:b/>
          <w:i/>
        </w:rPr>
      </w:pPr>
    </w:p>
    <w:p w:rsidR="0072257E" w:rsidRDefault="00856A8B" w:rsidP="0072257E">
      <w:pPr>
        <w:rPr>
          <w:b/>
          <w:i/>
        </w:rPr>
      </w:pPr>
      <w:ins w:id="47" w:author="prgupta" w:date="2010-08-10T14:43:00Z">
        <w:r>
          <w:rPr>
            <w:b/>
            <w:i/>
            <w:noProof/>
          </w:rPr>
          <w:drawing>
            <wp:inline distT="0" distB="0" distL="0" distR="0">
              <wp:extent cx="5486400" cy="3173730"/>
              <wp:effectExtent l="19050" t="0" r="0" b="0"/>
              <wp:docPr id="7" name="Picture 6" descr="News_01_Listing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_01_Listing_Admin.JPG"/>
                      <pic:cNvPicPr/>
                    </pic:nvPicPr>
                    <pic:blipFill>
                      <a:blip r:embed="rId9" cstate="print"/>
                      <a:stretch>
                        <a:fillRect/>
                      </a:stretch>
                    </pic:blipFill>
                    <pic:spPr>
                      <a:xfrm>
                        <a:off x="0" y="0"/>
                        <a:ext cx="5486400" cy="3173730"/>
                      </a:xfrm>
                      <a:prstGeom prst="rect">
                        <a:avLst/>
                      </a:prstGeom>
                    </pic:spPr>
                  </pic:pic>
                </a:graphicData>
              </a:graphic>
            </wp:inline>
          </w:drawing>
        </w:r>
      </w:ins>
    </w:p>
    <w:p w:rsidR="0072257E" w:rsidRDefault="00155892" w:rsidP="0072257E">
      <w:pPr>
        <w:rPr>
          <w:b/>
          <w:i/>
        </w:rPr>
      </w:pPr>
      <w:r>
        <w:rPr>
          <w:b/>
          <w:i/>
        </w:rPr>
        <w:br w:type="page"/>
      </w:r>
      <w:r w:rsidR="0072257E" w:rsidRPr="0072257E">
        <w:rPr>
          <w:b/>
          <w:i/>
        </w:rPr>
        <w:lastRenderedPageBreak/>
        <w:t xml:space="preserve">Create </w:t>
      </w:r>
      <w:r w:rsidR="000470C4">
        <w:rPr>
          <w:b/>
          <w:i/>
        </w:rPr>
        <w:t xml:space="preserve">Company News </w:t>
      </w:r>
      <w:r w:rsidR="0072257E" w:rsidRPr="0072257E">
        <w:rPr>
          <w:b/>
          <w:i/>
        </w:rPr>
        <w:t>Article Page</w:t>
      </w:r>
    </w:p>
    <w:p w:rsidR="0072257E" w:rsidRDefault="0072257E" w:rsidP="0072257E">
      <w:pPr>
        <w:rPr>
          <w:b/>
          <w:i/>
        </w:rPr>
      </w:pPr>
    </w:p>
    <w:p w:rsidR="0072257E" w:rsidRDefault="00856A8B" w:rsidP="0072257E">
      <w:pPr>
        <w:rPr>
          <w:b/>
          <w:i/>
        </w:rPr>
      </w:pPr>
      <w:ins w:id="48" w:author="prgupta" w:date="2010-08-10T14:43:00Z">
        <w:r>
          <w:rPr>
            <w:b/>
            <w:i/>
            <w:noProof/>
          </w:rPr>
          <w:drawing>
            <wp:inline distT="0" distB="0" distL="0" distR="0">
              <wp:extent cx="5486400" cy="4354195"/>
              <wp:effectExtent l="19050" t="0" r="0" b="0"/>
              <wp:docPr id="8" name="Picture 7" descr="News_03_New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_03_New_Admin.JPG"/>
                      <pic:cNvPicPr/>
                    </pic:nvPicPr>
                    <pic:blipFill>
                      <a:blip r:embed="rId10" cstate="print"/>
                      <a:stretch>
                        <a:fillRect/>
                      </a:stretch>
                    </pic:blipFill>
                    <pic:spPr>
                      <a:xfrm>
                        <a:off x="0" y="0"/>
                        <a:ext cx="5486400" cy="4354195"/>
                      </a:xfrm>
                      <a:prstGeom prst="rect">
                        <a:avLst/>
                      </a:prstGeom>
                    </pic:spPr>
                  </pic:pic>
                </a:graphicData>
              </a:graphic>
            </wp:inline>
          </w:drawing>
        </w:r>
      </w:ins>
    </w:p>
    <w:p w:rsidR="00155892" w:rsidRPr="0072257E" w:rsidRDefault="00155892" w:rsidP="0072257E">
      <w:pPr>
        <w:rPr>
          <w:b/>
          <w:i/>
        </w:rPr>
      </w:pPr>
    </w:p>
    <w:p w:rsidR="00856A8B" w:rsidRDefault="00856A8B">
      <w:pPr>
        <w:rPr>
          <w:ins w:id="49" w:author="prgupta" w:date="2010-08-10T14:44:00Z"/>
          <w:b/>
          <w:i/>
        </w:rPr>
      </w:pPr>
      <w:ins w:id="50" w:author="prgupta" w:date="2010-08-10T14:44:00Z">
        <w:r>
          <w:rPr>
            <w:b/>
            <w:i/>
          </w:rPr>
          <w:br w:type="page"/>
        </w:r>
      </w:ins>
    </w:p>
    <w:p w:rsidR="00856A8B" w:rsidRDefault="00856A8B" w:rsidP="0072257E">
      <w:pPr>
        <w:rPr>
          <w:ins w:id="51" w:author="prgupta" w:date="2010-08-10T14:44:00Z"/>
          <w:b/>
          <w:i/>
        </w:rPr>
      </w:pPr>
      <w:ins w:id="52" w:author="prgupta" w:date="2010-08-10T14:44:00Z">
        <w:r>
          <w:rPr>
            <w:b/>
            <w:i/>
          </w:rPr>
          <w:lastRenderedPageBreak/>
          <w:t>Assign Division Lightbox</w:t>
        </w:r>
      </w:ins>
    </w:p>
    <w:p w:rsidR="00856A8B" w:rsidRDefault="00856A8B" w:rsidP="0072257E">
      <w:pPr>
        <w:rPr>
          <w:ins w:id="53" w:author="prgupta" w:date="2010-08-10T14:44:00Z"/>
          <w:b/>
          <w:i/>
        </w:rPr>
      </w:pPr>
    </w:p>
    <w:p w:rsidR="0072257E" w:rsidRDefault="00856A8B" w:rsidP="0072257E">
      <w:pPr>
        <w:rPr>
          <w:ins w:id="54" w:author="prgupta" w:date="2010-08-10T14:50:00Z"/>
          <w:b/>
          <w:i/>
        </w:rPr>
      </w:pPr>
      <w:ins w:id="55" w:author="prgupta" w:date="2010-08-10T14:44:00Z">
        <w:r>
          <w:rPr>
            <w:b/>
            <w:i/>
            <w:noProof/>
          </w:rPr>
          <w:drawing>
            <wp:inline distT="0" distB="0" distL="0" distR="0">
              <wp:extent cx="5486400" cy="4438015"/>
              <wp:effectExtent l="19050" t="0" r="0" b="0"/>
              <wp:docPr id="9" name="Picture 8" descr="News_04_Select_Division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_04_Select_Division_Admin.JPG"/>
                      <pic:cNvPicPr/>
                    </pic:nvPicPr>
                    <pic:blipFill>
                      <a:blip r:embed="rId11" cstate="print"/>
                      <a:stretch>
                        <a:fillRect/>
                      </a:stretch>
                    </pic:blipFill>
                    <pic:spPr>
                      <a:xfrm>
                        <a:off x="0" y="0"/>
                        <a:ext cx="5486400" cy="4438015"/>
                      </a:xfrm>
                      <a:prstGeom prst="rect">
                        <a:avLst/>
                      </a:prstGeom>
                    </pic:spPr>
                  </pic:pic>
                </a:graphicData>
              </a:graphic>
            </wp:inline>
          </w:drawing>
        </w:r>
      </w:ins>
      <w:r w:rsidR="00155892">
        <w:rPr>
          <w:b/>
          <w:i/>
        </w:rPr>
        <w:br w:type="page"/>
      </w:r>
      <w:r w:rsidR="0072257E" w:rsidRPr="0072257E">
        <w:rPr>
          <w:b/>
          <w:i/>
        </w:rPr>
        <w:lastRenderedPageBreak/>
        <w:t xml:space="preserve">Edit </w:t>
      </w:r>
      <w:r w:rsidR="000470C4">
        <w:rPr>
          <w:b/>
          <w:i/>
        </w:rPr>
        <w:t xml:space="preserve">Company News </w:t>
      </w:r>
      <w:r w:rsidR="0072257E" w:rsidRPr="0072257E">
        <w:rPr>
          <w:b/>
          <w:i/>
        </w:rPr>
        <w:t>Article Page</w:t>
      </w:r>
      <w:ins w:id="56" w:author="prgupta" w:date="2010-08-10T14:50:00Z">
        <w:r w:rsidR="000D7AC2">
          <w:rPr>
            <w:b/>
            <w:i/>
          </w:rPr>
          <w:t xml:space="preserve"> (Same as New Article with details populated)</w:t>
        </w:r>
      </w:ins>
    </w:p>
    <w:p w:rsidR="000D7AC2" w:rsidRDefault="000D7AC2" w:rsidP="0072257E">
      <w:pPr>
        <w:rPr>
          <w:ins w:id="57" w:author="prgupta" w:date="2010-08-10T14:50:00Z"/>
          <w:b/>
          <w:i/>
        </w:rPr>
      </w:pPr>
    </w:p>
    <w:p w:rsidR="000D7AC2" w:rsidRPr="0072257E" w:rsidRDefault="000D7AC2" w:rsidP="0072257E">
      <w:pPr>
        <w:rPr>
          <w:b/>
          <w:i/>
        </w:rPr>
      </w:pPr>
      <w:ins w:id="58" w:author="prgupta" w:date="2010-08-10T14:50:00Z">
        <w:r>
          <w:rPr>
            <w:b/>
            <w:i/>
          </w:rPr>
          <w:t>Preview/Return to Edit Lightbox.</w:t>
        </w:r>
      </w:ins>
    </w:p>
    <w:p w:rsidR="0072257E" w:rsidRDefault="0072257E" w:rsidP="00285DC0"/>
    <w:p w:rsidR="00873490" w:rsidRDefault="000D7AC2" w:rsidP="00285DC0">
      <w:ins w:id="59" w:author="prgupta" w:date="2010-08-10T14:47:00Z">
        <w:r>
          <w:rPr>
            <w:noProof/>
          </w:rPr>
          <w:drawing>
            <wp:inline distT="0" distB="0" distL="0" distR="0">
              <wp:extent cx="5486400" cy="4449445"/>
              <wp:effectExtent l="19050" t="0" r="0" b="0"/>
              <wp:docPr id="12" name="Picture 11" descr="News_05_Select_Article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_05_Select_Article_Admin.JPG"/>
                      <pic:cNvPicPr/>
                    </pic:nvPicPr>
                    <pic:blipFill>
                      <a:blip r:embed="rId12" cstate="print"/>
                      <a:stretch>
                        <a:fillRect/>
                      </a:stretch>
                    </pic:blipFill>
                    <pic:spPr>
                      <a:xfrm>
                        <a:off x="0" y="0"/>
                        <a:ext cx="5486400" cy="4449445"/>
                      </a:xfrm>
                      <a:prstGeom prst="rect">
                        <a:avLst/>
                      </a:prstGeom>
                    </pic:spPr>
                  </pic:pic>
                </a:graphicData>
              </a:graphic>
            </wp:inline>
          </w:drawing>
        </w:r>
      </w:ins>
    </w:p>
    <w:p w:rsidR="00984E1C" w:rsidRDefault="00CD6C3C" w:rsidP="00984E1C">
      <w:pPr>
        <w:rPr>
          <w:b/>
          <w:i/>
        </w:rPr>
      </w:pPr>
      <w:r>
        <w:br w:type="page"/>
      </w:r>
      <w:r w:rsidR="00984E1C">
        <w:rPr>
          <w:b/>
          <w:i/>
        </w:rPr>
        <w:lastRenderedPageBreak/>
        <w:t xml:space="preserve">Company </w:t>
      </w:r>
      <w:r w:rsidR="00984E1C" w:rsidRPr="0072257E">
        <w:rPr>
          <w:b/>
          <w:i/>
        </w:rPr>
        <w:t>News Articles List Page</w:t>
      </w:r>
      <w:r w:rsidR="00984E1C">
        <w:rPr>
          <w:b/>
          <w:i/>
        </w:rPr>
        <w:t xml:space="preserve"> (User)</w:t>
      </w:r>
    </w:p>
    <w:p w:rsidR="00984E1C" w:rsidRDefault="00984E1C" w:rsidP="00285DC0">
      <w:pPr>
        <w:rPr>
          <w:ins w:id="60" w:author="prgupta" w:date="2010-08-10T14:45:00Z"/>
        </w:rPr>
      </w:pPr>
      <w:del w:id="61" w:author="prgupta" w:date="2010-08-10T14:45:00Z">
        <w:r w:rsidDel="00856A8B">
          <w:delText>[TBD]</w:delText>
        </w:r>
      </w:del>
    </w:p>
    <w:p w:rsidR="00856A8B" w:rsidRDefault="00856A8B" w:rsidP="00285DC0">
      <w:pPr>
        <w:rPr>
          <w:ins w:id="62" w:author="prgupta" w:date="2010-08-10T14:45:00Z"/>
        </w:rPr>
      </w:pPr>
    </w:p>
    <w:p w:rsidR="00856A8B" w:rsidRDefault="00856A8B" w:rsidP="00285DC0">
      <w:ins w:id="63" w:author="prgupta" w:date="2010-08-10T14:45:00Z">
        <w:r>
          <w:rPr>
            <w:noProof/>
          </w:rPr>
          <w:drawing>
            <wp:inline distT="0" distB="0" distL="0" distR="0">
              <wp:extent cx="5486400" cy="3754120"/>
              <wp:effectExtent l="19050" t="0" r="0" b="0"/>
              <wp:docPr id="10" name="Picture 9" descr="News_02_Listing_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_02_Listing_Customer.JPG"/>
                      <pic:cNvPicPr/>
                    </pic:nvPicPr>
                    <pic:blipFill>
                      <a:blip r:embed="rId13" cstate="print"/>
                      <a:stretch>
                        <a:fillRect/>
                      </a:stretch>
                    </pic:blipFill>
                    <pic:spPr>
                      <a:xfrm>
                        <a:off x="0" y="0"/>
                        <a:ext cx="5486400" cy="3754120"/>
                      </a:xfrm>
                      <a:prstGeom prst="rect">
                        <a:avLst/>
                      </a:prstGeom>
                    </pic:spPr>
                  </pic:pic>
                </a:graphicData>
              </a:graphic>
            </wp:inline>
          </w:drawing>
        </w:r>
      </w:ins>
    </w:p>
    <w:p w:rsidR="00984E1C" w:rsidRDefault="00984E1C" w:rsidP="00285DC0"/>
    <w:p w:rsidR="000D7AC2" w:rsidRDefault="000D7AC2">
      <w:pPr>
        <w:rPr>
          <w:ins w:id="64" w:author="prgupta" w:date="2010-08-10T14:47:00Z"/>
          <w:b/>
          <w:i/>
        </w:rPr>
      </w:pPr>
      <w:ins w:id="65" w:author="prgupta" w:date="2010-08-10T14:47:00Z">
        <w:r>
          <w:rPr>
            <w:b/>
            <w:i/>
          </w:rPr>
          <w:br w:type="page"/>
        </w:r>
      </w:ins>
    </w:p>
    <w:p w:rsidR="00155892" w:rsidRDefault="000470C4" w:rsidP="00285DC0">
      <w:pPr>
        <w:rPr>
          <w:b/>
          <w:i/>
        </w:rPr>
      </w:pPr>
      <w:r>
        <w:rPr>
          <w:b/>
          <w:i/>
        </w:rPr>
        <w:lastRenderedPageBreak/>
        <w:t>Company N</w:t>
      </w:r>
      <w:r w:rsidR="00CD6C3C" w:rsidRPr="00CD6C3C">
        <w:rPr>
          <w:b/>
          <w:i/>
        </w:rPr>
        <w:t xml:space="preserve">ews Article Detail </w:t>
      </w:r>
      <w:del w:id="66" w:author="prgupta" w:date="2010-08-10T14:45:00Z">
        <w:r w:rsidR="00CD6C3C" w:rsidRPr="00CD6C3C" w:rsidDel="00856A8B">
          <w:rPr>
            <w:b/>
            <w:i/>
          </w:rPr>
          <w:delText>Page</w:delText>
        </w:r>
      </w:del>
      <w:ins w:id="67" w:author="prgupta" w:date="2010-08-10T14:45:00Z">
        <w:r w:rsidR="00856A8B">
          <w:rPr>
            <w:b/>
            <w:i/>
          </w:rPr>
          <w:t>Lightbox</w:t>
        </w:r>
      </w:ins>
      <w:ins w:id="68" w:author="prgupta" w:date="2010-08-10T14:47:00Z">
        <w:r w:rsidR="000D7AC2">
          <w:rPr>
            <w:b/>
            <w:i/>
          </w:rPr>
          <w:t xml:space="preserve"> (User)</w:t>
        </w:r>
      </w:ins>
    </w:p>
    <w:p w:rsidR="00635A8D" w:rsidRDefault="00635A8D" w:rsidP="00285DC0">
      <w:pPr>
        <w:rPr>
          <w:b/>
          <w:i/>
        </w:rPr>
      </w:pPr>
    </w:p>
    <w:p w:rsidR="005A2BCF" w:rsidRDefault="000D7AC2" w:rsidP="00285DC0">
      <w:pPr>
        <w:rPr>
          <w:b/>
          <w:i/>
        </w:rPr>
      </w:pPr>
      <w:ins w:id="69" w:author="prgupta" w:date="2010-08-10T14:47:00Z">
        <w:r>
          <w:rPr>
            <w:b/>
            <w:i/>
            <w:noProof/>
          </w:rPr>
          <w:drawing>
            <wp:inline distT="0" distB="0" distL="0" distR="0">
              <wp:extent cx="5486400" cy="4086860"/>
              <wp:effectExtent l="19050" t="0" r="0" b="0"/>
              <wp:docPr id="11" name="Picture 10" descr="News_05_Select_Article_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_05_Select_Article_Customer.JPG"/>
                      <pic:cNvPicPr/>
                    </pic:nvPicPr>
                    <pic:blipFill>
                      <a:blip r:embed="rId14" cstate="print"/>
                      <a:stretch>
                        <a:fillRect/>
                      </a:stretch>
                    </pic:blipFill>
                    <pic:spPr>
                      <a:xfrm>
                        <a:off x="0" y="0"/>
                        <a:ext cx="5486400" cy="4086860"/>
                      </a:xfrm>
                      <a:prstGeom prst="rect">
                        <a:avLst/>
                      </a:prstGeom>
                    </pic:spPr>
                  </pic:pic>
                </a:graphicData>
              </a:graphic>
            </wp:inline>
          </w:drawing>
        </w:r>
      </w:ins>
    </w:p>
    <w:p w:rsidR="005A2BCF" w:rsidRDefault="005A2BCF" w:rsidP="00285DC0">
      <w:pPr>
        <w:rPr>
          <w:b/>
          <w:i/>
        </w:rPr>
      </w:pPr>
    </w:p>
    <w:p w:rsidR="00635A8D" w:rsidRDefault="00635A8D" w:rsidP="00285DC0">
      <w:pPr>
        <w:rPr>
          <w:b/>
          <w:i/>
        </w:rPr>
      </w:pPr>
    </w:p>
    <w:p w:rsidR="005A2BCF" w:rsidRDefault="005A2BCF" w:rsidP="00285DC0">
      <w:pPr>
        <w:rPr>
          <w:b/>
          <w:i/>
        </w:rPr>
      </w:pPr>
    </w:p>
    <w:p w:rsidR="005A2BCF" w:rsidRDefault="005A2BCF" w:rsidP="00285DC0">
      <w:pPr>
        <w:rPr>
          <w:b/>
          <w:i/>
        </w:rPr>
      </w:pPr>
      <w:r>
        <w:rPr>
          <w:b/>
          <w:i/>
        </w:rPr>
        <w:t xml:space="preserve">Customer News </w:t>
      </w:r>
      <w:r w:rsidR="00795779">
        <w:rPr>
          <w:b/>
          <w:i/>
        </w:rPr>
        <w:t xml:space="preserve">Article </w:t>
      </w:r>
      <w:r>
        <w:rPr>
          <w:b/>
          <w:i/>
        </w:rPr>
        <w:t>List Page</w:t>
      </w:r>
      <w:r w:rsidR="00F46329">
        <w:rPr>
          <w:b/>
          <w:i/>
        </w:rPr>
        <w:t xml:space="preserve"> (Admin)</w:t>
      </w:r>
    </w:p>
    <w:p w:rsidR="00104A30" w:rsidRDefault="00104A30" w:rsidP="00285DC0">
      <w:pPr>
        <w:rPr>
          <w:ins w:id="70" w:author="prgupta" w:date="2010-08-10T14:52:00Z"/>
          <w:b/>
          <w:i/>
        </w:rPr>
      </w:pPr>
    </w:p>
    <w:p w:rsidR="00104A30" w:rsidRDefault="00104A30" w:rsidP="00285DC0">
      <w:pPr>
        <w:rPr>
          <w:ins w:id="71" w:author="prgupta" w:date="2010-08-10T14:52:00Z"/>
          <w:b/>
          <w:i/>
        </w:rPr>
      </w:pPr>
      <w:ins w:id="72" w:author="prgupta" w:date="2010-08-10T14:52:00Z">
        <w:r>
          <w:rPr>
            <w:b/>
            <w:i/>
          </w:rPr>
          <w:t xml:space="preserve">Same as </w:t>
        </w:r>
        <w:r>
          <w:rPr>
            <w:b/>
            <w:i/>
          </w:rPr>
          <w:t>“</w:t>
        </w:r>
        <w:r>
          <w:rPr>
            <w:b/>
            <w:i/>
          </w:rPr>
          <w:t>Company News Article List Page (Admin)</w:t>
        </w:r>
        <w:r>
          <w:rPr>
            <w:b/>
            <w:i/>
          </w:rPr>
          <w:t>”</w:t>
        </w:r>
        <w:r>
          <w:rPr>
            <w:b/>
            <w:i/>
          </w:rPr>
          <w:t xml:space="preserve"> but on </w:t>
        </w:r>
      </w:ins>
      <w:ins w:id="73" w:author="prgupta" w:date="2010-08-10T14:53:00Z">
        <w:r>
          <w:rPr>
            <w:b/>
            <w:i/>
          </w:rPr>
          <w:t>x.</w:t>
        </w:r>
      </w:ins>
      <w:ins w:id="74" w:author="prgupta" w:date="2010-08-10T14:52:00Z">
        <w:r>
          <w:rPr>
            <w:b/>
            <w:i/>
          </w:rPr>
          <w:t>com not C</w:t>
        </w:r>
      </w:ins>
      <w:ins w:id="75" w:author="prgupta" w:date="2010-08-10T14:53:00Z">
        <w:r>
          <w:rPr>
            <w:b/>
            <w:i/>
          </w:rPr>
          <w:t>all Center</w:t>
        </w:r>
      </w:ins>
      <w:ins w:id="76" w:author="prgupta" w:date="2010-08-10T14:52:00Z">
        <w:r>
          <w:rPr>
            <w:b/>
            <w:i/>
          </w:rPr>
          <w:t>.</w:t>
        </w:r>
      </w:ins>
    </w:p>
    <w:p w:rsidR="00104A30" w:rsidRDefault="00104A30" w:rsidP="00285DC0">
      <w:pPr>
        <w:rPr>
          <w:ins w:id="77" w:author="prgupta" w:date="2010-08-10T14:52:00Z"/>
          <w:b/>
          <w:i/>
        </w:rPr>
      </w:pPr>
    </w:p>
    <w:p w:rsidR="005A2BCF" w:rsidRDefault="005A2BCF" w:rsidP="00285DC0">
      <w:pPr>
        <w:rPr>
          <w:ins w:id="78" w:author="prgupta" w:date="2010-08-10T14:53:00Z"/>
          <w:b/>
          <w:i/>
        </w:rPr>
      </w:pPr>
      <w:r>
        <w:rPr>
          <w:b/>
          <w:i/>
        </w:rPr>
        <w:t xml:space="preserve">Customer News </w:t>
      </w:r>
      <w:r w:rsidR="00795779">
        <w:rPr>
          <w:b/>
          <w:i/>
        </w:rPr>
        <w:t xml:space="preserve">Article </w:t>
      </w:r>
      <w:r>
        <w:rPr>
          <w:b/>
          <w:i/>
        </w:rPr>
        <w:t>Create Page</w:t>
      </w:r>
    </w:p>
    <w:p w:rsidR="00104A30" w:rsidRDefault="00104A30" w:rsidP="00285DC0">
      <w:pPr>
        <w:rPr>
          <w:ins w:id="79" w:author="prgupta" w:date="2010-08-10T14:53:00Z"/>
          <w:b/>
          <w:i/>
        </w:rPr>
      </w:pPr>
    </w:p>
    <w:p w:rsidR="00104A30" w:rsidRDefault="00104A30" w:rsidP="00104A30">
      <w:pPr>
        <w:rPr>
          <w:ins w:id="80" w:author="prgupta" w:date="2010-08-10T14:53:00Z"/>
          <w:b/>
          <w:i/>
        </w:rPr>
      </w:pPr>
      <w:ins w:id="81" w:author="prgupta" w:date="2010-08-10T14:53:00Z">
        <w:r>
          <w:rPr>
            <w:b/>
            <w:i/>
          </w:rPr>
          <w:t xml:space="preserve">Same as “Company News Article </w:t>
        </w:r>
        <w:r>
          <w:rPr>
            <w:b/>
            <w:i/>
          </w:rPr>
          <w:t xml:space="preserve">Create </w:t>
        </w:r>
        <w:r>
          <w:rPr>
            <w:b/>
            <w:i/>
          </w:rPr>
          <w:t>Page” but on the dotcom not C</w:t>
        </w:r>
        <w:r w:rsidR="00E44A46">
          <w:rPr>
            <w:b/>
            <w:i/>
          </w:rPr>
          <w:t>all Center</w:t>
        </w:r>
        <w:r>
          <w:rPr>
            <w:b/>
            <w:i/>
          </w:rPr>
          <w:t>.</w:t>
        </w:r>
      </w:ins>
      <w:ins w:id="82" w:author="prgupta" w:date="2010-08-10T14:54:00Z">
        <w:r w:rsidR="00441DC9">
          <w:rPr>
            <w:b/>
            <w:i/>
          </w:rPr>
          <w:t xml:space="preserve"> No se</w:t>
        </w:r>
        <w:r w:rsidR="003C35F5">
          <w:rPr>
            <w:b/>
            <w:i/>
          </w:rPr>
          <w:t>lection of Division or customer -</w:t>
        </w:r>
        <w:r w:rsidR="00441DC9">
          <w:rPr>
            <w:b/>
            <w:i/>
          </w:rPr>
          <w:t xml:space="preserve"> A customer article applies to all ship tos/bill tos of the customer.</w:t>
        </w:r>
      </w:ins>
    </w:p>
    <w:p w:rsidR="00104A30" w:rsidRDefault="00104A30" w:rsidP="00285DC0">
      <w:pPr>
        <w:rPr>
          <w:b/>
          <w:i/>
        </w:rPr>
      </w:pPr>
    </w:p>
    <w:p w:rsidR="005A2BCF" w:rsidRDefault="005A2BCF" w:rsidP="00285DC0">
      <w:pPr>
        <w:rPr>
          <w:ins w:id="83" w:author="prgupta" w:date="2010-08-10T14:53:00Z"/>
          <w:b/>
          <w:i/>
        </w:rPr>
      </w:pPr>
      <w:r>
        <w:rPr>
          <w:b/>
          <w:i/>
        </w:rPr>
        <w:t xml:space="preserve">Customer News </w:t>
      </w:r>
      <w:r w:rsidR="00795779">
        <w:rPr>
          <w:b/>
          <w:i/>
        </w:rPr>
        <w:t xml:space="preserve">Article </w:t>
      </w:r>
      <w:r>
        <w:rPr>
          <w:b/>
          <w:i/>
        </w:rPr>
        <w:t>Edit Page</w:t>
      </w:r>
    </w:p>
    <w:p w:rsidR="00104A30" w:rsidRDefault="00104A30" w:rsidP="00285DC0">
      <w:pPr>
        <w:rPr>
          <w:ins w:id="84" w:author="prgupta" w:date="2010-08-10T14:53:00Z"/>
          <w:b/>
          <w:i/>
        </w:rPr>
      </w:pPr>
    </w:p>
    <w:p w:rsidR="00104A30" w:rsidRDefault="00104A30" w:rsidP="00104A30">
      <w:pPr>
        <w:rPr>
          <w:ins w:id="85" w:author="prgupta" w:date="2010-08-10T14:53:00Z"/>
          <w:b/>
          <w:i/>
        </w:rPr>
      </w:pPr>
      <w:ins w:id="86" w:author="prgupta" w:date="2010-08-10T14:53:00Z">
        <w:r>
          <w:rPr>
            <w:b/>
            <w:i/>
          </w:rPr>
          <w:t xml:space="preserve">Same as “Company News Article </w:t>
        </w:r>
        <w:r>
          <w:rPr>
            <w:b/>
            <w:i/>
          </w:rPr>
          <w:t>Edit</w:t>
        </w:r>
        <w:r>
          <w:rPr>
            <w:b/>
            <w:i/>
          </w:rPr>
          <w:t xml:space="preserve"> Page</w:t>
        </w:r>
      </w:ins>
      <w:ins w:id="87" w:author="prgupta" w:date="2010-08-10T14:54:00Z">
        <w:r w:rsidR="00EF6155">
          <w:rPr>
            <w:b/>
            <w:i/>
          </w:rPr>
          <w:t>”</w:t>
        </w:r>
      </w:ins>
      <w:ins w:id="88" w:author="prgupta" w:date="2010-08-10T14:53:00Z">
        <w:r>
          <w:rPr>
            <w:b/>
            <w:i/>
          </w:rPr>
          <w:t xml:space="preserve"> </w:t>
        </w:r>
        <w:r w:rsidR="00E44A46">
          <w:rPr>
            <w:b/>
            <w:i/>
          </w:rPr>
          <w:t xml:space="preserve"> but on the dotcom not </w:t>
        </w:r>
      </w:ins>
      <w:ins w:id="89" w:author="prgupta" w:date="2010-08-10T14:54:00Z">
        <w:r w:rsidR="00EF6155">
          <w:rPr>
            <w:b/>
            <w:i/>
          </w:rPr>
          <w:t xml:space="preserve">Call </w:t>
        </w:r>
      </w:ins>
      <w:ins w:id="90" w:author="prgupta" w:date="2010-08-10T14:53:00Z">
        <w:r w:rsidR="00E44A46">
          <w:rPr>
            <w:b/>
            <w:i/>
          </w:rPr>
          <w:t>Center</w:t>
        </w:r>
        <w:r>
          <w:rPr>
            <w:b/>
            <w:i/>
          </w:rPr>
          <w:t>.</w:t>
        </w:r>
      </w:ins>
    </w:p>
    <w:p w:rsidR="00104A30" w:rsidRDefault="00104A30" w:rsidP="00285DC0">
      <w:pPr>
        <w:rPr>
          <w:b/>
          <w:i/>
        </w:rPr>
      </w:pPr>
    </w:p>
    <w:p w:rsidR="00F46329" w:rsidRDefault="00F46329" w:rsidP="00F46329">
      <w:pPr>
        <w:rPr>
          <w:ins w:id="91" w:author="prgupta" w:date="2010-08-10T14:54:00Z"/>
          <w:b/>
          <w:i/>
        </w:rPr>
      </w:pPr>
      <w:r>
        <w:rPr>
          <w:b/>
          <w:i/>
        </w:rPr>
        <w:t>Customer News Article List Page (User)</w:t>
      </w:r>
    </w:p>
    <w:p w:rsidR="00EF6155" w:rsidRDefault="00EF6155" w:rsidP="00F46329">
      <w:pPr>
        <w:rPr>
          <w:ins w:id="92" w:author="prgupta" w:date="2010-08-10T14:54:00Z"/>
          <w:b/>
          <w:i/>
        </w:rPr>
      </w:pPr>
    </w:p>
    <w:p w:rsidR="00EF6155" w:rsidRDefault="00EF6155" w:rsidP="00EF6155">
      <w:pPr>
        <w:rPr>
          <w:ins w:id="93" w:author="prgupta" w:date="2010-08-10T14:54:00Z"/>
          <w:b/>
          <w:i/>
        </w:rPr>
      </w:pPr>
      <w:ins w:id="94" w:author="prgupta" w:date="2010-08-10T14:54:00Z">
        <w:r>
          <w:rPr>
            <w:b/>
            <w:i/>
          </w:rPr>
          <w:t xml:space="preserve">Same as “Company News Article </w:t>
        </w:r>
        <w:r>
          <w:rPr>
            <w:b/>
            <w:i/>
          </w:rPr>
          <w:t>List</w:t>
        </w:r>
        <w:r>
          <w:rPr>
            <w:b/>
            <w:i/>
          </w:rPr>
          <w:t xml:space="preserve"> Page</w:t>
        </w:r>
        <w:r>
          <w:rPr>
            <w:b/>
            <w:i/>
          </w:rPr>
          <w:t xml:space="preserve"> (User)</w:t>
        </w:r>
        <w:r>
          <w:rPr>
            <w:b/>
            <w:i/>
          </w:rPr>
          <w:t xml:space="preserve">” </w:t>
        </w:r>
        <w:r>
          <w:rPr>
            <w:b/>
            <w:i/>
          </w:rPr>
          <w:t>the customer user seems a combined list of articles, both customer and company news</w:t>
        </w:r>
        <w:r>
          <w:rPr>
            <w:b/>
            <w:i/>
          </w:rPr>
          <w:t>.</w:t>
        </w:r>
      </w:ins>
    </w:p>
    <w:p w:rsidR="00EF6155" w:rsidRDefault="00EF6155" w:rsidP="00F46329">
      <w:pPr>
        <w:rPr>
          <w:b/>
          <w:i/>
        </w:rPr>
      </w:pPr>
    </w:p>
    <w:p w:rsidR="005A2BCF" w:rsidRDefault="005A2BCF" w:rsidP="00285DC0">
      <w:pPr>
        <w:rPr>
          <w:b/>
          <w:i/>
        </w:rPr>
      </w:pPr>
      <w:r>
        <w:rPr>
          <w:b/>
          <w:i/>
        </w:rPr>
        <w:t xml:space="preserve">Customer News </w:t>
      </w:r>
      <w:r w:rsidR="00795779">
        <w:rPr>
          <w:b/>
          <w:i/>
        </w:rPr>
        <w:t xml:space="preserve">Article </w:t>
      </w:r>
      <w:r>
        <w:rPr>
          <w:b/>
          <w:i/>
        </w:rPr>
        <w:t>Detail Page</w:t>
      </w:r>
    </w:p>
    <w:p w:rsidR="008E2974" w:rsidRPr="00CD6C3C" w:rsidRDefault="008E2974" w:rsidP="00285DC0">
      <w:pPr>
        <w:rPr>
          <w:b/>
          <w:i/>
        </w:rPr>
      </w:pPr>
    </w:p>
    <w:p w:rsidR="00EF6155" w:rsidRDefault="00EF6155" w:rsidP="00EF6155">
      <w:pPr>
        <w:rPr>
          <w:ins w:id="95" w:author="prgupta" w:date="2010-08-10T14:55:00Z"/>
          <w:b/>
          <w:i/>
        </w:rPr>
      </w:pPr>
      <w:ins w:id="96" w:author="prgupta" w:date="2010-08-10T14:55:00Z">
        <w:r>
          <w:rPr>
            <w:b/>
            <w:i/>
          </w:rPr>
          <w:t xml:space="preserve">Same as “Company News Article </w:t>
        </w:r>
        <w:r>
          <w:rPr>
            <w:b/>
            <w:i/>
          </w:rPr>
          <w:t>Detail</w:t>
        </w:r>
        <w:r>
          <w:rPr>
            <w:b/>
            <w:i/>
          </w:rPr>
          <w:t xml:space="preserve"> Page</w:t>
        </w:r>
        <w:r>
          <w:rPr>
            <w:b/>
            <w:i/>
          </w:rPr>
          <w:t>”</w:t>
        </w:r>
        <w:r>
          <w:rPr>
            <w:b/>
            <w:i/>
          </w:rPr>
          <w:t xml:space="preserve"> </w:t>
        </w:r>
        <w:r>
          <w:rPr>
            <w:b/>
            <w:i/>
          </w:rPr>
          <w:t>.</w:t>
        </w:r>
      </w:ins>
    </w:p>
    <w:p w:rsidR="00873490" w:rsidRDefault="00873490" w:rsidP="00EF6155">
      <w:pPr>
        <w:pStyle w:val="Heading2"/>
        <w:tabs>
          <w:tab w:val="clear" w:pos="360"/>
        </w:tabs>
        <w:pPrChange w:id="97" w:author="prgupta" w:date="2010-08-10T14:55:00Z">
          <w:pPr>
            <w:pStyle w:val="Heading2"/>
            <w:tabs>
              <w:tab w:val="clear" w:pos="360"/>
            </w:tabs>
            <w:ind w:firstLine="0"/>
          </w:pPr>
        </w:pPrChange>
      </w:pPr>
    </w:p>
    <w:p w:rsidR="008E2974" w:rsidRPr="008E2974" w:rsidRDefault="008E2974" w:rsidP="008E2974"/>
    <w:p w:rsidR="00873490" w:rsidRDefault="00155892" w:rsidP="00313CCE">
      <w:pPr>
        <w:pStyle w:val="Heading2"/>
      </w:pPr>
      <w:r>
        <w:br w:type="page"/>
      </w:r>
      <w:bookmarkStart w:id="98" w:name="_Toc269215513"/>
      <w:r w:rsidR="00873490">
        <w:lastRenderedPageBreak/>
        <w:t>Open Questions</w:t>
      </w:r>
      <w:bookmarkEnd w:id="98"/>
    </w:p>
    <w:p w:rsidR="006E7336" w:rsidRPr="006E7336" w:rsidRDefault="006E7336" w:rsidP="006E7336"/>
    <w:p w:rsidR="004772B3" w:rsidRDefault="00F820E3" w:rsidP="00313CCE">
      <w:pPr>
        <w:numPr>
          <w:ilvl w:val="0"/>
          <w:numId w:val="5"/>
        </w:numPr>
      </w:pPr>
      <w:r>
        <w:t xml:space="preserve">Rich Text editor on orderline customer news – is this </w:t>
      </w:r>
      <w:r w:rsidR="007628B4">
        <w:t>a requirement</w:t>
      </w:r>
      <w:r>
        <w:t xml:space="preserve"> for BR1 ?</w:t>
      </w:r>
      <w:r w:rsidR="005068C2">
        <w:t xml:space="preserve"> [Steve B. </w:t>
      </w:r>
      <w:r w:rsidR="00B95B80">
        <w:t>–</w:t>
      </w:r>
      <w:r w:rsidR="005068C2">
        <w:t xml:space="preserve"> 20100</w:t>
      </w:r>
      <w:r w:rsidR="00B95B80">
        <w:t>426 - can wait for BR 2]</w:t>
      </w:r>
      <w:r w:rsidR="009D010B">
        <w:t>. [Cheryl T – 7/28 – This is not a priority task for BR1, but would like to see it done. Issue being tracked in JIRA 319.</w:t>
      </w:r>
    </w:p>
    <w:p w:rsidR="00F820E3" w:rsidRDefault="00EB05C1" w:rsidP="00313CCE">
      <w:pPr>
        <w:numPr>
          <w:ilvl w:val="0"/>
          <w:numId w:val="5"/>
        </w:numPr>
      </w:pPr>
      <w:r>
        <w:t xml:space="preserve">Forced read flag reset – is this </w:t>
      </w:r>
      <w:r w:rsidR="007628B4">
        <w:t>a requirement</w:t>
      </w:r>
      <w:r>
        <w:t xml:space="preserve"> for BR1 ?</w:t>
      </w:r>
      <w:r w:rsidR="007628B4">
        <w:t xml:space="preserve"> The use case discussed was around the fact that there are several cases where a supervisor logs in on behalf of the user and if the force read message was acknowledged, then the next time th</w:t>
      </w:r>
      <w:r w:rsidR="002A6499">
        <w:t>e user logged in, they never see</w:t>
      </w:r>
      <w:r w:rsidR="007628B4">
        <w:t xml:space="preserve"> the message. so the </w:t>
      </w:r>
      <w:r w:rsidR="002A6499">
        <w:t>desired functionality</w:t>
      </w:r>
      <w:r w:rsidR="007628B4">
        <w:t xml:space="preserve"> was that the message could be marked as “unread”</w:t>
      </w:r>
      <w:r w:rsidR="002A6499">
        <w:t xml:space="preserve"> for the</w:t>
      </w:r>
      <w:r w:rsidR="007628B4">
        <w:t xml:space="preserve"> user.</w:t>
      </w:r>
      <w:r w:rsidR="00B95B80">
        <w:t xml:space="preserve"> [Steve B. 20100426 – BR2 req.]</w:t>
      </w:r>
      <w:r w:rsidR="009D010B">
        <w:t>. [ Cheryl T – 7/28 – This also needs to be done for BR1, but is not a priority task. Issue being tracked in JIRA 345]</w:t>
      </w:r>
    </w:p>
    <w:p w:rsidR="00EB05C1" w:rsidRDefault="00822794" w:rsidP="00313CCE">
      <w:pPr>
        <w:numPr>
          <w:ilvl w:val="0"/>
          <w:numId w:val="5"/>
        </w:numPr>
      </w:pPr>
      <w:r>
        <w:t>Locale – On orderline, each article has a locale associated to it. The customer records in NG have a locale = “en_US”. Do we need this locale based filtering?</w:t>
      </w:r>
      <w:r w:rsidR="001B36B6">
        <w:t xml:space="preserve"> [Steve B. – 20100426 - ? In BR 2 we will to drive the language the article is displayed]</w:t>
      </w:r>
    </w:p>
    <w:p w:rsidR="001A1F71" w:rsidRDefault="001A1F71" w:rsidP="00313CCE">
      <w:pPr>
        <w:numPr>
          <w:ilvl w:val="0"/>
          <w:numId w:val="5"/>
        </w:numPr>
      </w:pPr>
      <w:r>
        <w:t>Customer news – do we need to support attachments ?</w:t>
      </w:r>
      <w:r w:rsidR="00FD2E64">
        <w:t xml:space="preserve"> If yes, can they be the same way as we do for Company News.</w:t>
      </w:r>
      <w:r w:rsidR="00041BC7">
        <w:t xml:space="preserve"> [Steve B. – 20100429 -  We should be able, but would like to review solution]. </w:t>
      </w:r>
      <w:r w:rsidR="000F666F">
        <w:t xml:space="preserve">[Steve </w:t>
      </w:r>
      <w:r w:rsidR="00341B90" w:rsidRPr="00341B90">
        <w:t>2010</w:t>
      </w:r>
      <w:r w:rsidR="000F666F">
        <w:t>0615</w:t>
      </w:r>
      <w:r w:rsidR="00341B90" w:rsidRPr="00341B90">
        <w:t xml:space="preserve"> - Hosted on content server and linked to it in the article.]</w:t>
      </w:r>
    </w:p>
    <w:p w:rsidR="00FD2E64" w:rsidRDefault="0057121C" w:rsidP="00313CCE">
      <w:pPr>
        <w:numPr>
          <w:ilvl w:val="0"/>
          <w:numId w:val="5"/>
        </w:numPr>
      </w:pPr>
      <w:r>
        <w:t>OrderLine has a “preview” news article button – do we hav</w:t>
      </w:r>
      <w:r w:rsidR="00666154">
        <w:t>e a requirement to support this</w:t>
      </w:r>
      <w:r>
        <w:t>?</w:t>
      </w:r>
      <w:r w:rsidR="002C748E">
        <w:t xml:space="preserve"> [Steve B. – 20100615 - </w:t>
      </w:r>
      <w:r w:rsidR="002C748E">
        <w:rPr>
          <w:color w:val="1F497D"/>
        </w:rPr>
        <w:t>For BR1 we have a “Publish” button that</w:t>
      </w:r>
      <w:r w:rsidR="00D532EE">
        <w:rPr>
          <w:color w:val="1F497D"/>
        </w:rPr>
        <w:t xml:space="preserve"> </w:t>
      </w:r>
      <w:r w:rsidR="002C748E">
        <w:rPr>
          <w:color w:val="1F497D"/>
        </w:rPr>
        <w:t>save</w:t>
      </w:r>
      <w:r w:rsidR="00D532EE">
        <w:rPr>
          <w:color w:val="1F497D"/>
        </w:rPr>
        <w:t>s</w:t>
      </w:r>
      <w:r w:rsidR="00234036">
        <w:rPr>
          <w:color w:val="1F497D"/>
        </w:rPr>
        <w:t xml:space="preserve"> </w:t>
      </w:r>
      <w:r w:rsidR="00D532EE">
        <w:rPr>
          <w:color w:val="1F497D"/>
        </w:rPr>
        <w:t>the article</w:t>
      </w:r>
      <w:r w:rsidR="00234036">
        <w:rPr>
          <w:color w:val="1F497D"/>
        </w:rPr>
        <w:t>. The article is</w:t>
      </w:r>
      <w:r w:rsidR="002C748E">
        <w:rPr>
          <w:color w:val="1F497D"/>
        </w:rPr>
        <w:t xml:space="preserve"> published only after the start date</w:t>
      </w:r>
      <w:r w:rsidR="00234036">
        <w:rPr>
          <w:color w:val="1F497D"/>
        </w:rPr>
        <w:t>.</w:t>
      </w:r>
      <w:r w:rsidR="002C748E">
        <w:rPr>
          <w:color w:val="1F497D"/>
        </w:rPr>
        <w:t>]</w:t>
      </w:r>
    </w:p>
    <w:p w:rsidR="004C5ED3" w:rsidRDefault="004C5ED3" w:rsidP="00313CCE">
      <w:pPr>
        <w:numPr>
          <w:ilvl w:val="0"/>
          <w:numId w:val="5"/>
        </w:numPr>
      </w:pPr>
      <w:r>
        <w:t>Can an internal user create a customer specific news article? If yes, what does the UI look like?</w:t>
      </w:r>
      <w:r w:rsidR="005118B9">
        <w:t xml:space="preserve"> [Steve B. – 20100426 - Yes, UI would be same as customer creating it.]</w:t>
      </w:r>
    </w:p>
    <w:p w:rsidR="00576889" w:rsidRDefault="00576889" w:rsidP="00313CCE">
      <w:pPr>
        <w:numPr>
          <w:ilvl w:val="0"/>
          <w:numId w:val="5"/>
        </w:numPr>
      </w:pPr>
      <w:r>
        <w:t xml:space="preserve">UI for </w:t>
      </w:r>
      <w:r w:rsidR="008E2295">
        <w:t>Forced Articles.</w:t>
      </w:r>
      <w:r w:rsidR="00F57E8A">
        <w:t xml:space="preserve"> [Prashant – 20100615 – Based on (2) above, not required for BR1]</w:t>
      </w:r>
    </w:p>
    <w:p w:rsidR="00816E67" w:rsidRDefault="00816E67" w:rsidP="00313CCE">
      <w:pPr>
        <w:numPr>
          <w:ilvl w:val="0"/>
          <w:numId w:val="5"/>
        </w:numPr>
      </w:pPr>
      <w:r>
        <w:t>Purge mechanism/timing.</w:t>
      </w:r>
    </w:p>
    <w:p w:rsidR="006B3618" w:rsidRDefault="006B3618" w:rsidP="00313CCE">
      <w:pPr>
        <w:numPr>
          <w:ilvl w:val="0"/>
          <w:numId w:val="5"/>
        </w:numPr>
      </w:pPr>
      <w:r>
        <w:t>Syndicated news articles – process and flow</w:t>
      </w:r>
      <w:r w:rsidR="00D35F9A">
        <w:t xml:space="preserve">. [Steve B. – 20100615 - </w:t>
      </w:r>
      <w:r w:rsidR="00D35F9A">
        <w:rPr>
          <w:color w:val="1F497D"/>
        </w:rPr>
        <w:t xml:space="preserve"> “What they think” section on today’s site. Today is pulled from “what they think” site. Possible solution - Quick Links section.</w:t>
      </w:r>
      <w:r w:rsidR="0014429D">
        <w:rPr>
          <w:color w:val="1F497D"/>
        </w:rPr>
        <w:t xml:space="preserve"> Being handled as a CR - 314</w:t>
      </w:r>
      <w:r w:rsidR="00D35F9A">
        <w:rPr>
          <w:color w:val="1F497D"/>
        </w:rPr>
        <w:t xml:space="preserve">] </w:t>
      </w:r>
      <w:r w:rsidR="00532FE9">
        <w:rPr>
          <w:color w:val="1F497D"/>
        </w:rPr>
        <w:t>. [Steve B – 7/28 – This is a requirement for BR1 and the requirements</w:t>
      </w:r>
      <w:r w:rsidR="00730272">
        <w:rPr>
          <w:color w:val="1F497D"/>
        </w:rPr>
        <w:t>/flow</w:t>
      </w:r>
      <w:r w:rsidR="00532FE9">
        <w:rPr>
          <w:color w:val="1F497D"/>
        </w:rPr>
        <w:t xml:space="preserve"> </w:t>
      </w:r>
      <w:r w:rsidR="00730272">
        <w:rPr>
          <w:color w:val="1F497D"/>
        </w:rPr>
        <w:t>are</w:t>
      </w:r>
      <w:r w:rsidR="00532FE9">
        <w:rPr>
          <w:color w:val="1F497D"/>
        </w:rPr>
        <w:t xml:space="preserve"> being tracked as part of JIRA 314]</w:t>
      </w:r>
    </w:p>
    <w:p w:rsidR="006B3618" w:rsidRDefault="006B3618" w:rsidP="00313CCE">
      <w:pPr>
        <w:numPr>
          <w:ilvl w:val="0"/>
          <w:numId w:val="5"/>
        </w:numPr>
      </w:pPr>
      <w:r>
        <w:t>Content Server – how will content get posted onto server and referenced in Sterling articles?</w:t>
      </w:r>
    </w:p>
    <w:p w:rsidR="00041BC7" w:rsidRPr="00041BC7" w:rsidRDefault="00041BC7" w:rsidP="00041BC7">
      <w:pPr>
        <w:pStyle w:val="ListParagraph"/>
        <w:numPr>
          <w:ilvl w:val="0"/>
          <w:numId w:val="5"/>
        </w:numPr>
        <w:rPr>
          <w:color w:val="1F497D"/>
        </w:rPr>
      </w:pPr>
      <w:r w:rsidRPr="00041BC7">
        <w:rPr>
          <w:color w:val="1F497D"/>
        </w:rPr>
        <w:t>[Steve – 6/15/2010 - Not required to do segment based targeting.]</w:t>
      </w:r>
    </w:p>
    <w:p w:rsidR="00041BC7" w:rsidRDefault="00A623E1" w:rsidP="00313CCE">
      <w:pPr>
        <w:numPr>
          <w:ilvl w:val="0"/>
          <w:numId w:val="5"/>
        </w:numPr>
      </w:pPr>
      <w:r w:rsidRPr="00A623E1">
        <w:t xml:space="preserve">Do we have news displaying on the home page ? [ </w:t>
      </w:r>
      <w:r>
        <w:t xml:space="preserve">Steve B. – 20100615 - </w:t>
      </w:r>
      <w:r w:rsidRPr="00A623E1">
        <w:t>Yes. Split into two sections</w:t>
      </w:r>
      <w:r>
        <w:t xml:space="preserve"> (customer / xpedx)</w:t>
      </w:r>
      <w:r w:rsidRPr="00A623E1">
        <w:t>. Display total # of articles that a customer would see in View All. No need for carousel.]</w:t>
      </w:r>
    </w:p>
    <w:p w:rsidR="000C70C9" w:rsidRDefault="000C70C9" w:rsidP="00313CCE">
      <w:pPr>
        <w:numPr>
          <w:ilvl w:val="0"/>
          <w:numId w:val="5"/>
        </w:numPr>
      </w:pPr>
      <w:r w:rsidRPr="000C70C9">
        <w:t>News Maintenance - How do we land on this view? [Steve -</w:t>
      </w:r>
      <w:r>
        <w:t xml:space="preserve"> </w:t>
      </w:r>
      <w:r w:rsidRPr="000C70C9">
        <w:t>20100615 - There will be a link under the admin tab to maintain news. Tools tab will have the view all link.]</w:t>
      </w:r>
    </w:p>
    <w:p w:rsidR="000D2F6F" w:rsidRDefault="000D2F6F" w:rsidP="00313CCE">
      <w:pPr>
        <w:numPr>
          <w:ilvl w:val="0"/>
          <w:numId w:val="5"/>
        </w:numPr>
      </w:pPr>
      <w:r w:rsidRPr="000D2F6F">
        <w:t>What do we want the character length to be for the description showing on View All (v2) ? [Steve/George 20100615 - 500 chars.]</w:t>
      </w:r>
    </w:p>
    <w:p w:rsidR="00457B7A" w:rsidRDefault="00457B7A" w:rsidP="00313CCE">
      <w:pPr>
        <w:numPr>
          <w:ilvl w:val="0"/>
          <w:numId w:val="5"/>
        </w:numPr>
      </w:pPr>
      <w:r w:rsidRPr="00457B7A">
        <w:t>For view all - which date shows up after the title? [Jasmine - 20100615 - Start date]</w:t>
      </w:r>
    </w:p>
    <w:p w:rsidR="00786CF6" w:rsidRDefault="00786CF6" w:rsidP="00313CCE">
      <w:pPr>
        <w:numPr>
          <w:ilvl w:val="0"/>
          <w:numId w:val="5"/>
        </w:numPr>
      </w:pPr>
      <w:r>
        <w:t>[Cheryl T. – 20100423 - Can hyperlinks be selected for news articles?] [Prashant – 20100617 – Yes. We can add as many hyper links as needed to the body of the news article.]</w:t>
      </w:r>
    </w:p>
    <w:p w:rsidR="00873490" w:rsidRPr="00652E46" w:rsidRDefault="00873490" w:rsidP="00313CCE"/>
    <w:p w:rsidR="00873490" w:rsidRDefault="00873490" w:rsidP="00313CCE">
      <w:pPr>
        <w:pStyle w:val="Heading2"/>
      </w:pPr>
      <w:bookmarkStart w:id="99" w:name="_Toc269215514"/>
      <w:r>
        <w:t>Assumptions</w:t>
      </w:r>
      <w:bookmarkEnd w:id="99"/>
    </w:p>
    <w:p w:rsidR="00150DFD" w:rsidRPr="00150DFD" w:rsidRDefault="00150DFD" w:rsidP="00150DFD"/>
    <w:p w:rsidR="008B65A8" w:rsidRDefault="008B65A8" w:rsidP="00313CCE">
      <w:pPr>
        <w:numPr>
          <w:ilvl w:val="0"/>
          <w:numId w:val="4"/>
        </w:numPr>
      </w:pPr>
      <w:r>
        <w:t>xpedx will provide the final screenshots for the pages listed in the screen shots section. Currently we’re using the existing dotcom page</w:t>
      </w:r>
      <w:r w:rsidR="006B3618">
        <w:t>s as placeholders to capture the key data elements.</w:t>
      </w:r>
    </w:p>
    <w:p w:rsidR="001A1F71" w:rsidRDefault="004C5ED3" w:rsidP="00313CCE">
      <w:pPr>
        <w:numPr>
          <w:ilvl w:val="0"/>
          <w:numId w:val="4"/>
        </w:numPr>
      </w:pPr>
      <w:r>
        <w:t xml:space="preserve">All </w:t>
      </w:r>
      <w:r w:rsidR="00926623">
        <w:t xml:space="preserve">Company </w:t>
      </w:r>
      <w:r>
        <w:t>news articles created by an internal user</w:t>
      </w:r>
      <w:r w:rsidR="00926623">
        <w:t xml:space="preserve"> are visible to internal users.</w:t>
      </w:r>
    </w:p>
    <w:p w:rsidR="00926623" w:rsidRDefault="00926623" w:rsidP="00313CCE">
      <w:pPr>
        <w:numPr>
          <w:ilvl w:val="0"/>
          <w:numId w:val="4"/>
        </w:numPr>
      </w:pPr>
      <w:r>
        <w:t>Customer news articles are only visible to</w:t>
      </w:r>
      <w:r w:rsidR="008328C5">
        <w:t xml:space="preserve"> the customer users and to internal users associated with the customer.</w:t>
      </w:r>
    </w:p>
    <w:p w:rsidR="006B3618" w:rsidRDefault="000046EE" w:rsidP="00313CCE">
      <w:pPr>
        <w:numPr>
          <w:ilvl w:val="0"/>
          <w:numId w:val="4"/>
        </w:numPr>
      </w:pPr>
      <w:r>
        <w:t>All resources</w:t>
      </w:r>
      <w:r w:rsidR="006B3618">
        <w:t xml:space="preserve"> </w:t>
      </w:r>
      <w:r w:rsidR="009541CF">
        <w:t xml:space="preserve">(attachments, images, etc.) </w:t>
      </w:r>
      <w:r>
        <w:t>are</w:t>
      </w:r>
      <w:r w:rsidR="006B3618">
        <w:t xml:space="preserve"> maintained on a content server</w:t>
      </w:r>
      <w:r w:rsidR="009541CF">
        <w:t xml:space="preserve"> and referenced via hyper links in articles.</w:t>
      </w:r>
    </w:p>
    <w:p w:rsidR="006B3618" w:rsidRDefault="000046EE" w:rsidP="00313CCE">
      <w:pPr>
        <w:numPr>
          <w:ilvl w:val="0"/>
          <w:numId w:val="4"/>
        </w:numPr>
      </w:pPr>
      <w:r>
        <w:t>Customers will not be able to upload any images/attachments to the website. The process to reference these is similar to the process used to reference resources described above.</w:t>
      </w:r>
    </w:p>
    <w:p w:rsidR="00381D18" w:rsidRDefault="00381D18" w:rsidP="00F05C94">
      <w:pPr>
        <w:numPr>
          <w:ilvl w:val="0"/>
          <w:numId w:val="4"/>
        </w:numPr>
      </w:pPr>
      <w:r>
        <w:t xml:space="preserve">There </w:t>
      </w:r>
      <w:r w:rsidR="003D1612">
        <w:t xml:space="preserve">is no support for </w:t>
      </w:r>
      <w:r>
        <w:t>intra-company news articles.</w:t>
      </w:r>
    </w:p>
    <w:p w:rsidR="00873490" w:rsidRPr="001E74F1" w:rsidRDefault="00873490" w:rsidP="0038570B">
      <w:pPr>
        <w:ind w:left="720"/>
      </w:pPr>
    </w:p>
    <w:p w:rsidR="00873490" w:rsidRPr="00CA2422" w:rsidRDefault="00873490" w:rsidP="00313CCE">
      <w:pPr>
        <w:pStyle w:val="Footer"/>
        <w:tabs>
          <w:tab w:val="clear" w:pos="4320"/>
          <w:tab w:val="clear" w:pos="8640"/>
        </w:tabs>
      </w:pPr>
    </w:p>
    <w:p w:rsidR="00873490" w:rsidRDefault="00873490" w:rsidP="00313CCE">
      <w:pPr>
        <w:rPr>
          <w:rFonts w:cs="Tahoma"/>
        </w:rPr>
        <w:sectPr w:rsidR="00873490" w:rsidSect="00083555">
          <w:pgSz w:w="12240" w:h="15840" w:code="1"/>
          <w:pgMar w:top="1440" w:right="1800" w:bottom="1440" w:left="1800" w:header="720" w:footer="720" w:gutter="0"/>
          <w:cols w:space="720"/>
          <w:titlePg/>
        </w:sectPr>
      </w:pPr>
    </w:p>
    <w:p w:rsidR="00873490" w:rsidRDefault="00873490" w:rsidP="005F17C8"/>
    <w:p w:rsidR="00873490" w:rsidRDefault="00873490" w:rsidP="005F17C8"/>
    <w:p w:rsidR="00873490" w:rsidRDefault="00873490" w:rsidP="005F17C8"/>
    <w:p w:rsidR="00873490" w:rsidRDefault="00873490" w:rsidP="005F17C8">
      <w:pPr>
        <w:pStyle w:val="Heading1"/>
        <w:numPr>
          <w:ilvl w:val="0"/>
          <w:numId w:val="3"/>
        </w:numPr>
        <w:rPr>
          <w:rFonts w:cs="Tahoma"/>
        </w:rPr>
      </w:pPr>
      <w:bookmarkStart w:id="100" w:name="_Toc269215515"/>
      <w:r>
        <w:rPr>
          <w:rFonts w:cs="Tahoma"/>
        </w:rPr>
        <w:t>Glossary of Terms</w:t>
      </w:r>
      <w:bookmarkEnd w:id="100"/>
    </w:p>
    <w:p w:rsidR="00873490" w:rsidRDefault="00873490"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873490" w:rsidTr="00627ED1">
        <w:tc>
          <w:tcPr>
            <w:tcW w:w="738" w:type="dxa"/>
            <w:shd w:val="clear" w:color="auto" w:fill="00B0F0"/>
          </w:tcPr>
          <w:p w:rsidR="00873490" w:rsidRPr="00627ED1" w:rsidRDefault="00873490" w:rsidP="00627ED1">
            <w:pPr>
              <w:pStyle w:val="NoSpacing"/>
              <w:tabs>
                <w:tab w:val="center" w:pos="4320"/>
                <w:tab w:val="right" w:pos="8640"/>
              </w:tabs>
              <w:jc w:val="center"/>
              <w:rPr>
                <w:rFonts w:ascii="Arial" w:hAnsi="Arial" w:cs="Arial"/>
                <w:sz w:val="18"/>
                <w:szCs w:val="18"/>
              </w:rPr>
            </w:pPr>
            <w:bookmarkStart w:id="101" w:name="OLE_LINK2"/>
            <w:r w:rsidRPr="00627ED1">
              <w:rPr>
                <w:rFonts w:ascii="Arial" w:hAnsi="Arial" w:cs="Arial"/>
                <w:sz w:val="18"/>
                <w:szCs w:val="18"/>
              </w:rPr>
              <w:t>S. No.</w:t>
            </w:r>
          </w:p>
        </w:tc>
        <w:tc>
          <w:tcPr>
            <w:tcW w:w="3330" w:type="dxa"/>
            <w:shd w:val="clear" w:color="auto" w:fill="00B0F0"/>
          </w:tcPr>
          <w:p w:rsidR="00873490" w:rsidRPr="00627ED1" w:rsidRDefault="00873490"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873490" w:rsidRPr="00627ED1" w:rsidRDefault="00873490" w:rsidP="00627ED1">
            <w:pPr>
              <w:pStyle w:val="NoSpacing"/>
              <w:tabs>
                <w:tab w:val="center" w:pos="4320"/>
                <w:tab w:val="right" w:pos="8640"/>
              </w:tabs>
              <w:jc w:val="center"/>
            </w:pPr>
            <w:r w:rsidRPr="00627ED1">
              <w:rPr>
                <w:rFonts w:ascii="Arial" w:hAnsi="Arial" w:cs="Arial"/>
                <w:sz w:val="18"/>
                <w:szCs w:val="18"/>
              </w:rPr>
              <w:t>Definition</w:t>
            </w:r>
          </w:p>
        </w:tc>
      </w:tr>
      <w:tr w:rsidR="00873490" w:rsidTr="00627ED1">
        <w:tc>
          <w:tcPr>
            <w:tcW w:w="738" w:type="dxa"/>
          </w:tcPr>
          <w:p w:rsidR="00873490" w:rsidRDefault="00873490" w:rsidP="005F17C8">
            <w:r>
              <w:t>1.</w:t>
            </w:r>
          </w:p>
        </w:tc>
        <w:tc>
          <w:tcPr>
            <w:tcW w:w="3330" w:type="dxa"/>
          </w:tcPr>
          <w:p w:rsidR="00873490" w:rsidRDefault="004B4B31" w:rsidP="005F17C8">
            <w:r>
              <w:t>Content Server</w:t>
            </w:r>
          </w:p>
        </w:tc>
        <w:tc>
          <w:tcPr>
            <w:tcW w:w="4788" w:type="dxa"/>
          </w:tcPr>
          <w:p w:rsidR="00873490" w:rsidRDefault="004B4B31" w:rsidP="005F17C8">
            <w:r>
              <w:t xml:space="preserve">A server that hosts all the collateral such as images, specification sheets, </w:t>
            </w:r>
            <w:r w:rsidR="00A862FE">
              <w:t>etc.</w:t>
            </w:r>
          </w:p>
        </w:tc>
      </w:tr>
      <w:tr w:rsidR="00873490" w:rsidTr="00627ED1">
        <w:tc>
          <w:tcPr>
            <w:tcW w:w="738" w:type="dxa"/>
          </w:tcPr>
          <w:p w:rsidR="00873490" w:rsidRDefault="00E51E77" w:rsidP="005F17C8">
            <w:r>
              <w:t>2</w:t>
            </w:r>
            <w:r w:rsidR="00873490">
              <w:t>.</w:t>
            </w:r>
          </w:p>
        </w:tc>
        <w:tc>
          <w:tcPr>
            <w:tcW w:w="3330" w:type="dxa"/>
          </w:tcPr>
          <w:p w:rsidR="00873490" w:rsidRDefault="00873490" w:rsidP="005F17C8">
            <w:r>
              <w:t>BR1</w:t>
            </w:r>
          </w:p>
        </w:tc>
        <w:tc>
          <w:tcPr>
            <w:tcW w:w="4788" w:type="dxa"/>
          </w:tcPr>
          <w:p w:rsidR="00873490" w:rsidRDefault="00873490" w:rsidP="005F17C8">
            <w:r>
              <w:t>Business Release 1</w:t>
            </w:r>
          </w:p>
        </w:tc>
      </w:tr>
      <w:tr w:rsidR="00873490" w:rsidTr="00627ED1">
        <w:tc>
          <w:tcPr>
            <w:tcW w:w="738" w:type="dxa"/>
          </w:tcPr>
          <w:p w:rsidR="00873490" w:rsidRDefault="00E51E77" w:rsidP="005F17C8">
            <w:r>
              <w:t>3</w:t>
            </w:r>
            <w:r w:rsidR="00873490">
              <w:t>.</w:t>
            </w:r>
          </w:p>
        </w:tc>
        <w:tc>
          <w:tcPr>
            <w:tcW w:w="3330" w:type="dxa"/>
          </w:tcPr>
          <w:p w:rsidR="00873490" w:rsidRDefault="00873490" w:rsidP="005F17C8">
            <w:r>
              <w:t>IW</w:t>
            </w:r>
          </w:p>
        </w:tc>
        <w:tc>
          <w:tcPr>
            <w:tcW w:w="4788" w:type="dxa"/>
          </w:tcPr>
          <w:p w:rsidR="00873490" w:rsidRDefault="00873490" w:rsidP="005F17C8">
            <w:r>
              <w:t>Industrial Wisdom – UI firm engaged on the project.</w:t>
            </w:r>
          </w:p>
        </w:tc>
      </w:tr>
      <w:tr w:rsidR="00E51E77" w:rsidTr="00627ED1">
        <w:tc>
          <w:tcPr>
            <w:tcW w:w="738" w:type="dxa"/>
          </w:tcPr>
          <w:p w:rsidR="00E51E77" w:rsidRDefault="00E51E77" w:rsidP="005F17C8"/>
        </w:tc>
        <w:tc>
          <w:tcPr>
            <w:tcW w:w="3330" w:type="dxa"/>
          </w:tcPr>
          <w:p w:rsidR="00E51E77" w:rsidRDefault="00E51E77" w:rsidP="005F17C8"/>
        </w:tc>
        <w:tc>
          <w:tcPr>
            <w:tcW w:w="4788" w:type="dxa"/>
          </w:tcPr>
          <w:p w:rsidR="00E51E77" w:rsidRDefault="00E51E77" w:rsidP="005F17C8"/>
        </w:tc>
      </w:tr>
      <w:bookmarkEnd w:id="101"/>
    </w:tbl>
    <w:p w:rsidR="00873490" w:rsidRPr="002C3B54" w:rsidRDefault="00873490" w:rsidP="005F17C8"/>
    <w:sectPr w:rsidR="00873490"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FB6" w:rsidRDefault="00D71FB6">
      <w:r>
        <w:separator/>
      </w:r>
    </w:p>
  </w:endnote>
  <w:endnote w:type="continuationSeparator" w:id="0">
    <w:p w:rsidR="00D71FB6" w:rsidRDefault="00D71F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A7D" w:rsidRDefault="00A1231B" w:rsidP="00E40B69">
    <w:pPr>
      <w:ind w:right="378"/>
      <w:rPr>
        <w:rFonts w:cs="Tahoma"/>
        <w:color w:val="000000"/>
        <w:sz w:val="16"/>
        <w:szCs w:val="16"/>
      </w:rPr>
    </w:pPr>
    <w:r w:rsidRPr="00DB5696">
      <w:rPr>
        <w:rFonts w:cs="Tahoma"/>
        <w:sz w:val="16"/>
        <w:szCs w:val="16"/>
      </w:rPr>
      <w:fldChar w:fldCharType="begin"/>
    </w:r>
    <w:r w:rsidR="002F0A7D" w:rsidRPr="00DB5696">
      <w:rPr>
        <w:rFonts w:cs="Tahoma"/>
        <w:sz w:val="16"/>
        <w:szCs w:val="16"/>
      </w:rPr>
      <w:instrText xml:space="preserve"> SAVEDATE  \@ "M/d/yyyy h:mm am/pm"  \* MERGEFORMAT </w:instrText>
    </w:r>
    <w:r w:rsidRPr="00DB5696">
      <w:rPr>
        <w:rFonts w:cs="Tahoma"/>
        <w:sz w:val="16"/>
        <w:szCs w:val="16"/>
      </w:rPr>
      <w:fldChar w:fldCharType="separate"/>
    </w:r>
    <w:ins w:id="9" w:author="prgupta" w:date="2010-08-10T14:56:00Z">
      <w:r w:rsidR="00AB3593">
        <w:rPr>
          <w:rFonts w:cs="Tahoma"/>
          <w:noProof/>
          <w:sz w:val="16"/>
          <w:szCs w:val="16"/>
        </w:rPr>
        <w:t>8/10/2010 2:56 PM</w:t>
      </w:r>
    </w:ins>
    <w:del w:id="10" w:author="prgupta" w:date="2010-08-10T08:59:00Z">
      <w:r w:rsidR="00773B13" w:rsidDel="00756750">
        <w:rPr>
          <w:rFonts w:cs="Tahoma"/>
          <w:noProof/>
          <w:sz w:val="16"/>
          <w:szCs w:val="16"/>
        </w:rPr>
        <w:delText>7/29/2010 5:47 PM</w:delText>
      </w:r>
    </w:del>
    <w:r w:rsidRPr="00DB5696">
      <w:rPr>
        <w:rFonts w:cs="Tahoma"/>
        <w:sz w:val="16"/>
        <w:szCs w:val="16"/>
      </w:rPr>
      <w:fldChar w:fldCharType="end"/>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sidRPr="00DC6F42">
      <w:rPr>
        <w:rFonts w:cs="Tahoma"/>
        <w:color w:val="7F7F7F"/>
        <w:spacing w:val="60"/>
        <w:sz w:val="16"/>
        <w:szCs w:val="16"/>
      </w:rPr>
      <w:t>Page</w:t>
    </w:r>
    <w:r w:rsidR="002F0A7D" w:rsidRPr="00DC6F42">
      <w:rPr>
        <w:rFonts w:cs="Tahoma"/>
        <w:color w:val="000000"/>
        <w:sz w:val="16"/>
        <w:szCs w:val="16"/>
      </w:rPr>
      <w:t xml:space="preserve"> | </w:t>
    </w:r>
    <w:r w:rsidRPr="00DC6F42">
      <w:rPr>
        <w:rFonts w:cs="Tahoma"/>
        <w:color w:val="000000"/>
        <w:sz w:val="16"/>
        <w:szCs w:val="16"/>
      </w:rPr>
      <w:fldChar w:fldCharType="begin"/>
    </w:r>
    <w:r w:rsidR="002F0A7D"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00AB3593" w:rsidRPr="00AB3593">
      <w:rPr>
        <w:rFonts w:cs="Tahoma"/>
        <w:b/>
        <w:noProof/>
        <w:color w:val="000000"/>
        <w:sz w:val="16"/>
        <w:szCs w:val="16"/>
      </w:rPr>
      <w:t>1</w:t>
    </w:r>
    <w:r w:rsidRPr="00DC6F42">
      <w:rPr>
        <w:rFonts w:cs="Tahoma"/>
        <w:color w:val="000000"/>
        <w:sz w:val="16"/>
        <w:szCs w:val="16"/>
      </w:rPr>
      <w:fldChar w:fldCharType="end"/>
    </w:r>
    <w:r w:rsidR="002F0A7D">
      <w:rPr>
        <w:rFonts w:cs="Tahoma"/>
        <w:color w:val="000000"/>
        <w:sz w:val="16"/>
        <w:szCs w:val="16"/>
      </w:rPr>
      <w:t xml:space="preserve">            </w:t>
    </w:r>
    <w:fldSimple w:instr=" FILENAME  \* MERGEFORMAT ">
      <w:ins w:id="11" w:author="prgupta" w:date="2010-08-10T14:56:00Z">
        <w:r w:rsidR="00AB3593" w:rsidRPr="00AB3593">
          <w:rPr>
            <w:rFonts w:cs="Tahoma"/>
            <w:noProof/>
            <w:sz w:val="16"/>
            <w:szCs w:val="16"/>
            <w:rPrChange w:id="12" w:author="prgupta" w:date="2010-08-10T14:56:00Z">
              <w:rPr/>
            </w:rPrChange>
          </w:rPr>
          <w:t>xpedx News Articles Detail Design Doc V1.3.docx</w:t>
        </w:r>
      </w:ins>
      <w:del w:id="13" w:author="prgupta" w:date="2010-08-10T14:56:00Z">
        <w:r w:rsidR="00773B13" w:rsidRPr="00773B13" w:rsidDel="00AB3593">
          <w:rPr>
            <w:rFonts w:cs="Tahoma"/>
            <w:noProof/>
            <w:sz w:val="16"/>
            <w:szCs w:val="16"/>
          </w:rPr>
          <w:delText>xpedx News Articles Detail Design Doc V1.2.docx</w:delText>
        </w:r>
      </w:del>
    </w:fldSimple>
    <w:r w:rsidR="002F0A7D">
      <w:rPr>
        <w:rFonts w:cs="Tahoma"/>
        <w:color w:val="000000"/>
        <w:sz w:val="16"/>
        <w:szCs w:val="16"/>
      </w:rPr>
      <w:tab/>
    </w:r>
    <w:r w:rsidR="002F0A7D">
      <w:rPr>
        <w:rFonts w:cs="Tahoma"/>
        <w:color w:val="000000"/>
        <w:sz w:val="16"/>
        <w:szCs w:val="16"/>
      </w:rPr>
      <w:tab/>
    </w:r>
  </w:p>
  <w:p w:rsidR="002F0A7D" w:rsidRDefault="002F0A7D" w:rsidP="00E40B69">
    <w:pPr>
      <w:ind w:right="378"/>
      <w:rPr>
        <w:rFonts w:cs="Tahoma"/>
        <w:color w:val="000000"/>
        <w:sz w:val="16"/>
        <w:szCs w:val="16"/>
      </w:rPr>
    </w:pPr>
  </w:p>
  <w:p w:rsidR="002F0A7D" w:rsidRDefault="002F0A7D" w:rsidP="00E40B69">
    <w:pPr>
      <w:ind w:right="378"/>
      <w:rPr>
        <w:rFonts w:cs="Tahoma"/>
        <w:color w:val="000000"/>
        <w:sz w:val="16"/>
        <w:szCs w:val="16"/>
      </w:rPr>
    </w:pPr>
    <w:r>
      <w:rPr>
        <w:rFonts w:cs="Tahoma"/>
        <w:color w:val="000000"/>
        <w:sz w:val="16"/>
        <w:szCs w:val="16"/>
      </w:rPr>
      <w:t>PRIVATE/PROPRIETARY/SECURE</w:t>
    </w:r>
  </w:p>
  <w:p w:rsidR="002F0A7D" w:rsidRPr="00E40B69" w:rsidRDefault="002F0A7D"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FB6" w:rsidRDefault="00D71FB6">
      <w:r>
        <w:separator/>
      </w:r>
    </w:p>
  </w:footnote>
  <w:footnote w:type="continuationSeparator" w:id="0">
    <w:p w:rsidR="00D71FB6" w:rsidRDefault="00D71F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A7D" w:rsidRPr="00641FBE" w:rsidRDefault="00AB618D" w:rsidP="00641FBE">
    <w:pPr>
      <w:pStyle w:val="Header"/>
    </w:pPr>
    <w:r>
      <w:drawing>
        <wp:anchor distT="0" distB="0" distL="114300" distR="114300" simplePos="0" relativeHeight="251657728"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a:ln w="9525">
                    <a:noFill/>
                    <a:miter lim="800000"/>
                    <a:headEnd/>
                    <a:tailEnd/>
                  </a:ln>
                </pic:spPr>
              </pic:pic>
            </a:graphicData>
          </a:graphic>
        </wp:anchor>
      </w:drawing>
    </w:r>
    <w:r>
      <w:drawing>
        <wp:inline distT="0" distB="0" distL="0" distR="0">
          <wp:extent cx="2495550" cy="819150"/>
          <wp:effectExtent l="19050" t="0" r="0" b="0"/>
          <wp:docPr id="5"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49555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A63737"/>
    <w:multiLevelType w:val="hybridMultilevel"/>
    <w:tmpl w:val="CE74BE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8D3ED3"/>
    <w:multiLevelType w:val="hybridMultilevel"/>
    <w:tmpl w:val="0312438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36791"/>
    <w:multiLevelType w:val="hybridMultilevel"/>
    <w:tmpl w:val="F91E7FC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C299E"/>
    <w:multiLevelType w:val="hybridMultilevel"/>
    <w:tmpl w:val="82F472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C5330B"/>
    <w:multiLevelType w:val="hybridMultilevel"/>
    <w:tmpl w:val="BB2C20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15432E"/>
    <w:multiLevelType w:val="hybridMultilevel"/>
    <w:tmpl w:val="E6364D8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2C082D"/>
    <w:multiLevelType w:val="hybridMultilevel"/>
    <w:tmpl w:val="BE7872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019474A"/>
    <w:multiLevelType w:val="hybridMultilevel"/>
    <w:tmpl w:val="F8E866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1">
    <w:nsid w:val="52D449B6"/>
    <w:multiLevelType w:val="multilevel"/>
    <w:tmpl w:val="F4B0914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nsid w:val="56F07B1A"/>
    <w:multiLevelType w:val="hybridMultilevel"/>
    <w:tmpl w:val="AC2C85E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4">
    <w:nsid w:val="607E18EA"/>
    <w:multiLevelType w:val="hybridMultilevel"/>
    <w:tmpl w:val="E150716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4B7E9F"/>
    <w:multiLevelType w:val="hybridMultilevel"/>
    <w:tmpl w:val="FCACFB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90E5A6D"/>
    <w:multiLevelType w:val="hybridMultilevel"/>
    <w:tmpl w:val="3AC04246"/>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B856C7B"/>
    <w:multiLevelType w:val="hybridMultilevel"/>
    <w:tmpl w:val="4202AB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0"/>
  </w:num>
  <w:num w:numId="3">
    <w:abstractNumId w:val="11"/>
  </w:num>
  <w:num w:numId="4">
    <w:abstractNumId w:val="3"/>
  </w:num>
  <w:num w:numId="5">
    <w:abstractNumId w:val="16"/>
  </w:num>
  <w:num w:numId="6">
    <w:abstractNumId w:val="13"/>
  </w:num>
  <w:num w:numId="7">
    <w:abstractNumId w:val="0"/>
  </w:num>
  <w:num w:numId="8">
    <w:abstractNumId w:val="17"/>
  </w:num>
  <w:num w:numId="9">
    <w:abstractNumId w:val="8"/>
  </w:num>
  <w:num w:numId="10">
    <w:abstractNumId w:val="15"/>
  </w:num>
  <w:num w:numId="11">
    <w:abstractNumId w:val="9"/>
  </w:num>
  <w:num w:numId="12">
    <w:abstractNumId w:val="5"/>
  </w:num>
  <w:num w:numId="13">
    <w:abstractNumId w:val="2"/>
  </w:num>
  <w:num w:numId="14">
    <w:abstractNumId w:val="4"/>
  </w:num>
  <w:num w:numId="15">
    <w:abstractNumId w:val="14"/>
  </w:num>
  <w:num w:numId="16">
    <w:abstractNumId w:val="12"/>
  </w:num>
  <w:num w:numId="17">
    <w:abstractNumId w:val="7"/>
  </w:num>
  <w:num w:numId="18">
    <w:abstractNumId w:val="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trackRevisions/>
  <w:defaultTabStop w:val="720"/>
  <w:drawingGridHorizontalSpacing w:val="90"/>
  <w:displayHorizontalDrawingGridEvery w:val="0"/>
  <w:displayVerticalDrawingGridEvery w:val="0"/>
  <w:noPunctuationKerning/>
  <w:characterSpacingControl w:val="doNotCompress"/>
  <w:hdrShapeDefaults>
    <o:shapedefaults v:ext="edit" spidmax="15362"/>
  </w:hdrShapeDefaults>
  <w:footnotePr>
    <w:footnote w:id="-1"/>
    <w:footnote w:id="0"/>
  </w:footnotePr>
  <w:endnotePr>
    <w:endnote w:id="-1"/>
    <w:endnote w:id="0"/>
  </w:endnotePr>
  <w:compat/>
  <w:rsids>
    <w:rsidRoot w:val="009E6E9C"/>
    <w:rsid w:val="00000484"/>
    <w:rsid w:val="00001D9D"/>
    <w:rsid w:val="000024FA"/>
    <w:rsid w:val="00002B26"/>
    <w:rsid w:val="000046EE"/>
    <w:rsid w:val="00004858"/>
    <w:rsid w:val="0000492F"/>
    <w:rsid w:val="00004B32"/>
    <w:rsid w:val="000052CC"/>
    <w:rsid w:val="0000548A"/>
    <w:rsid w:val="00006C4B"/>
    <w:rsid w:val="000075E0"/>
    <w:rsid w:val="00007D6A"/>
    <w:rsid w:val="00007E96"/>
    <w:rsid w:val="0001017C"/>
    <w:rsid w:val="00011065"/>
    <w:rsid w:val="000111BE"/>
    <w:rsid w:val="00011401"/>
    <w:rsid w:val="00012BE5"/>
    <w:rsid w:val="00012ED5"/>
    <w:rsid w:val="00013751"/>
    <w:rsid w:val="00015BF8"/>
    <w:rsid w:val="00015DE1"/>
    <w:rsid w:val="000168B4"/>
    <w:rsid w:val="0001795A"/>
    <w:rsid w:val="0002034F"/>
    <w:rsid w:val="0002172D"/>
    <w:rsid w:val="00022186"/>
    <w:rsid w:val="000221EF"/>
    <w:rsid w:val="00023716"/>
    <w:rsid w:val="0002401F"/>
    <w:rsid w:val="00025BD1"/>
    <w:rsid w:val="00027CD9"/>
    <w:rsid w:val="00027ED2"/>
    <w:rsid w:val="000313CF"/>
    <w:rsid w:val="0003152B"/>
    <w:rsid w:val="0003256E"/>
    <w:rsid w:val="000325D1"/>
    <w:rsid w:val="000337C5"/>
    <w:rsid w:val="000349A2"/>
    <w:rsid w:val="00036417"/>
    <w:rsid w:val="000366EB"/>
    <w:rsid w:val="00037C90"/>
    <w:rsid w:val="000404CE"/>
    <w:rsid w:val="00040930"/>
    <w:rsid w:val="00040EAA"/>
    <w:rsid w:val="00040F8C"/>
    <w:rsid w:val="00041AD1"/>
    <w:rsid w:val="00041BC7"/>
    <w:rsid w:val="000458F9"/>
    <w:rsid w:val="00046149"/>
    <w:rsid w:val="000470C4"/>
    <w:rsid w:val="0004793C"/>
    <w:rsid w:val="000513AD"/>
    <w:rsid w:val="0005253C"/>
    <w:rsid w:val="00053149"/>
    <w:rsid w:val="0005539A"/>
    <w:rsid w:val="00056200"/>
    <w:rsid w:val="0005663F"/>
    <w:rsid w:val="00056B41"/>
    <w:rsid w:val="00061160"/>
    <w:rsid w:val="00061DB2"/>
    <w:rsid w:val="00061EAD"/>
    <w:rsid w:val="00061F11"/>
    <w:rsid w:val="000628A8"/>
    <w:rsid w:val="000643F7"/>
    <w:rsid w:val="00064CF2"/>
    <w:rsid w:val="0006525C"/>
    <w:rsid w:val="000666E0"/>
    <w:rsid w:val="00066913"/>
    <w:rsid w:val="00066D02"/>
    <w:rsid w:val="0007133D"/>
    <w:rsid w:val="00071DB4"/>
    <w:rsid w:val="000727DF"/>
    <w:rsid w:val="00076CC4"/>
    <w:rsid w:val="00077004"/>
    <w:rsid w:val="0007796F"/>
    <w:rsid w:val="00081083"/>
    <w:rsid w:val="0008257D"/>
    <w:rsid w:val="00082AFA"/>
    <w:rsid w:val="00083555"/>
    <w:rsid w:val="000839F8"/>
    <w:rsid w:val="000845CD"/>
    <w:rsid w:val="00084863"/>
    <w:rsid w:val="0008545D"/>
    <w:rsid w:val="000858E0"/>
    <w:rsid w:val="00085F32"/>
    <w:rsid w:val="00085F79"/>
    <w:rsid w:val="000870B0"/>
    <w:rsid w:val="00087980"/>
    <w:rsid w:val="000917A0"/>
    <w:rsid w:val="00092C07"/>
    <w:rsid w:val="00094378"/>
    <w:rsid w:val="000946F7"/>
    <w:rsid w:val="000952E7"/>
    <w:rsid w:val="0009534C"/>
    <w:rsid w:val="00095F78"/>
    <w:rsid w:val="00097049"/>
    <w:rsid w:val="0009728A"/>
    <w:rsid w:val="000A19E9"/>
    <w:rsid w:val="000A2B6F"/>
    <w:rsid w:val="000A35F3"/>
    <w:rsid w:val="000A3F94"/>
    <w:rsid w:val="000A4DC6"/>
    <w:rsid w:val="000A5FE7"/>
    <w:rsid w:val="000B0ABD"/>
    <w:rsid w:val="000B0C35"/>
    <w:rsid w:val="000B0D21"/>
    <w:rsid w:val="000B1669"/>
    <w:rsid w:val="000B1A81"/>
    <w:rsid w:val="000B2A51"/>
    <w:rsid w:val="000B2E67"/>
    <w:rsid w:val="000B32E2"/>
    <w:rsid w:val="000B41AD"/>
    <w:rsid w:val="000B4BB3"/>
    <w:rsid w:val="000B6A63"/>
    <w:rsid w:val="000B6DF6"/>
    <w:rsid w:val="000B7A3B"/>
    <w:rsid w:val="000B7DDD"/>
    <w:rsid w:val="000C1B3B"/>
    <w:rsid w:val="000C2D47"/>
    <w:rsid w:val="000C3B2C"/>
    <w:rsid w:val="000C407D"/>
    <w:rsid w:val="000C4CE7"/>
    <w:rsid w:val="000C5942"/>
    <w:rsid w:val="000C5AFD"/>
    <w:rsid w:val="000C64AF"/>
    <w:rsid w:val="000C6D72"/>
    <w:rsid w:val="000C70C9"/>
    <w:rsid w:val="000C7612"/>
    <w:rsid w:val="000D00A7"/>
    <w:rsid w:val="000D027E"/>
    <w:rsid w:val="000D0801"/>
    <w:rsid w:val="000D0ADD"/>
    <w:rsid w:val="000D2206"/>
    <w:rsid w:val="000D2F6F"/>
    <w:rsid w:val="000D3158"/>
    <w:rsid w:val="000D366B"/>
    <w:rsid w:val="000D3DA9"/>
    <w:rsid w:val="000D4064"/>
    <w:rsid w:val="000D418D"/>
    <w:rsid w:val="000D489C"/>
    <w:rsid w:val="000D57C5"/>
    <w:rsid w:val="000D7AC2"/>
    <w:rsid w:val="000D7CB9"/>
    <w:rsid w:val="000E2277"/>
    <w:rsid w:val="000E3D2F"/>
    <w:rsid w:val="000E3D4F"/>
    <w:rsid w:val="000E4066"/>
    <w:rsid w:val="000E4443"/>
    <w:rsid w:val="000E5709"/>
    <w:rsid w:val="000E6784"/>
    <w:rsid w:val="000E6892"/>
    <w:rsid w:val="000E6D2D"/>
    <w:rsid w:val="000F01E9"/>
    <w:rsid w:val="000F1744"/>
    <w:rsid w:val="000F1D10"/>
    <w:rsid w:val="000F36E9"/>
    <w:rsid w:val="000F3D8D"/>
    <w:rsid w:val="000F4D4B"/>
    <w:rsid w:val="000F501A"/>
    <w:rsid w:val="000F502C"/>
    <w:rsid w:val="000F60DA"/>
    <w:rsid w:val="000F666F"/>
    <w:rsid w:val="000F7BED"/>
    <w:rsid w:val="00100845"/>
    <w:rsid w:val="00100BFC"/>
    <w:rsid w:val="00101443"/>
    <w:rsid w:val="0010177F"/>
    <w:rsid w:val="00101850"/>
    <w:rsid w:val="00103008"/>
    <w:rsid w:val="00103149"/>
    <w:rsid w:val="0010359F"/>
    <w:rsid w:val="001048FE"/>
    <w:rsid w:val="00104A30"/>
    <w:rsid w:val="00104B7E"/>
    <w:rsid w:val="00105F40"/>
    <w:rsid w:val="0010717D"/>
    <w:rsid w:val="00107570"/>
    <w:rsid w:val="00110AA6"/>
    <w:rsid w:val="00113A95"/>
    <w:rsid w:val="00114EEC"/>
    <w:rsid w:val="00115105"/>
    <w:rsid w:val="00115339"/>
    <w:rsid w:val="0011537B"/>
    <w:rsid w:val="0011558C"/>
    <w:rsid w:val="00116117"/>
    <w:rsid w:val="00116E5D"/>
    <w:rsid w:val="00120487"/>
    <w:rsid w:val="00120680"/>
    <w:rsid w:val="001206B2"/>
    <w:rsid w:val="00120816"/>
    <w:rsid w:val="00120CA3"/>
    <w:rsid w:val="00120D58"/>
    <w:rsid w:val="001216E4"/>
    <w:rsid w:val="00121C4D"/>
    <w:rsid w:val="00121C71"/>
    <w:rsid w:val="00124471"/>
    <w:rsid w:val="001258AC"/>
    <w:rsid w:val="00126EE7"/>
    <w:rsid w:val="00127D1F"/>
    <w:rsid w:val="0013085B"/>
    <w:rsid w:val="00130A21"/>
    <w:rsid w:val="0013186E"/>
    <w:rsid w:val="001318AB"/>
    <w:rsid w:val="00131EC7"/>
    <w:rsid w:val="00133FCE"/>
    <w:rsid w:val="001351F1"/>
    <w:rsid w:val="0013762D"/>
    <w:rsid w:val="001378B6"/>
    <w:rsid w:val="00141E25"/>
    <w:rsid w:val="00142EAF"/>
    <w:rsid w:val="0014429D"/>
    <w:rsid w:val="001448DB"/>
    <w:rsid w:val="001453CC"/>
    <w:rsid w:val="0014592E"/>
    <w:rsid w:val="00150496"/>
    <w:rsid w:val="00150DFD"/>
    <w:rsid w:val="00151155"/>
    <w:rsid w:val="0015225E"/>
    <w:rsid w:val="00152473"/>
    <w:rsid w:val="00152DB1"/>
    <w:rsid w:val="0015325E"/>
    <w:rsid w:val="00153D89"/>
    <w:rsid w:val="001550F1"/>
    <w:rsid w:val="00155892"/>
    <w:rsid w:val="00156FFF"/>
    <w:rsid w:val="0015770A"/>
    <w:rsid w:val="00157E4B"/>
    <w:rsid w:val="00160275"/>
    <w:rsid w:val="00160F4D"/>
    <w:rsid w:val="001616B8"/>
    <w:rsid w:val="00162549"/>
    <w:rsid w:val="00162879"/>
    <w:rsid w:val="00163454"/>
    <w:rsid w:val="00163BBC"/>
    <w:rsid w:val="00163D74"/>
    <w:rsid w:val="00164A1B"/>
    <w:rsid w:val="00164FD4"/>
    <w:rsid w:val="00165352"/>
    <w:rsid w:val="00165402"/>
    <w:rsid w:val="00165E55"/>
    <w:rsid w:val="001666E6"/>
    <w:rsid w:val="0016704B"/>
    <w:rsid w:val="00171937"/>
    <w:rsid w:val="00172030"/>
    <w:rsid w:val="0017299A"/>
    <w:rsid w:val="00173245"/>
    <w:rsid w:val="00173EA6"/>
    <w:rsid w:val="001748F7"/>
    <w:rsid w:val="00175892"/>
    <w:rsid w:val="0017781B"/>
    <w:rsid w:val="00177D6B"/>
    <w:rsid w:val="001817FA"/>
    <w:rsid w:val="00182771"/>
    <w:rsid w:val="00183454"/>
    <w:rsid w:val="00183FBD"/>
    <w:rsid w:val="00184DEF"/>
    <w:rsid w:val="0018530A"/>
    <w:rsid w:val="0018599F"/>
    <w:rsid w:val="00185EFA"/>
    <w:rsid w:val="00186A99"/>
    <w:rsid w:val="00186DA6"/>
    <w:rsid w:val="00186EC6"/>
    <w:rsid w:val="001870F1"/>
    <w:rsid w:val="001872B1"/>
    <w:rsid w:val="001906A0"/>
    <w:rsid w:val="00190F56"/>
    <w:rsid w:val="00193DE1"/>
    <w:rsid w:val="00193DEC"/>
    <w:rsid w:val="00193F55"/>
    <w:rsid w:val="00194C58"/>
    <w:rsid w:val="00194D51"/>
    <w:rsid w:val="0019580B"/>
    <w:rsid w:val="001962AE"/>
    <w:rsid w:val="00196F9A"/>
    <w:rsid w:val="001A0CA1"/>
    <w:rsid w:val="001A1F71"/>
    <w:rsid w:val="001A203A"/>
    <w:rsid w:val="001A30AC"/>
    <w:rsid w:val="001A35AB"/>
    <w:rsid w:val="001A3C9C"/>
    <w:rsid w:val="001A4DF4"/>
    <w:rsid w:val="001A5569"/>
    <w:rsid w:val="001A5C8B"/>
    <w:rsid w:val="001B115C"/>
    <w:rsid w:val="001B1BB1"/>
    <w:rsid w:val="001B2523"/>
    <w:rsid w:val="001B291E"/>
    <w:rsid w:val="001B36B6"/>
    <w:rsid w:val="001B65FF"/>
    <w:rsid w:val="001B6602"/>
    <w:rsid w:val="001B7E92"/>
    <w:rsid w:val="001B7F7A"/>
    <w:rsid w:val="001C120D"/>
    <w:rsid w:val="001C1761"/>
    <w:rsid w:val="001C1D1B"/>
    <w:rsid w:val="001C21FA"/>
    <w:rsid w:val="001C3E42"/>
    <w:rsid w:val="001C487D"/>
    <w:rsid w:val="001C5EFE"/>
    <w:rsid w:val="001C5F12"/>
    <w:rsid w:val="001C612A"/>
    <w:rsid w:val="001D100F"/>
    <w:rsid w:val="001D1326"/>
    <w:rsid w:val="001D1CAB"/>
    <w:rsid w:val="001D2354"/>
    <w:rsid w:val="001D5FA0"/>
    <w:rsid w:val="001D6678"/>
    <w:rsid w:val="001D69E7"/>
    <w:rsid w:val="001D6C17"/>
    <w:rsid w:val="001D7C10"/>
    <w:rsid w:val="001E02E6"/>
    <w:rsid w:val="001E093C"/>
    <w:rsid w:val="001E0AA6"/>
    <w:rsid w:val="001E0B44"/>
    <w:rsid w:val="001E1B98"/>
    <w:rsid w:val="001E2337"/>
    <w:rsid w:val="001E3769"/>
    <w:rsid w:val="001E3FD6"/>
    <w:rsid w:val="001E4433"/>
    <w:rsid w:val="001E488B"/>
    <w:rsid w:val="001E5FCF"/>
    <w:rsid w:val="001E74F1"/>
    <w:rsid w:val="001E7D4D"/>
    <w:rsid w:val="001E7F30"/>
    <w:rsid w:val="001F1BD4"/>
    <w:rsid w:val="001F1FA3"/>
    <w:rsid w:val="001F4B39"/>
    <w:rsid w:val="001F59D9"/>
    <w:rsid w:val="001F615C"/>
    <w:rsid w:val="001F7255"/>
    <w:rsid w:val="00200380"/>
    <w:rsid w:val="00200E82"/>
    <w:rsid w:val="002025C2"/>
    <w:rsid w:val="002030F9"/>
    <w:rsid w:val="00203350"/>
    <w:rsid w:val="002043D6"/>
    <w:rsid w:val="002043E8"/>
    <w:rsid w:val="00206515"/>
    <w:rsid w:val="00207BD5"/>
    <w:rsid w:val="0021252C"/>
    <w:rsid w:val="00212999"/>
    <w:rsid w:val="002136FD"/>
    <w:rsid w:val="00215665"/>
    <w:rsid w:val="002159CD"/>
    <w:rsid w:val="00216CC1"/>
    <w:rsid w:val="00217BFA"/>
    <w:rsid w:val="00217FB1"/>
    <w:rsid w:val="00220ADC"/>
    <w:rsid w:val="00220AFB"/>
    <w:rsid w:val="00220CC3"/>
    <w:rsid w:val="00222664"/>
    <w:rsid w:val="0022270F"/>
    <w:rsid w:val="00222BE3"/>
    <w:rsid w:val="00222F8A"/>
    <w:rsid w:val="00223461"/>
    <w:rsid w:val="00223BCC"/>
    <w:rsid w:val="00223FD3"/>
    <w:rsid w:val="0022401A"/>
    <w:rsid w:val="002255FF"/>
    <w:rsid w:val="00226979"/>
    <w:rsid w:val="0022777D"/>
    <w:rsid w:val="0023043B"/>
    <w:rsid w:val="00230B6D"/>
    <w:rsid w:val="00230FE1"/>
    <w:rsid w:val="0023136E"/>
    <w:rsid w:val="00231D1C"/>
    <w:rsid w:val="00232504"/>
    <w:rsid w:val="002325A9"/>
    <w:rsid w:val="00234036"/>
    <w:rsid w:val="002349BC"/>
    <w:rsid w:val="002369FD"/>
    <w:rsid w:val="00236A5A"/>
    <w:rsid w:val="002401EF"/>
    <w:rsid w:val="002415E8"/>
    <w:rsid w:val="00241A29"/>
    <w:rsid w:val="002423DD"/>
    <w:rsid w:val="0024503E"/>
    <w:rsid w:val="002456DC"/>
    <w:rsid w:val="002466B2"/>
    <w:rsid w:val="00247933"/>
    <w:rsid w:val="002512B0"/>
    <w:rsid w:val="002513DA"/>
    <w:rsid w:val="00252281"/>
    <w:rsid w:val="00252642"/>
    <w:rsid w:val="0025330F"/>
    <w:rsid w:val="002536CA"/>
    <w:rsid w:val="00254328"/>
    <w:rsid w:val="00254E04"/>
    <w:rsid w:val="00256792"/>
    <w:rsid w:val="0026029C"/>
    <w:rsid w:val="00260DBB"/>
    <w:rsid w:val="0026387D"/>
    <w:rsid w:val="00264501"/>
    <w:rsid w:val="00265688"/>
    <w:rsid w:val="002666BD"/>
    <w:rsid w:val="00267B50"/>
    <w:rsid w:val="00272726"/>
    <w:rsid w:val="002729A0"/>
    <w:rsid w:val="00272ABD"/>
    <w:rsid w:val="00275A67"/>
    <w:rsid w:val="00277030"/>
    <w:rsid w:val="00277DCB"/>
    <w:rsid w:val="0028071F"/>
    <w:rsid w:val="0028167F"/>
    <w:rsid w:val="00282151"/>
    <w:rsid w:val="00283D80"/>
    <w:rsid w:val="00285DC0"/>
    <w:rsid w:val="0028693E"/>
    <w:rsid w:val="002869AB"/>
    <w:rsid w:val="00287B73"/>
    <w:rsid w:val="002905F3"/>
    <w:rsid w:val="0029064E"/>
    <w:rsid w:val="0029086D"/>
    <w:rsid w:val="00291E3D"/>
    <w:rsid w:val="00292EF0"/>
    <w:rsid w:val="00293638"/>
    <w:rsid w:val="00293B0A"/>
    <w:rsid w:val="00294BB0"/>
    <w:rsid w:val="00294F3D"/>
    <w:rsid w:val="002A0731"/>
    <w:rsid w:val="002A0E1C"/>
    <w:rsid w:val="002A1C3A"/>
    <w:rsid w:val="002A2670"/>
    <w:rsid w:val="002A2AC0"/>
    <w:rsid w:val="002A31B8"/>
    <w:rsid w:val="002A3711"/>
    <w:rsid w:val="002A4A88"/>
    <w:rsid w:val="002A4C7D"/>
    <w:rsid w:val="002A4CF8"/>
    <w:rsid w:val="002A6499"/>
    <w:rsid w:val="002A6AB8"/>
    <w:rsid w:val="002A7C07"/>
    <w:rsid w:val="002A7CB8"/>
    <w:rsid w:val="002B14FF"/>
    <w:rsid w:val="002B242B"/>
    <w:rsid w:val="002B53D2"/>
    <w:rsid w:val="002B5B16"/>
    <w:rsid w:val="002B7257"/>
    <w:rsid w:val="002B7C57"/>
    <w:rsid w:val="002C1067"/>
    <w:rsid w:val="002C13C9"/>
    <w:rsid w:val="002C26FC"/>
    <w:rsid w:val="002C2E88"/>
    <w:rsid w:val="002C397D"/>
    <w:rsid w:val="002C3B54"/>
    <w:rsid w:val="002C54A6"/>
    <w:rsid w:val="002C5F94"/>
    <w:rsid w:val="002C609C"/>
    <w:rsid w:val="002C748E"/>
    <w:rsid w:val="002C7892"/>
    <w:rsid w:val="002D07E2"/>
    <w:rsid w:val="002D0ABF"/>
    <w:rsid w:val="002D20C6"/>
    <w:rsid w:val="002D2452"/>
    <w:rsid w:val="002D2B7A"/>
    <w:rsid w:val="002D325D"/>
    <w:rsid w:val="002D3675"/>
    <w:rsid w:val="002D3F83"/>
    <w:rsid w:val="002D5E61"/>
    <w:rsid w:val="002D742D"/>
    <w:rsid w:val="002D7501"/>
    <w:rsid w:val="002E0635"/>
    <w:rsid w:val="002E0701"/>
    <w:rsid w:val="002E0730"/>
    <w:rsid w:val="002E11B7"/>
    <w:rsid w:val="002E1C01"/>
    <w:rsid w:val="002E29B7"/>
    <w:rsid w:val="002E2E70"/>
    <w:rsid w:val="002E4001"/>
    <w:rsid w:val="002E4C08"/>
    <w:rsid w:val="002E5016"/>
    <w:rsid w:val="002E7526"/>
    <w:rsid w:val="002F09E7"/>
    <w:rsid w:val="002F0A7D"/>
    <w:rsid w:val="002F1966"/>
    <w:rsid w:val="002F36C3"/>
    <w:rsid w:val="002F482F"/>
    <w:rsid w:val="002F5154"/>
    <w:rsid w:val="002F555B"/>
    <w:rsid w:val="002F6638"/>
    <w:rsid w:val="002F7434"/>
    <w:rsid w:val="00301B24"/>
    <w:rsid w:val="00302959"/>
    <w:rsid w:val="0030395F"/>
    <w:rsid w:val="00303982"/>
    <w:rsid w:val="0030422C"/>
    <w:rsid w:val="003048BC"/>
    <w:rsid w:val="00304DA1"/>
    <w:rsid w:val="00305BA6"/>
    <w:rsid w:val="00306CE6"/>
    <w:rsid w:val="00310B9B"/>
    <w:rsid w:val="00313CCE"/>
    <w:rsid w:val="00313D10"/>
    <w:rsid w:val="00314BDD"/>
    <w:rsid w:val="00314CF6"/>
    <w:rsid w:val="00314E2F"/>
    <w:rsid w:val="003152CD"/>
    <w:rsid w:val="00315B0F"/>
    <w:rsid w:val="00315C54"/>
    <w:rsid w:val="0031677A"/>
    <w:rsid w:val="00316940"/>
    <w:rsid w:val="00317590"/>
    <w:rsid w:val="003177BD"/>
    <w:rsid w:val="00317CFA"/>
    <w:rsid w:val="00320247"/>
    <w:rsid w:val="00320C1B"/>
    <w:rsid w:val="00321077"/>
    <w:rsid w:val="003215FB"/>
    <w:rsid w:val="0032243E"/>
    <w:rsid w:val="00322734"/>
    <w:rsid w:val="00322A5A"/>
    <w:rsid w:val="00322EC5"/>
    <w:rsid w:val="00323C27"/>
    <w:rsid w:val="00326537"/>
    <w:rsid w:val="00326997"/>
    <w:rsid w:val="00326B8B"/>
    <w:rsid w:val="003272BE"/>
    <w:rsid w:val="0032747A"/>
    <w:rsid w:val="0032776B"/>
    <w:rsid w:val="00330023"/>
    <w:rsid w:val="0033080F"/>
    <w:rsid w:val="003308D1"/>
    <w:rsid w:val="003309F8"/>
    <w:rsid w:val="0033198C"/>
    <w:rsid w:val="00331B5C"/>
    <w:rsid w:val="0033236B"/>
    <w:rsid w:val="0033304E"/>
    <w:rsid w:val="00334729"/>
    <w:rsid w:val="00336CE8"/>
    <w:rsid w:val="003376B5"/>
    <w:rsid w:val="00340F26"/>
    <w:rsid w:val="00341B90"/>
    <w:rsid w:val="00341C63"/>
    <w:rsid w:val="00342C07"/>
    <w:rsid w:val="00342FB6"/>
    <w:rsid w:val="003448BA"/>
    <w:rsid w:val="00344FD2"/>
    <w:rsid w:val="00345ED8"/>
    <w:rsid w:val="00345F93"/>
    <w:rsid w:val="0034656D"/>
    <w:rsid w:val="00347361"/>
    <w:rsid w:val="0034786F"/>
    <w:rsid w:val="003510E7"/>
    <w:rsid w:val="00351141"/>
    <w:rsid w:val="00351B6B"/>
    <w:rsid w:val="0035417D"/>
    <w:rsid w:val="0035444A"/>
    <w:rsid w:val="00355D7C"/>
    <w:rsid w:val="00357B0F"/>
    <w:rsid w:val="00357DBE"/>
    <w:rsid w:val="0036045E"/>
    <w:rsid w:val="003623C1"/>
    <w:rsid w:val="00362F60"/>
    <w:rsid w:val="00363783"/>
    <w:rsid w:val="00364E1B"/>
    <w:rsid w:val="00367081"/>
    <w:rsid w:val="00367E1A"/>
    <w:rsid w:val="00370C6C"/>
    <w:rsid w:val="003717F4"/>
    <w:rsid w:val="00371A34"/>
    <w:rsid w:val="00372158"/>
    <w:rsid w:val="00372697"/>
    <w:rsid w:val="00372A5E"/>
    <w:rsid w:val="00373033"/>
    <w:rsid w:val="0037318E"/>
    <w:rsid w:val="00373549"/>
    <w:rsid w:val="00373B5B"/>
    <w:rsid w:val="00373C8A"/>
    <w:rsid w:val="00373F50"/>
    <w:rsid w:val="00374046"/>
    <w:rsid w:val="003751D1"/>
    <w:rsid w:val="00375D04"/>
    <w:rsid w:val="00375D37"/>
    <w:rsid w:val="00376851"/>
    <w:rsid w:val="00376F1F"/>
    <w:rsid w:val="00377243"/>
    <w:rsid w:val="0038042F"/>
    <w:rsid w:val="00380890"/>
    <w:rsid w:val="00380E62"/>
    <w:rsid w:val="00381BC2"/>
    <w:rsid w:val="00381D18"/>
    <w:rsid w:val="00381F81"/>
    <w:rsid w:val="003820FD"/>
    <w:rsid w:val="00382FDA"/>
    <w:rsid w:val="0038345A"/>
    <w:rsid w:val="00383907"/>
    <w:rsid w:val="00383CD0"/>
    <w:rsid w:val="00383EA2"/>
    <w:rsid w:val="00383EB0"/>
    <w:rsid w:val="00384388"/>
    <w:rsid w:val="00385409"/>
    <w:rsid w:val="0038570B"/>
    <w:rsid w:val="003862C2"/>
    <w:rsid w:val="003864E5"/>
    <w:rsid w:val="00390426"/>
    <w:rsid w:val="003914E8"/>
    <w:rsid w:val="003917CA"/>
    <w:rsid w:val="003922D5"/>
    <w:rsid w:val="003929C3"/>
    <w:rsid w:val="00393A63"/>
    <w:rsid w:val="00393F74"/>
    <w:rsid w:val="00393FD2"/>
    <w:rsid w:val="00394ACA"/>
    <w:rsid w:val="00395693"/>
    <w:rsid w:val="003977BC"/>
    <w:rsid w:val="003A2179"/>
    <w:rsid w:val="003A423F"/>
    <w:rsid w:val="003A4590"/>
    <w:rsid w:val="003A4771"/>
    <w:rsid w:val="003A495F"/>
    <w:rsid w:val="003A6859"/>
    <w:rsid w:val="003B14A4"/>
    <w:rsid w:val="003B2101"/>
    <w:rsid w:val="003B39BE"/>
    <w:rsid w:val="003B4092"/>
    <w:rsid w:val="003B44AE"/>
    <w:rsid w:val="003B4CC4"/>
    <w:rsid w:val="003B537A"/>
    <w:rsid w:val="003B73C0"/>
    <w:rsid w:val="003B7A70"/>
    <w:rsid w:val="003C014C"/>
    <w:rsid w:val="003C0628"/>
    <w:rsid w:val="003C06BF"/>
    <w:rsid w:val="003C1E33"/>
    <w:rsid w:val="003C1F41"/>
    <w:rsid w:val="003C26F2"/>
    <w:rsid w:val="003C293A"/>
    <w:rsid w:val="003C2E55"/>
    <w:rsid w:val="003C35F5"/>
    <w:rsid w:val="003C3D38"/>
    <w:rsid w:val="003C6497"/>
    <w:rsid w:val="003D01C4"/>
    <w:rsid w:val="003D05D5"/>
    <w:rsid w:val="003D1476"/>
    <w:rsid w:val="003D1612"/>
    <w:rsid w:val="003D239F"/>
    <w:rsid w:val="003D2709"/>
    <w:rsid w:val="003D298C"/>
    <w:rsid w:val="003D3534"/>
    <w:rsid w:val="003D3864"/>
    <w:rsid w:val="003D3B83"/>
    <w:rsid w:val="003D3DC1"/>
    <w:rsid w:val="003D43A0"/>
    <w:rsid w:val="003D557E"/>
    <w:rsid w:val="003D59BC"/>
    <w:rsid w:val="003D6DD8"/>
    <w:rsid w:val="003D6E1C"/>
    <w:rsid w:val="003D7251"/>
    <w:rsid w:val="003E2288"/>
    <w:rsid w:val="003E234B"/>
    <w:rsid w:val="003E27AF"/>
    <w:rsid w:val="003E2C1D"/>
    <w:rsid w:val="003E3E1E"/>
    <w:rsid w:val="003E4005"/>
    <w:rsid w:val="003E5E99"/>
    <w:rsid w:val="003F0C7E"/>
    <w:rsid w:val="003F1786"/>
    <w:rsid w:val="003F18EA"/>
    <w:rsid w:val="003F1FD7"/>
    <w:rsid w:val="003F3649"/>
    <w:rsid w:val="003F3F6E"/>
    <w:rsid w:val="003F42BA"/>
    <w:rsid w:val="003F4578"/>
    <w:rsid w:val="003F4774"/>
    <w:rsid w:val="003F588D"/>
    <w:rsid w:val="003F5966"/>
    <w:rsid w:val="003F5B8F"/>
    <w:rsid w:val="003F637E"/>
    <w:rsid w:val="003F6E85"/>
    <w:rsid w:val="003F6F18"/>
    <w:rsid w:val="004008B3"/>
    <w:rsid w:val="00400BD1"/>
    <w:rsid w:val="00400C06"/>
    <w:rsid w:val="004013BB"/>
    <w:rsid w:val="0040180F"/>
    <w:rsid w:val="004020F6"/>
    <w:rsid w:val="004041FB"/>
    <w:rsid w:val="00404C73"/>
    <w:rsid w:val="00405102"/>
    <w:rsid w:val="00405660"/>
    <w:rsid w:val="00405F9B"/>
    <w:rsid w:val="00406213"/>
    <w:rsid w:val="004062A9"/>
    <w:rsid w:val="00406B12"/>
    <w:rsid w:val="00406F58"/>
    <w:rsid w:val="00407C2D"/>
    <w:rsid w:val="00407C7D"/>
    <w:rsid w:val="00410711"/>
    <w:rsid w:val="0041153A"/>
    <w:rsid w:val="00413FF1"/>
    <w:rsid w:val="0041566D"/>
    <w:rsid w:val="0042038F"/>
    <w:rsid w:val="00420F19"/>
    <w:rsid w:val="004219ED"/>
    <w:rsid w:val="00421FC1"/>
    <w:rsid w:val="00422659"/>
    <w:rsid w:val="004238EB"/>
    <w:rsid w:val="00424AB8"/>
    <w:rsid w:val="00425ED2"/>
    <w:rsid w:val="0042779E"/>
    <w:rsid w:val="004308E2"/>
    <w:rsid w:val="00431282"/>
    <w:rsid w:val="0043172B"/>
    <w:rsid w:val="00433258"/>
    <w:rsid w:val="00433385"/>
    <w:rsid w:val="004337CF"/>
    <w:rsid w:val="00433A34"/>
    <w:rsid w:val="004342F0"/>
    <w:rsid w:val="00435D86"/>
    <w:rsid w:val="00435F7F"/>
    <w:rsid w:val="00436AB3"/>
    <w:rsid w:val="00437F04"/>
    <w:rsid w:val="004401C1"/>
    <w:rsid w:val="00440447"/>
    <w:rsid w:val="00441DC9"/>
    <w:rsid w:val="004427A5"/>
    <w:rsid w:val="004430EE"/>
    <w:rsid w:val="00443153"/>
    <w:rsid w:val="00445443"/>
    <w:rsid w:val="00445921"/>
    <w:rsid w:val="00445961"/>
    <w:rsid w:val="00445BE9"/>
    <w:rsid w:val="00447D41"/>
    <w:rsid w:val="004511A3"/>
    <w:rsid w:val="004546F3"/>
    <w:rsid w:val="00457B7A"/>
    <w:rsid w:val="00460FB5"/>
    <w:rsid w:val="00461042"/>
    <w:rsid w:val="004611AB"/>
    <w:rsid w:val="00461459"/>
    <w:rsid w:val="00463109"/>
    <w:rsid w:val="004637F4"/>
    <w:rsid w:val="0046404A"/>
    <w:rsid w:val="004666D0"/>
    <w:rsid w:val="00466804"/>
    <w:rsid w:val="00466DAB"/>
    <w:rsid w:val="0047043B"/>
    <w:rsid w:val="00471EB3"/>
    <w:rsid w:val="00472DF5"/>
    <w:rsid w:val="00474ADF"/>
    <w:rsid w:val="00475AD0"/>
    <w:rsid w:val="00475ADF"/>
    <w:rsid w:val="00476100"/>
    <w:rsid w:val="00476662"/>
    <w:rsid w:val="004772B3"/>
    <w:rsid w:val="00481CCD"/>
    <w:rsid w:val="004822C7"/>
    <w:rsid w:val="00482440"/>
    <w:rsid w:val="00482934"/>
    <w:rsid w:val="0048474B"/>
    <w:rsid w:val="0048525F"/>
    <w:rsid w:val="00486B30"/>
    <w:rsid w:val="0048759C"/>
    <w:rsid w:val="00487BE6"/>
    <w:rsid w:val="00487C37"/>
    <w:rsid w:val="00492438"/>
    <w:rsid w:val="004928DD"/>
    <w:rsid w:val="00493134"/>
    <w:rsid w:val="00493AE2"/>
    <w:rsid w:val="00493EB3"/>
    <w:rsid w:val="004952BC"/>
    <w:rsid w:val="004956CE"/>
    <w:rsid w:val="0049622D"/>
    <w:rsid w:val="004967D3"/>
    <w:rsid w:val="00497C37"/>
    <w:rsid w:val="00497F1F"/>
    <w:rsid w:val="004A07A1"/>
    <w:rsid w:val="004A0BC8"/>
    <w:rsid w:val="004A0F24"/>
    <w:rsid w:val="004A1AB0"/>
    <w:rsid w:val="004A1D38"/>
    <w:rsid w:val="004A3A4A"/>
    <w:rsid w:val="004A3ED2"/>
    <w:rsid w:val="004A490C"/>
    <w:rsid w:val="004A4FD5"/>
    <w:rsid w:val="004A52CA"/>
    <w:rsid w:val="004A684C"/>
    <w:rsid w:val="004A7561"/>
    <w:rsid w:val="004A7938"/>
    <w:rsid w:val="004B0499"/>
    <w:rsid w:val="004B07AA"/>
    <w:rsid w:val="004B0C19"/>
    <w:rsid w:val="004B0C30"/>
    <w:rsid w:val="004B0CC3"/>
    <w:rsid w:val="004B1200"/>
    <w:rsid w:val="004B1F6F"/>
    <w:rsid w:val="004B3C0B"/>
    <w:rsid w:val="004B4439"/>
    <w:rsid w:val="004B4B31"/>
    <w:rsid w:val="004B4B9D"/>
    <w:rsid w:val="004B619A"/>
    <w:rsid w:val="004B6CE3"/>
    <w:rsid w:val="004B6CF1"/>
    <w:rsid w:val="004B707B"/>
    <w:rsid w:val="004B70E9"/>
    <w:rsid w:val="004B7365"/>
    <w:rsid w:val="004B778B"/>
    <w:rsid w:val="004C0123"/>
    <w:rsid w:val="004C1489"/>
    <w:rsid w:val="004C1B64"/>
    <w:rsid w:val="004C29A7"/>
    <w:rsid w:val="004C3432"/>
    <w:rsid w:val="004C3722"/>
    <w:rsid w:val="004C3C9B"/>
    <w:rsid w:val="004C47E2"/>
    <w:rsid w:val="004C4D43"/>
    <w:rsid w:val="004C5A10"/>
    <w:rsid w:val="004C5DBB"/>
    <w:rsid w:val="004C5ED3"/>
    <w:rsid w:val="004C689A"/>
    <w:rsid w:val="004C6AE1"/>
    <w:rsid w:val="004C7067"/>
    <w:rsid w:val="004D024C"/>
    <w:rsid w:val="004D02B8"/>
    <w:rsid w:val="004D0488"/>
    <w:rsid w:val="004D1818"/>
    <w:rsid w:val="004D26AA"/>
    <w:rsid w:val="004D2FFB"/>
    <w:rsid w:val="004D4DA8"/>
    <w:rsid w:val="004D6119"/>
    <w:rsid w:val="004D7241"/>
    <w:rsid w:val="004D7493"/>
    <w:rsid w:val="004D7911"/>
    <w:rsid w:val="004E0F6E"/>
    <w:rsid w:val="004E1323"/>
    <w:rsid w:val="004E4EC8"/>
    <w:rsid w:val="004E5009"/>
    <w:rsid w:val="004E6A8F"/>
    <w:rsid w:val="004E72C4"/>
    <w:rsid w:val="004F0C68"/>
    <w:rsid w:val="004F1BEC"/>
    <w:rsid w:val="004F1E92"/>
    <w:rsid w:val="004F274C"/>
    <w:rsid w:val="004F2BA1"/>
    <w:rsid w:val="004F3856"/>
    <w:rsid w:val="004F411D"/>
    <w:rsid w:val="004F43D8"/>
    <w:rsid w:val="004F4DE3"/>
    <w:rsid w:val="004F50C7"/>
    <w:rsid w:val="004F6BB0"/>
    <w:rsid w:val="004F6C64"/>
    <w:rsid w:val="004F6E45"/>
    <w:rsid w:val="004F7F5A"/>
    <w:rsid w:val="004F7FFE"/>
    <w:rsid w:val="005013DC"/>
    <w:rsid w:val="005015AD"/>
    <w:rsid w:val="00501A13"/>
    <w:rsid w:val="00501E43"/>
    <w:rsid w:val="005020E3"/>
    <w:rsid w:val="00502A0A"/>
    <w:rsid w:val="005037FC"/>
    <w:rsid w:val="00503A8E"/>
    <w:rsid w:val="00503C7B"/>
    <w:rsid w:val="005058F4"/>
    <w:rsid w:val="005068C2"/>
    <w:rsid w:val="00507708"/>
    <w:rsid w:val="00507834"/>
    <w:rsid w:val="00507A62"/>
    <w:rsid w:val="0051039D"/>
    <w:rsid w:val="0051054B"/>
    <w:rsid w:val="00510A64"/>
    <w:rsid w:val="0051161D"/>
    <w:rsid w:val="005118B9"/>
    <w:rsid w:val="005132F6"/>
    <w:rsid w:val="0051348D"/>
    <w:rsid w:val="005142C1"/>
    <w:rsid w:val="00515018"/>
    <w:rsid w:val="00515151"/>
    <w:rsid w:val="00515264"/>
    <w:rsid w:val="00517005"/>
    <w:rsid w:val="00517D8C"/>
    <w:rsid w:val="005201FA"/>
    <w:rsid w:val="005202D6"/>
    <w:rsid w:val="00520322"/>
    <w:rsid w:val="00520F97"/>
    <w:rsid w:val="0052162F"/>
    <w:rsid w:val="00522B6C"/>
    <w:rsid w:val="00523B05"/>
    <w:rsid w:val="00524EC0"/>
    <w:rsid w:val="005250D1"/>
    <w:rsid w:val="005253D1"/>
    <w:rsid w:val="00526C84"/>
    <w:rsid w:val="00530AAC"/>
    <w:rsid w:val="005314FF"/>
    <w:rsid w:val="005317DE"/>
    <w:rsid w:val="00532036"/>
    <w:rsid w:val="00532FE9"/>
    <w:rsid w:val="005406D8"/>
    <w:rsid w:val="005407E6"/>
    <w:rsid w:val="00540F6E"/>
    <w:rsid w:val="005443E1"/>
    <w:rsid w:val="005501D7"/>
    <w:rsid w:val="0055038E"/>
    <w:rsid w:val="005508C6"/>
    <w:rsid w:val="005508D2"/>
    <w:rsid w:val="00550DFB"/>
    <w:rsid w:val="005511DF"/>
    <w:rsid w:val="00551B35"/>
    <w:rsid w:val="005521CB"/>
    <w:rsid w:val="005535A4"/>
    <w:rsid w:val="00553F7D"/>
    <w:rsid w:val="00555008"/>
    <w:rsid w:val="005552AA"/>
    <w:rsid w:val="005570A3"/>
    <w:rsid w:val="00557334"/>
    <w:rsid w:val="00560167"/>
    <w:rsid w:val="00560895"/>
    <w:rsid w:val="00560E7E"/>
    <w:rsid w:val="00561066"/>
    <w:rsid w:val="00561DBB"/>
    <w:rsid w:val="0056372D"/>
    <w:rsid w:val="0056373C"/>
    <w:rsid w:val="00563A94"/>
    <w:rsid w:val="00564A17"/>
    <w:rsid w:val="00564B63"/>
    <w:rsid w:val="00565A1E"/>
    <w:rsid w:val="00565C48"/>
    <w:rsid w:val="0056605E"/>
    <w:rsid w:val="00566C09"/>
    <w:rsid w:val="00570708"/>
    <w:rsid w:val="00570AF3"/>
    <w:rsid w:val="00570B6A"/>
    <w:rsid w:val="00570E9E"/>
    <w:rsid w:val="0057121C"/>
    <w:rsid w:val="00571404"/>
    <w:rsid w:val="0057176F"/>
    <w:rsid w:val="0057363D"/>
    <w:rsid w:val="00573B32"/>
    <w:rsid w:val="00574052"/>
    <w:rsid w:val="0057462C"/>
    <w:rsid w:val="00576889"/>
    <w:rsid w:val="00576926"/>
    <w:rsid w:val="005772D7"/>
    <w:rsid w:val="00577DBC"/>
    <w:rsid w:val="00580BA0"/>
    <w:rsid w:val="00581E80"/>
    <w:rsid w:val="00582964"/>
    <w:rsid w:val="00583B55"/>
    <w:rsid w:val="00583D65"/>
    <w:rsid w:val="00583FFC"/>
    <w:rsid w:val="005845FE"/>
    <w:rsid w:val="00586CA2"/>
    <w:rsid w:val="00587E23"/>
    <w:rsid w:val="00590C34"/>
    <w:rsid w:val="00590C7E"/>
    <w:rsid w:val="0059115C"/>
    <w:rsid w:val="005922FA"/>
    <w:rsid w:val="00592390"/>
    <w:rsid w:val="00592496"/>
    <w:rsid w:val="00592D4C"/>
    <w:rsid w:val="00593F7A"/>
    <w:rsid w:val="005942DA"/>
    <w:rsid w:val="005946E7"/>
    <w:rsid w:val="0059485D"/>
    <w:rsid w:val="00595370"/>
    <w:rsid w:val="005964FE"/>
    <w:rsid w:val="0059674E"/>
    <w:rsid w:val="005968EB"/>
    <w:rsid w:val="00597005"/>
    <w:rsid w:val="005A05DB"/>
    <w:rsid w:val="005A16BC"/>
    <w:rsid w:val="005A1EFF"/>
    <w:rsid w:val="005A2097"/>
    <w:rsid w:val="005A27B2"/>
    <w:rsid w:val="005A2BCF"/>
    <w:rsid w:val="005A35D2"/>
    <w:rsid w:val="005A3C17"/>
    <w:rsid w:val="005A54ED"/>
    <w:rsid w:val="005A5A74"/>
    <w:rsid w:val="005A5A9A"/>
    <w:rsid w:val="005A6067"/>
    <w:rsid w:val="005A63D3"/>
    <w:rsid w:val="005A75C0"/>
    <w:rsid w:val="005A7E69"/>
    <w:rsid w:val="005A7E9E"/>
    <w:rsid w:val="005B064D"/>
    <w:rsid w:val="005B0F83"/>
    <w:rsid w:val="005B1604"/>
    <w:rsid w:val="005B1665"/>
    <w:rsid w:val="005B1DDB"/>
    <w:rsid w:val="005B462A"/>
    <w:rsid w:val="005B52CC"/>
    <w:rsid w:val="005B5C02"/>
    <w:rsid w:val="005B61D4"/>
    <w:rsid w:val="005B6FE0"/>
    <w:rsid w:val="005C07B8"/>
    <w:rsid w:val="005C148A"/>
    <w:rsid w:val="005C16D9"/>
    <w:rsid w:val="005C23FA"/>
    <w:rsid w:val="005C263D"/>
    <w:rsid w:val="005C2BE3"/>
    <w:rsid w:val="005C2C10"/>
    <w:rsid w:val="005C36A0"/>
    <w:rsid w:val="005C4FB4"/>
    <w:rsid w:val="005C50C8"/>
    <w:rsid w:val="005C5244"/>
    <w:rsid w:val="005C56D5"/>
    <w:rsid w:val="005C5F61"/>
    <w:rsid w:val="005C67C4"/>
    <w:rsid w:val="005C6A6C"/>
    <w:rsid w:val="005C7015"/>
    <w:rsid w:val="005C78E6"/>
    <w:rsid w:val="005D02D1"/>
    <w:rsid w:val="005D0434"/>
    <w:rsid w:val="005D13A4"/>
    <w:rsid w:val="005D3DD2"/>
    <w:rsid w:val="005D525B"/>
    <w:rsid w:val="005D57A3"/>
    <w:rsid w:val="005D5EB4"/>
    <w:rsid w:val="005D796C"/>
    <w:rsid w:val="005D7AC2"/>
    <w:rsid w:val="005D7C19"/>
    <w:rsid w:val="005D7D21"/>
    <w:rsid w:val="005E10C0"/>
    <w:rsid w:val="005E1B0A"/>
    <w:rsid w:val="005E1D0B"/>
    <w:rsid w:val="005E2D73"/>
    <w:rsid w:val="005E3154"/>
    <w:rsid w:val="005E31D1"/>
    <w:rsid w:val="005E33CE"/>
    <w:rsid w:val="005E4464"/>
    <w:rsid w:val="005E4519"/>
    <w:rsid w:val="005E50A6"/>
    <w:rsid w:val="005E5104"/>
    <w:rsid w:val="005E5733"/>
    <w:rsid w:val="005E692E"/>
    <w:rsid w:val="005E7596"/>
    <w:rsid w:val="005E7AA5"/>
    <w:rsid w:val="005F0511"/>
    <w:rsid w:val="005F17C8"/>
    <w:rsid w:val="005F20E6"/>
    <w:rsid w:val="005F290E"/>
    <w:rsid w:val="005F4C90"/>
    <w:rsid w:val="005F526E"/>
    <w:rsid w:val="005F53A3"/>
    <w:rsid w:val="005F5BE9"/>
    <w:rsid w:val="005F666D"/>
    <w:rsid w:val="005F6D8A"/>
    <w:rsid w:val="005F7328"/>
    <w:rsid w:val="005F7A4C"/>
    <w:rsid w:val="005F7CED"/>
    <w:rsid w:val="006002EE"/>
    <w:rsid w:val="00600B6C"/>
    <w:rsid w:val="00601594"/>
    <w:rsid w:val="00601678"/>
    <w:rsid w:val="00601BBC"/>
    <w:rsid w:val="00601BF7"/>
    <w:rsid w:val="0060273B"/>
    <w:rsid w:val="00602B61"/>
    <w:rsid w:val="00605065"/>
    <w:rsid w:val="00606CCD"/>
    <w:rsid w:val="006076E6"/>
    <w:rsid w:val="00610AFA"/>
    <w:rsid w:val="00610F01"/>
    <w:rsid w:val="00611CAB"/>
    <w:rsid w:val="006125CC"/>
    <w:rsid w:val="00612786"/>
    <w:rsid w:val="00612F57"/>
    <w:rsid w:val="006135A2"/>
    <w:rsid w:val="006151E9"/>
    <w:rsid w:val="00615DB7"/>
    <w:rsid w:val="00616AD9"/>
    <w:rsid w:val="00616C00"/>
    <w:rsid w:val="0061717E"/>
    <w:rsid w:val="00622229"/>
    <w:rsid w:val="00622835"/>
    <w:rsid w:val="00622B5C"/>
    <w:rsid w:val="00623F98"/>
    <w:rsid w:val="00624BBF"/>
    <w:rsid w:val="00624D65"/>
    <w:rsid w:val="0062550D"/>
    <w:rsid w:val="00625823"/>
    <w:rsid w:val="00625E98"/>
    <w:rsid w:val="0062717F"/>
    <w:rsid w:val="00627E44"/>
    <w:rsid w:val="00627ED1"/>
    <w:rsid w:val="00632AE8"/>
    <w:rsid w:val="00632C3B"/>
    <w:rsid w:val="0063393D"/>
    <w:rsid w:val="0063468D"/>
    <w:rsid w:val="00634EAB"/>
    <w:rsid w:val="0063524B"/>
    <w:rsid w:val="00635A8D"/>
    <w:rsid w:val="00635EB2"/>
    <w:rsid w:val="00637ED6"/>
    <w:rsid w:val="006413B3"/>
    <w:rsid w:val="00641EE7"/>
    <w:rsid w:val="00641FBE"/>
    <w:rsid w:val="006427C8"/>
    <w:rsid w:val="00644FAB"/>
    <w:rsid w:val="00645DDA"/>
    <w:rsid w:val="00646001"/>
    <w:rsid w:val="00646A35"/>
    <w:rsid w:val="00646C07"/>
    <w:rsid w:val="00646F0F"/>
    <w:rsid w:val="00647686"/>
    <w:rsid w:val="00647E6D"/>
    <w:rsid w:val="00650A04"/>
    <w:rsid w:val="00651511"/>
    <w:rsid w:val="00652BFD"/>
    <w:rsid w:val="00652E46"/>
    <w:rsid w:val="00653352"/>
    <w:rsid w:val="00653948"/>
    <w:rsid w:val="00653DF0"/>
    <w:rsid w:val="0065407B"/>
    <w:rsid w:val="00655E34"/>
    <w:rsid w:val="00656082"/>
    <w:rsid w:val="00656C92"/>
    <w:rsid w:val="00657CB3"/>
    <w:rsid w:val="00661E6B"/>
    <w:rsid w:val="006631B3"/>
    <w:rsid w:val="00664110"/>
    <w:rsid w:val="0066427E"/>
    <w:rsid w:val="00664970"/>
    <w:rsid w:val="00666154"/>
    <w:rsid w:val="006670D1"/>
    <w:rsid w:val="006672E9"/>
    <w:rsid w:val="00667626"/>
    <w:rsid w:val="00671800"/>
    <w:rsid w:val="00671C98"/>
    <w:rsid w:val="00674427"/>
    <w:rsid w:val="006748D6"/>
    <w:rsid w:val="0067535F"/>
    <w:rsid w:val="0067618C"/>
    <w:rsid w:val="00680074"/>
    <w:rsid w:val="00680750"/>
    <w:rsid w:val="00681E3F"/>
    <w:rsid w:val="006822A1"/>
    <w:rsid w:val="0068363B"/>
    <w:rsid w:val="006836C3"/>
    <w:rsid w:val="00683F43"/>
    <w:rsid w:val="00683FDB"/>
    <w:rsid w:val="00684F18"/>
    <w:rsid w:val="006850EC"/>
    <w:rsid w:val="00686C55"/>
    <w:rsid w:val="00686FFA"/>
    <w:rsid w:val="00687C84"/>
    <w:rsid w:val="00690F95"/>
    <w:rsid w:val="00691853"/>
    <w:rsid w:val="00691935"/>
    <w:rsid w:val="00691EC6"/>
    <w:rsid w:val="006928BC"/>
    <w:rsid w:val="00692D47"/>
    <w:rsid w:val="0069331C"/>
    <w:rsid w:val="006934FB"/>
    <w:rsid w:val="0069470F"/>
    <w:rsid w:val="00695AD5"/>
    <w:rsid w:val="00695E54"/>
    <w:rsid w:val="00696F83"/>
    <w:rsid w:val="00697333"/>
    <w:rsid w:val="00697418"/>
    <w:rsid w:val="0069750E"/>
    <w:rsid w:val="00697743"/>
    <w:rsid w:val="00697FC2"/>
    <w:rsid w:val="006A0E0D"/>
    <w:rsid w:val="006A1315"/>
    <w:rsid w:val="006A201B"/>
    <w:rsid w:val="006A206F"/>
    <w:rsid w:val="006A3199"/>
    <w:rsid w:val="006A3414"/>
    <w:rsid w:val="006A363C"/>
    <w:rsid w:val="006A47A8"/>
    <w:rsid w:val="006A47B6"/>
    <w:rsid w:val="006A4AE7"/>
    <w:rsid w:val="006A53CE"/>
    <w:rsid w:val="006A5904"/>
    <w:rsid w:val="006A5A21"/>
    <w:rsid w:val="006A6105"/>
    <w:rsid w:val="006A6106"/>
    <w:rsid w:val="006A6BEF"/>
    <w:rsid w:val="006A7C70"/>
    <w:rsid w:val="006B07B8"/>
    <w:rsid w:val="006B0858"/>
    <w:rsid w:val="006B099D"/>
    <w:rsid w:val="006B0D7E"/>
    <w:rsid w:val="006B1193"/>
    <w:rsid w:val="006B15A9"/>
    <w:rsid w:val="006B3048"/>
    <w:rsid w:val="006B35DB"/>
    <w:rsid w:val="006B3618"/>
    <w:rsid w:val="006B37C1"/>
    <w:rsid w:val="006B3CF2"/>
    <w:rsid w:val="006B4B31"/>
    <w:rsid w:val="006B5387"/>
    <w:rsid w:val="006B6F91"/>
    <w:rsid w:val="006B74E1"/>
    <w:rsid w:val="006C02EE"/>
    <w:rsid w:val="006C0980"/>
    <w:rsid w:val="006C1781"/>
    <w:rsid w:val="006C2906"/>
    <w:rsid w:val="006C2C48"/>
    <w:rsid w:val="006C3A9C"/>
    <w:rsid w:val="006C5B07"/>
    <w:rsid w:val="006C6CCB"/>
    <w:rsid w:val="006D06A6"/>
    <w:rsid w:val="006D172B"/>
    <w:rsid w:val="006D1D1F"/>
    <w:rsid w:val="006D5063"/>
    <w:rsid w:val="006D552E"/>
    <w:rsid w:val="006D5A71"/>
    <w:rsid w:val="006D6864"/>
    <w:rsid w:val="006D6A05"/>
    <w:rsid w:val="006D6E99"/>
    <w:rsid w:val="006D70A4"/>
    <w:rsid w:val="006E27B8"/>
    <w:rsid w:val="006E2CB7"/>
    <w:rsid w:val="006E3259"/>
    <w:rsid w:val="006E3919"/>
    <w:rsid w:val="006E3F4D"/>
    <w:rsid w:val="006E634F"/>
    <w:rsid w:val="006E69DE"/>
    <w:rsid w:val="006E7336"/>
    <w:rsid w:val="006E7DEB"/>
    <w:rsid w:val="006E7EBA"/>
    <w:rsid w:val="006F0BCD"/>
    <w:rsid w:val="006F140A"/>
    <w:rsid w:val="006F153D"/>
    <w:rsid w:val="006F349D"/>
    <w:rsid w:val="006F4E98"/>
    <w:rsid w:val="006F517A"/>
    <w:rsid w:val="006F76FA"/>
    <w:rsid w:val="006F7C2B"/>
    <w:rsid w:val="006F7DA4"/>
    <w:rsid w:val="007003F3"/>
    <w:rsid w:val="00700585"/>
    <w:rsid w:val="00700D56"/>
    <w:rsid w:val="007027FD"/>
    <w:rsid w:val="00704DF0"/>
    <w:rsid w:val="00705FC3"/>
    <w:rsid w:val="00707264"/>
    <w:rsid w:val="00707B17"/>
    <w:rsid w:val="00712323"/>
    <w:rsid w:val="00712FAF"/>
    <w:rsid w:val="0071310E"/>
    <w:rsid w:val="00714620"/>
    <w:rsid w:val="00715BD2"/>
    <w:rsid w:val="007203D2"/>
    <w:rsid w:val="00720505"/>
    <w:rsid w:val="007214B1"/>
    <w:rsid w:val="00721509"/>
    <w:rsid w:val="00721A85"/>
    <w:rsid w:val="00721E3A"/>
    <w:rsid w:val="0072257E"/>
    <w:rsid w:val="00722C64"/>
    <w:rsid w:val="0072329B"/>
    <w:rsid w:val="00723735"/>
    <w:rsid w:val="007255D5"/>
    <w:rsid w:val="00725CBF"/>
    <w:rsid w:val="00725E57"/>
    <w:rsid w:val="00727D37"/>
    <w:rsid w:val="00727DB9"/>
    <w:rsid w:val="00730272"/>
    <w:rsid w:val="007316AF"/>
    <w:rsid w:val="00731719"/>
    <w:rsid w:val="00731F5A"/>
    <w:rsid w:val="00731FFB"/>
    <w:rsid w:val="00732F0F"/>
    <w:rsid w:val="00735DB8"/>
    <w:rsid w:val="00736741"/>
    <w:rsid w:val="00736FBB"/>
    <w:rsid w:val="0073769E"/>
    <w:rsid w:val="00740769"/>
    <w:rsid w:val="007408AC"/>
    <w:rsid w:val="007411CE"/>
    <w:rsid w:val="007416A5"/>
    <w:rsid w:val="00742201"/>
    <w:rsid w:val="00742A37"/>
    <w:rsid w:val="00742E92"/>
    <w:rsid w:val="00743DDB"/>
    <w:rsid w:val="0074559A"/>
    <w:rsid w:val="00745C37"/>
    <w:rsid w:val="0074789D"/>
    <w:rsid w:val="00747FBC"/>
    <w:rsid w:val="00750C68"/>
    <w:rsid w:val="00752CB3"/>
    <w:rsid w:val="00752D5F"/>
    <w:rsid w:val="00752E2C"/>
    <w:rsid w:val="0075306A"/>
    <w:rsid w:val="00753932"/>
    <w:rsid w:val="0075465D"/>
    <w:rsid w:val="00755507"/>
    <w:rsid w:val="00756750"/>
    <w:rsid w:val="00756EEC"/>
    <w:rsid w:val="0075752D"/>
    <w:rsid w:val="00760961"/>
    <w:rsid w:val="007610F4"/>
    <w:rsid w:val="007611E3"/>
    <w:rsid w:val="007628B4"/>
    <w:rsid w:val="00762FBB"/>
    <w:rsid w:val="0076306F"/>
    <w:rsid w:val="00763371"/>
    <w:rsid w:val="007633C0"/>
    <w:rsid w:val="00763C99"/>
    <w:rsid w:val="00764327"/>
    <w:rsid w:val="00764D56"/>
    <w:rsid w:val="0076594B"/>
    <w:rsid w:val="0077056F"/>
    <w:rsid w:val="0077126E"/>
    <w:rsid w:val="007714EC"/>
    <w:rsid w:val="00773050"/>
    <w:rsid w:val="00773B13"/>
    <w:rsid w:val="0077452C"/>
    <w:rsid w:val="00776705"/>
    <w:rsid w:val="007778CC"/>
    <w:rsid w:val="0078095F"/>
    <w:rsid w:val="00780C2B"/>
    <w:rsid w:val="00780F78"/>
    <w:rsid w:val="00781452"/>
    <w:rsid w:val="007822B7"/>
    <w:rsid w:val="00782ACF"/>
    <w:rsid w:val="00783839"/>
    <w:rsid w:val="007841B2"/>
    <w:rsid w:val="00786CF6"/>
    <w:rsid w:val="00786E58"/>
    <w:rsid w:val="00786F0E"/>
    <w:rsid w:val="0078736C"/>
    <w:rsid w:val="00790C4F"/>
    <w:rsid w:val="00790E70"/>
    <w:rsid w:val="007916C6"/>
    <w:rsid w:val="0079226A"/>
    <w:rsid w:val="00793431"/>
    <w:rsid w:val="00793A13"/>
    <w:rsid w:val="00795779"/>
    <w:rsid w:val="00795F60"/>
    <w:rsid w:val="007962DF"/>
    <w:rsid w:val="007964C2"/>
    <w:rsid w:val="0079727C"/>
    <w:rsid w:val="0079737B"/>
    <w:rsid w:val="007A002D"/>
    <w:rsid w:val="007A03EC"/>
    <w:rsid w:val="007A12A0"/>
    <w:rsid w:val="007A1EA8"/>
    <w:rsid w:val="007A24AF"/>
    <w:rsid w:val="007A2A1D"/>
    <w:rsid w:val="007A3949"/>
    <w:rsid w:val="007A3BF5"/>
    <w:rsid w:val="007A3C39"/>
    <w:rsid w:val="007A4BF6"/>
    <w:rsid w:val="007A5613"/>
    <w:rsid w:val="007A7671"/>
    <w:rsid w:val="007A773B"/>
    <w:rsid w:val="007A79C3"/>
    <w:rsid w:val="007A7D81"/>
    <w:rsid w:val="007B03D5"/>
    <w:rsid w:val="007B068F"/>
    <w:rsid w:val="007B1C38"/>
    <w:rsid w:val="007B22BC"/>
    <w:rsid w:val="007B2400"/>
    <w:rsid w:val="007B4C22"/>
    <w:rsid w:val="007B6007"/>
    <w:rsid w:val="007B6D09"/>
    <w:rsid w:val="007B6DE4"/>
    <w:rsid w:val="007C030F"/>
    <w:rsid w:val="007C0EBA"/>
    <w:rsid w:val="007C1245"/>
    <w:rsid w:val="007C1D2A"/>
    <w:rsid w:val="007C295E"/>
    <w:rsid w:val="007C4129"/>
    <w:rsid w:val="007C4B15"/>
    <w:rsid w:val="007C665B"/>
    <w:rsid w:val="007C678C"/>
    <w:rsid w:val="007C6D82"/>
    <w:rsid w:val="007D09DF"/>
    <w:rsid w:val="007D1149"/>
    <w:rsid w:val="007D1F7A"/>
    <w:rsid w:val="007D2806"/>
    <w:rsid w:val="007D2957"/>
    <w:rsid w:val="007D2DD0"/>
    <w:rsid w:val="007D2DEB"/>
    <w:rsid w:val="007D3973"/>
    <w:rsid w:val="007D4268"/>
    <w:rsid w:val="007D7A32"/>
    <w:rsid w:val="007E1182"/>
    <w:rsid w:val="007E1995"/>
    <w:rsid w:val="007E1D6D"/>
    <w:rsid w:val="007E2D53"/>
    <w:rsid w:val="007E3908"/>
    <w:rsid w:val="007E55DF"/>
    <w:rsid w:val="007E6B9E"/>
    <w:rsid w:val="007F0E88"/>
    <w:rsid w:val="007F1363"/>
    <w:rsid w:val="007F16B0"/>
    <w:rsid w:val="007F22D1"/>
    <w:rsid w:val="007F4037"/>
    <w:rsid w:val="007F459F"/>
    <w:rsid w:val="007F5210"/>
    <w:rsid w:val="007F571B"/>
    <w:rsid w:val="007F74EB"/>
    <w:rsid w:val="007F7945"/>
    <w:rsid w:val="00800849"/>
    <w:rsid w:val="0080115A"/>
    <w:rsid w:val="00802919"/>
    <w:rsid w:val="00802FC8"/>
    <w:rsid w:val="00803C5F"/>
    <w:rsid w:val="0080454B"/>
    <w:rsid w:val="00804BB8"/>
    <w:rsid w:val="00804CD3"/>
    <w:rsid w:val="00805644"/>
    <w:rsid w:val="008069EF"/>
    <w:rsid w:val="00806D04"/>
    <w:rsid w:val="00807272"/>
    <w:rsid w:val="008075FB"/>
    <w:rsid w:val="0081016C"/>
    <w:rsid w:val="00810C4D"/>
    <w:rsid w:val="00811399"/>
    <w:rsid w:val="0081243D"/>
    <w:rsid w:val="008135EA"/>
    <w:rsid w:val="00815815"/>
    <w:rsid w:val="00815E38"/>
    <w:rsid w:val="008164B3"/>
    <w:rsid w:val="008166AC"/>
    <w:rsid w:val="008166B2"/>
    <w:rsid w:val="00816E67"/>
    <w:rsid w:val="008206E7"/>
    <w:rsid w:val="00820D65"/>
    <w:rsid w:val="00820FB7"/>
    <w:rsid w:val="00822794"/>
    <w:rsid w:val="008237A3"/>
    <w:rsid w:val="008238E4"/>
    <w:rsid w:val="00823B31"/>
    <w:rsid w:val="00823F57"/>
    <w:rsid w:val="008244AD"/>
    <w:rsid w:val="008252A6"/>
    <w:rsid w:val="008257AC"/>
    <w:rsid w:val="00826438"/>
    <w:rsid w:val="0082677B"/>
    <w:rsid w:val="008272DF"/>
    <w:rsid w:val="00827A6B"/>
    <w:rsid w:val="00827B76"/>
    <w:rsid w:val="0083002A"/>
    <w:rsid w:val="00832631"/>
    <w:rsid w:val="008328C5"/>
    <w:rsid w:val="008329EA"/>
    <w:rsid w:val="00832A9C"/>
    <w:rsid w:val="0083382C"/>
    <w:rsid w:val="00833FBF"/>
    <w:rsid w:val="00834215"/>
    <w:rsid w:val="00835926"/>
    <w:rsid w:val="00841C55"/>
    <w:rsid w:val="00842E9B"/>
    <w:rsid w:val="0084311D"/>
    <w:rsid w:val="00843B20"/>
    <w:rsid w:val="00844571"/>
    <w:rsid w:val="00844735"/>
    <w:rsid w:val="00844BFA"/>
    <w:rsid w:val="00845623"/>
    <w:rsid w:val="00846C6E"/>
    <w:rsid w:val="00846FDC"/>
    <w:rsid w:val="008478DB"/>
    <w:rsid w:val="00850EEC"/>
    <w:rsid w:val="00851306"/>
    <w:rsid w:val="0085249B"/>
    <w:rsid w:val="008537CB"/>
    <w:rsid w:val="00853C34"/>
    <w:rsid w:val="00853D62"/>
    <w:rsid w:val="0085569E"/>
    <w:rsid w:val="00855AC3"/>
    <w:rsid w:val="00855F3E"/>
    <w:rsid w:val="008565B4"/>
    <w:rsid w:val="00856A8B"/>
    <w:rsid w:val="00856CCF"/>
    <w:rsid w:val="008579EE"/>
    <w:rsid w:val="00860232"/>
    <w:rsid w:val="00860293"/>
    <w:rsid w:val="00860BCF"/>
    <w:rsid w:val="00860BE6"/>
    <w:rsid w:val="0086185B"/>
    <w:rsid w:val="0086207E"/>
    <w:rsid w:val="008627D0"/>
    <w:rsid w:val="008645BC"/>
    <w:rsid w:val="00865179"/>
    <w:rsid w:val="00865609"/>
    <w:rsid w:val="008672EB"/>
    <w:rsid w:val="0086754A"/>
    <w:rsid w:val="00867CB3"/>
    <w:rsid w:val="00867CBB"/>
    <w:rsid w:val="00867FE2"/>
    <w:rsid w:val="0087148D"/>
    <w:rsid w:val="00871AB6"/>
    <w:rsid w:val="00871BCD"/>
    <w:rsid w:val="00872CBF"/>
    <w:rsid w:val="00873490"/>
    <w:rsid w:val="00873A9D"/>
    <w:rsid w:val="00873C14"/>
    <w:rsid w:val="00873DF4"/>
    <w:rsid w:val="00875937"/>
    <w:rsid w:val="00875B93"/>
    <w:rsid w:val="00876399"/>
    <w:rsid w:val="00876AEA"/>
    <w:rsid w:val="00877047"/>
    <w:rsid w:val="008805C6"/>
    <w:rsid w:val="00880C28"/>
    <w:rsid w:val="0088169E"/>
    <w:rsid w:val="00881E3D"/>
    <w:rsid w:val="00882783"/>
    <w:rsid w:val="0088468B"/>
    <w:rsid w:val="00890CB5"/>
    <w:rsid w:val="0089230B"/>
    <w:rsid w:val="00892434"/>
    <w:rsid w:val="008925B1"/>
    <w:rsid w:val="0089396A"/>
    <w:rsid w:val="008972CE"/>
    <w:rsid w:val="008972E6"/>
    <w:rsid w:val="008974F9"/>
    <w:rsid w:val="008A0667"/>
    <w:rsid w:val="008A10DE"/>
    <w:rsid w:val="008A18A4"/>
    <w:rsid w:val="008A2237"/>
    <w:rsid w:val="008A224B"/>
    <w:rsid w:val="008A2286"/>
    <w:rsid w:val="008A2523"/>
    <w:rsid w:val="008A2A9E"/>
    <w:rsid w:val="008A2CD2"/>
    <w:rsid w:val="008A36DD"/>
    <w:rsid w:val="008A3815"/>
    <w:rsid w:val="008A3B22"/>
    <w:rsid w:val="008A58BD"/>
    <w:rsid w:val="008A5ECA"/>
    <w:rsid w:val="008A6276"/>
    <w:rsid w:val="008A6C7F"/>
    <w:rsid w:val="008A6F8A"/>
    <w:rsid w:val="008A7639"/>
    <w:rsid w:val="008A7BC2"/>
    <w:rsid w:val="008B0708"/>
    <w:rsid w:val="008B14C8"/>
    <w:rsid w:val="008B3086"/>
    <w:rsid w:val="008B3B2A"/>
    <w:rsid w:val="008B435A"/>
    <w:rsid w:val="008B45F5"/>
    <w:rsid w:val="008B49E0"/>
    <w:rsid w:val="008B52D6"/>
    <w:rsid w:val="008B55E9"/>
    <w:rsid w:val="008B5FED"/>
    <w:rsid w:val="008B65A8"/>
    <w:rsid w:val="008B78BC"/>
    <w:rsid w:val="008B7D09"/>
    <w:rsid w:val="008C01B7"/>
    <w:rsid w:val="008C0B9A"/>
    <w:rsid w:val="008C14DE"/>
    <w:rsid w:val="008C2263"/>
    <w:rsid w:val="008C2614"/>
    <w:rsid w:val="008C2BDB"/>
    <w:rsid w:val="008C2EB1"/>
    <w:rsid w:val="008C4D41"/>
    <w:rsid w:val="008C63A3"/>
    <w:rsid w:val="008C7416"/>
    <w:rsid w:val="008C7BB6"/>
    <w:rsid w:val="008C7C10"/>
    <w:rsid w:val="008D01AA"/>
    <w:rsid w:val="008D1F2C"/>
    <w:rsid w:val="008D308E"/>
    <w:rsid w:val="008D5FFF"/>
    <w:rsid w:val="008D62B7"/>
    <w:rsid w:val="008D6C6B"/>
    <w:rsid w:val="008D7204"/>
    <w:rsid w:val="008D7FF8"/>
    <w:rsid w:val="008E07A0"/>
    <w:rsid w:val="008E08ED"/>
    <w:rsid w:val="008E219E"/>
    <w:rsid w:val="008E2295"/>
    <w:rsid w:val="008E2974"/>
    <w:rsid w:val="008E2C0C"/>
    <w:rsid w:val="008E317A"/>
    <w:rsid w:val="008E523C"/>
    <w:rsid w:val="008E5443"/>
    <w:rsid w:val="008E595E"/>
    <w:rsid w:val="008E6E64"/>
    <w:rsid w:val="008F1182"/>
    <w:rsid w:val="008F2248"/>
    <w:rsid w:val="008F2257"/>
    <w:rsid w:val="008F28CC"/>
    <w:rsid w:val="008F2E86"/>
    <w:rsid w:val="008F4F44"/>
    <w:rsid w:val="008F74ED"/>
    <w:rsid w:val="008F7D77"/>
    <w:rsid w:val="009001A7"/>
    <w:rsid w:val="009002DE"/>
    <w:rsid w:val="00900490"/>
    <w:rsid w:val="009005D9"/>
    <w:rsid w:val="00901B60"/>
    <w:rsid w:val="00902839"/>
    <w:rsid w:val="00903FFA"/>
    <w:rsid w:val="00904C4E"/>
    <w:rsid w:val="00905636"/>
    <w:rsid w:val="00906715"/>
    <w:rsid w:val="00911933"/>
    <w:rsid w:val="00911A8E"/>
    <w:rsid w:val="00911C27"/>
    <w:rsid w:val="00911CCF"/>
    <w:rsid w:val="00911FF8"/>
    <w:rsid w:val="009125CC"/>
    <w:rsid w:val="00912BD8"/>
    <w:rsid w:val="00913D5B"/>
    <w:rsid w:val="00913F84"/>
    <w:rsid w:val="00915474"/>
    <w:rsid w:val="00915BEA"/>
    <w:rsid w:val="00920630"/>
    <w:rsid w:val="00920922"/>
    <w:rsid w:val="00920DE0"/>
    <w:rsid w:val="00921204"/>
    <w:rsid w:val="00921C0B"/>
    <w:rsid w:val="00923F04"/>
    <w:rsid w:val="00924306"/>
    <w:rsid w:val="00924E40"/>
    <w:rsid w:val="009250CC"/>
    <w:rsid w:val="00925C57"/>
    <w:rsid w:val="00925DF0"/>
    <w:rsid w:val="0092607D"/>
    <w:rsid w:val="009262EE"/>
    <w:rsid w:val="00926623"/>
    <w:rsid w:val="00926DAD"/>
    <w:rsid w:val="009276D6"/>
    <w:rsid w:val="009300A4"/>
    <w:rsid w:val="009301D5"/>
    <w:rsid w:val="00930612"/>
    <w:rsid w:val="00930EF9"/>
    <w:rsid w:val="00931241"/>
    <w:rsid w:val="00935390"/>
    <w:rsid w:val="00936E25"/>
    <w:rsid w:val="0093704B"/>
    <w:rsid w:val="00937309"/>
    <w:rsid w:val="0093736E"/>
    <w:rsid w:val="009377CE"/>
    <w:rsid w:val="00937B73"/>
    <w:rsid w:val="0094095A"/>
    <w:rsid w:val="00941D8D"/>
    <w:rsid w:val="0094284F"/>
    <w:rsid w:val="0094389B"/>
    <w:rsid w:val="00944DDE"/>
    <w:rsid w:val="00945888"/>
    <w:rsid w:val="0094664A"/>
    <w:rsid w:val="00950AE5"/>
    <w:rsid w:val="00951F6E"/>
    <w:rsid w:val="009533D2"/>
    <w:rsid w:val="0095376B"/>
    <w:rsid w:val="009541CF"/>
    <w:rsid w:val="009543A4"/>
    <w:rsid w:val="00954FB5"/>
    <w:rsid w:val="00955549"/>
    <w:rsid w:val="0095681B"/>
    <w:rsid w:val="009605AB"/>
    <w:rsid w:val="0096070B"/>
    <w:rsid w:val="00961595"/>
    <w:rsid w:val="00961706"/>
    <w:rsid w:val="00961E20"/>
    <w:rsid w:val="0096282C"/>
    <w:rsid w:val="00962B68"/>
    <w:rsid w:val="00962CD5"/>
    <w:rsid w:val="00962E09"/>
    <w:rsid w:val="0096322E"/>
    <w:rsid w:val="00964667"/>
    <w:rsid w:val="009658E5"/>
    <w:rsid w:val="00965C08"/>
    <w:rsid w:val="00966776"/>
    <w:rsid w:val="0096725A"/>
    <w:rsid w:val="0096755F"/>
    <w:rsid w:val="00967624"/>
    <w:rsid w:val="00967908"/>
    <w:rsid w:val="00967A3F"/>
    <w:rsid w:val="0097046C"/>
    <w:rsid w:val="00971A37"/>
    <w:rsid w:val="00972AE6"/>
    <w:rsid w:val="009749B2"/>
    <w:rsid w:val="00975596"/>
    <w:rsid w:val="0097727C"/>
    <w:rsid w:val="009773DD"/>
    <w:rsid w:val="009776E5"/>
    <w:rsid w:val="00977B32"/>
    <w:rsid w:val="00980541"/>
    <w:rsid w:val="009815F2"/>
    <w:rsid w:val="009821BB"/>
    <w:rsid w:val="009830F9"/>
    <w:rsid w:val="009834FF"/>
    <w:rsid w:val="009844A3"/>
    <w:rsid w:val="00984E1C"/>
    <w:rsid w:val="00984F2A"/>
    <w:rsid w:val="00985259"/>
    <w:rsid w:val="00986B92"/>
    <w:rsid w:val="009873C3"/>
    <w:rsid w:val="009915CC"/>
    <w:rsid w:val="00991A5E"/>
    <w:rsid w:val="00991A73"/>
    <w:rsid w:val="00991A9B"/>
    <w:rsid w:val="00992884"/>
    <w:rsid w:val="00992DDF"/>
    <w:rsid w:val="00993098"/>
    <w:rsid w:val="009933EE"/>
    <w:rsid w:val="009939B2"/>
    <w:rsid w:val="00994AB7"/>
    <w:rsid w:val="00995766"/>
    <w:rsid w:val="009958B3"/>
    <w:rsid w:val="00995DAD"/>
    <w:rsid w:val="00996509"/>
    <w:rsid w:val="009A0CEB"/>
    <w:rsid w:val="009A186C"/>
    <w:rsid w:val="009A3313"/>
    <w:rsid w:val="009A36D6"/>
    <w:rsid w:val="009A41ED"/>
    <w:rsid w:val="009A5F66"/>
    <w:rsid w:val="009A633B"/>
    <w:rsid w:val="009A63D1"/>
    <w:rsid w:val="009A7B55"/>
    <w:rsid w:val="009B0E65"/>
    <w:rsid w:val="009B17CB"/>
    <w:rsid w:val="009B31DD"/>
    <w:rsid w:val="009B4210"/>
    <w:rsid w:val="009B5A00"/>
    <w:rsid w:val="009B6942"/>
    <w:rsid w:val="009B6C9B"/>
    <w:rsid w:val="009B6E22"/>
    <w:rsid w:val="009B6F6C"/>
    <w:rsid w:val="009C0501"/>
    <w:rsid w:val="009C1896"/>
    <w:rsid w:val="009C1FB6"/>
    <w:rsid w:val="009C2E37"/>
    <w:rsid w:val="009C3733"/>
    <w:rsid w:val="009C4328"/>
    <w:rsid w:val="009C4A98"/>
    <w:rsid w:val="009C4FA5"/>
    <w:rsid w:val="009C535F"/>
    <w:rsid w:val="009C58A1"/>
    <w:rsid w:val="009C744E"/>
    <w:rsid w:val="009C7C7B"/>
    <w:rsid w:val="009D010B"/>
    <w:rsid w:val="009D01BC"/>
    <w:rsid w:val="009D17A4"/>
    <w:rsid w:val="009D4682"/>
    <w:rsid w:val="009D46D4"/>
    <w:rsid w:val="009D4970"/>
    <w:rsid w:val="009D5985"/>
    <w:rsid w:val="009D5B9A"/>
    <w:rsid w:val="009D6D11"/>
    <w:rsid w:val="009E043C"/>
    <w:rsid w:val="009E0E44"/>
    <w:rsid w:val="009E10B5"/>
    <w:rsid w:val="009E175A"/>
    <w:rsid w:val="009E3CFA"/>
    <w:rsid w:val="009E4488"/>
    <w:rsid w:val="009E479F"/>
    <w:rsid w:val="009E6486"/>
    <w:rsid w:val="009E6E9C"/>
    <w:rsid w:val="009F081E"/>
    <w:rsid w:val="009F0E34"/>
    <w:rsid w:val="009F1B7F"/>
    <w:rsid w:val="009F54F6"/>
    <w:rsid w:val="009F5DEB"/>
    <w:rsid w:val="009F61EA"/>
    <w:rsid w:val="009F683E"/>
    <w:rsid w:val="009F6FED"/>
    <w:rsid w:val="009F71F1"/>
    <w:rsid w:val="00A00BE2"/>
    <w:rsid w:val="00A00E05"/>
    <w:rsid w:val="00A0208C"/>
    <w:rsid w:val="00A02E51"/>
    <w:rsid w:val="00A02F6A"/>
    <w:rsid w:val="00A03F8B"/>
    <w:rsid w:val="00A040FE"/>
    <w:rsid w:val="00A06F16"/>
    <w:rsid w:val="00A114ED"/>
    <w:rsid w:val="00A116DD"/>
    <w:rsid w:val="00A1201C"/>
    <w:rsid w:val="00A1231B"/>
    <w:rsid w:val="00A1373A"/>
    <w:rsid w:val="00A13A5B"/>
    <w:rsid w:val="00A13D53"/>
    <w:rsid w:val="00A15E13"/>
    <w:rsid w:val="00A16E48"/>
    <w:rsid w:val="00A21E3E"/>
    <w:rsid w:val="00A2237F"/>
    <w:rsid w:val="00A2268C"/>
    <w:rsid w:val="00A2279B"/>
    <w:rsid w:val="00A23B1D"/>
    <w:rsid w:val="00A25198"/>
    <w:rsid w:val="00A25368"/>
    <w:rsid w:val="00A25B31"/>
    <w:rsid w:val="00A25BEE"/>
    <w:rsid w:val="00A265FB"/>
    <w:rsid w:val="00A273F3"/>
    <w:rsid w:val="00A30437"/>
    <w:rsid w:val="00A30873"/>
    <w:rsid w:val="00A316A7"/>
    <w:rsid w:val="00A32862"/>
    <w:rsid w:val="00A32C1F"/>
    <w:rsid w:val="00A342BF"/>
    <w:rsid w:val="00A342FF"/>
    <w:rsid w:val="00A3457C"/>
    <w:rsid w:val="00A3522B"/>
    <w:rsid w:val="00A35BC2"/>
    <w:rsid w:val="00A3711F"/>
    <w:rsid w:val="00A41A12"/>
    <w:rsid w:val="00A42122"/>
    <w:rsid w:val="00A4340F"/>
    <w:rsid w:val="00A435E4"/>
    <w:rsid w:val="00A441FE"/>
    <w:rsid w:val="00A447B4"/>
    <w:rsid w:val="00A477BA"/>
    <w:rsid w:val="00A47FDB"/>
    <w:rsid w:val="00A50931"/>
    <w:rsid w:val="00A50D13"/>
    <w:rsid w:val="00A515C9"/>
    <w:rsid w:val="00A51884"/>
    <w:rsid w:val="00A51EA1"/>
    <w:rsid w:val="00A54548"/>
    <w:rsid w:val="00A54C14"/>
    <w:rsid w:val="00A552B3"/>
    <w:rsid w:val="00A553D8"/>
    <w:rsid w:val="00A555EF"/>
    <w:rsid w:val="00A566A4"/>
    <w:rsid w:val="00A5706B"/>
    <w:rsid w:val="00A6021C"/>
    <w:rsid w:val="00A6079F"/>
    <w:rsid w:val="00A60E51"/>
    <w:rsid w:val="00A619A5"/>
    <w:rsid w:val="00A623E1"/>
    <w:rsid w:val="00A62E0D"/>
    <w:rsid w:val="00A64624"/>
    <w:rsid w:val="00A653B2"/>
    <w:rsid w:val="00A65DD2"/>
    <w:rsid w:val="00A66446"/>
    <w:rsid w:val="00A6664E"/>
    <w:rsid w:val="00A66E3F"/>
    <w:rsid w:val="00A71652"/>
    <w:rsid w:val="00A7352A"/>
    <w:rsid w:val="00A76615"/>
    <w:rsid w:val="00A77667"/>
    <w:rsid w:val="00A80D17"/>
    <w:rsid w:val="00A81BEC"/>
    <w:rsid w:val="00A832CB"/>
    <w:rsid w:val="00A83475"/>
    <w:rsid w:val="00A83D71"/>
    <w:rsid w:val="00A84B46"/>
    <w:rsid w:val="00A85684"/>
    <w:rsid w:val="00A858D8"/>
    <w:rsid w:val="00A862FE"/>
    <w:rsid w:val="00A86AE0"/>
    <w:rsid w:val="00A872F4"/>
    <w:rsid w:val="00A87430"/>
    <w:rsid w:val="00A904CE"/>
    <w:rsid w:val="00A915BF"/>
    <w:rsid w:val="00A934D7"/>
    <w:rsid w:val="00A93DF9"/>
    <w:rsid w:val="00A93FED"/>
    <w:rsid w:val="00A9436F"/>
    <w:rsid w:val="00A94B56"/>
    <w:rsid w:val="00A94B85"/>
    <w:rsid w:val="00A95AAD"/>
    <w:rsid w:val="00A96B90"/>
    <w:rsid w:val="00AA0FC4"/>
    <w:rsid w:val="00AA1CA2"/>
    <w:rsid w:val="00AA30AB"/>
    <w:rsid w:val="00AA3299"/>
    <w:rsid w:val="00AA58DC"/>
    <w:rsid w:val="00AA5B95"/>
    <w:rsid w:val="00AA5CE2"/>
    <w:rsid w:val="00AA5EC3"/>
    <w:rsid w:val="00AA645C"/>
    <w:rsid w:val="00AA78FD"/>
    <w:rsid w:val="00AA7C34"/>
    <w:rsid w:val="00AA7D24"/>
    <w:rsid w:val="00AB0129"/>
    <w:rsid w:val="00AB0B37"/>
    <w:rsid w:val="00AB1377"/>
    <w:rsid w:val="00AB203C"/>
    <w:rsid w:val="00AB2859"/>
    <w:rsid w:val="00AB2C8C"/>
    <w:rsid w:val="00AB34E7"/>
    <w:rsid w:val="00AB3593"/>
    <w:rsid w:val="00AB389C"/>
    <w:rsid w:val="00AB3E37"/>
    <w:rsid w:val="00AB52B9"/>
    <w:rsid w:val="00AB618D"/>
    <w:rsid w:val="00AB694E"/>
    <w:rsid w:val="00AB6E18"/>
    <w:rsid w:val="00AB7085"/>
    <w:rsid w:val="00AB722C"/>
    <w:rsid w:val="00AC05A6"/>
    <w:rsid w:val="00AC1C1D"/>
    <w:rsid w:val="00AC24FA"/>
    <w:rsid w:val="00AC3242"/>
    <w:rsid w:val="00AC32CE"/>
    <w:rsid w:val="00AC3B05"/>
    <w:rsid w:val="00AC3FB4"/>
    <w:rsid w:val="00AC484C"/>
    <w:rsid w:val="00AC58B1"/>
    <w:rsid w:val="00AC6BEC"/>
    <w:rsid w:val="00AD2134"/>
    <w:rsid w:val="00AD45D6"/>
    <w:rsid w:val="00AD482A"/>
    <w:rsid w:val="00AD491F"/>
    <w:rsid w:val="00AD4BD2"/>
    <w:rsid w:val="00AD510C"/>
    <w:rsid w:val="00AD55FB"/>
    <w:rsid w:val="00AD5609"/>
    <w:rsid w:val="00AD56A1"/>
    <w:rsid w:val="00AD5C27"/>
    <w:rsid w:val="00AD6CFB"/>
    <w:rsid w:val="00AD7231"/>
    <w:rsid w:val="00AD7BFB"/>
    <w:rsid w:val="00AD7FF0"/>
    <w:rsid w:val="00AE01D7"/>
    <w:rsid w:val="00AE0237"/>
    <w:rsid w:val="00AE11A7"/>
    <w:rsid w:val="00AE2350"/>
    <w:rsid w:val="00AE2739"/>
    <w:rsid w:val="00AE288E"/>
    <w:rsid w:val="00AE352A"/>
    <w:rsid w:val="00AE35AD"/>
    <w:rsid w:val="00AE3AE9"/>
    <w:rsid w:val="00AE43BD"/>
    <w:rsid w:val="00AE778D"/>
    <w:rsid w:val="00AE7A55"/>
    <w:rsid w:val="00AF3A04"/>
    <w:rsid w:val="00AF4928"/>
    <w:rsid w:val="00AF7E91"/>
    <w:rsid w:val="00B01221"/>
    <w:rsid w:val="00B0158E"/>
    <w:rsid w:val="00B0442F"/>
    <w:rsid w:val="00B044FA"/>
    <w:rsid w:val="00B0454D"/>
    <w:rsid w:val="00B05890"/>
    <w:rsid w:val="00B06076"/>
    <w:rsid w:val="00B06665"/>
    <w:rsid w:val="00B06EB9"/>
    <w:rsid w:val="00B1096E"/>
    <w:rsid w:val="00B10C16"/>
    <w:rsid w:val="00B11F86"/>
    <w:rsid w:val="00B12A71"/>
    <w:rsid w:val="00B13588"/>
    <w:rsid w:val="00B16DE6"/>
    <w:rsid w:val="00B203D5"/>
    <w:rsid w:val="00B211D3"/>
    <w:rsid w:val="00B21583"/>
    <w:rsid w:val="00B23B68"/>
    <w:rsid w:val="00B23B92"/>
    <w:rsid w:val="00B25F77"/>
    <w:rsid w:val="00B26136"/>
    <w:rsid w:val="00B2616D"/>
    <w:rsid w:val="00B26A18"/>
    <w:rsid w:val="00B27122"/>
    <w:rsid w:val="00B2766C"/>
    <w:rsid w:val="00B27DF1"/>
    <w:rsid w:val="00B31D4B"/>
    <w:rsid w:val="00B31FDA"/>
    <w:rsid w:val="00B32608"/>
    <w:rsid w:val="00B33253"/>
    <w:rsid w:val="00B33B6E"/>
    <w:rsid w:val="00B34199"/>
    <w:rsid w:val="00B3595B"/>
    <w:rsid w:val="00B35A15"/>
    <w:rsid w:val="00B376E4"/>
    <w:rsid w:val="00B37BC5"/>
    <w:rsid w:val="00B40FF8"/>
    <w:rsid w:val="00B416A7"/>
    <w:rsid w:val="00B4490C"/>
    <w:rsid w:val="00B44BDA"/>
    <w:rsid w:val="00B45DE6"/>
    <w:rsid w:val="00B469E3"/>
    <w:rsid w:val="00B47809"/>
    <w:rsid w:val="00B500E8"/>
    <w:rsid w:val="00B51090"/>
    <w:rsid w:val="00B51138"/>
    <w:rsid w:val="00B51575"/>
    <w:rsid w:val="00B5279C"/>
    <w:rsid w:val="00B53A26"/>
    <w:rsid w:val="00B54E82"/>
    <w:rsid w:val="00B54F94"/>
    <w:rsid w:val="00B55B72"/>
    <w:rsid w:val="00B568F7"/>
    <w:rsid w:val="00B6049A"/>
    <w:rsid w:val="00B606D4"/>
    <w:rsid w:val="00B610DF"/>
    <w:rsid w:val="00B614D9"/>
    <w:rsid w:val="00B61B26"/>
    <w:rsid w:val="00B62DD3"/>
    <w:rsid w:val="00B63C38"/>
    <w:rsid w:val="00B645B7"/>
    <w:rsid w:val="00B64765"/>
    <w:rsid w:val="00B671F4"/>
    <w:rsid w:val="00B6798E"/>
    <w:rsid w:val="00B67D96"/>
    <w:rsid w:val="00B67EDA"/>
    <w:rsid w:val="00B701E0"/>
    <w:rsid w:val="00B70520"/>
    <w:rsid w:val="00B70A64"/>
    <w:rsid w:val="00B727CD"/>
    <w:rsid w:val="00B73C61"/>
    <w:rsid w:val="00B741F5"/>
    <w:rsid w:val="00B74CBC"/>
    <w:rsid w:val="00B76379"/>
    <w:rsid w:val="00B7741B"/>
    <w:rsid w:val="00B776CD"/>
    <w:rsid w:val="00B818BE"/>
    <w:rsid w:val="00B835F9"/>
    <w:rsid w:val="00B8417D"/>
    <w:rsid w:val="00B85461"/>
    <w:rsid w:val="00B857DC"/>
    <w:rsid w:val="00B85EB3"/>
    <w:rsid w:val="00B868BC"/>
    <w:rsid w:val="00B86DF1"/>
    <w:rsid w:val="00B86F6E"/>
    <w:rsid w:val="00B87543"/>
    <w:rsid w:val="00B875B5"/>
    <w:rsid w:val="00B904A0"/>
    <w:rsid w:val="00B914F4"/>
    <w:rsid w:val="00B918ED"/>
    <w:rsid w:val="00B91D65"/>
    <w:rsid w:val="00B92E23"/>
    <w:rsid w:val="00B93728"/>
    <w:rsid w:val="00B94E9A"/>
    <w:rsid w:val="00B9529A"/>
    <w:rsid w:val="00B959DB"/>
    <w:rsid w:val="00B95B80"/>
    <w:rsid w:val="00B95BB5"/>
    <w:rsid w:val="00B9657C"/>
    <w:rsid w:val="00B96A7D"/>
    <w:rsid w:val="00B96C4A"/>
    <w:rsid w:val="00B97D74"/>
    <w:rsid w:val="00BA0597"/>
    <w:rsid w:val="00BA19F5"/>
    <w:rsid w:val="00BA2811"/>
    <w:rsid w:val="00BA385B"/>
    <w:rsid w:val="00BA3D2E"/>
    <w:rsid w:val="00BA4E0B"/>
    <w:rsid w:val="00BA7D6E"/>
    <w:rsid w:val="00BB0D01"/>
    <w:rsid w:val="00BB143C"/>
    <w:rsid w:val="00BB2287"/>
    <w:rsid w:val="00BB23B2"/>
    <w:rsid w:val="00BB2623"/>
    <w:rsid w:val="00BB2E68"/>
    <w:rsid w:val="00BB315D"/>
    <w:rsid w:val="00BB3164"/>
    <w:rsid w:val="00BB3298"/>
    <w:rsid w:val="00BB5CD3"/>
    <w:rsid w:val="00BB66B8"/>
    <w:rsid w:val="00BB698F"/>
    <w:rsid w:val="00BB6CC8"/>
    <w:rsid w:val="00BB7088"/>
    <w:rsid w:val="00BC1552"/>
    <w:rsid w:val="00BC2CEA"/>
    <w:rsid w:val="00BC2EFB"/>
    <w:rsid w:val="00BC6584"/>
    <w:rsid w:val="00BC71BC"/>
    <w:rsid w:val="00BD0CE6"/>
    <w:rsid w:val="00BD20C5"/>
    <w:rsid w:val="00BD35FF"/>
    <w:rsid w:val="00BD382C"/>
    <w:rsid w:val="00BD3C29"/>
    <w:rsid w:val="00BD3FD1"/>
    <w:rsid w:val="00BD4A28"/>
    <w:rsid w:val="00BE22D6"/>
    <w:rsid w:val="00BE5A15"/>
    <w:rsid w:val="00BE5FE9"/>
    <w:rsid w:val="00BE6D66"/>
    <w:rsid w:val="00BE7A1A"/>
    <w:rsid w:val="00BF08B6"/>
    <w:rsid w:val="00BF08EE"/>
    <w:rsid w:val="00BF186A"/>
    <w:rsid w:val="00BF1E3B"/>
    <w:rsid w:val="00BF3888"/>
    <w:rsid w:val="00BF436F"/>
    <w:rsid w:val="00BF508D"/>
    <w:rsid w:val="00BF5377"/>
    <w:rsid w:val="00BF597F"/>
    <w:rsid w:val="00BF6409"/>
    <w:rsid w:val="00BF7956"/>
    <w:rsid w:val="00C01955"/>
    <w:rsid w:val="00C0297F"/>
    <w:rsid w:val="00C02ED2"/>
    <w:rsid w:val="00C04374"/>
    <w:rsid w:val="00C04569"/>
    <w:rsid w:val="00C0480D"/>
    <w:rsid w:val="00C04B2C"/>
    <w:rsid w:val="00C0584D"/>
    <w:rsid w:val="00C06596"/>
    <w:rsid w:val="00C07196"/>
    <w:rsid w:val="00C07F73"/>
    <w:rsid w:val="00C11F76"/>
    <w:rsid w:val="00C169DC"/>
    <w:rsid w:val="00C17895"/>
    <w:rsid w:val="00C20C72"/>
    <w:rsid w:val="00C23764"/>
    <w:rsid w:val="00C2394E"/>
    <w:rsid w:val="00C24127"/>
    <w:rsid w:val="00C253E1"/>
    <w:rsid w:val="00C25869"/>
    <w:rsid w:val="00C25E26"/>
    <w:rsid w:val="00C25FE6"/>
    <w:rsid w:val="00C26BED"/>
    <w:rsid w:val="00C325FB"/>
    <w:rsid w:val="00C32B53"/>
    <w:rsid w:val="00C33C1D"/>
    <w:rsid w:val="00C34A60"/>
    <w:rsid w:val="00C352C0"/>
    <w:rsid w:val="00C35923"/>
    <w:rsid w:val="00C35B52"/>
    <w:rsid w:val="00C35D93"/>
    <w:rsid w:val="00C36191"/>
    <w:rsid w:val="00C36387"/>
    <w:rsid w:val="00C36C2B"/>
    <w:rsid w:val="00C371BF"/>
    <w:rsid w:val="00C407C7"/>
    <w:rsid w:val="00C407EA"/>
    <w:rsid w:val="00C40BDB"/>
    <w:rsid w:val="00C41468"/>
    <w:rsid w:val="00C420B9"/>
    <w:rsid w:val="00C42B90"/>
    <w:rsid w:val="00C4450C"/>
    <w:rsid w:val="00C446C5"/>
    <w:rsid w:val="00C449A7"/>
    <w:rsid w:val="00C44B01"/>
    <w:rsid w:val="00C454DC"/>
    <w:rsid w:val="00C50E10"/>
    <w:rsid w:val="00C529B1"/>
    <w:rsid w:val="00C5452D"/>
    <w:rsid w:val="00C54F3F"/>
    <w:rsid w:val="00C55349"/>
    <w:rsid w:val="00C5657E"/>
    <w:rsid w:val="00C56BF2"/>
    <w:rsid w:val="00C56DF7"/>
    <w:rsid w:val="00C57213"/>
    <w:rsid w:val="00C57AAE"/>
    <w:rsid w:val="00C60CF7"/>
    <w:rsid w:val="00C62170"/>
    <w:rsid w:val="00C62A6F"/>
    <w:rsid w:val="00C62E91"/>
    <w:rsid w:val="00C6346C"/>
    <w:rsid w:val="00C634A7"/>
    <w:rsid w:val="00C6482B"/>
    <w:rsid w:val="00C64C64"/>
    <w:rsid w:val="00C6555E"/>
    <w:rsid w:val="00C66C26"/>
    <w:rsid w:val="00C67773"/>
    <w:rsid w:val="00C7007D"/>
    <w:rsid w:val="00C7058B"/>
    <w:rsid w:val="00C70612"/>
    <w:rsid w:val="00C7128E"/>
    <w:rsid w:val="00C71BA9"/>
    <w:rsid w:val="00C71C1A"/>
    <w:rsid w:val="00C720EF"/>
    <w:rsid w:val="00C72BAD"/>
    <w:rsid w:val="00C72FB9"/>
    <w:rsid w:val="00C73064"/>
    <w:rsid w:val="00C7335E"/>
    <w:rsid w:val="00C733D6"/>
    <w:rsid w:val="00C73B83"/>
    <w:rsid w:val="00C75058"/>
    <w:rsid w:val="00C756F0"/>
    <w:rsid w:val="00C760A6"/>
    <w:rsid w:val="00C7624B"/>
    <w:rsid w:val="00C762C9"/>
    <w:rsid w:val="00C766B0"/>
    <w:rsid w:val="00C76E5B"/>
    <w:rsid w:val="00C76FD8"/>
    <w:rsid w:val="00C80027"/>
    <w:rsid w:val="00C80097"/>
    <w:rsid w:val="00C80492"/>
    <w:rsid w:val="00C80708"/>
    <w:rsid w:val="00C8147A"/>
    <w:rsid w:val="00C8165B"/>
    <w:rsid w:val="00C829D7"/>
    <w:rsid w:val="00C842DA"/>
    <w:rsid w:val="00C85C14"/>
    <w:rsid w:val="00C85E50"/>
    <w:rsid w:val="00C8755A"/>
    <w:rsid w:val="00C879DE"/>
    <w:rsid w:val="00C90539"/>
    <w:rsid w:val="00C91906"/>
    <w:rsid w:val="00C91C3F"/>
    <w:rsid w:val="00C92884"/>
    <w:rsid w:val="00C92E27"/>
    <w:rsid w:val="00C932F7"/>
    <w:rsid w:val="00C9337A"/>
    <w:rsid w:val="00C93786"/>
    <w:rsid w:val="00C94A3C"/>
    <w:rsid w:val="00C953B0"/>
    <w:rsid w:val="00C96218"/>
    <w:rsid w:val="00C967CB"/>
    <w:rsid w:val="00C9726F"/>
    <w:rsid w:val="00C97310"/>
    <w:rsid w:val="00C976A4"/>
    <w:rsid w:val="00CA0E3F"/>
    <w:rsid w:val="00CA0ECB"/>
    <w:rsid w:val="00CA2422"/>
    <w:rsid w:val="00CA278E"/>
    <w:rsid w:val="00CA4924"/>
    <w:rsid w:val="00CA4C99"/>
    <w:rsid w:val="00CA50F4"/>
    <w:rsid w:val="00CA5774"/>
    <w:rsid w:val="00CA5F3E"/>
    <w:rsid w:val="00CA61D3"/>
    <w:rsid w:val="00CA64F3"/>
    <w:rsid w:val="00CA6548"/>
    <w:rsid w:val="00CB038C"/>
    <w:rsid w:val="00CB0E6F"/>
    <w:rsid w:val="00CB188B"/>
    <w:rsid w:val="00CB2A97"/>
    <w:rsid w:val="00CB39E6"/>
    <w:rsid w:val="00CB43E5"/>
    <w:rsid w:val="00CB4760"/>
    <w:rsid w:val="00CB4811"/>
    <w:rsid w:val="00CB4ACE"/>
    <w:rsid w:val="00CB4FA5"/>
    <w:rsid w:val="00CB5915"/>
    <w:rsid w:val="00CB5F60"/>
    <w:rsid w:val="00CB6A33"/>
    <w:rsid w:val="00CB7F19"/>
    <w:rsid w:val="00CC1079"/>
    <w:rsid w:val="00CC12F3"/>
    <w:rsid w:val="00CC143C"/>
    <w:rsid w:val="00CC1585"/>
    <w:rsid w:val="00CC39A8"/>
    <w:rsid w:val="00CC4454"/>
    <w:rsid w:val="00CC5AF1"/>
    <w:rsid w:val="00CC650C"/>
    <w:rsid w:val="00CD0400"/>
    <w:rsid w:val="00CD054C"/>
    <w:rsid w:val="00CD12B5"/>
    <w:rsid w:val="00CD1818"/>
    <w:rsid w:val="00CD1DA3"/>
    <w:rsid w:val="00CD274A"/>
    <w:rsid w:val="00CD3287"/>
    <w:rsid w:val="00CD4B35"/>
    <w:rsid w:val="00CD4C4D"/>
    <w:rsid w:val="00CD6C3C"/>
    <w:rsid w:val="00CD7B3B"/>
    <w:rsid w:val="00CD7D6E"/>
    <w:rsid w:val="00CD7F01"/>
    <w:rsid w:val="00CE0F99"/>
    <w:rsid w:val="00CE13E7"/>
    <w:rsid w:val="00CE1E04"/>
    <w:rsid w:val="00CE2235"/>
    <w:rsid w:val="00CE3AC0"/>
    <w:rsid w:val="00CE46E1"/>
    <w:rsid w:val="00CE53FD"/>
    <w:rsid w:val="00CE5658"/>
    <w:rsid w:val="00CE58D3"/>
    <w:rsid w:val="00CE59BE"/>
    <w:rsid w:val="00CE5FFF"/>
    <w:rsid w:val="00CE66A7"/>
    <w:rsid w:val="00CE6876"/>
    <w:rsid w:val="00CE6E41"/>
    <w:rsid w:val="00CE764D"/>
    <w:rsid w:val="00CF1227"/>
    <w:rsid w:val="00CF21C0"/>
    <w:rsid w:val="00CF27DB"/>
    <w:rsid w:val="00CF2A0B"/>
    <w:rsid w:val="00CF398D"/>
    <w:rsid w:val="00CF39F7"/>
    <w:rsid w:val="00CF42AF"/>
    <w:rsid w:val="00CF6DA5"/>
    <w:rsid w:val="00CF6F5E"/>
    <w:rsid w:val="00CF76F4"/>
    <w:rsid w:val="00CF7C2B"/>
    <w:rsid w:val="00CF7D23"/>
    <w:rsid w:val="00D008E6"/>
    <w:rsid w:val="00D0161C"/>
    <w:rsid w:val="00D016DB"/>
    <w:rsid w:val="00D01F9D"/>
    <w:rsid w:val="00D02E5E"/>
    <w:rsid w:val="00D03151"/>
    <w:rsid w:val="00D03D2F"/>
    <w:rsid w:val="00D04971"/>
    <w:rsid w:val="00D05707"/>
    <w:rsid w:val="00D073C6"/>
    <w:rsid w:val="00D075FD"/>
    <w:rsid w:val="00D11AAB"/>
    <w:rsid w:val="00D122A7"/>
    <w:rsid w:val="00D125E7"/>
    <w:rsid w:val="00D12761"/>
    <w:rsid w:val="00D13350"/>
    <w:rsid w:val="00D137E5"/>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08C"/>
    <w:rsid w:val="00D30222"/>
    <w:rsid w:val="00D3256F"/>
    <w:rsid w:val="00D32AFC"/>
    <w:rsid w:val="00D32CF6"/>
    <w:rsid w:val="00D34F93"/>
    <w:rsid w:val="00D35427"/>
    <w:rsid w:val="00D35F9A"/>
    <w:rsid w:val="00D367B5"/>
    <w:rsid w:val="00D37B8B"/>
    <w:rsid w:val="00D410AC"/>
    <w:rsid w:val="00D4133F"/>
    <w:rsid w:val="00D41692"/>
    <w:rsid w:val="00D41B0C"/>
    <w:rsid w:val="00D421CE"/>
    <w:rsid w:val="00D43CD5"/>
    <w:rsid w:val="00D449D0"/>
    <w:rsid w:val="00D44EA5"/>
    <w:rsid w:val="00D45031"/>
    <w:rsid w:val="00D45305"/>
    <w:rsid w:val="00D45724"/>
    <w:rsid w:val="00D46573"/>
    <w:rsid w:val="00D501EB"/>
    <w:rsid w:val="00D503ED"/>
    <w:rsid w:val="00D51E0E"/>
    <w:rsid w:val="00D52573"/>
    <w:rsid w:val="00D52834"/>
    <w:rsid w:val="00D531B7"/>
    <w:rsid w:val="00D532EE"/>
    <w:rsid w:val="00D534C3"/>
    <w:rsid w:val="00D53FD0"/>
    <w:rsid w:val="00D5419F"/>
    <w:rsid w:val="00D54F46"/>
    <w:rsid w:val="00D54F96"/>
    <w:rsid w:val="00D55401"/>
    <w:rsid w:val="00D565DA"/>
    <w:rsid w:val="00D56D2E"/>
    <w:rsid w:val="00D57761"/>
    <w:rsid w:val="00D578C9"/>
    <w:rsid w:val="00D57DF7"/>
    <w:rsid w:val="00D601B7"/>
    <w:rsid w:val="00D60BB7"/>
    <w:rsid w:val="00D615E3"/>
    <w:rsid w:val="00D61A3B"/>
    <w:rsid w:val="00D64AAD"/>
    <w:rsid w:val="00D64D8E"/>
    <w:rsid w:val="00D64F6D"/>
    <w:rsid w:val="00D67141"/>
    <w:rsid w:val="00D67AE5"/>
    <w:rsid w:val="00D7036F"/>
    <w:rsid w:val="00D70BAA"/>
    <w:rsid w:val="00D71C51"/>
    <w:rsid w:val="00D71FB6"/>
    <w:rsid w:val="00D72FBA"/>
    <w:rsid w:val="00D74A31"/>
    <w:rsid w:val="00D74FCB"/>
    <w:rsid w:val="00D75DD7"/>
    <w:rsid w:val="00D80074"/>
    <w:rsid w:val="00D80149"/>
    <w:rsid w:val="00D81782"/>
    <w:rsid w:val="00D8210F"/>
    <w:rsid w:val="00D82215"/>
    <w:rsid w:val="00D82650"/>
    <w:rsid w:val="00D82BFB"/>
    <w:rsid w:val="00D83306"/>
    <w:rsid w:val="00D834AE"/>
    <w:rsid w:val="00D847A4"/>
    <w:rsid w:val="00D850BA"/>
    <w:rsid w:val="00D866CB"/>
    <w:rsid w:val="00D86D3C"/>
    <w:rsid w:val="00D87A37"/>
    <w:rsid w:val="00D90695"/>
    <w:rsid w:val="00D91376"/>
    <w:rsid w:val="00D913F9"/>
    <w:rsid w:val="00D91E7E"/>
    <w:rsid w:val="00D9242A"/>
    <w:rsid w:val="00D930F8"/>
    <w:rsid w:val="00D93FC5"/>
    <w:rsid w:val="00D94D2A"/>
    <w:rsid w:val="00D9519E"/>
    <w:rsid w:val="00D9526B"/>
    <w:rsid w:val="00DA03D9"/>
    <w:rsid w:val="00DA08DB"/>
    <w:rsid w:val="00DA127F"/>
    <w:rsid w:val="00DA1880"/>
    <w:rsid w:val="00DA2079"/>
    <w:rsid w:val="00DA2997"/>
    <w:rsid w:val="00DA2B3F"/>
    <w:rsid w:val="00DA2D16"/>
    <w:rsid w:val="00DA2E1F"/>
    <w:rsid w:val="00DA2FDA"/>
    <w:rsid w:val="00DA33EE"/>
    <w:rsid w:val="00DA35C3"/>
    <w:rsid w:val="00DA37B0"/>
    <w:rsid w:val="00DA4884"/>
    <w:rsid w:val="00DA5507"/>
    <w:rsid w:val="00DA6213"/>
    <w:rsid w:val="00DA76C6"/>
    <w:rsid w:val="00DB00C8"/>
    <w:rsid w:val="00DB0FFC"/>
    <w:rsid w:val="00DB1476"/>
    <w:rsid w:val="00DB19AD"/>
    <w:rsid w:val="00DB254B"/>
    <w:rsid w:val="00DB26B8"/>
    <w:rsid w:val="00DB439D"/>
    <w:rsid w:val="00DB6A15"/>
    <w:rsid w:val="00DB6AEE"/>
    <w:rsid w:val="00DC0DC0"/>
    <w:rsid w:val="00DC0E48"/>
    <w:rsid w:val="00DC0FC0"/>
    <w:rsid w:val="00DC2633"/>
    <w:rsid w:val="00DC37AD"/>
    <w:rsid w:val="00DC41A2"/>
    <w:rsid w:val="00DC488E"/>
    <w:rsid w:val="00DC5042"/>
    <w:rsid w:val="00DC534A"/>
    <w:rsid w:val="00DC572D"/>
    <w:rsid w:val="00DC6245"/>
    <w:rsid w:val="00DC6397"/>
    <w:rsid w:val="00DC67F0"/>
    <w:rsid w:val="00DC6F42"/>
    <w:rsid w:val="00DD01CF"/>
    <w:rsid w:val="00DD0324"/>
    <w:rsid w:val="00DD08CD"/>
    <w:rsid w:val="00DD1A6D"/>
    <w:rsid w:val="00DD1CAF"/>
    <w:rsid w:val="00DD3134"/>
    <w:rsid w:val="00DD3430"/>
    <w:rsid w:val="00DD5251"/>
    <w:rsid w:val="00DD56AF"/>
    <w:rsid w:val="00DD56F9"/>
    <w:rsid w:val="00DD595A"/>
    <w:rsid w:val="00DD60B4"/>
    <w:rsid w:val="00DD66C9"/>
    <w:rsid w:val="00DD69FC"/>
    <w:rsid w:val="00DD6B21"/>
    <w:rsid w:val="00DE0514"/>
    <w:rsid w:val="00DE0A55"/>
    <w:rsid w:val="00DE0B81"/>
    <w:rsid w:val="00DE3EEF"/>
    <w:rsid w:val="00DE4CA3"/>
    <w:rsid w:val="00DE5888"/>
    <w:rsid w:val="00DE6127"/>
    <w:rsid w:val="00DE7373"/>
    <w:rsid w:val="00DE75C1"/>
    <w:rsid w:val="00DF0179"/>
    <w:rsid w:val="00DF0187"/>
    <w:rsid w:val="00DF094D"/>
    <w:rsid w:val="00DF1052"/>
    <w:rsid w:val="00DF1076"/>
    <w:rsid w:val="00DF16D1"/>
    <w:rsid w:val="00DF1B07"/>
    <w:rsid w:val="00DF2493"/>
    <w:rsid w:val="00DF25FA"/>
    <w:rsid w:val="00DF2704"/>
    <w:rsid w:val="00DF3E76"/>
    <w:rsid w:val="00DF4E41"/>
    <w:rsid w:val="00DF6AD2"/>
    <w:rsid w:val="00DF7436"/>
    <w:rsid w:val="00DF7C64"/>
    <w:rsid w:val="00DF7F31"/>
    <w:rsid w:val="00E00192"/>
    <w:rsid w:val="00E003FE"/>
    <w:rsid w:val="00E00C32"/>
    <w:rsid w:val="00E018BA"/>
    <w:rsid w:val="00E01C08"/>
    <w:rsid w:val="00E01E87"/>
    <w:rsid w:val="00E020E1"/>
    <w:rsid w:val="00E02807"/>
    <w:rsid w:val="00E037C7"/>
    <w:rsid w:val="00E0386B"/>
    <w:rsid w:val="00E038D2"/>
    <w:rsid w:val="00E03FCE"/>
    <w:rsid w:val="00E04FE2"/>
    <w:rsid w:val="00E07E4C"/>
    <w:rsid w:val="00E07EEE"/>
    <w:rsid w:val="00E07FD2"/>
    <w:rsid w:val="00E10C61"/>
    <w:rsid w:val="00E11191"/>
    <w:rsid w:val="00E111AE"/>
    <w:rsid w:val="00E11F61"/>
    <w:rsid w:val="00E126E9"/>
    <w:rsid w:val="00E134D8"/>
    <w:rsid w:val="00E135BB"/>
    <w:rsid w:val="00E14120"/>
    <w:rsid w:val="00E141EB"/>
    <w:rsid w:val="00E1489E"/>
    <w:rsid w:val="00E14B30"/>
    <w:rsid w:val="00E15433"/>
    <w:rsid w:val="00E16117"/>
    <w:rsid w:val="00E16712"/>
    <w:rsid w:val="00E16E0B"/>
    <w:rsid w:val="00E17413"/>
    <w:rsid w:val="00E17995"/>
    <w:rsid w:val="00E20285"/>
    <w:rsid w:val="00E20B19"/>
    <w:rsid w:val="00E20F88"/>
    <w:rsid w:val="00E21176"/>
    <w:rsid w:val="00E2140B"/>
    <w:rsid w:val="00E228E5"/>
    <w:rsid w:val="00E22948"/>
    <w:rsid w:val="00E22DFA"/>
    <w:rsid w:val="00E231C1"/>
    <w:rsid w:val="00E23868"/>
    <w:rsid w:val="00E246FB"/>
    <w:rsid w:val="00E25620"/>
    <w:rsid w:val="00E26925"/>
    <w:rsid w:val="00E27C1C"/>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2FFE"/>
    <w:rsid w:val="00E449DD"/>
    <w:rsid w:val="00E44A46"/>
    <w:rsid w:val="00E4574D"/>
    <w:rsid w:val="00E46172"/>
    <w:rsid w:val="00E468BA"/>
    <w:rsid w:val="00E470DB"/>
    <w:rsid w:val="00E47204"/>
    <w:rsid w:val="00E5062C"/>
    <w:rsid w:val="00E5089E"/>
    <w:rsid w:val="00E51B35"/>
    <w:rsid w:val="00E51E77"/>
    <w:rsid w:val="00E521A7"/>
    <w:rsid w:val="00E52965"/>
    <w:rsid w:val="00E529FF"/>
    <w:rsid w:val="00E52BAA"/>
    <w:rsid w:val="00E52BF6"/>
    <w:rsid w:val="00E5494E"/>
    <w:rsid w:val="00E54D8E"/>
    <w:rsid w:val="00E55A88"/>
    <w:rsid w:val="00E568B8"/>
    <w:rsid w:val="00E56C1A"/>
    <w:rsid w:val="00E57F02"/>
    <w:rsid w:val="00E6036D"/>
    <w:rsid w:val="00E60BB5"/>
    <w:rsid w:val="00E62106"/>
    <w:rsid w:val="00E62279"/>
    <w:rsid w:val="00E62C1B"/>
    <w:rsid w:val="00E63599"/>
    <w:rsid w:val="00E640F0"/>
    <w:rsid w:val="00E641A1"/>
    <w:rsid w:val="00E64C48"/>
    <w:rsid w:val="00E64D03"/>
    <w:rsid w:val="00E659E2"/>
    <w:rsid w:val="00E66185"/>
    <w:rsid w:val="00E665C5"/>
    <w:rsid w:val="00E66EA8"/>
    <w:rsid w:val="00E67388"/>
    <w:rsid w:val="00E70213"/>
    <w:rsid w:val="00E70CD1"/>
    <w:rsid w:val="00E7342C"/>
    <w:rsid w:val="00E73976"/>
    <w:rsid w:val="00E74A29"/>
    <w:rsid w:val="00E74C13"/>
    <w:rsid w:val="00E75BEA"/>
    <w:rsid w:val="00E76F07"/>
    <w:rsid w:val="00E8034C"/>
    <w:rsid w:val="00E8142B"/>
    <w:rsid w:val="00E83A43"/>
    <w:rsid w:val="00E840E0"/>
    <w:rsid w:val="00E8450C"/>
    <w:rsid w:val="00E84CB9"/>
    <w:rsid w:val="00E84F9E"/>
    <w:rsid w:val="00E87041"/>
    <w:rsid w:val="00E87CA0"/>
    <w:rsid w:val="00E9108F"/>
    <w:rsid w:val="00E91A76"/>
    <w:rsid w:val="00E92E4E"/>
    <w:rsid w:val="00E93B52"/>
    <w:rsid w:val="00E93D9E"/>
    <w:rsid w:val="00E94377"/>
    <w:rsid w:val="00E9611E"/>
    <w:rsid w:val="00E964E3"/>
    <w:rsid w:val="00E96C5B"/>
    <w:rsid w:val="00E97102"/>
    <w:rsid w:val="00E97471"/>
    <w:rsid w:val="00E97704"/>
    <w:rsid w:val="00EA23DB"/>
    <w:rsid w:val="00EA48AF"/>
    <w:rsid w:val="00EA4CE1"/>
    <w:rsid w:val="00EA50BD"/>
    <w:rsid w:val="00EA57EA"/>
    <w:rsid w:val="00EA6E93"/>
    <w:rsid w:val="00EA7020"/>
    <w:rsid w:val="00EA71C8"/>
    <w:rsid w:val="00EA7D15"/>
    <w:rsid w:val="00EB0064"/>
    <w:rsid w:val="00EB05C1"/>
    <w:rsid w:val="00EB0B3E"/>
    <w:rsid w:val="00EB105D"/>
    <w:rsid w:val="00EB1B8D"/>
    <w:rsid w:val="00EB2216"/>
    <w:rsid w:val="00EB2666"/>
    <w:rsid w:val="00EB2780"/>
    <w:rsid w:val="00EB57A3"/>
    <w:rsid w:val="00EB5E4A"/>
    <w:rsid w:val="00EB600C"/>
    <w:rsid w:val="00EB679F"/>
    <w:rsid w:val="00EB6FD1"/>
    <w:rsid w:val="00EB7978"/>
    <w:rsid w:val="00EB79C7"/>
    <w:rsid w:val="00EC1E7A"/>
    <w:rsid w:val="00EC3B0C"/>
    <w:rsid w:val="00EC5E0F"/>
    <w:rsid w:val="00EC6BA9"/>
    <w:rsid w:val="00ED01AD"/>
    <w:rsid w:val="00ED0828"/>
    <w:rsid w:val="00ED08EB"/>
    <w:rsid w:val="00ED09AD"/>
    <w:rsid w:val="00ED166B"/>
    <w:rsid w:val="00ED1AA3"/>
    <w:rsid w:val="00ED1C04"/>
    <w:rsid w:val="00ED29B4"/>
    <w:rsid w:val="00ED2A4B"/>
    <w:rsid w:val="00ED3579"/>
    <w:rsid w:val="00ED3972"/>
    <w:rsid w:val="00ED5C48"/>
    <w:rsid w:val="00ED6150"/>
    <w:rsid w:val="00ED63D5"/>
    <w:rsid w:val="00EE0AF9"/>
    <w:rsid w:val="00EE1187"/>
    <w:rsid w:val="00EE20C5"/>
    <w:rsid w:val="00EE21A3"/>
    <w:rsid w:val="00EE312D"/>
    <w:rsid w:val="00EE4CB8"/>
    <w:rsid w:val="00EE4F7E"/>
    <w:rsid w:val="00EE5590"/>
    <w:rsid w:val="00EE5D01"/>
    <w:rsid w:val="00EE73D0"/>
    <w:rsid w:val="00EE7649"/>
    <w:rsid w:val="00EF0112"/>
    <w:rsid w:val="00EF04FA"/>
    <w:rsid w:val="00EF09EB"/>
    <w:rsid w:val="00EF0F9A"/>
    <w:rsid w:val="00EF1ECA"/>
    <w:rsid w:val="00EF2900"/>
    <w:rsid w:val="00EF440D"/>
    <w:rsid w:val="00EF5A44"/>
    <w:rsid w:val="00EF5DDB"/>
    <w:rsid w:val="00EF6059"/>
    <w:rsid w:val="00EF6155"/>
    <w:rsid w:val="00EF738A"/>
    <w:rsid w:val="00EF7A15"/>
    <w:rsid w:val="00EF7A5B"/>
    <w:rsid w:val="00F0079F"/>
    <w:rsid w:val="00F01714"/>
    <w:rsid w:val="00F029CC"/>
    <w:rsid w:val="00F04842"/>
    <w:rsid w:val="00F04CE8"/>
    <w:rsid w:val="00F05739"/>
    <w:rsid w:val="00F05C94"/>
    <w:rsid w:val="00F05CC6"/>
    <w:rsid w:val="00F07337"/>
    <w:rsid w:val="00F10046"/>
    <w:rsid w:val="00F1079D"/>
    <w:rsid w:val="00F108F5"/>
    <w:rsid w:val="00F10D88"/>
    <w:rsid w:val="00F11309"/>
    <w:rsid w:val="00F1169F"/>
    <w:rsid w:val="00F11CCA"/>
    <w:rsid w:val="00F1273B"/>
    <w:rsid w:val="00F141F8"/>
    <w:rsid w:val="00F1422B"/>
    <w:rsid w:val="00F1428A"/>
    <w:rsid w:val="00F14629"/>
    <w:rsid w:val="00F15285"/>
    <w:rsid w:val="00F1529E"/>
    <w:rsid w:val="00F178F0"/>
    <w:rsid w:val="00F21402"/>
    <w:rsid w:val="00F21471"/>
    <w:rsid w:val="00F2159C"/>
    <w:rsid w:val="00F22F45"/>
    <w:rsid w:val="00F23DC5"/>
    <w:rsid w:val="00F24C37"/>
    <w:rsid w:val="00F25529"/>
    <w:rsid w:val="00F25974"/>
    <w:rsid w:val="00F25A61"/>
    <w:rsid w:val="00F25AB4"/>
    <w:rsid w:val="00F26343"/>
    <w:rsid w:val="00F263A1"/>
    <w:rsid w:val="00F265D3"/>
    <w:rsid w:val="00F26F16"/>
    <w:rsid w:val="00F271DF"/>
    <w:rsid w:val="00F27976"/>
    <w:rsid w:val="00F3231E"/>
    <w:rsid w:val="00F345DC"/>
    <w:rsid w:val="00F35A5C"/>
    <w:rsid w:val="00F35D9C"/>
    <w:rsid w:val="00F35DD7"/>
    <w:rsid w:val="00F36500"/>
    <w:rsid w:val="00F3790C"/>
    <w:rsid w:val="00F37B83"/>
    <w:rsid w:val="00F4081A"/>
    <w:rsid w:val="00F40CCE"/>
    <w:rsid w:val="00F413C2"/>
    <w:rsid w:val="00F42525"/>
    <w:rsid w:val="00F42DC9"/>
    <w:rsid w:val="00F43F7F"/>
    <w:rsid w:val="00F45263"/>
    <w:rsid w:val="00F46329"/>
    <w:rsid w:val="00F46B3B"/>
    <w:rsid w:val="00F470E9"/>
    <w:rsid w:val="00F4743D"/>
    <w:rsid w:val="00F479DB"/>
    <w:rsid w:val="00F50944"/>
    <w:rsid w:val="00F50CD4"/>
    <w:rsid w:val="00F50E11"/>
    <w:rsid w:val="00F5214B"/>
    <w:rsid w:val="00F53161"/>
    <w:rsid w:val="00F554E7"/>
    <w:rsid w:val="00F55BF0"/>
    <w:rsid w:val="00F55CBC"/>
    <w:rsid w:val="00F56315"/>
    <w:rsid w:val="00F56B62"/>
    <w:rsid w:val="00F57CB5"/>
    <w:rsid w:val="00F57E8A"/>
    <w:rsid w:val="00F61093"/>
    <w:rsid w:val="00F6371D"/>
    <w:rsid w:val="00F63B55"/>
    <w:rsid w:val="00F659C5"/>
    <w:rsid w:val="00F65B33"/>
    <w:rsid w:val="00F65B58"/>
    <w:rsid w:val="00F65ECB"/>
    <w:rsid w:val="00F65F97"/>
    <w:rsid w:val="00F67EF9"/>
    <w:rsid w:val="00F70F4B"/>
    <w:rsid w:val="00F7113B"/>
    <w:rsid w:val="00F719D8"/>
    <w:rsid w:val="00F71DBB"/>
    <w:rsid w:val="00F71F51"/>
    <w:rsid w:val="00F727B8"/>
    <w:rsid w:val="00F747F2"/>
    <w:rsid w:val="00F74988"/>
    <w:rsid w:val="00F74D17"/>
    <w:rsid w:val="00F74E9C"/>
    <w:rsid w:val="00F76419"/>
    <w:rsid w:val="00F76C7C"/>
    <w:rsid w:val="00F76CD7"/>
    <w:rsid w:val="00F81219"/>
    <w:rsid w:val="00F81CB7"/>
    <w:rsid w:val="00F820E3"/>
    <w:rsid w:val="00F83149"/>
    <w:rsid w:val="00F837FB"/>
    <w:rsid w:val="00F8457F"/>
    <w:rsid w:val="00F86220"/>
    <w:rsid w:val="00F87613"/>
    <w:rsid w:val="00F87698"/>
    <w:rsid w:val="00F87707"/>
    <w:rsid w:val="00F908B9"/>
    <w:rsid w:val="00F91A45"/>
    <w:rsid w:val="00F91AAD"/>
    <w:rsid w:val="00F9276F"/>
    <w:rsid w:val="00F93CAE"/>
    <w:rsid w:val="00F94073"/>
    <w:rsid w:val="00F9416E"/>
    <w:rsid w:val="00F94BD9"/>
    <w:rsid w:val="00F95DA8"/>
    <w:rsid w:val="00FA1C0C"/>
    <w:rsid w:val="00FA1D56"/>
    <w:rsid w:val="00FA281A"/>
    <w:rsid w:val="00FA395D"/>
    <w:rsid w:val="00FA48B5"/>
    <w:rsid w:val="00FA6366"/>
    <w:rsid w:val="00FA695E"/>
    <w:rsid w:val="00FA6D71"/>
    <w:rsid w:val="00FA7024"/>
    <w:rsid w:val="00FB1D21"/>
    <w:rsid w:val="00FB3179"/>
    <w:rsid w:val="00FB3E29"/>
    <w:rsid w:val="00FB67EF"/>
    <w:rsid w:val="00FC00B1"/>
    <w:rsid w:val="00FC1479"/>
    <w:rsid w:val="00FC1CE9"/>
    <w:rsid w:val="00FC2FCD"/>
    <w:rsid w:val="00FC34F5"/>
    <w:rsid w:val="00FC3E3C"/>
    <w:rsid w:val="00FC4B08"/>
    <w:rsid w:val="00FC4C36"/>
    <w:rsid w:val="00FC5AAC"/>
    <w:rsid w:val="00FC60D4"/>
    <w:rsid w:val="00FC6527"/>
    <w:rsid w:val="00FC6A1B"/>
    <w:rsid w:val="00FC6CE3"/>
    <w:rsid w:val="00FC7150"/>
    <w:rsid w:val="00FD0AE8"/>
    <w:rsid w:val="00FD0D2A"/>
    <w:rsid w:val="00FD2521"/>
    <w:rsid w:val="00FD2C52"/>
    <w:rsid w:val="00FD2E64"/>
    <w:rsid w:val="00FD2F31"/>
    <w:rsid w:val="00FD2FEE"/>
    <w:rsid w:val="00FD3116"/>
    <w:rsid w:val="00FD3558"/>
    <w:rsid w:val="00FD3B4C"/>
    <w:rsid w:val="00FD3CC6"/>
    <w:rsid w:val="00FD3D63"/>
    <w:rsid w:val="00FD4ADC"/>
    <w:rsid w:val="00FD77CE"/>
    <w:rsid w:val="00FE04DE"/>
    <w:rsid w:val="00FE0885"/>
    <w:rsid w:val="00FE151A"/>
    <w:rsid w:val="00FE154B"/>
    <w:rsid w:val="00FE21E4"/>
    <w:rsid w:val="00FE674D"/>
    <w:rsid w:val="00FE6F46"/>
    <w:rsid w:val="00FE7C65"/>
    <w:rsid w:val="00FE7E51"/>
    <w:rsid w:val="00FF0037"/>
    <w:rsid w:val="00FF00EF"/>
    <w:rsid w:val="00FF04D4"/>
    <w:rsid w:val="00FF0BE9"/>
    <w:rsid w:val="00FF101D"/>
    <w:rsid w:val="00FF1D76"/>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header" w:locked="1"/>
    <w:lsdException w:name="footer" w:locked="1"/>
    <w:lsdException w:name="caption" w:locked="1" w:qFormat="1"/>
    <w:lsdException w:name="Title" w:locked="1" w:qFormat="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tabs>
        <w:tab w:val="num" w:pos="360"/>
      </w:tabs>
      <w:ind w:left="360" w:hanging="360"/>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70BAA"/>
    <w:pPr>
      <w:keepNext/>
      <w:spacing w:before="20" w:after="20"/>
      <w:jc w:val="both"/>
      <w:outlineLvl w:val="3"/>
    </w:pPr>
    <w:rPr>
      <w:b/>
    </w:rPr>
  </w:style>
  <w:style w:type="paragraph" w:styleId="Heading5">
    <w:name w:val="heading 5"/>
    <w:aliases w:val="Block Label"/>
    <w:basedOn w:val="Normal"/>
    <w:next w:val="Normal"/>
    <w:qFormat/>
    <w:rsid w:val="00D70BAA"/>
    <w:pPr>
      <w:keepNext/>
      <w:outlineLvl w:val="4"/>
    </w:pPr>
    <w:rPr>
      <w:b/>
      <w:sz w:val="20"/>
    </w:rPr>
  </w:style>
  <w:style w:type="paragraph" w:styleId="Heading6">
    <w:name w:val="heading 6"/>
    <w:basedOn w:val="Normal"/>
    <w:next w:val="Normal"/>
    <w:qFormat/>
    <w:rsid w:val="00D70BAA"/>
    <w:pPr>
      <w:spacing w:before="240" w:after="60"/>
      <w:outlineLvl w:val="5"/>
    </w:pPr>
    <w:rPr>
      <w:i/>
    </w:rPr>
  </w:style>
  <w:style w:type="paragraph" w:styleId="Heading7">
    <w:name w:val="heading 7"/>
    <w:basedOn w:val="Normal"/>
    <w:next w:val="Normal"/>
    <w:qFormat/>
    <w:rsid w:val="00D70BAA"/>
    <w:pPr>
      <w:spacing w:before="240" w:after="60"/>
      <w:outlineLvl w:val="6"/>
    </w:pPr>
    <w:rPr>
      <w:sz w:val="20"/>
    </w:rPr>
  </w:style>
  <w:style w:type="paragraph" w:styleId="Heading8">
    <w:name w:val="heading 8"/>
    <w:basedOn w:val="Normal"/>
    <w:next w:val="Normal"/>
    <w:qFormat/>
    <w:rsid w:val="00D70BAA"/>
    <w:pPr>
      <w:spacing w:before="240" w:after="60"/>
      <w:outlineLvl w:val="7"/>
    </w:pPr>
    <w:rPr>
      <w:i/>
      <w:sz w:val="20"/>
    </w:rPr>
  </w:style>
  <w:style w:type="paragraph" w:styleId="Heading9">
    <w:name w:val="heading 9"/>
    <w:basedOn w:val="Normal"/>
    <w:next w:val="Normal"/>
    <w:qFormat/>
    <w:rsid w:val="00D70BA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41FBE"/>
    <w:pPr>
      <w:tabs>
        <w:tab w:val="center" w:pos="4320"/>
        <w:tab w:val="right" w:pos="8640"/>
      </w:tabs>
    </w:pPr>
    <w:rPr>
      <w:noProof/>
      <w:sz w:val="20"/>
    </w:rPr>
  </w:style>
  <w:style w:type="paragraph" w:styleId="Footer">
    <w:name w:val="footer"/>
    <w:aliases w:val="Footer-Even,footer odd,Footer-Even1"/>
    <w:basedOn w:val="Normal"/>
    <w:link w:val="FooterChar"/>
    <w:rsid w:val="00D70BA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70BAA"/>
    <w:pPr>
      <w:ind w:left="200"/>
    </w:pPr>
  </w:style>
  <w:style w:type="paragraph" w:styleId="TOC3">
    <w:name w:val="toc 3"/>
    <w:basedOn w:val="Normal"/>
    <w:next w:val="Normal"/>
    <w:autoRedefine/>
    <w:semiHidden/>
    <w:rsid w:val="00D70BAA"/>
    <w:pPr>
      <w:ind w:left="400"/>
    </w:pPr>
  </w:style>
  <w:style w:type="paragraph" w:styleId="TOC4">
    <w:name w:val="toc 4"/>
    <w:basedOn w:val="Normal"/>
    <w:next w:val="Normal"/>
    <w:autoRedefine/>
    <w:semiHidden/>
    <w:rsid w:val="00D70BAA"/>
    <w:pPr>
      <w:ind w:left="600"/>
    </w:pPr>
  </w:style>
  <w:style w:type="paragraph" w:styleId="TOC5">
    <w:name w:val="toc 5"/>
    <w:basedOn w:val="Normal"/>
    <w:next w:val="Normal"/>
    <w:autoRedefine/>
    <w:semiHidden/>
    <w:rsid w:val="00D70BAA"/>
    <w:pPr>
      <w:ind w:left="800"/>
    </w:pPr>
  </w:style>
  <w:style w:type="paragraph" w:styleId="TOC6">
    <w:name w:val="toc 6"/>
    <w:basedOn w:val="Normal"/>
    <w:next w:val="Normal"/>
    <w:autoRedefine/>
    <w:semiHidden/>
    <w:rsid w:val="00D70BAA"/>
    <w:pPr>
      <w:ind w:left="1000"/>
    </w:pPr>
  </w:style>
  <w:style w:type="paragraph" w:styleId="TOC7">
    <w:name w:val="toc 7"/>
    <w:basedOn w:val="Normal"/>
    <w:next w:val="Normal"/>
    <w:autoRedefine/>
    <w:semiHidden/>
    <w:rsid w:val="00D70BAA"/>
    <w:pPr>
      <w:ind w:left="1200"/>
    </w:pPr>
  </w:style>
  <w:style w:type="paragraph" w:styleId="TOC8">
    <w:name w:val="toc 8"/>
    <w:basedOn w:val="Normal"/>
    <w:next w:val="Normal"/>
    <w:autoRedefine/>
    <w:semiHidden/>
    <w:rsid w:val="00D70BAA"/>
    <w:pPr>
      <w:ind w:left="1400"/>
    </w:pPr>
  </w:style>
  <w:style w:type="paragraph" w:styleId="TOC9">
    <w:name w:val="toc 9"/>
    <w:basedOn w:val="Normal"/>
    <w:next w:val="Normal"/>
    <w:autoRedefine/>
    <w:semiHidden/>
    <w:rsid w:val="00D70BAA"/>
    <w:pPr>
      <w:ind w:left="1600"/>
    </w:pPr>
  </w:style>
  <w:style w:type="paragraph" w:styleId="BodyText">
    <w:name w:val="Body Text"/>
    <w:basedOn w:val="Normal"/>
    <w:rsid w:val="00D70BAA"/>
    <w:pPr>
      <w:spacing w:before="20" w:after="20"/>
      <w:jc w:val="both"/>
    </w:pPr>
  </w:style>
  <w:style w:type="paragraph" w:styleId="BodyTextIndent">
    <w:name w:val="Body Text Indent"/>
    <w:basedOn w:val="Normal"/>
    <w:rsid w:val="00D70BAA"/>
    <w:pPr>
      <w:spacing w:before="20" w:after="20"/>
      <w:ind w:left="720"/>
    </w:pPr>
  </w:style>
  <w:style w:type="paragraph" w:styleId="Title">
    <w:name w:val="Title"/>
    <w:basedOn w:val="Normal"/>
    <w:qFormat/>
    <w:rsid w:val="00D70BAA"/>
    <w:pPr>
      <w:jc w:val="center"/>
    </w:pPr>
    <w:rPr>
      <w:rFonts w:cs="Tahoma"/>
      <w:b/>
      <w:bCs/>
      <w:spacing w:val="10"/>
      <w:sz w:val="40"/>
    </w:rPr>
  </w:style>
  <w:style w:type="paragraph" w:customStyle="1" w:styleId="ContinuedTableLabe">
    <w:name w:val="Continued Table Labe"/>
    <w:basedOn w:val="Normal"/>
    <w:rsid w:val="00D70BAA"/>
    <w:rPr>
      <w:sz w:val="16"/>
    </w:rPr>
  </w:style>
  <w:style w:type="paragraph" w:styleId="BodyText2">
    <w:name w:val="Body Text 2"/>
    <w:basedOn w:val="Normal"/>
    <w:rsid w:val="00D70BAA"/>
    <w:rPr>
      <w:rFonts w:cs="Tahoma"/>
      <w:bCs/>
    </w:rPr>
  </w:style>
  <w:style w:type="paragraph" w:styleId="TOAHeading">
    <w:name w:val="toa heading"/>
    <w:basedOn w:val="Normal"/>
    <w:next w:val="Normal"/>
    <w:semiHidden/>
    <w:rsid w:val="00D70BAA"/>
    <w:pPr>
      <w:spacing w:before="120"/>
    </w:pPr>
    <w:rPr>
      <w:b/>
      <w:bCs/>
      <w:sz w:val="24"/>
      <w:szCs w:val="24"/>
    </w:rPr>
  </w:style>
  <w:style w:type="paragraph" w:styleId="ListBullet">
    <w:name w:val="List Bullet"/>
    <w:basedOn w:val="Normal"/>
    <w:autoRedefine/>
    <w:rsid w:val="00D70BAA"/>
    <w:pPr>
      <w:numPr>
        <w:numId w:val="1"/>
      </w:numPr>
    </w:pPr>
  </w:style>
  <w:style w:type="paragraph" w:styleId="BodyTextIndent2">
    <w:name w:val="Body Text Indent 2"/>
    <w:basedOn w:val="Normal"/>
    <w:rsid w:val="00D70BAA"/>
    <w:pPr>
      <w:ind w:left="3600"/>
    </w:pPr>
  </w:style>
  <w:style w:type="paragraph" w:styleId="BodyTextIndent3">
    <w:name w:val="Body Text Indent 3"/>
    <w:basedOn w:val="Normal"/>
    <w:rsid w:val="00D70BAA"/>
    <w:pPr>
      <w:ind w:left="4320"/>
    </w:pPr>
  </w:style>
  <w:style w:type="paragraph" w:styleId="DocumentMap">
    <w:name w:val="Document Map"/>
    <w:basedOn w:val="Normal"/>
    <w:semiHidden/>
    <w:rsid w:val="00D70BAA"/>
    <w:pPr>
      <w:shd w:val="clear" w:color="auto" w:fill="000080"/>
    </w:pPr>
    <w:rPr>
      <w:rFonts w:cs="Tahoma"/>
    </w:rPr>
  </w:style>
  <w:style w:type="paragraph" w:styleId="Caption">
    <w:name w:val="caption"/>
    <w:basedOn w:val="Normal"/>
    <w:next w:val="Normal"/>
    <w:qFormat/>
    <w:rsid w:val="00D70BAA"/>
    <w:pPr>
      <w:spacing w:before="120" w:after="120"/>
      <w:jc w:val="center"/>
    </w:pPr>
    <w:rPr>
      <w:b/>
      <w:bCs/>
      <w:sz w:val="20"/>
    </w:rPr>
  </w:style>
  <w:style w:type="paragraph" w:styleId="HTMLPreformatted">
    <w:name w:val="HTML Preformatted"/>
    <w:basedOn w:val="Normal"/>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70BAA"/>
    <w:rPr>
      <w:rFonts w:cs="Tahoma"/>
      <w:color w:val="339966"/>
    </w:rPr>
  </w:style>
  <w:style w:type="character" w:styleId="Hyperlink">
    <w:name w:val="Hyperlink"/>
    <w:basedOn w:val="DefaultParagraphFont"/>
    <w:rsid w:val="00D70BAA"/>
    <w:rPr>
      <w:rFonts w:cs="Times New Roman"/>
      <w:color w:val="0000FF"/>
      <w:u w:val="single"/>
    </w:rPr>
  </w:style>
  <w:style w:type="character" w:customStyle="1" w:styleId="m1">
    <w:name w:val="m1"/>
    <w:basedOn w:val="DefaultParagraphFont"/>
    <w:rsid w:val="00D70BAA"/>
    <w:rPr>
      <w:rFonts w:cs="Times New Roman"/>
      <w:color w:val="0000FF"/>
    </w:rPr>
  </w:style>
  <w:style w:type="character" w:customStyle="1" w:styleId="t1">
    <w:name w:val="t1"/>
    <w:basedOn w:val="DefaultParagraphFont"/>
    <w:rsid w:val="00D70BAA"/>
    <w:rPr>
      <w:rFonts w:cs="Times New Roman"/>
      <w:color w:val="990000"/>
    </w:rPr>
  </w:style>
  <w:style w:type="character" w:customStyle="1" w:styleId="b1">
    <w:name w:val="b1"/>
    <w:basedOn w:val="DefaultParagraphFont"/>
    <w:rsid w:val="00D70BAA"/>
    <w:rPr>
      <w:rFonts w:ascii="Courier New" w:hAnsi="Courier New" w:cs="Courier New"/>
      <w:b/>
      <w:bCs/>
      <w:color w:val="FF0000"/>
      <w:u w:val="none"/>
      <w:effect w:val="none"/>
    </w:rPr>
  </w:style>
  <w:style w:type="character" w:customStyle="1" w:styleId="ci1">
    <w:name w:val="ci1"/>
    <w:basedOn w:val="DefaultParagraphFont"/>
    <w:rsid w:val="00D70BAA"/>
    <w:rPr>
      <w:rFonts w:ascii="Courier" w:hAnsi="Courier" w:cs="Times New Roman"/>
      <w:color w:val="888888"/>
      <w:sz w:val="24"/>
      <w:szCs w:val="24"/>
    </w:rPr>
  </w:style>
  <w:style w:type="paragraph" w:styleId="Subtitle">
    <w:name w:val="Subtitle"/>
    <w:basedOn w:val="Normal"/>
    <w:qFormat/>
    <w:rsid w:val="00D70BAA"/>
    <w:pPr>
      <w:jc w:val="center"/>
    </w:pPr>
    <w:rPr>
      <w:rFonts w:cs="Tahoma"/>
      <w:b/>
      <w:bCs/>
      <w:sz w:val="40"/>
    </w:rPr>
  </w:style>
  <w:style w:type="character" w:styleId="FollowedHyperlink">
    <w:name w:val="FollowedHyperlink"/>
    <w:basedOn w:val="DefaultParagraphFont"/>
    <w:rsid w:val="00D70BAA"/>
    <w:rPr>
      <w:rFonts w:cs="Times New Roman"/>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rPr>
      <w:rFonts w:cs="Times New Roman"/>
    </w:rPr>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locked/>
    <w:rsid w:val="001E4433"/>
    <w:rPr>
      <w:rFonts w:ascii="Tahoma" w:hAnsi="Tahoma" w:cs="Times New Roman"/>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6"/>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7"/>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oSpacing">
    <w:name w:val="No Spacing"/>
    <w:qFormat/>
    <w:rsid w:val="00877047"/>
    <w:rPr>
      <w:rFonts w:ascii="Calibri" w:hAnsi="Calibri"/>
      <w:sz w:val="22"/>
      <w:szCs w:val="22"/>
    </w:rPr>
  </w:style>
  <w:style w:type="paragraph" w:styleId="ListParagraph">
    <w:name w:val="List Paragraph"/>
    <w:basedOn w:val="Normal"/>
    <w:qFormat/>
    <w:rsid w:val="009E4488"/>
    <w:pPr>
      <w:spacing w:after="200" w:line="276" w:lineRule="auto"/>
      <w:ind w:left="720"/>
      <w:contextualSpacing/>
    </w:pPr>
    <w:rPr>
      <w:rFonts w:ascii="Calibri" w:hAnsi="Calibri"/>
      <w:sz w:val="22"/>
      <w:szCs w:val="22"/>
    </w:rPr>
  </w:style>
  <w:style w:type="character" w:customStyle="1" w:styleId="FooterChar">
    <w:name w:val="Footer Char"/>
    <w:aliases w:val="Footer-Even Char,footer odd Char,Footer-Even1 Char"/>
    <w:basedOn w:val="DefaultParagraphFont"/>
    <w:link w:val="Footer"/>
    <w:locked/>
    <w:rsid w:val="00DC6F42"/>
    <w:rPr>
      <w:rFonts w:ascii="Tahoma" w:hAnsi="Tahoma" w:cs="Times New Roman"/>
      <w:sz w:val="18"/>
    </w:rPr>
  </w:style>
  <w:style w:type="character" w:customStyle="1" w:styleId="HeaderChar">
    <w:name w:val="Header Char"/>
    <w:basedOn w:val="DefaultParagraphFont"/>
    <w:link w:val="Header"/>
    <w:locked/>
    <w:rsid w:val="00641FBE"/>
    <w:rPr>
      <w:rFonts w:ascii="Tahoma" w:hAnsi="Tahoma" w:cs="Times New Roman"/>
      <w:noProof/>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10618635">
      <w:bodyDiv w:val="1"/>
      <w:marLeft w:val="0"/>
      <w:marRight w:val="0"/>
      <w:marTop w:val="0"/>
      <w:marBottom w:val="0"/>
      <w:divBdr>
        <w:top w:val="none" w:sz="0" w:space="0" w:color="auto"/>
        <w:left w:val="none" w:sz="0" w:space="0" w:color="auto"/>
        <w:bottom w:val="none" w:sz="0" w:space="0" w:color="auto"/>
        <w:right w:val="none" w:sz="0" w:space="0" w:color="auto"/>
      </w:divBdr>
    </w:div>
    <w:div w:id="416557748">
      <w:bodyDiv w:val="1"/>
      <w:marLeft w:val="0"/>
      <w:marRight w:val="0"/>
      <w:marTop w:val="0"/>
      <w:marBottom w:val="0"/>
      <w:divBdr>
        <w:top w:val="none" w:sz="0" w:space="0" w:color="auto"/>
        <w:left w:val="none" w:sz="0" w:space="0" w:color="auto"/>
        <w:bottom w:val="none" w:sz="0" w:space="0" w:color="auto"/>
        <w:right w:val="none" w:sz="0" w:space="0" w:color="auto"/>
      </w:divBdr>
    </w:div>
    <w:div w:id="481166118">
      <w:bodyDiv w:val="1"/>
      <w:marLeft w:val="0"/>
      <w:marRight w:val="0"/>
      <w:marTop w:val="0"/>
      <w:marBottom w:val="0"/>
      <w:divBdr>
        <w:top w:val="none" w:sz="0" w:space="0" w:color="auto"/>
        <w:left w:val="none" w:sz="0" w:space="0" w:color="auto"/>
        <w:bottom w:val="none" w:sz="0" w:space="0" w:color="auto"/>
        <w:right w:val="none" w:sz="0" w:space="0" w:color="auto"/>
      </w:divBdr>
    </w:div>
    <w:div w:id="79726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xpedx</vt:lpstr>
    </vt:vector>
  </TitlesOfParts>
  <Company>Sterling Commerce</Company>
  <LinksUpToDate>false</LinksUpToDate>
  <CharactersWithSpaces>14906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xpedx</dc:title>
  <dc:creator>Prashant Gupta</dc:creator>
  <cp:lastModifiedBy>prgupta</cp:lastModifiedBy>
  <cp:revision>21</cp:revision>
  <cp:lastPrinted>2010-03-09T23:44:00Z</cp:lastPrinted>
  <dcterms:created xsi:type="dcterms:W3CDTF">2010-08-10T17:53:00Z</dcterms:created>
  <dcterms:modified xsi:type="dcterms:W3CDTF">2010-08-10T18:56:00Z</dcterms:modified>
</cp:coreProperties>
</file>