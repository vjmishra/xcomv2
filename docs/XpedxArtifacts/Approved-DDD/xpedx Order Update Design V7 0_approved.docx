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DC37AD"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Order </w:t>
      </w:r>
      <w:r w:rsidR="00F67EF9">
        <w:rPr>
          <w:rFonts w:ascii="Arial Narrow" w:hAnsi="Arial Narrow" w:cs="Tahoma"/>
          <w:bCs/>
          <w:i/>
          <w:iCs/>
          <w:caps w:val="0"/>
          <w:sz w:val="40"/>
        </w:rPr>
        <w:t>Update</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3173E9">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3173E9">
        <w:rPr>
          <w:rFonts w:ascii="Arial Narrow" w:hAnsi="Arial Narrow" w:cs="Tahoma"/>
          <w:bCs/>
          <w:i/>
          <w:iCs/>
          <w:caps w:val="0"/>
          <w:sz w:val="40"/>
        </w:rPr>
        <w:fldChar w:fldCharType="end"/>
      </w:r>
    </w:p>
    <w:p w:rsidR="00E40B69" w:rsidRDefault="003173E9"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4B6CF1" w:rsidRPr="00615DB7">
        <w:rPr>
          <w:rFonts w:cs="Tahoma"/>
          <w:sz w:val="20"/>
        </w:rPr>
        <w:t>02</w:t>
      </w:r>
      <w:r w:rsidRPr="00615DB7">
        <w:rPr>
          <w:rFonts w:cs="Tahoma"/>
          <w:sz w:val="20"/>
        </w:rPr>
        <w:t>/</w:t>
      </w:r>
      <w:r w:rsidR="00DC37AD">
        <w:rPr>
          <w:rFonts w:cs="Tahoma"/>
          <w:sz w:val="20"/>
        </w:rPr>
        <w:t>24</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3F588D">
        <w:rPr>
          <w:rFonts w:cs="Tahoma"/>
          <w:sz w:val="20"/>
        </w:rPr>
        <w:t>0</w:t>
      </w:r>
      <w:ins w:id="0" w:author="Sterling User" w:date="2010-06-01T12:13:00Z">
        <w:r w:rsidR="0037273B">
          <w:rPr>
            <w:rFonts w:cs="Tahoma"/>
            <w:sz w:val="20"/>
          </w:rPr>
          <w:t>5</w:t>
        </w:r>
      </w:ins>
      <w:del w:id="1" w:author="Sterling User" w:date="2010-04-07T18:07:00Z">
        <w:r w:rsidR="003F588D" w:rsidDel="00FD77CE">
          <w:rPr>
            <w:rFonts w:cs="Tahoma"/>
            <w:sz w:val="20"/>
          </w:rPr>
          <w:delText>3</w:delText>
        </w:r>
      </w:del>
      <w:r w:rsidR="005C56D5">
        <w:rPr>
          <w:rFonts w:cs="Tahoma"/>
          <w:sz w:val="20"/>
        </w:rPr>
        <w:t>/</w:t>
      </w:r>
      <w:del w:id="2" w:author="Sterling User" w:date="2010-04-07T18:07:00Z">
        <w:r w:rsidR="00A76615" w:rsidDel="00FD77CE">
          <w:rPr>
            <w:rFonts w:cs="Tahoma"/>
            <w:sz w:val="20"/>
          </w:rPr>
          <w:delText>10</w:delText>
        </w:r>
      </w:del>
      <w:ins w:id="3" w:author="Sterling User" w:date="2010-04-30T15:17:00Z">
        <w:r w:rsidR="00BD3FF6">
          <w:rPr>
            <w:rFonts w:cs="Tahoma"/>
            <w:sz w:val="20"/>
          </w:rPr>
          <w:t>3</w:t>
        </w:r>
      </w:ins>
      <w:ins w:id="4" w:author="Sterling User" w:date="2010-06-01T12:14:00Z">
        <w:r w:rsidR="0037273B">
          <w:rPr>
            <w:rFonts w:cs="Tahoma"/>
            <w:sz w:val="20"/>
          </w:rPr>
          <w:t>1</w:t>
        </w:r>
      </w:ins>
      <w:r w:rsidR="005C56D5">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3173E9" w:rsidRPr="00615DB7">
        <w:rPr>
          <w:sz w:val="20"/>
        </w:rPr>
        <w:fldChar w:fldCharType="begin"/>
      </w:r>
      <w:fldSimple w:instr=" FILENAME  \* MERGEFORMAT ">
        <w:r w:rsidRPr="00615DB7">
          <w:rPr>
            <w:sz w:val="20"/>
          </w:rPr>
          <w:instrText>TEMPLATE - BLANK DOCUMENT.doc</w:instrText>
        </w:r>
      </w:fldSimple>
      <w:r w:rsidR="003173E9" w:rsidRPr="00615DB7">
        <w:rPr>
          <w:sz w:val="20"/>
        </w:rPr>
        <w:fldChar w:fldCharType="separate"/>
      </w:r>
      <w:r w:rsidRPr="00615DB7">
        <w:rPr>
          <w:sz w:val="20"/>
        </w:rPr>
        <w:t>C:\Documents and Settings\bfurman\My Documents\Temp\Methodology v1.1\Project Management\TEMPLATE - DOCUMENT - Use Case Definition.doc</w:t>
      </w:r>
      <w:r w:rsidR="003173E9" w:rsidRPr="00615DB7">
        <w:rPr>
          <w:sz w:val="20"/>
        </w:rPr>
        <w:fldChar w:fldCharType="end"/>
      </w:r>
      <w:fldSimple w:instr=" FILENAME  \* MERGEFORMAT ">
        <w:r w:rsidR="008166AC" w:rsidRPr="00615DB7">
          <w:rPr>
            <w:sz w:val="20"/>
          </w:rPr>
          <w:t>x</w:t>
        </w:r>
        <w:r w:rsidRPr="00615DB7">
          <w:rPr>
            <w:sz w:val="20"/>
          </w:rPr>
          <w:t xml:space="preserve">pedx </w:t>
        </w:r>
        <w:r w:rsidR="00752CB3">
          <w:rPr>
            <w:sz w:val="20"/>
          </w:rPr>
          <w:t xml:space="preserve">Order </w:t>
        </w:r>
        <w:r w:rsidR="00683FDB">
          <w:rPr>
            <w:sz w:val="20"/>
          </w:rPr>
          <w:t>Update</w:t>
        </w:r>
        <w:r w:rsidR="00752CB3">
          <w:rPr>
            <w:sz w:val="20"/>
          </w:rPr>
          <w:t xml:space="preserve"> </w:t>
        </w:r>
        <w:r w:rsidR="002D325D">
          <w:rPr>
            <w:sz w:val="20"/>
          </w:rPr>
          <w:t>Design v</w:t>
        </w:r>
        <w:ins w:id="5" w:author="Sterling User" w:date="2010-06-01T12:13:00Z">
          <w:r w:rsidR="0037273B">
            <w:rPr>
              <w:sz w:val="20"/>
            </w:rPr>
            <w:t>7</w:t>
          </w:r>
        </w:ins>
        <w:del w:id="6" w:author="Sterling User" w:date="2010-04-07T18:07:00Z">
          <w:r w:rsidR="00683FDB" w:rsidDel="00FD77CE">
            <w:rPr>
              <w:sz w:val="20"/>
            </w:rPr>
            <w:delText>3</w:delText>
          </w:r>
        </w:del>
        <w:r w:rsidR="000B41AD" w:rsidRPr="00615DB7">
          <w:rPr>
            <w:sz w:val="20"/>
          </w:rPr>
          <w:t>.0</w:t>
        </w:r>
        <w:r w:rsidRPr="00615DB7">
          <w:rPr>
            <w:sz w:val="20"/>
          </w:rPr>
          <w:t>.doc</w:t>
        </w:r>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8"/>
          <w:footerReference w:type="first" r:id="rId9"/>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5" w:name="_Toc466339161"/>
            <w:r w:rsidRPr="006D6E99">
              <w:rPr>
                <w:rFonts w:cs="Tahoma"/>
                <w:b/>
              </w:rPr>
              <w:t>Title</w:t>
            </w:r>
            <w:bookmarkEnd w:id="15"/>
          </w:p>
        </w:tc>
        <w:tc>
          <w:tcPr>
            <w:tcW w:w="2250" w:type="dxa"/>
            <w:shd w:val="pct15" w:color="auto" w:fill="FFFFFF"/>
            <w:vAlign w:val="center"/>
          </w:tcPr>
          <w:p w:rsidR="00313CCE" w:rsidRPr="006D6E99" w:rsidRDefault="00313CCE" w:rsidP="00BF436F">
            <w:pPr>
              <w:jc w:val="center"/>
              <w:rPr>
                <w:rFonts w:cs="Tahoma"/>
                <w:b/>
              </w:rPr>
            </w:pPr>
            <w:bookmarkStart w:id="16" w:name="_Toc466339162"/>
            <w:r w:rsidRPr="006D6E99">
              <w:rPr>
                <w:rFonts w:cs="Tahoma"/>
                <w:b/>
              </w:rPr>
              <w:t>Name</w:t>
            </w:r>
            <w:bookmarkEnd w:id="16"/>
          </w:p>
        </w:tc>
        <w:tc>
          <w:tcPr>
            <w:tcW w:w="2160" w:type="dxa"/>
            <w:shd w:val="pct15" w:color="auto" w:fill="FFFFFF"/>
            <w:vAlign w:val="center"/>
          </w:tcPr>
          <w:p w:rsidR="00313CCE" w:rsidRPr="006D6E99" w:rsidRDefault="00313CCE" w:rsidP="00BF436F">
            <w:pPr>
              <w:jc w:val="center"/>
              <w:rPr>
                <w:rFonts w:cs="Tahoma"/>
                <w:b/>
              </w:rPr>
            </w:pPr>
            <w:bookmarkStart w:id="17" w:name="_Toc466339163"/>
            <w:r w:rsidRPr="006D6E99">
              <w:rPr>
                <w:rFonts w:cs="Tahoma"/>
                <w:b/>
              </w:rPr>
              <w:t>Signature</w:t>
            </w:r>
            <w:bookmarkEnd w:id="17"/>
          </w:p>
        </w:tc>
        <w:tc>
          <w:tcPr>
            <w:tcW w:w="1260" w:type="dxa"/>
            <w:shd w:val="pct15" w:color="auto" w:fill="FFFFFF"/>
            <w:vAlign w:val="center"/>
          </w:tcPr>
          <w:p w:rsidR="00313CCE" w:rsidRPr="006D6E99" w:rsidRDefault="00313CCE" w:rsidP="00BF436F">
            <w:pPr>
              <w:jc w:val="center"/>
              <w:rPr>
                <w:rFonts w:cs="Tahoma"/>
                <w:b/>
              </w:rPr>
            </w:pPr>
            <w:bookmarkStart w:id="18" w:name="_Toc466339164"/>
            <w:r w:rsidRPr="006D6E99">
              <w:rPr>
                <w:rFonts w:cs="Tahoma"/>
                <w:b/>
              </w:rPr>
              <w:t>Date</w:t>
            </w:r>
            <w:bookmarkEnd w:id="18"/>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31874" w:rsidRPr="006D6E99" w:rsidRDefault="00331874"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5942DA" w:rsidP="00BF436F">
            <w:pPr>
              <w:keepNext/>
              <w:keepLines/>
              <w:rPr>
                <w:rFonts w:cs="Tahoma"/>
              </w:rPr>
            </w:pPr>
            <w:r>
              <w:rPr>
                <w:rFonts w:cs="Tahoma"/>
              </w:rPr>
              <w:t>02/24</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AE7A55" w:rsidP="00BF436F">
            <w:pPr>
              <w:keepNext/>
              <w:keepLines/>
              <w:rPr>
                <w:rFonts w:cs="Tahoma"/>
              </w:rPr>
            </w:pPr>
            <w:r>
              <w:rPr>
                <w:rFonts w:cs="Tahoma"/>
              </w:rPr>
              <w:t>2.0</w:t>
            </w:r>
          </w:p>
        </w:tc>
        <w:tc>
          <w:tcPr>
            <w:tcW w:w="1692" w:type="dxa"/>
          </w:tcPr>
          <w:p w:rsidR="00AE7A55" w:rsidRPr="006D6E99" w:rsidRDefault="005942DA" w:rsidP="00BF436F">
            <w:pPr>
              <w:keepNext/>
              <w:keepLines/>
              <w:rPr>
                <w:rFonts w:cs="Tahoma"/>
              </w:rPr>
            </w:pPr>
            <w:r>
              <w:rPr>
                <w:rFonts w:cs="Tahoma"/>
              </w:rPr>
              <w:t>02/25</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CD4C4D" w:rsidP="00BF436F">
            <w:pPr>
              <w:keepNext/>
              <w:keepLines/>
              <w:rPr>
                <w:rFonts w:cs="Tahoma"/>
              </w:rPr>
            </w:pPr>
            <w:r>
              <w:rPr>
                <w:rFonts w:cs="Tahoma"/>
              </w:rPr>
              <w:t>3.0</w:t>
            </w:r>
          </w:p>
        </w:tc>
        <w:tc>
          <w:tcPr>
            <w:tcW w:w="1692" w:type="dxa"/>
          </w:tcPr>
          <w:p w:rsidR="00AE7A55" w:rsidRPr="006D6E99" w:rsidRDefault="00CD4C4D" w:rsidP="00BF436F">
            <w:pPr>
              <w:keepNext/>
              <w:keepLines/>
              <w:rPr>
                <w:rFonts w:cs="Tahoma"/>
              </w:rPr>
            </w:pPr>
            <w:r>
              <w:rPr>
                <w:rFonts w:cs="Tahoma"/>
              </w:rPr>
              <w:t>03/10/10</w:t>
            </w:r>
          </w:p>
        </w:tc>
        <w:tc>
          <w:tcPr>
            <w:tcW w:w="4140" w:type="dxa"/>
          </w:tcPr>
          <w:p w:rsidR="00AE7A55" w:rsidRPr="006D6E99" w:rsidRDefault="00CD4C4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 changes from feedback sessions.</w:t>
            </w:r>
          </w:p>
        </w:tc>
        <w:tc>
          <w:tcPr>
            <w:tcW w:w="2520" w:type="dxa"/>
          </w:tcPr>
          <w:p w:rsidR="00AE7A55" w:rsidRPr="006D6E99" w:rsidRDefault="00CD4C4D" w:rsidP="00BF436F">
            <w:pPr>
              <w:keepNext/>
              <w:keepLines/>
              <w:tabs>
                <w:tab w:val="left" w:pos="1170"/>
              </w:tabs>
              <w:rPr>
                <w:rFonts w:cs="Tahoma"/>
              </w:rPr>
            </w:pPr>
            <w:r>
              <w:rPr>
                <w:rFonts w:cs="Tahoma"/>
              </w:rPr>
              <w:t>Sterling</w:t>
            </w:r>
          </w:p>
        </w:tc>
      </w:tr>
      <w:tr w:rsidR="00C829D7" w:rsidRPr="006D6E99" w:rsidTr="00BF436F">
        <w:trPr>
          <w:ins w:id="19" w:author="Sterling User" w:date="2010-04-07T18:09:00Z"/>
        </w:trPr>
        <w:tc>
          <w:tcPr>
            <w:tcW w:w="1098" w:type="dxa"/>
          </w:tcPr>
          <w:p w:rsidR="00C829D7" w:rsidRDefault="00C829D7" w:rsidP="00BF436F">
            <w:pPr>
              <w:keepNext/>
              <w:keepLines/>
              <w:rPr>
                <w:ins w:id="20" w:author="Sterling User" w:date="2010-04-07T18:09:00Z"/>
                <w:rFonts w:cs="Tahoma"/>
              </w:rPr>
            </w:pPr>
            <w:ins w:id="21" w:author="Sterling User" w:date="2010-04-07T18:09:00Z">
              <w:r>
                <w:rPr>
                  <w:rFonts w:cs="Tahoma"/>
                </w:rPr>
                <w:t>4.0</w:t>
              </w:r>
            </w:ins>
          </w:p>
        </w:tc>
        <w:tc>
          <w:tcPr>
            <w:tcW w:w="1692" w:type="dxa"/>
          </w:tcPr>
          <w:p w:rsidR="00C829D7" w:rsidRDefault="00C829D7" w:rsidP="00BF436F">
            <w:pPr>
              <w:keepNext/>
              <w:keepLines/>
              <w:rPr>
                <w:ins w:id="22" w:author="Sterling User" w:date="2010-04-07T18:09:00Z"/>
                <w:rFonts w:cs="Tahoma"/>
              </w:rPr>
            </w:pPr>
            <w:ins w:id="23" w:author="Sterling User" w:date="2010-04-07T18:09:00Z">
              <w:r>
                <w:rPr>
                  <w:rFonts w:cs="Tahoma"/>
                </w:rPr>
                <w:t>04/07/10</w:t>
              </w:r>
            </w:ins>
          </w:p>
        </w:tc>
        <w:tc>
          <w:tcPr>
            <w:tcW w:w="4140" w:type="dxa"/>
          </w:tcPr>
          <w:p w:rsidR="00C829D7" w:rsidRDefault="00487C3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4" w:author="Sterling User" w:date="2010-04-07T18:09:00Z"/>
                <w:rFonts w:ascii="Tahoma" w:hAnsi="Tahoma" w:cs="Tahoma"/>
              </w:rPr>
            </w:pPr>
            <w:ins w:id="25" w:author="Sterling User" w:date="2010-04-07T18:11:00Z">
              <w:r>
                <w:rPr>
                  <w:rFonts w:ascii="Tahoma" w:hAnsi="Tahoma" w:cs="Tahoma"/>
                </w:rPr>
                <w:t>Changes incorporated proposed by xpedx</w:t>
              </w:r>
            </w:ins>
          </w:p>
        </w:tc>
        <w:tc>
          <w:tcPr>
            <w:tcW w:w="2520" w:type="dxa"/>
          </w:tcPr>
          <w:p w:rsidR="00C829D7" w:rsidRDefault="00C829D7" w:rsidP="00BF436F">
            <w:pPr>
              <w:keepNext/>
              <w:keepLines/>
              <w:tabs>
                <w:tab w:val="left" w:pos="1170"/>
              </w:tabs>
              <w:rPr>
                <w:ins w:id="26" w:author="Sterling User" w:date="2010-04-07T18:09:00Z"/>
                <w:rFonts w:cs="Tahoma"/>
              </w:rPr>
            </w:pPr>
            <w:ins w:id="27" w:author="Sterling User" w:date="2010-04-07T18:10:00Z">
              <w:r>
                <w:rPr>
                  <w:rFonts w:cs="Tahoma"/>
                </w:rPr>
                <w:t>Sterling</w:t>
              </w:r>
            </w:ins>
          </w:p>
        </w:tc>
      </w:tr>
      <w:tr w:rsidR="006910B6" w:rsidRPr="006D6E99" w:rsidTr="00BF436F">
        <w:trPr>
          <w:ins w:id="28" w:author="Sterling User" w:date="2010-04-29T09:36:00Z"/>
        </w:trPr>
        <w:tc>
          <w:tcPr>
            <w:tcW w:w="1098" w:type="dxa"/>
          </w:tcPr>
          <w:p w:rsidR="006910B6" w:rsidRDefault="006910B6" w:rsidP="00BF436F">
            <w:pPr>
              <w:keepNext/>
              <w:keepLines/>
              <w:rPr>
                <w:ins w:id="29" w:author="Sterling User" w:date="2010-04-29T09:36:00Z"/>
                <w:rFonts w:cs="Tahoma"/>
              </w:rPr>
            </w:pPr>
            <w:ins w:id="30" w:author="Sterling User" w:date="2010-04-29T09:36:00Z">
              <w:r>
                <w:rPr>
                  <w:rFonts w:cs="Tahoma"/>
                </w:rPr>
                <w:t>5.0</w:t>
              </w:r>
            </w:ins>
          </w:p>
        </w:tc>
        <w:tc>
          <w:tcPr>
            <w:tcW w:w="1692" w:type="dxa"/>
          </w:tcPr>
          <w:p w:rsidR="006910B6" w:rsidRDefault="006910B6" w:rsidP="00BF436F">
            <w:pPr>
              <w:keepNext/>
              <w:keepLines/>
              <w:rPr>
                <w:ins w:id="31" w:author="Sterling User" w:date="2010-04-29T09:36:00Z"/>
                <w:rFonts w:cs="Tahoma"/>
              </w:rPr>
            </w:pPr>
            <w:ins w:id="32" w:author="Sterling User" w:date="2010-04-29T09:36:00Z">
              <w:r>
                <w:rPr>
                  <w:rFonts w:cs="Tahoma"/>
                </w:rPr>
                <w:t>04/29/10</w:t>
              </w:r>
            </w:ins>
          </w:p>
        </w:tc>
        <w:tc>
          <w:tcPr>
            <w:tcW w:w="4140" w:type="dxa"/>
          </w:tcPr>
          <w:p w:rsidR="006910B6" w:rsidRDefault="006910B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3" w:author="Sterling User" w:date="2010-04-29T09:36:00Z"/>
                <w:rFonts w:ascii="Tahoma" w:hAnsi="Tahoma" w:cs="Tahoma"/>
              </w:rPr>
            </w:pPr>
            <w:ins w:id="34" w:author="Sterling User" w:date="2010-04-29T09:36:00Z">
              <w:r>
                <w:rPr>
                  <w:rFonts w:ascii="Tahoma" w:hAnsi="Tahoma" w:cs="Tahoma"/>
                </w:rPr>
                <w:t>Incorporated feedback changes from George</w:t>
              </w:r>
            </w:ins>
          </w:p>
        </w:tc>
        <w:tc>
          <w:tcPr>
            <w:tcW w:w="2520" w:type="dxa"/>
          </w:tcPr>
          <w:p w:rsidR="006910B6" w:rsidRDefault="006910B6" w:rsidP="00BF436F">
            <w:pPr>
              <w:keepNext/>
              <w:keepLines/>
              <w:tabs>
                <w:tab w:val="left" w:pos="1170"/>
              </w:tabs>
              <w:rPr>
                <w:ins w:id="35" w:author="Sterling User" w:date="2010-04-29T09:36:00Z"/>
                <w:rFonts w:cs="Tahoma"/>
              </w:rPr>
            </w:pPr>
            <w:ins w:id="36" w:author="Sterling User" w:date="2010-04-29T09:37:00Z">
              <w:r>
                <w:rPr>
                  <w:rFonts w:cs="Tahoma"/>
                </w:rPr>
                <w:t>Sterling</w:t>
              </w:r>
            </w:ins>
          </w:p>
        </w:tc>
      </w:tr>
      <w:tr w:rsidR="00EF73C7" w:rsidRPr="006D6E99" w:rsidTr="00BF436F">
        <w:tc>
          <w:tcPr>
            <w:tcW w:w="1098" w:type="dxa"/>
          </w:tcPr>
          <w:p w:rsidR="00EF73C7" w:rsidRDefault="00EF73C7" w:rsidP="00BF436F">
            <w:pPr>
              <w:keepNext/>
              <w:keepLines/>
              <w:rPr>
                <w:rFonts w:cs="Tahoma"/>
              </w:rPr>
            </w:pPr>
            <w:ins w:id="37" w:author="Sterling User" w:date="2010-04-30T15:19:00Z">
              <w:r>
                <w:rPr>
                  <w:rFonts w:cs="Tahoma"/>
                </w:rPr>
                <w:t>6.0</w:t>
              </w:r>
            </w:ins>
          </w:p>
        </w:tc>
        <w:tc>
          <w:tcPr>
            <w:tcW w:w="1692" w:type="dxa"/>
          </w:tcPr>
          <w:p w:rsidR="00EF73C7" w:rsidRDefault="00EF73C7" w:rsidP="00BF436F">
            <w:pPr>
              <w:keepNext/>
              <w:keepLines/>
              <w:rPr>
                <w:rFonts w:cs="Tahoma"/>
              </w:rPr>
            </w:pPr>
            <w:ins w:id="38" w:author="Sterling User" w:date="2010-04-30T15:19:00Z">
              <w:r>
                <w:rPr>
                  <w:rFonts w:cs="Tahoma"/>
                </w:rPr>
                <w:t>04/30/10</w:t>
              </w:r>
            </w:ins>
          </w:p>
        </w:tc>
        <w:tc>
          <w:tcPr>
            <w:tcW w:w="4140" w:type="dxa"/>
          </w:tcPr>
          <w:p w:rsidR="00EF73C7" w:rsidRDefault="00EF73C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ins w:id="39" w:author="Sterling User" w:date="2010-04-30T15:19:00Z">
              <w:r>
                <w:rPr>
                  <w:rFonts w:ascii="Tahoma" w:hAnsi="Tahoma" w:cs="Tahoma"/>
                </w:rPr>
                <w:t>Incorporated feedback from Barb</w:t>
              </w:r>
            </w:ins>
          </w:p>
        </w:tc>
        <w:tc>
          <w:tcPr>
            <w:tcW w:w="2520" w:type="dxa"/>
          </w:tcPr>
          <w:p w:rsidR="00EF73C7" w:rsidRDefault="00EF73C7" w:rsidP="00BF436F">
            <w:pPr>
              <w:keepNext/>
              <w:keepLines/>
              <w:tabs>
                <w:tab w:val="left" w:pos="1170"/>
              </w:tabs>
              <w:rPr>
                <w:rFonts w:cs="Tahoma"/>
              </w:rPr>
            </w:pPr>
            <w:ins w:id="40" w:author="Sterling User" w:date="2010-04-30T15:19:00Z">
              <w:r>
                <w:rPr>
                  <w:rFonts w:cs="Tahoma"/>
                </w:rPr>
                <w:t>Sterling</w:t>
              </w:r>
            </w:ins>
          </w:p>
        </w:tc>
      </w:tr>
      <w:tr w:rsidR="0037273B" w:rsidRPr="006D6E99" w:rsidTr="00BF436F">
        <w:trPr>
          <w:ins w:id="41" w:author="Sterling User" w:date="2010-06-01T12:14:00Z"/>
        </w:trPr>
        <w:tc>
          <w:tcPr>
            <w:tcW w:w="1098" w:type="dxa"/>
          </w:tcPr>
          <w:p w:rsidR="0037273B" w:rsidRDefault="0037273B" w:rsidP="00BF436F">
            <w:pPr>
              <w:keepNext/>
              <w:keepLines/>
              <w:rPr>
                <w:ins w:id="42" w:author="Sterling User" w:date="2010-06-01T12:14:00Z"/>
                <w:rFonts w:cs="Tahoma"/>
              </w:rPr>
            </w:pPr>
            <w:ins w:id="43" w:author="Sterling User" w:date="2010-06-01T12:14:00Z">
              <w:r>
                <w:rPr>
                  <w:rFonts w:cs="Tahoma"/>
                </w:rPr>
                <w:t>7.0</w:t>
              </w:r>
            </w:ins>
          </w:p>
        </w:tc>
        <w:tc>
          <w:tcPr>
            <w:tcW w:w="1692" w:type="dxa"/>
          </w:tcPr>
          <w:p w:rsidR="0037273B" w:rsidRDefault="0037273B" w:rsidP="00BF436F">
            <w:pPr>
              <w:keepNext/>
              <w:keepLines/>
              <w:rPr>
                <w:ins w:id="44" w:author="Sterling User" w:date="2010-06-01T12:14:00Z"/>
                <w:rFonts w:cs="Tahoma"/>
              </w:rPr>
            </w:pPr>
            <w:ins w:id="45" w:author="Sterling User" w:date="2010-06-01T12:14:00Z">
              <w:r>
                <w:rPr>
                  <w:rFonts w:cs="Tahoma"/>
                </w:rPr>
                <w:t>05/31/10</w:t>
              </w:r>
            </w:ins>
          </w:p>
        </w:tc>
        <w:tc>
          <w:tcPr>
            <w:tcW w:w="4140" w:type="dxa"/>
          </w:tcPr>
          <w:p w:rsidR="0037273B" w:rsidRDefault="0037273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6" w:author="Sterling User" w:date="2010-06-01T12:14:00Z"/>
                <w:rFonts w:ascii="Tahoma" w:hAnsi="Tahoma" w:cs="Tahoma"/>
              </w:rPr>
            </w:pPr>
            <w:ins w:id="47" w:author="Sterling User" w:date="2010-06-01T12:14:00Z">
              <w:r>
                <w:rPr>
                  <w:rFonts w:ascii="Tahoma" w:hAnsi="Tahoma" w:cs="Tahoma"/>
                </w:rPr>
                <w:t>Added missing fields in the xml schema</w:t>
              </w:r>
            </w:ins>
          </w:p>
        </w:tc>
        <w:tc>
          <w:tcPr>
            <w:tcW w:w="2520" w:type="dxa"/>
          </w:tcPr>
          <w:p w:rsidR="0037273B" w:rsidRDefault="0037273B" w:rsidP="00BF436F">
            <w:pPr>
              <w:keepNext/>
              <w:keepLines/>
              <w:tabs>
                <w:tab w:val="left" w:pos="1170"/>
              </w:tabs>
              <w:rPr>
                <w:ins w:id="48" w:author="Sterling User" w:date="2010-06-01T12:14:00Z"/>
                <w:rFonts w:cs="Tahoma"/>
              </w:rPr>
            </w:pPr>
            <w:ins w:id="49" w:author="Sterling User" w:date="2010-06-01T12:14:00Z">
              <w:r>
                <w:rPr>
                  <w:rFonts w:cs="Tahoma"/>
                </w:rPr>
                <w:t>Sterling</w:t>
              </w:r>
            </w:ins>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2C5F94" w:rsidP="00BF436F">
            <w:pPr>
              <w:keepNext/>
              <w:keepLines/>
              <w:rPr>
                <w:rFonts w:cs="Tahoma"/>
              </w:rPr>
            </w:pPr>
            <w:r w:rsidRPr="002C5F94">
              <w:rPr>
                <w:rFonts w:cs="Tahoma"/>
              </w:rPr>
              <w:t>SCI_xpedx_Order Status</w:t>
            </w:r>
            <w:r>
              <w:rPr>
                <w:rFonts w:cs="Tahoma"/>
              </w:rPr>
              <w:t>_v2.0</w:t>
            </w:r>
          </w:p>
        </w:tc>
        <w:tc>
          <w:tcPr>
            <w:tcW w:w="2880" w:type="dxa"/>
          </w:tcPr>
          <w:p w:rsidR="00313CCE" w:rsidRPr="006D6E99" w:rsidRDefault="0021252C" w:rsidP="00BF436F">
            <w:pPr>
              <w:keepNext/>
              <w:keepLines/>
              <w:rPr>
                <w:rFonts w:cs="Tahoma"/>
              </w:rPr>
            </w:pPr>
            <w:r>
              <w:rPr>
                <w:rFonts w:cs="Tahoma"/>
              </w:rPr>
              <w:t>Order Status Mapping document</w:t>
            </w:r>
          </w:p>
        </w:tc>
        <w:tc>
          <w:tcPr>
            <w:tcW w:w="1260" w:type="dxa"/>
          </w:tcPr>
          <w:p w:rsidR="00313CCE" w:rsidRPr="006D6E99" w:rsidRDefault="0021252C" w:rsidP="00BF436F">
            <w:pPr>
              <w:keepNext/>
              <w:keepLines/>
              <w:rPr>
                <w:rFonts w:cs="Tahoma"/>
              </w:rPr>
            </w:pPr>
            <w:r>
              <w:rPr>
                <w:rFonts w:cs="Tahoma"/>
              </w:rPr>
              <w:t>Sterling Commerce</w:t>
            </w:r>
            <w:r w:rsidR="00084863">
              <w:rPr>
                <w:rFonts w:cs="Tahoma"/>
              </w:rPr>
              <w:t xml:space="preserve"> / xpedx</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084863" w:rsidP="00BF436F">
            <w:pPr>
              <w:keepNext/>
              <w:keepLines/>
              <w:rPr>
                <w:rFonts w:cs="Tahoma"/>
              </w:rPr>
            </w:pPr>
            <w:r>
              <w:rPr>
                <w:rFonts w:cs="Tahoma"/>
              </w:rPr>
              <w:t>SCI_ODI Push Schema v0.2</w:t>
            </w:r>
          </w:p>
        </w:tc>
        <w:tc>
          <w:tcPr>
            <w:tcW w:w="2880" w:type="dxa"/>
          </w:tcPr>
          <w:p w:rsidR="00313CCE" w:rsidRPr="006D6E99" w:rsidRDefault="00084863" w:rsidP="00BF436F">
            <w:pPr>
              <w:keepNext/>
              <w:keepLines/>
              <w:rPr>
                <w:rFonts w:cs="Tahoma"/>
              </w:rPr>
            </w:pPr>
            <w:r>
              <w:rPr>
                <w:rFonts w:cs="Tahoma"/>
              </w:rPr>
              <w:t>Order Update Field Mapping document</w:t>
            </w:r>
          </w:p>
        </w:tc>
        <w:tc>
          <w:tcPr>
            <w:tcW w:w="1260" w:type="dxa"/>
          </w:tcPr>
          <w:p w:rsidR="00313CCE" w:rsidRPr="006D6E99" w:rsidRDefault="00084863" w:rsidP="00BF436F">
            <w:pPr>
              <w:keepNext/>
              <w:keepLines/>
              <w:rPr>
                <w:rFonts w:cs="Tahoma"/>
              </w:rPr>
            </w:pPr>
            <w:r>
              <w:rPr>
                <w:rFonts w:cs="Tahoma"/>
              </w:rPr>
              <w:t>Sterling Commerce / xpedx</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C25011" w:rsidRDefault="003173E9">
      <w:pPr>
        <w:pStyle w:val="TOC1"/>
        <w:tabs>
          <w:tab w:val="left" w:pos="400"/>
          <w:tab w:val="right" w:leader="dot" w:pos="8630"/>
        </w:tabs>
        <w:rPr>
          <w:rFonts w:asciiTheme="minorHAnsi" w:eastAsiaTheme="minorEastAsia" w:hAnsiTheme="minorHAnsi" w:cstheme="minorBidi"/>
          <w:b w:val="0"/>
          <w:bCs w:val="0"/>
          <w:noProof/>
          <w:sz w:val="22"/>
          <w:szCs w:val="22"/>
        </w:rPr>
      </w:pPr>
      <w:r w:rsidRPr="003173E9">
        <w:rPr>
          <w:rFonts w:cs="Tahoma"/>
        </w:rPr>
        <w:fldChar w:fldCharType="begin"/>
      </w:r>
      <w:r w:rsidR="00313CCE" w:rsidRPr="006D6E99">
        <w:rPr>
          <w:rFonts w:cs="Tahoma"/>
        </w:rPr>
        <w:instrText xml:space="preserve"> TOC  \* MERGEFORMAT </w:instrText>
      </w:r>
      <w:r w:rsidRPr="003173E9">
        <w:rPr>
          <w:rFonts w:cs="Tahoma"/>
        </w:rPr>
        <w:fldChar w:fldCharType="separate"/>
      </w:r>
      <w:r w:rsidR="00C25011" w:rsidRPr="0062556B">
        <w:rPr>
          <w:rFonts w:cs="Tahoma"/>
          <w:noProof/>
        </w:rPr>
        <w:t>1.</w:t>
      </w:r>
      <w:r w:rsidR="00C25011">
        <w:rPr>
          <w:rFonts w:asciiTheme="minorHAnsi" w:eastAsiaTheme="minorEastAsia" w:hAnsiTheme="minorHAnsi" w:cstheme="minorBidi"/>
          <w:b w:val="0"/>
          <w:bCs w:val="0"/>
          <w:noProof/>
          <w:sz w:val="22"/>
          <w:szCs w:val="22"/>
        </w:rPr>
        <w:tab/>
      </w:r>
      <w:r w:rsidR="00C25011" w:rsidRPr="0062556B">
        <w:rPr>
          <w:rFonts w:cs="Tahoma"/>
          <w:noProof/>
        </w:rPr>
        <w:t>Introduction</w:t>
      </w:r>
      <w:r w:rsidR="00C25011">
        <w:rPr>
          <w:noProof/>
        </w:rPr>
        <w:tab/>
      </w:r>
      <w:r>
        <w:rPr>
          <w:noProof/>
        </w:rPr>
        <w:fldChar w:fldCharType="begin"/>
      </w:r>
      <w:r w:rsidR="00C25011">
        <w:rPr>
          <w:noProof/>
        </w:rPr>
        <w:instrText xml:space="preserve"> PAGEREF _Toc260404155 \h </w:instrText>
      </w:r>
      <w:r>
        <w:rPr>
          <w:noProof/>
        </w:rPr>
      </w:r>
      <w:r>
        <w:rPr>
          <w:noProof/>
        </w:rPr>
        <w:fldChar w:fldCharType="separate"/>
      </w:r>
      <w:r w:rsidR="00C25011">
        <w:rPr>
          <w:noProof/>
        </w:rPr>
        <w:t>5</w:t>
      </w:r>
      <w:r>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3173E9">
        <w:rPr>
          <w:noProof/>
        </w:rPr>
        <w:fldChar w:fldCharType="begin"/>
      </w:r>
      <w:r>
        <w:rPr>
          <w:noProof/>
        </w:rPr>
        <w:instrText xml:space="preserve"> PAGEREF _Toc260404156 \h </w:instrText>
      </w:r>
      <w:r w:rsidR="003173E9">
        <w:rPr>
          <w:noProof/>
        </w:rPr>
      </w:r>
      <w:r w:rsidR="003173E9">
        <w:rPr>
          <w:noProof/>
        </w:rPr>
        <w:fldChar w:fldCharType="separate"/>
      </w:r>
      <w:r>
        <w:rPr>
          <w:noProof/>
        </w:rPr>
        <w:t>5</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3173E9">
        <w:rPr>
          <w:noProof/>
        </w:rPr>
        <w:fldChar w:fldCharType="begin"/>
      </w:r>
      <w:r>
        <w:rPr>
          <w:noProof/>
        </w:rPr>
        <w:instrText xml:space="preserve"> PAGEREF _Toc260404157 \h </w:instrText>
      </w:r>
      <w:r w:rsidR="003173E9">
        <w:rPr>
          <w:noProof/>
        </w:rPr>
      </w:r>
      <w:r w:rsidR="003173E9">
        <w:rPr>
          <w:noProof/>
        </w:rPr>
        <w:fldChar w:fldCharType="separate"/>
      </w:r>
      <w:r>
        <w:rPr>
          <w:noProof/>
        </w:rPr>
        <w:t>5</w:t>
      </w:r>
      <w:r w:rsidR="003173E9">
        <w:rPr>
          <w:noProof/>
        </w:rPr>
        <w:fldChar w:fldCharType="end"/>
      </w:r>
    </w:p>
    <w:p w:rsidR="00C25011" w:rsidRDefault="00C25011">
      <w:pPr>
        <w:pStyle w:val="TOC1"/>
        <w:tabs>
          <w:tab w:val="left" w:pos="400"/>
          <w:tab w:val="right" w:leader="dot" w:pos="8630"/>
        </w:tabs>
        <w:rPr>
          <w:rFonts w:asciiTheme="minorHAnsi" w:eastAsiaTheme="minorEastAsia" w:hAnsiTheme="minorHAnsi" w:cstheme="minorBidi"/>
          <w:b w:val="0"/>
          <w:bCs w:val="0"/>
          <w:noProof/>
          <w:sz w:val="22"/>
          <w:szCs w:val="22"/>
        </w:rPr>
      </w:pPr>
      <w:r w:rsidRPr="0062556B">
        <w:rPr>
          <w:rFonts w:cs="Tahoma"/>
          <w:noProof/>
        </w:rPr>
        <w:t>2</w:t>
      </w:r>
      <w:r>
        <w:rPr>
          <w:rFonts w:asciiTheme="minorHAnsi" w:eastAsiaTheme="minorEastAsia" w:hAnsiTheme="minorHAnsi" w:cstheme="minorBidi"/>
          <w:b w:val="0"/>
          <w:bCs w:val="0"/>
          <w:noProof/>
          <w:sz w:val="22"/>
          <w:szCs w:val="22"/>
        </w:rPr>
        <w:tab/>
      </w:r>
      <w:r w:rsidRPr="0062556B">
        <w:rPr>
          <w:rFonts w:cs="Tahoma"/>
          <w:noProof/>
        </w:rPr>
        <w:t>Order Update</w:t>
      </w:r>
      <w:r>
        <w:rPr>
          <w:noProof/>
        </w:rPr>
        <w:tab/>
      </w:r>
      <w:r w:rsidR="003173E9">
        <w:rPr>
          <w:noProof/>
        </w:rPr>
        <w:fldChar w:fldCharType="begin"/>
      </w:r>
      <w:r>
        <w:rPr>
          <w:noProof/>
        </w:rPr>
        <w:instrText xml:space="preserve"> PAGEREF _Toc260404158 \h </w:instrText>
      </w:r>
      <w:r w:rsidR="003173E9">
        <w:rPr>
          <w:noProof/>
        </w:rPr>
      </w:r>
      <w:r w:rsidR="003173E9">
        <w:rPr>
          <w:noProof/>
        </w:rPr>
        <w:fldChar w:fldCharType="separate"/>
      </w:r>
      <w:r>
        <w:rPr>
          <w:noProof/>
        </w:rPr>
        <w:t>6</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sidR="003173E9">
        <w:rPr>
          <w:noProof/>
        </w:rPr>
        <w:fldChar w:fldCharType="begin"/>
      </w:r>
      <w:r>
        <w:rPr>
          <w:noProof/>
        </w:rPr>
        <w:instrText xml:space="preserve"> PAGEREF _Toc260404159 \h </w:instrText>
      </w:r>
      <w:r w:rsidR="003173E9">
        <w:rPr>
          <w:noProof/>
        </w:rPr>
      </w:r>
      <w:r w:rsidR="003173E9">
        <w:rPr>
          <w:noProof/>
        </w:rPr>
        <w:fldChar w:fldCharType="separate"/>
      </w:r>
      <w:r>
        <w:rPr>
          <w:noProof/>
        </w:rPr>
        <w:t>6</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3173E9">
        <w:rPr>
          <w:noProof/>
        </w:rPr>
        <w:fldChar w:fldCharType="begin"/>
      </w:r>
      <w:r>
        <w:rPr>
          <w:noProof/>
        </w:rPr>
        <w:instrText xml:space="preserve"> PAGEREF _Toc260404160 \h </w:instrText>
      </w:r>
      <w:r w:rsidR="003173E9">
        <w:rPr>
          <w:noProof/>
        </w:rPr>
      </w:r>
      <w:r w:rsidR="003173E9">
        <w:rPr>
          <w:noProof/>
        </w:rPr>
        <w:fldChar w:fldCharType="separate"/>
      </w:r>
      <w:r>
        <w:rPr>
          <w:noProof/>
        </w:rPr>
        <w:t>7</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Process Flow</w:t>
      </w:r>
      <w:r>
        <w:rPr>
          <w:noProof/>
        </w:rPr>
        <w:tab/>
      </w:r>
      <w:r w:rsidR="003173E9">
        <w:rPr>
          <w:noProof/>
        </w:rPr>
        <w:fldChar w:fldCharType="begin"/>
      </w:r>
      <w:r>
        <w:rPr>
          <w:noProof/>
        </w:rPr>
        <w:instrText xml:space="preserve"> PAGEREF _Toc260404161 \h </w:instrText>
      </w:r>
      <w:r w:rsidR="003173E9">
        <w:rPr>
          <w:noProof/>
        </w:rPr>
      </w:r>
      <w:r w:rsidR="003173E9">
        <w:rPr>
          <w:noProof/>
        </w:rPr>
        <w:fldChar w:fldCharType="separate"/>
      </w:r>
      <w:r>
        <w:rPr>
          <w:noProof/>
        </w:rPr>
        <w:t>7</w:t>
      </w:r>
      <w:r w:rsidR="003173E9">
        <w:rPr>
          <w:noProof/>
        </w:rPr>
        <w:fldChar w:fldCharType="end"/>
      </w:r>
    </w:p>
    <w:p w:rsidR="00C25011" w:rsidRDefault="00C25011">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Sequence Diagram</w:t>
      </w:r>
      <w:r>
        <w:rPr>
          <w:noProof/>
        </w:rPr>
        <w:tab/>
      </w:r>
      <w:r w:rsidR="003173E9">
        <w:rPr>
          <w:noProof/>
        </w:rPr>
        <w:fldChar w:fldCharType="begin"/>
      </w:r>
      <w:r>
        <w:rPr>
          <w:noProof/>
        </w:rPr>
        <w:instrText xml:space="preserve"> PAGEREF _Toc260404162 \h </w:instrText>
      </w:r>
      <w:r w:rsidR="003173E9">
        <w:rPr>
          <w:noProof/>
        </w:rPr>
      </w:r>
      <w:r w:rsidR="003173E9">
        <w:rPr>
          <w:noProof/>
        </w:rPr>
        <w:fldChar w:fldCharType="separate"/>
      </w:r>
      <w:r>
        <w:rPr>
          <w:noProof/>
        </w:rPr>
        <w:t>7</w:t>
      </w:r>
      <w:r w:rsidR="003173E9">
        <w:rPr>
          <w:noProof/>
        </w:rPr>
        <w:fldChar w:fldCharType="end"/>
      </w:r>
    </w:p>
    <w:p w:rsidR="00C25011" w:rsidRDefault="00C25011">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Flow Details</w:t>
      </w:r>
      <w:r>
        <w:rPr>
          <w:noProof/>
        </w:rPr>
        <w:tab/>
      </w:r>
      <w:r w:rsidR="003173E9">
        <w:rPr>
          <w:noProof/>
        </w:rPr>
        <w:fldChar w:fldCharType="begin"/>
      </w:r>
      <w:r>
        <w:rPr>
          <w:noProof/>
        </w:rPr>
        <w:instrText xml:space="preserve"> PAGEREF _Toc260404163 \h </w:instrText>
      </w:r>
      <w:r w:rsidR="003173E9">
        <w:rPr>
          <w:noProof/>
        </w:rPr>
      </w:r>
      <w:r w:rsidR="003173E9">
        <w:rPr>
          <w:noProof/>
        </w:rPr>
        <w:fldChar w:fldCharType="separate"/>
      </w:r>
      <w:r>
        <w:rPr>
          <w:noProof/>
        </w:rPr>
        <w:t>7</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Field Mapping</w:t>
      </w:r>
      <w:r>
        <w:rPr>
          <w:noProof/>
        </w:rPr>
        <w:tab/>
      </w:r>
      <w:r w:rsidR="003173E9">
        <w:rPr>
          <w:noProof/>
        </w:rPr>
        <w:fldChar w:fldCharType="begin"/>
      </w:r>
      <w:r>
        <w:rPr>
          <w:noProof/>
        </w:rPr>
        <w:instrText xml:space="preserve"> PAGEREF _Toc260404164 \h </w:instrText>
      </w:r>
      <w:r w:rsidR="003173E9">
        <w:rPr>
          <w:noProof/>
        </w:rPr>
      </w:r>
      <w:r w:rsidR="003173E9">
        <w:rPr>
          <w:noProof/>
        </w:rPr>
        <w:fldChar w:fldCharType="separate"/>
      </w:r>
      <w:r>
        <w:rPr>
          <w:noProof/>
        </w:rPr>
        <w:t>8</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Schema</w:t>
      </w:r>
      <w:r>
        <w:rPr>
          <w:noProof/>
        </w:rPr>
        <w:tab/>
      </w:r>
      <w:r w:rsidR="003173E9">
        <w:rPr>
          <w:noProof/>
        </w:rPr>
        <w:fldChar w:fldCharType="begin"/>
      </w:r>
      <w:r>
        <w:rPr>
          <w:noProof/>
        </w:rPr>
        <w:instrText xml:space="preserve"> PAGEREF _Toc260404165 \h </w:instrText>
      </w:r>
      <w:r w:rsidR="003173E9">
        <w:rPr>
          <w:noProof/>
        </w:rPr>
      </w:r>
      <w:r w:rsidR="003173E9">
        <w:rPr>
          <w:noProof/>
        </w:rPr>
        <w:fldChar w:fldCharType="separate"/>
      </w:r>
      <w:r>
        <w:rPr>
          <w:noProof/>
        </w:rPr>
        <w:t>18</w:t>
      </w:r>
      <w:r w:rsidR="003173E9">
        <w:rPr>
          <w:noProof/>
        </w:rPr>
        <w:fldChar w:fldCharType="end"/>
      </w:r>
    </w:p>
    <w:p w:rsidR="00C25011" w:rsidRDefault="00C25011">
      <w:pPr>
        <w:pStyle w:val="TOC2"/>
        <w:tabs>
          <w:tab w:val="left" w:pos="1000"/>
          <w:tab w:val="right" w:leader="dot" w:pos="863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Input Xml (from webMethods to Sterling)</w:t>
      </w:r>
      <w:r>
        <w:rPr>
          <w:noProof/>
        </w:rPr>
        <w:tab/>
      </w:r>
      <w:r w:rsidR="003173E9">
        <w:rPr>
          <w:noProof/>
        </w:rPr>
        <w:fldChar w:fldCharType="begin"/>
      </w:r>
      <w:r>
        <w:rPr>
          <w:noProof/>
        </w:rPr>
        <w:instrText xml:space="preserve"> PAGEREF _Toc260404166 \h </w:instrText>
      </w:r>
      <w:r w:rsidR="003173E9">
        <w:rPr>
          <w:noProof/>
        </w:rPr>
      </w:r>
      <w:r w:rsidR="003173E9">
        <w:rPr>
          <w:noProof/>
        </w:rPr>
        <w:fldChar w:fldCharType="separate"/>
      </w:r>
      <w:r>
        <w:rPr>
          <w:noProof/>
        </w:rPr>
        <w:t>18</w:t>
      </w:r>
      <w:r w:rsidR="003173E9">
        <w:rPr>
          <w:noProof/>
        </w:rPr>
        <w:fldChar w:fldCharType="end"/>
      </w:r>
    </w:p>
    <w:p w:rsidR="00C25011" w:rsidRDefault="00C25011">
      <w:pPr>
        <w:pStyle w:val="TOC2"/>
        <w:tabs>
          <w:tab w:val="left" w:pos="1000"/>
          <w:tab w:val="right" w:leader="dot" w:pos="8630"/>
        </w:tabs>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rPr>
        <w:t>Output Xml (From Sterling to webMethods)</w:t>
      </w:r>
      <w:r>
        <w:rPr>
          <w:noProof/>
        </w:rPr>
        <w:tab/>
      </w:r>
      <w:r w:rsidR="003173E9">
        <w:rPr>
          <w:noProof/>
        </w:rPr>
        <w:fldChar w:fldCharType="begin"/>
      </w:r>
      <w:r>
        <w:rPr>
          <w:noProof/>
        </w:rPr>
        <w:instrText xml:space="preserve"> PAGEREF _Toc260404167 \h </w:instrText>
      </w:r>
      <w:r w:rsidR="003173E9">
        <w:rPr>
          <w:noProof/>
        </w:rPr>
      </w:r>
      <w:r w:rsidR="003173E9">
        <w:rPr>
          <w:noProof/>
        </w:rPr>
        <w:fldChar w:fldCharType="separate"/>
      </w:r>
      <w:r>
        <w:rPr>
          <w:noProof/>
        </w:rPr>
        <w:t>19</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Screen Shot</w:t>
      </w:r>
      <w:r>
        <w:rPr>
          <w:noProof/>
        </w:rPr>
        <w:tab/>
      </w:r>
      <w:r w:rsidR="003173E9">
        <w:rPr>
          <w:noProof/>
        </w:rPr>
        <w:fldChar w:fldCharType="begin"/>
      </w:r>
      <w:r>
        <w:rPr>
          <w:noProof/>
        </w:rPr>
        <w:instrText xml:space="preserve"> PAGEREF _Toc260404168 \h </w:instrText>
      </w:r>
      <w:r w:rsidR="003173E9">
        <w:rPr>
          <w:noProof/>
        </w:rPr>
      </w:r>
      <w:r w:rsidR="003173E9">
        <w:rPr>
          <w:noProof/>
        </w:rPr>
        <w:fldChar w:fldCharType="separate"/>
      </w:r>
      <w:r>
        <w:rPr>
          <w:noProof/>
        </w:rPr>
        <w:t>19</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Open Questions</w:t>
      </w:r>
      <w:r>
        <w:rPr>
          <w:noProof/>
        </w:rPr>
        <w:tab/>
      </w:r>
      <w:r w:rsidR="003173E9">
        <w:rPr>
          <w:noProof/>
        </w:rPr>
        <w:fldChar w:fldCharType="begin"/>
      </w:r>
      <w:r>
        <w:rPr>
          <w:noProof/>
        </w:rPr>
        <w:instrText xml:space="preserve"> PAGEREF _Toc260404169 \h </w:instrText>
      </w:r>
      <w:r w:rsidR="003173E9">
        <w:rPr>
          <w:noProof/>
        </w:rPr>
      </w:r>
      <w:r w:rsidR="003173E9">
        <w:rPr>
          <w:noProof/>
        </w:rPr>
        <w:fldChar w:fldCharType="separate"/>
      </w:r>
      <w:r>
        <w:rPr>
          <w:noProof/>
        </w:rPr>
        <w:t>19</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Assumptions</w:t>
      </w:r>
      <w:r>
        <w:rPr>
          <w:noProof/>
        </w:rPr>
        <w:tab/>
      </w:r>
      <w:r w:rsidR="003173E9">
        <w:rPr>
          <w:noProof/>
        </w:rPr>
        <w:fldChar w:fldCharType="begin"/>
      </w:r>
      <w:r>
        <w:rPr>
          <w:noProof/>
        </w:rPr>
        <w:instrText xml:space="preserve"> PAGEREF _Toc260404170 \h </w:instrText>
      </w:r>
      <w:r w:rsidR="003173E9">
        <w:rPr>
          <w:noProof/>
        </w:rPr>
      </w:r>
      <w:r w:rsidR="003173E9">
        <w:rPr>
          <w:noProof/>
        </w:rPr>
        <w:fldChar w:fldCharType="separate"/>
      </w:r>
      <w:r>
        <w:rPr>
          <w:noProof/>
        </w:rPr>
        <w:t>20</w:t>
      </w:r>
      <w:r w:rsidR="003173E9">
        <w:rPr>
          <w:noProof/>
        </w:rPr>
        <w:fldChar w:fldCharType="end"/>
      </w:r>
    </w:p>
    <w:p w:rsidR="00C25011" w:rsidRDefault="00C25011">
      <w:pPr>
        <w:pStyle w:val="TOC1"/>
        <w:tabs>
          <w:tab w:val="left" w:pos="400"/>
          <w:tab w:val="right" w:leader="dot" w:pos="8630"/>
        </w:tabs>
        <w:rPr>
          <w:rFonts w:asciiTheme="minorHAnsi" w:eastAsiaTheme="minorEastAsia" w:hAnsiTheme="minorHAnsi" w:cstheme="minorBidi"/>
          <w:b w:val="0"/>
          <w:bCs w:val="0"/>
          <w:noProof/>
          <w:sz w:val="22"/>
          <w:szCs w:val="22"/>
        </w:rPr>
      </w:pPr>
      <w:r w:rsidRPr="0062556B">
        <w:rPr>
          <w:rFonts w:cs="Tahoma"/>
          <w:noProof/>
        </w:rPr>
        <w:t>3</w:t>
      </w:r>
      <w:r>
        <w:rPr>
          <w:rFonts w:asciiTheme="minorHAnsi" w:eastAsiaTheme="minorEastAsia" w:hAnsiTheme="minorHAnsi" w:cstheme="minorBidi"/>
          <w:b w:val="0"/>
          <w:bCs w:val="0"/>
          <w:noProof/>
          <w:sz w:val="22"/>
          <w:szCs w:val="22"/>
        </w:rPr>
        <w:tab/>
      </w:r>
      <w:r w:rsidRPr="0062556B">
        <w:rPr>
          <w:rFonts w:cs="Tahoma"/>
          <w:noProof/>
        </w:rPr>
        <w:t>Connectivity Diagram</w:t>
      </w:r>
      <w:r>
        <w:rPr>
          <w:noProof/>
        </w:rPr>
        <w:tab/>
      </w:r>
      <w:r w:rsidR="003173E9">
        <w:rPr>
          <w:noProof/>
        </w:rPr>
        <w:fldChar w:fldCharType="begin"/>
      </w:r>
      <w:r>
        <w:rPr>
          <w:noProof/>
        </w:rPr>
        <w:instrText xml:space="preserve"> PAGEREF _Toc260404171 \h </w:instrText>
      </w:r>
      <w:r w:rsidR="003173E9">
        <w:rPr>
          <w:noProof/>
        </w:rPr>
      </w:r>
      <w:r w:rsidR="003173E9">
        <w:rPr>
          <w:noProof/>
        </w:rPr>
        <w:fldChar w:fldCharType="separate"/>
      </w:r>
      <w:r>
        <w:rPr>
          <w:noProof/>
        </w:rPr>
        <w:t>21</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Order Update Connectivity Diagram</w:t>
      </w:r>
      <w:r>
        <w:rPr>
          <w:noProof/>
        </w:rPr>
        <w:tab/>
      </w:r>
      <w:r w:rsidR="003173E9">
        <w:rPr>
          <w:noProof/>
        </w:rPr>
        <w:fldChar w:fldCharType="begin"/>
      </w:r>
      <w:r>
        <w:rPr>
          <w:noProof/>
        </w:rPr>
        <w:instrText xml:space="preserve"> PAGEREF _Toc260404172 \h </w:instrText>
      </w:r>
      <w:r w:rsidR="003173E9">
        <w:rPr>
          <w:noProof/>
        </w:rPr>
      </w:r>
      <w:r w:rsidR="003173E9">
        <w:rPr>
          <w:noProof/>
        </w:rPr>
        <w:fldChar w:fldCharType="separate"/>
      </w:r>
      <w:r>
        <w:rPr>
          <w:noProof/>
        </w:rPr>
        <w:t>21</w:t>
      </w:r>
      <w:r w:rsidR="003173E9">
        <w:rPr>
          <w:noProof/>
        </w:rPr>
        <w:fldChar w:fldCharType="end"/>
      </w:r>
    </w:p>
    <w:p w:rsidR="00C25011" w:rsidRDefault="00C25011">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Connectivity Process</w:t>
      </w:r>
      <w:r>
        <w:rPr>
          <w:noProof/>
        </w:rPr>
        <w:tab/>
      </w:r>
      <w:r w:rsidR="003173E9">
        <w:rPr>
          <w:noProof/>
        </w:rPr>
        <w:fldChar w:fldCharType="begin"/>
      </w:r>
      <w:r>
        <w:rPr>
          <w:noProof/>
        </w:rPr>
        <w:instrText xml:space="preserve"> PAGEREF _Toc260404173 \h </w:instrText>
      </w:r>
      <w:r w:rsidR="003173E9">
        <w:rPr>
          <w:noProof/>
        </w:rPr>
      </w:r>
      <w:r w:rsidR="003173E9">
        <w:rPr>
          <w:noProof/>
        </w:rPr>
        <w:fldChar w:fldCharType="separate"/>
      </w:r>
      <w:r>
        <w:rPr>
          <w:noProof/>
        </w:rPr>
        <w:t>21</w:t>
      </w:r>
      <w:r w:rsidR="003173E9">
        <w:rPr>
          <w:noProof/>
        </w:rPr>
        <w:fldChar w:fldCharType="end"/>
      </w:r>
    </w:p>
    <w:p w:rsidR="00C25011" w:rsidRDefault="00C25011">
      <w:pPr>
        <w:pStyle w:val="TOC1"/>
        <w:tabs>
          <w:tab w:val="left" w:pos="400"/>
          <w:tab w:val="right" w:leader="dot" w:pos="8630"/>
        </w:tabs>
        <w:rPr>
          <w:rFonts w:asciiTheme="minorHAnsi" w:eastAsiaTheme="minorEastAsia" w:hAnsiTheme="minorHAnsi" w:cstheme="minorBidi"/>
          <w:b w:val="0"/>
          <w:bCs w:val="0"/>
          <w:noProof/>
          <w:sz w:val="22"/>
          <w:szCs w:val="22"/>
        </w:rPr>
      </w:pPr>
      <w:r w:rsidRPr="0062556B">
        <w:rPr>
          <w:rFonts w:cs="Tahoma"/>
          <w:noProof/>
        </w:rPr>
        <w:t>4</w:t>
      </w:r>
      <w:r>
        <w:rPr>
          <w:rFonts w:asciiTheme="minorHAnsi" w:eastAsiaTheme="minorEastAsia" w:hAnsiTheme="minorHAnsi" w:cstheme="minorBidi"/>
          <w:b w:val="0"/>
          <w:bCs w:val="0"/>
          <w:noProof/>
          <w:sz w:val="22"/>
          <w:szCs w:val="22"/>
        </w:rPr>
        <w:tab/>
      </w:r>
      <w:r w:rsidRPr="0062556B">
        <w:rPr>
          <w:rFonts w:cs="Tahoma"/>
          <w:noProof/>
        </w:rPr>
        <w:t>Glossary of Terms</w:t>
      </w:r>
      <w:r>
        <w:rPr>
          <w:noProof/>
        </w:rPr>
        <w:tab/>
      </w:r>
      <w:r w:rsidR="003173E9">
        <w:rPr>
          <w:noProof/>
        </w:rPr>
        <w:fldChar w:fldCharType="begin"/>
      </w:r>
      <w:r>
        <w:rPr>
          <w:noProof/>
        </w:rPr>
        <w:instrText xml:space="preserve"> PAGEREF _Toc260404174 \h </w:instrText>
      </w:r>
      <w:r w:rsidR="003173E9">
        <w:rPr>
          <w:noProof/>
        </w:rPr>
      </w:r>
      <w:r w:rsidR="003173E9">
        <w:rPr>
          <w:noProof/>
        </w:rPr>
        <w:fldChar w:fldCharType="separate"/>
      </w:r>
      <w:r>
        <w:rPr>
          <w:noProof/>
        </w:rPr>
        <w:t>21</w:t>
      </w:r>
      <w:r w:rsidR="003173E9">
        <w:rPr>
          <w:noProof/>
        </w:rPr>
        <w:fldChar w:fldCharType="end"/>
      </w:r>
    </w:p>
    <w:p w:rsidR="00313CCE" w:rsidRDefault="003173E9"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50" w:name="_Toc260404155"/>
      <w:r>
        <w:rPr>
          <w:rFonts w:cs="Tahoma"/>
        </w:rPr>
        <w:t>Introduction</w:t>
      </w:r>
      <w:bookmarkEnd w:id="50"/>
    </w:p>
    <w:p w:rsidR="00313CCE" w:rsidRPr="006D6E99" w:rsidRDefault="00313CCE" w:rsidP="00313CCE">
      <w:pPr>
        <w:rPr>
          <w:rFonts w:cs="Tahoma"/>
        </w:rPr>
      </w:pPr>
    </w:p>
    <w:p w:rsidR="00313CCE" w:rsidRPr="006D6E99" w:rsidRDefault="00313CCE" w:rsidP="00313CCE">
      <w:pPr>
        <w:pStyle w:val="Heading2"/>
      </w:pPr>
      <w:bookmarkStart w:id="51" w:name="_Toc260404156"/>
      <w:r>
        <w:t>Document Purpose</w:t>
      </w:r>
      <w:bookmarkEnd w:id="51"/>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w:t>
      </w:r>
      <w:r w:rsidR="00A62E0D">
        <w:t xml:space="preserve">order </w:t>
      </w:r>
      <w:r w:rsidR="005C2C10">
        <w:t>update</w:t>
      </w:r>
      <w:r>
        <w:t xml:space="preserve"> interface. It presents 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(Sterling</w:t>
      </w:r>
      <w:r w:rsidR="00C07F73">
        <w:t>, web</w:t>
      </w:r>
      <w:r w:rsidR="00906715">
        <w:t>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52" w:name="_Toc260404157"/>
      <w:r>
        <w:t>Document Audience</w:t>
      </w:r>
      <w:bookmarkEnd w:id="52"/>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D41692" w:rsidP="00313CCE">
      <w:pPr>
        <w:pStyle w:val="Heading1"/>
        <w:numPr>
          <w:ilvl w:val="0"/>
          <w:numId w:val="3"/>
        </w:numPr>
        <w:rPr>
          <w:rFonts w:cs="Tahoma"/>
        </w:rPr>
      </w:pPr>
      <w:bookmarkStart w:id="53" w:name="_Toc260404158"/>
      <w:r>
        <w:rPr>
          <w:rFonts w:cs="Tahoma"/>
        </w:rPr>
        <w:t xml:space="preserve">Order </w:t>
      </w:r>
      <w:r w:rsidR="005C2C10">
        <w:rPr>
          <w:rFonts w:cs="Tahoma"/>
        </w:rPr>
        <w:t>Update</w:t>
      </w:r>
      <w:bookmarkEnd w:id="53"/>
    </w:p>
    <w:p w:rsidR="00313CCE" w:rsidRPr="006D6E99" w:rsidRDefault="00313CCE" w:rsidP="00313CCE">
      <w:pPr>
        <w:rPr>
          <w:rFonts w:cs="Tahoma"/>
        </w:rPr>
      </w:pPr>
    </w:p>
    <w:p w:rsidR="00313CCE" w:rsidRPr="006D6E99" w:rsidRDefault="00313CCE" w:rsidP="00313CCE">
      <w:pPr>
        <w:pStyle w:val="Heading2"/>
      </w:pPr>
      <w:bookmarkStart w:id="54" w:name="_Toc260404159"/>
      <w:r>
        <w:t>Overview</w:t>
      </w:r>
      <w:bookmarkEnd w:id="54"/>
    </w:p>
    <w:p w:rsidR="00313CCE" w:rsidRPr="00555008" w:rsidRDefault="00313CCE" w:rsidP="00313CCE">
      <w:pPr>
        <w:rPr>
          <w:rFonts w:cs="Tahoma"/>
          <w:color w:val="000000"/>
        </w:rPr>
      </w:pPr>
    </w:p>
    <w:p w:rsidR="00C756F0" w:rsidRDefault="00656082" w:rsidP="00313CCE">
      <w:r>
        <w:t xml:space="preserve">Order </w:t>
      </w:r>
      <w:r w:rsidR="005C2C10">
        <w:t>Update</w:t>
      </w:r>
      <w:r>
        <w:t xml:space="preserve"> interface </w:t>
      </w:r>
      <w:r w:rsidR="00EB6FD1">
        <w:t xml:space="preserve">will be used to send order updates from legacy to .dotcom. The updates could be for existing orders in .dotcom or they can be new orders created in Legacy. The order updates will bring all the split orders from Legacy as well and they will </w:t>
      </w:r>
      <w:r w:rsidR="007A79C3">
        <w:t>tie</w:t>
      </w:r>
      <w:r w:rsidR="00EB6FD1">
        <w:t xml:space="preserve"> together </w:t>
      </w:r>
      <w:r w:rsidR="007A79C3">
        <w:t>via</w:t>
      </w:r>
      <w:r w:rsidR="00EB6FD1">
        <w:t xml:space="preserve"> the Web Confirmation #. The order update is one way from Legacy to .dotcom. </w:t>
      </w:r>
      <w:r w:rsidR="00C756F0">
        <w:t>Legacy will send the whole order and .dotcom will override the order field values. For e.g, if the ordered qty is changed by Legacy and that is sent to .dotcom during order update, .dotcom will replace the order qty value originally stored in the order.</w:t>
      </w:r>
      <w:ins w:id="55" w:author="Cheryl Tullis" w:date="2010-04-29T09:25:00Z">
        <w:r w:rsidR="005A43DD">
          <w:t xml:space="preserve"> </w:t>
        </w:r>
        <w:del w:id="56" w:author="Sterling User" w:date="2010-04-30T14:26:00Z">
          <w:r w:rsidR="00A55A67" w:rsidRPr="00A55A67" w:rsidDel="00AD5190">
            <w:rPr>
              <w:highlight w:val="cyan"/>
            </w:rPr>
            <w:delText>For order status changes from MAX only order header will be  sent.</w:delText>
          </w:r>
        </w:del>
      </w:ins>
      <w:ins w:id="57" w:author="Sterling User" w:date="2010-04-30T14:23:00Z">
        <w:r w:rsidR="00301618">
          <w:t xml:space="preserve">No matter which system it is, in case the header </w:t>
        </w:r>
      </w:ins>
      <w:ins w:id="58" w:author="Sterling User" w:date="2010-04-30T14:25:00Z">
        <w:r w:rsidR="00AD5190">
          <w:t>process code sent in the order update is ‘S’ we will not update the whole order, only the status update for the order will take place.</w:t>
        </w:r>
      </w:ins>
    </w:p>
    <w:p w:rsidR="00EB6FD1" w:rsidRDefault="00EB6FD1" w:rsidP="00313CCE">
      <w:r>
        <w:t xml:space="preserve">If .dotcom needs to update an order it will </w:t>
      </w:r>
      <w:r w:rsidR="008D5FFF">
        <w:t xml:space="preserve">be </w:t>
      </w:r>
      <w:r>
        <w:t xml:space="preserve">part of the change/delete order process and order placement interface will be used in that case. </w:t>
      </w:r>
    </w:p>
    <w:p w:rsidR="00EB6FD1" w:rsidRDefault="00EB6FD1" w:rsidP="00313CCE"/>
    <w:p w:rsidR="0002034F" w:rsidRDefault="00BD382C" w:rsidP="00313CCE">
      <w:r w:rsidRPr="00BD382C">
        <w:rPr>
          <w:b/>
        </w:rPr>
        <w:t>Web Confirmation Number</w:t>
      </w:r>
      <w:r>
        <w:t xml:space="preserve"> - </w:t>
      </w:r>
      <w:r w:rsidR="007A79C3">
        <w:t xml:space="preserve">The </w:t>
      </w:r>
      <w:r w:rsidR="00EB6FD1">
        <w:t xml:space="preserve">Web Confirmation # </w:t>
      </w:r>
      <w:r w:rsidR="0002034F">
        <w:t>is an unique number and will be generated and assigned at the source where the order is created. This number will be carried over in the subsequent splits and updates between the .dotcom and Legacy systems. This will be used to roll up all the splits order to the main order.</w:t>
      </w:r>
    </w:p>
    <w:p w:rsidR="0002034F" w:rsidRDefault="0002034F" w:rsidP="00313CCE">
      <w:r>
        <w:t>Similarly the Web Line # is a unique number per order and will be generated and assigned at the source where the line is created. This will be used as unique identifier between the two systems to update order line level information.</w:t>
      </w:r>
    </w:p>
    <w:p w:rsidR="00877047" w:rsidRDefault="00877047" w:rsidP="00313CCE">
      <w:r>
        <w:t>The following formats will be used for the generation of the numbers</w:t>
      </w:r>
      <w:r w:rsidR="00AA7D24">
        <w:t xml:space="preserve"> in Sterling</w:t>
      </w:r>
      <w:r>
        <w:t>.</w:t>
      </w:r>
    </w:p>
    <w:p w:rsidR="00877047" w:rsidRPr="00013751" w:rsidRDefault="00877047" w:rsidP="00877047">
      <w:pPr>
        <w:pStyle w:val="NoSpacing"/>
        <w:numPr>
          <w:ilvl w:val="0"/>
          <w:numId w:val="14"/>
        </w:numPr>
        <w:rPr>
          <w:rFonts w:ascii="Tahoma" w:eastAsia="Times New Roman" w:hAnsi="Tahoma"/>
          <w:sz w:val="18"/>
          <w:szCs w:val="20"/>
        </w:rPr>
      </w:pPr>
      <w:r w:rsidRPr="00013751">
        <w:rPr>
          <w:rFonts w:ascii="Tahoma" w:eastAsia="Times New Roman" w:hAnsi="Tahoma"/>
          <w:sz w:val="18"/>
          <w:szCs w:val="20"/>
        </w:rPr>
        <w:t>Web Confirmation # - yymmdd | E | 12 34567</w:t>
      </w:r>
      <w:r w:rsidR="00AA7D24" w:rsidRPr="00013751">
        <w:rPr>
          <w:rFonts w:ascii="Tahoma" w:eastAsia="Times New Roman" w:hAnsi="Tahoma"/>
          <w:sz w:val="18"/>
          <w:szCs w:val="20"/>
        </w:rPr>
        <w:t xml:space="preserve"> (Order Creation date | System Identifier | 7 digits)</w:t>
      </w:r>
    </w:p>
    <w:p w:rsidR="00877047" w:rsidRPr="00013751" w:rsidRDefault="00877047" w:rsidP="00313CCE">
      <w:pPr>
        <w:pStyle w:val="NoSpacing"/>
        <w:numPr>
          <w:ilvl w:val="0"/>
          <w:numId w:val="14"/>
        </w:numPr>
        <w:rPr>
          <w:rFonts w:ascii="Tahoma" w:eastAsia="Times New Roman" w:hAnsi="Tahoma"/>
          <w:sz w:val="18"/>
          <w:szCs w:val="20"/>
        </w:rPr>
      </w:pPr>
      <w:r w:rsidRPr="00013751">
        <w:rPr>
          <w:rFonts w:ascii="Tahoma" w:eastAsia="Times New Roman" w:hAnsi="Tahoma"/>
          <w:sz w:val="18"/>
          <w:szCs w:val="20"/>
        </w:rPr>
        <w:t xml:space="preserve">We b Line # - </w:t>
      </w:r>
      <w:r w:rsidR="00AA7D24" w:rsidRPr="00013751">
        <w:rPr>
          <w:rFonts w:ascii="Tahoma" w:eastAsia="Times New Roman" w:hAnsi="Tahoma"/>
          <w:sz w:val="18"/>
          <w:szCs w:val="20"/>
        </w:rPr>
        <w:t>E + Up</w:t>
      </w:r>
      <w:r w:rsidRPr="00013751">
        <w:rPr>
          <w:rFonts w:ascii="Tahoma" w:eastAsia="Times New Roman" w:hAnsi="Tahoma"/>
          <w:sz w:val="18"/>
          <w:szCs w:val="20"/>
        </w:rPr>
        <w:t xml:space="preserve">to the last 8 characters of the Sterling Line </w:t>
      </w:r>
      <w:r w:rsidR="00AA7D24" w:rsidRPr="00013751">
        <w:rPr>
          <w:rFonts w:ascii="Tahoma" w:eastAsia="Times New Roman" w:hAnsi="Tahoma"/>
          <w:sz w:val="18"/>
          <w:szCs w:val="20"/>
        </w:rPr>
        <w:t xml:space="preserve">Numbers. </w:t>
      </w:r>
    </w:p>
    <w:p w:rsidR="00AA7D24" w:rsidRPr="00013751" w:rsidRDefault="00AA7D24" w:rsidP="00AA7D24">
      <w:pPr>
        <w:pStyle w:val="NoSpacing"/>
        <w:ind w:left="720"/>
        <w:rPr>
          <w:rFonts w:ascii="Tahoma" w:eastAsia="Times New Roman" w:hAnsi="Tahoma"/>
          <w:sz w:val="18"/>
          <w:szCs w:val="20"/>
        </w:rPr>
      </w:pPr>
    </w:p>
    <w:p w:rsidR="00877047" w:rsidRDefault="00BD382C" w:rsidP="00313CCE">
      <w:r w:rsidRPr="00BD382C">
        <w:rPr>
          <w:b/>
        </w:rPr>
        <w:t>Order Update Triggers</w:t>
      </w:r>
      <w:r>
        <w:t xml:space="preserve"> - </w:t>
      </w:r>
      <w:r w:rsidR="00877047">
        <w:t xml:space="preserve">Order Update gets triggered from Legacy based on the following </w:t>
      </w:r>
      <w:r w:rsidR="00F61093">
        <w:t>order changes</w:t>
      </w:r>
      <w:r w:rsidR="00877047">
        <w:t>.</w:t>
      </w:r>
    </w:p>
    <w:p w:rsidR="00877047" w:rsidRDefault="00877047" w:rsidP="00877047">
      <w:pPr>
        <w:numPr>
          <w:ilvl w:val="0"/>
          <w:numId w:val="13"/>
        </w:numPr>
      </w:pPr>
      <w:r>
        <w:t>Order Status updates</w:t>
      </w:r>
      <w:r w:rsidR="002C5F94">
        <w:t xml:space="preserve"> </w:t>
      </w:r>
      <w:r w:rsidR="004666D0">
        <w:t>(</w:t>
      </w:r>
      <w:r w:rsidR="002C5F94">
        <w:t xml:space="preserve">Refer to the </w:t>
      </w:r>
      <w:r w:rsidR="00E17413">
        <w:t>‘</w:t>
      </w:r>
      <w:r w:rsidR="00E17413" w:rsidRPr="002C5F94">
        <w:rPr>
          <w:rFonts w:cs="Tahoma"/>
        </w:rPr>
        <w:t>SCI_xpedx_Order Status</w:t>
      </w:r>
      <w:r w:rsidR="00E17413">
        <w:rPr>
          <w:rFonts w:cs="Tahoma"/>
        </w:rPr>
        <w:t>_v2.0’ for the list of Order statuses.</w:t>
      </w:r>
      <w:r w:rsidR="004666D0">
        <w:rPr>
          <w:rFonts w:cs="Tahoma"/>
        </w:rPr>
        <w:t>)</w:t>
      </w:r>
    </w:p>
    <w:p w:rsidR="00877047" w:rsidRPr="00301618" w:rsidRDefault="00877047" w:rsidP="00301618">
      <w:pPr>
        <w:numPr>
          <w:ilvl w:val="0"/>
          <w:numId w:val="13"/>
        </w:numPr>
        <w:rPr>
          <w:color w:val="FF0000"/>
        </w:rPr>
      </w:pPr>
      <w:r>
        <w:t xml:space="preserve">Line Added / </w:t>
      </w:r>
      <w:r w:rsidRPr="00301618">
        <w:t>Removed</w:t>
      </w:r>
      <w:r w:rsidR="00301618">
        <w:t xml:space="preserve"> </w:t>
      </w:r>
      <w:ins w:id="59" w:author="Sterling User" w:date="2010-04-30T14:21:00Z">
        <w:r w:rsidR="00301618" w:rsidRPr="00301618">
          <w:rPr>
            <w:color w:val="FF0000"/>
          </w:rPr>
          <w:t>/ Changed (certain fields – price, qty)</w:t>
        </w:r>
      </w:ins>
    </w:p>
    <w:p w:rsidR="00877047" w:rsidRPr="00301618" w:rsidRDefault="00540F6E" w:rsidP="00331874">
      <w:pPr>
        <w:numPr>
          <w:ilvl w:val="0"/>
          <w:numId w:val="13"/>
        </w:numPr>
      </w:pPr>
      <w:r w:rsidRPr="00301618">
        <w:t>Splits</w:t>
      </w:r>
      <w:ins w:id="60" w:author="Barbara Widmer" w:date="2010-04-29T13:09:00Z">
        <w:r w:rsidR="00331874" w:rsidRPr="00301618">
          <w:t xml:space="preserve"> </w:t>
        </w:r>
      </w:ins>
      <w:ins w:id="61" w:author="Sterling User" w:date="2010-04-30T14:22:00Z">
        <w:r w:rsidR="00301618" w:rsidRPr="00301618">
          <w:rPr>
            <w:color w:val="FF0000"/>
          </w:rPr>
          <w:t>(both sourcing and backorder)</w:t>
        </w:r>
      </w:ins>
    </w:p>
    <w:p w:rsidR="000F01E9" w:rsidRDefault="000F01E9" w:rsidP="00877047">
      <w:pPr>
        <w:numPr>
          <w:ilvl w:val="0"/>
          <w:numId w:val="13"/>
        </w:numPr>
      </w:pPr>
      <w:r w:rsidRPr="00301618">
        <w:t>New Order Created in Legacy</w:t>
      </w:r>
      <w:ins w:id="62" w:author="Barbara Widmer" w:date="2010-04-29T13:09:00Z">
        <w:r w:rsidR="00331874" w:rsidRPr="00301618">
          <w:t xml:space="preserve"> </w:t>
        </w:r>
      </w:ins>
    </w:p>
    <w:p w:rsidR="00301618" w:rsidRPr="00301618" w:rsidRDefault="00301618" w:rsidP="00301618">
      <w:pPr>
        <w:numPr>
          <w:ilvl w:val="0"/>
          <w:numId w:val="13"/>
        </w:numPr>
        <w:rPr>
          <w:ins w:id="63" w:author="Sterling User" w:date="2010-04-30T14:22:00Z"/>
        </w:rPr>
      </w:pPr>
      <w:ins w:id="64" w:author="Sterling User" w:date="2010-04-30T14:22:00Z">
        <w:r w:rsidRPr="00301618">
          <w:t>Order change – Order qty, price and delivery date</w:t>
        </w:r>
      </w:ins>
    </w:p>
    <w:p w:rsidR="00301618" w:rsidRPr="00301618" w:rsidRDefault="00301618" w:rsidP="00301618">
      <w:pPr>
        <w:numPr>
          <w:ilvl w:val="0"/>
          <w:numId w:val="13"/>
        </w:numPr>
        <w:rPr>
          <w:ins w:id="65" w:author="Sterling User" w:date="2010-04-30T14:22:00Z"/>
          <w:color w:val="FF0000"/>
        </w:rPr>
      </w:pPr>
      <w:ins w:id="66" w:author="Sterling User" w:date="2010-04-30T14:22:00Z">
        <w:r w:rsidRPr="00301618">
          <w:rPr>
            <w:color w:val="FF0000"/>
          </w:rPr>
          <w:t>Order Deleted in Legacy</w:t>
        </w:r>
      </w:ins>
    </w:p>
    <w:p w:rsidR="00301618" w:rsidRPr="00301618" w:rsidRDefault="00301618" w:rsidP="00301618">
      <w:pPr>
        <w:rPr>
          <w:ins w:id="67" w:author="Cheryl Tullis" w:date="2010-04-29T09:26:00Z"/>
        </w:rPr>
      </w:pPr>
    </w:p>
    <w:p w:rsidR="0002034F" w:rsidRDefault="0002034F" w:rsidP="00313CCE"/>
    <w:p w:rsidR="00877047" w:rsidDel="008D15DB" w:rsidRDefault="001C21FA" w:rsidP="00313CCE">
      <w:pPr>
        <w:rPr>
          <w:del w:id="68" w:author="Sterling User" w:date="2010-04-27T10:36:00Z"/>
        </w:rPr>
      </w:pPr>
      <w:r w:rsidRPr="00BD382C">
        <w:rPr>
          <w:b/>
        </w:rPr>
        <w:t>Customer Maintenance Flag</w:t>
      </w:r>
      <w:r>
        <w:t xml:space="preserve"> </w:t>
      </w:r>
      <w:r w:rsidR="003E4005">
        <w:t>–</w:t>
      </w:r>
      <w:ins w:id="69" w:author="Sterling User" w:date="2010-04-27T10:36:00Z">
        <w:r w:rsidR="008D15DB">
          <w:t xml:space="preserve">No matter what the customer flag value is Sterling will always place an order in Legacy. In case the flag is </w:t>
        </w:r>
      </w:ins>
      <w:ins w:id="70" w:author="Sterling User" w:date="2010-04-27T10:42:00Z">
        <w:r w:rsidR="008D15DB">
          <w:t>‘N’ the order will be placed at</w:t>
        </w:r>
        <w:r w:rsidR="0092324F">
          <w:t xml:space="preserve"> Legacy with the web hold flag </w:t>
        </w:r>
      </w:ins>
      <w:ins w:id="71" w:author="Sterling User" w:date="2010-04-29T09:20:00Z">
        <w:r w:rsidR="0092324F">
          <w:t>=</w:t>
        </w:r>
      </w:ins>
      <w:ins w:id="72" w:author="Sterling User" w:date="2010-04-27T10:42:00Z">
        <w:r w:rsidR="008D15DB">
          <w:t xml:space="preserve">Y. </w:t>
        </w:r>
      </w:ins>
      <w:del w:id="73" w:author="Sterling User" w:date="2010-04-27T10:36:00Z">
        <w:r w:rsidR="0005539A" w:rsidDel="008D15DB">
          <w:delText xml:space="preserve"> </w:delText>
        </w:r>
      </w:del>
      <w:ins w:id="74" w:author="Sterling User" w:date="2010-04-29T09:21:00Z">
        <w:r w:rsidR="0092324F">
          <w:t xml:space="preserve">Legacy to </w:t>
        </w:r>
      </w:ins>
      <w:ins w:id="75" w:author="Sterling User" w:date="2010-04-29T09:22:00Z">
        <w:r w:rsidR="0092324F">
          <w:t>send order updates for new orders for the customers where the update Flag is turned ON</w:t>
        </w:r>
      </w:ins>
      <w:ins w:id="76" w:author="Sterling User" w:date="2010-04-29T09:29:00Z">
        <w:r w:rsidR="0092324F">
          <w:t xml:space="preserve"> in the customer maintenance screen or the order </w:t>
        </w:r>
      </w:ins>
      <w:ins w:id="77" w:author="Sterling User" w:date="2010-04-29T09:30:00Z">
        <w:r w:rsidR="0092324F">
          <w:t>update flag in order is set to ‘Y’</w:t>
        </w:r>
        <w:r w:rsidR="00EB3251">
          <w:t>.</w:t>
        </w:r>
      </w:ins>
    </w:p>
    <w:p w:rsidR="00E020E1" w:rsidRDefault="00E020E1" w:rsidP="00313CCE"/>
    <w:p w:rsidR="00DA37B0" w:rsidRDefault="00DA37B0" w:rsidP="00313C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710"/>
        <w:gridCol w:w="2700"/>
        <w:gridCol w:w="2808"/>
      </w:tblGrid>
      <w:tr w:rsidR="00DA37B0" w:rsidDel="008D15DB" w:rsidTr="00E020E1">
        <w:trPr>
          <w:del w:id="78" w:author="Sterling User" w:date="2010-04-27T10:36:00Z"/>
        </w:trPr>
        <w:tc>
          <w:tcPr>
            <w:tcW w:w="1638" w:type="dxa"/>
            <w:shd w:val="clear" w:color="auto" w:fill="4BACC6"/>
          </w:tcPr>
          <w:p w:rsidR="00DA37B0" w:rsidRPr="00627ED1" w:rsidDel="008D15DB" w:rsidRDefault="00DA37B0" w:rsidP="00DA37B0">
            <w:pPr>
              <w:pStyle w:val="NoSpacing"/>
              <w:tabs>
                <w:tab w:val="center" w:pos="4320"/>
                <w:tab w:val="right" w:pos="8640"/>
              </w:tabs>
              <w:jc w:val="center"/>
              <w:rPr>
                <w:del w:id="79" w:author="Sterling User" w:date="2010-04-27T10:36:00Z"/>
                <w:rFonts w:ascii="Arial" w:hAnsi="Arial" w:cs="Arial"/>
                <w:sz w:val="18"/>
                <w:szCs w:val="18"/>
              </w:rPr>
            </w:pPr>
            <w:del w:id="80" w:author="Sterling User" w:date="2010-04-27T10:36:00Z">
              <w:r w:rsidRPr="00627ED1" w:rsidDel="008D15DB">
                <w:rPr>
                  <w:rFonts w:ascii="Arial" w:hAnsi="Arial" w:cs="Arial"/>
                  <w:sz w:val="18"/>
                  <w:szCs w:val="18"/>
                </w:rPr>
                <w:delText>“Customer Profile” Flag</w:delText>
              </w:r>
            </w:del>
          </w:p>
          <w:p w:rsidR="00DA37B0" w:rsidRPr="00627ED1" w:rsidDel="008D15DB" w:rsidRDefault="00DA37B0" w:rsidP="00DA37B0">
            <w:pPr>
              <w:pStyle w:val="NoSpacing"/>
              <w:tabs>
                <w:tab w:val="center" w:pos="4320"/>
                <w:tab w:val="right" w:pos="8640"/>
              </w:tabs>
              <w:jc w:val="center"/>
              <w:rPr>
                <w:del w:id="81" w:author="Sterling User" w:date="2010-04-27T10:36:00Z"/>
                <w:rFonts w:ascii="Arial" w:hAnsi="Arial" w:cs="Arial"/>
                <w:sz w:val="16"/>
                <w:szCs w:val="16"/>
              </w:rPr>
            </w:pPr>
            <w:del w:id="82" w:author="Sterling User" w:date="2010-04-27T10:36:00Z">
              <w:r w:rsidRPr="00627ED1" w:rsidDel="008D15DB">
                <w:rPr>
                  <w:rFonts w:ascii="Arial" w:hAnsi="Arial" w:cs="Arial"/>
                  <w:sz w:val="16"/>
                  <w:szCs w:val="16"/>
                </w:rPr>
                <w:delText>(from Customer Batch File)</w:delText>
              </w:r>
            </w:del>
          </w:p>
          <w:p w:rsidR="00DA37B0" w:rsidRPr="00627ED1" w:rsidDel="008D15DB" w:rsidRDefault="00DA37B0" w:rsidP="00DA37B0">
            <w:pPr>
              <w:pStyle w:val="NoSpacing"/>
              <w:tabs>
                <w:tab w:val="center" w:pos="4320"/>
                <w:tab w:val="right" w:pos="8640"/>
              </w:tabs>
              <w:jc w:val="center"/>
              <w:rPr>
                <w:del w:id="83" w:author="Sterling User" w:date="2010-04-27T10:36:00Z"/>
                <w:rFonts w:ascii="Arial" w:hAnsi="Arial" w:cs="Arial"/>
                <w:b/>
                <w:sz w:val="18"/>
                <w:szCs w:val="18"/>
              </w:rPr>
            </w:pPr>
            <w:del w:id="84" w:author="Sterling User" w:date="2010-04-27T10:36:00Z">
              <w:r w:rsidRPr="00627ED1" w:rsidDel="008D15DB">
                <w:rPr>
                  <w:rFonts w:ascii="Arial" w:hAnsi="Arial" w:cs="Arial"/>
                  <w:b/>
                  <w:sz w:val="18"/>
                  <w:szCs w:val="18"/>
                </w:rPr>
                <w:delText>.dotcom</w:delText>
              </w:r>
            </w:del>
          </w:p>
        </w:tc>
        <w:tc>
          <w:tcPr>
            <w:tcW w:w="1710" w:type="dxa"/>
            <w:shd w:val="clear" w:color="auto" w:fill="4BACC6"/>
          </w:tcPr>
          <w:p w:rsidR="00DA37B0" w:rsidRPr="00627ED1" w:rsidDel="008D15DB" w:rsidRDefault="00DA37B0" w:rsidP="00DA37B0">
            <w:pPr>
              <w:pStyle w:val="NoSpacing"/>
              <w:tabs>
                <w:tab w:val="center" w:pos="4320"/>
                <w:tab w:val="right" w:pos="8640"/>
              </w:tabs>
              <w:jc w:val="center"/>
              <w:rPr>
                <w:del w:id="85" w:author="Sterling User" w:date="2010-04-27T10:36:00Z"/>
                <w:rFonts w:ascii="Arial" w:hAnsi="Arial" w:cs="Arial"/>
                <w:sz w:val="18"/>
                <w:szCs w:val="18"/>
              </w:rPr>
            </w:pPr>
            <w:del w:id="86" w:author="Sterling User" w:date="2010-04-27T10:36:00Z">
              <w:r w:rsidRPr="00627ED1" w:rsidDel="008D15DB">
                <w:rPr>
                  <w:rFonts w:ascii="Arial" w:hAnsi="Arial" w:cs="Arial"/>
                  <w:sz w:val="18"/>
                  <w:szCs w:val="18"/>
                </w:rPr>
                <w:delText>“Customer Maintenance” Flag</w:delText>
              </w:r>
            </w:del>
          </w:p>
          <w:p w:rsidR="00DA37B0" w:rsidRPr="00627ED1" w:rsidDel="008D15DB" w:rsidRDefault="00DA37B0" w:rsidP="00DA37B0">
            <w:pPr>
              <w:pStyle w:val="NoSpacing"/>
              <w:tabs>
                <w:tab w:val="center" w:pos="4320"/>
                <w:tab w:val="right" w:pos="8640"/>
              </w:tabs>
              <w:jc w:val="center"/>
              <w:rPr>
                <w:del w:id="87" w:author="Sterling User" w:date="2010-04-27T10:36:00Z"/>
                <w:rFonts w:ascii="Arial" w:hAnsi="Arial" w:cs="Arial"/>
                <w:b/>
                <w:sz w:val="18"/>
                <w:szCs w:val="18"/>
              </w:rPr>
            </w:pPr>
            <w:del w:id="88" w:author="Sterling User" w:date="2010-04-27T10:36:00Z">
              <w:r w:rsidRPr="00627ED1" w:rsidDel="008D15DB">
                <w:rPr>
                  <w:rFonts w:ascii="Arial" w:hAnsi="Arial" w:cs="Arial"/>
                  <w:b/>
                  <w:sz w:val="18"/>
                  <w:szCs w:val="18"/>
                </w:rPr>
                <w:delText>Legacy</w:delText>
              </w:r>
            </w:del>
          </w:p>
        </w:tc>
        <w:tc>
          <w:tcPr>
            <w:tcW w:w="2700" w:type="dxa"/>
            <w:shd w:val="clear" w:color="auto" w:fill="4BACC6"/>
          </w:tcPr>
          <w:p w:rsidR="00DA37B0" w:rsidRPr="00627ED1" w:rsidDel="008D15DB" w:rsidRDefault="00DA37B0" w:rsidP="008C01B7">
            <w:pPr>
              <w:pStyle w:val="NoSpacing"/>
              <w:tabs>
                <w:tab w:val="center" w:pos="4320"/>
                <w:tab w:val="right" w:pos="8640"/>
              </w:tabs>
              <w:jc w:val="center"/>
              <w:rPr>
                <w:del w:id="89" w:author="Sterling User" w:date="2010-04-27T10:36:00Z"/>
                <w:rFonts w:ascii="Arial" w:hAnsi="Arial" w:cs="Arial"/>
                <w:sz w:val="18"/>
                <w:szCs w:val="18"/>
              </w:rPr>
            </w:pPr>
            <w:del w:id="90" w:author="Sterling User" w:date="2010-04-27T10:36:00Z">
              <w:r w:rsidRPr="00627ED1" w:rsidDel="008D15DB">
                <w:rPr>
                  <w:rFonts w:ascii="Arial" w:hAnsi="Arial" w:cs="Arial"/>
                  <w:sz w:val="18"/>
                  <w:szCs w:val="18"/>
                </w:rPr>
                <w:delText xml:space="preserve">Action </w:delText>
              </w:r>
              <w:r w:rsidR="00F35D9C" w:rsidRPr="00627ED1" w:rsidDel="008D15DB">
                <w:rPr>
                  <w:rFonts w:ascii="Arial" w:hAnsi="Arial" w:cs="Arial"/>
                  <w:sz w:val="18"/>
                  <w:szCs w:val="18"/>
                </w:rPr>
                <w:delText xml:space="preserve"> </w:delText>
              </w:r>
              <w:r w:rsidRPr="00627ED1" w:rsidDel="008D15DB">
                <w:rPr>
                  <w:rFonts w:ascii="Arial" w:hAnsi="Arial" w:cs="Arial"/>
                  <w:sz w:val="18"/>
                  <w:szCs w:val="18"/>
                </w:rPr>
                <w:delText xml:space="preserve">to be taken by </w:delText>
              </w:r>
            </w:del>
          </w:p>
          <w:p w:rsidR="00DA37B0" w:rsidRPr="00627ED1" w:rsidDel="008D15DB" w:rsidRDefault="00DA37B0" w:rsidP="008C01B7">
            <w:pPr>
              <w:pStyle w:val="NoSpacing"/>
              <w:tabs>
                <w:tab w:val="center" w:pos="4320"/>
                <w:tab w:val="right" w:pos="8640"/>
              </w:tabs>
              <w:jc w:val="center"/>
              <w:rPr>
                <w:del w:id="91" w:author="Sterling User" w:date="2010-04-27T10:36:00Z"/>
                <w:rFonts w:ascii="Arial" w:hAnsi="Arial" w:cs="Arial"/>
                <w:b/>
                <w:sz w:val="18"/>
                <w:szCs w:val="18"/>
              </w:rPr>
            </w:pPr>
            <w:del w:id="92" w:author="Sterling User" w:date="2010-04-27T10:36:00Z">
              <w:r w:rsidRPr="00627ED1" w:rsidDel="008D15DB">
                <w:rPr>
                  <w:rFonts w:ascii="Arial" w:hAnsi="Arial" w:cs="Arial"/>
                  <w:b/>
                  <w:sz w:val="18"/>
                  <w:szCs w:val="18"/>
                </w:rPr>
                <w:delText>Sterling</w:delText>
              </w:r>
            </w:del>
          </w:p>
        </w:tc>
        <w:tc>
          <w:tcPr>
            <w:tcW w:w="2808" w:type="dxa"/>
            <w:shd w:val="clear" w:color="auto" w:fill="4BACC6"/>
          </w:tcPr>
          <w:p w:rsidR="00F35D9C" w:rsidRPr="00627ED1" w:rsidDel="008D15DB" w:rsidRDefault="00171937" w:rsidP="00DA37B0">
            <w:pPr>
              <w:pStyle w:val="NoSpacing"/>
              <w:tabs>
                <w:tab w:val="center" w:pos="4320"/>
                <w:tab w:val="right" w:pos="8640"/>
              </w:tabs>
              <w:jc w:val="center"/>
              <w:rPr>
                <w:del w:id="93" w:author="Sterling User" w:date="2010-04-27T10:36:00Z"/>
                <w:rFonts w:ascii="Arial" w:hAnsi="Arial" w:cs="Arial"/>
                <w:sz w:val="18"/>
                <w:szCs w:val="18"/>
              </w:rPr>
            </w:pPr>
            <w:del w:id="94" w:author="Sterling User" w:date="2010-04-27T10:36:00Z">
              <w:r w:rsidRPr="00627ED1" w:rsidDel="008D15DB">
                <w:rPr>
                  <w:rFonts w:ascii="Arial" w:hAnsi="Arial" w:cs="Arial"/>
                  <w:sz w:val="18"/>
                  <w:szCs w:val="18"/>
                </w:rPr>
                <w:delText xml:space="preserve">Action to be taken by </w:delText>
              </w:r>
            </w:del>
          </w:p>
          <w:p w:rsidR="00DA37B0" w:rsidRPr="00627ED1" w:rsidDel="008D15DB" w:rsidRDefault="00171937" w:rsidP="00DA37B0">
            <w:pPr>
              <w:pStyle w:val="NoSpacing"/>
              <w:tabs>
                <w:tab w:val="center" w:pos="4320"/>
                <w:tab w:val="right" w:pos="8640"/>
              </w:tabs>
              <w:jc w:val="center"/>
              <w:rPr>
                <w:del w:id="95" w:author="Sterling User" w:date="2010-04-27T10:36:00Z"/>
                <w:rFonts w:ascii="Arial" w:hAnsi="Arial" w:cs="Arial"/>
                <w:b/>
                <w:sz w:val="18"/>
                <w:szCs w:val="18"/>
              </w:rPr>
            </w:pPr>
            <w:del w:id="96" w:author="Sterling User" w:date="2010-04-27T10:36:00Z">
              <w:r w:rsidRPr="00627ED1" w:rsidDel="008D15DB">
                <w:rPr>
                  <w:rFonts w:ascii="Arial" w:hAnsi="Arial" w:cs="Arial"/>
                  <w:b/>
                  <w:sz w:val="18"/>
                  <w:szCs w:val="18"/>
                </w:rPr>
                <w:delText>Legacy</w:delText>
              </w:r>
            </w:del>
          </w:p>
        </w:tc>
      </w:tr>
      <w:tr w:rsidR="00DA37B0" w:rsidDel="008D15DB" w:rsidTr="00171937">
        <w:trPr>
          <w:del w:id="97" w:author="Sterling User" w:date="2010-04-27T10:36:00Z"/>
        </w:trPr>
        <w:tc>
          <w:tcPr>
            <w:tcW w:w="1638" w:type="dxa"/>
          </w:tcPr>
          <w:p w:rsidR="00DA37B0" w:rsidRPr="00627ED1" w:rsidDel="008D15DB" w:rsidRDefault="00DA37B0" w:rsidP="00DA37B0">
            <w:pPr>
              <w:pStyle w:val="NoSpacing"/>
              <w:tabs>
                <w:tab w:val="center" w:pos="4320"/>
                <w:tab w:val="right" w:pos="8640"/>
              </w:tabs>
              <w:jc w:val="center"/>
              <w:rPr>
                <w:del w:id="98" w:author="Sterling User" w:date="2010-04-27T10:36:00Z"/>
                <w:rFonts w:ascii="Arial" w:hAnsi="Arial" w:cs="Arial"/>
                <w:sz w:val="18"/>
                <w:szCs w:val="18"/>
              </w:rPr>
            </w:pPr>
            <w:del w:id="99" w:author="Sterling User" w:date="2010-04-27T10:36:00Z">
              <w:r w:rsidRPr="00627ED1" w:rsidDel="008D15DB">
                <w:rPr>
                  <w:rFonts w:ascii="Arial" w:hAnsi="Arial" w:cs="Arial"/>
                  <w:sz w:val="18"/>
                  <w:szCs w:val="18"/>
                </w:rPr>
                <w:delText>N</w:delText>
              </w:r>
            </w:del>
          </w:p>
        </w:tc>
        <w:tc>
          <w:tcPr>
            <w:tcW w:w="1710" w:type="dxa"/>
          </w:tcPr>
          <w:p w:rsidR="00DA37B0" w:rsidRPr="00627ED1" w:rsidDel="008D15DB" w:rsidRDefault="00DA37B0" w:rsidP="00DA37B0">
            <w:pPr>
              <w:pStyle w:val="NoSpacing"/>
              <w:tabs>
                <w:tab w:val="center" w:pos="4320"/>
                <w:tab w:val="right" w:pos="8640"/>
              </w:tabs>
              <w:jc w:val="center"/>
              <w:rPr>
                <w:del w:id="100" w:author="Sterling User" w:date="2010-04-27T10:36:00Z"/>
                <w:rFonts w:ascii="Arial" w:hAnsi="Arial" w:cs="Arial"/>
                <w:sz w:val="18"/>
                <w:szCs w:val="18"/>
              </w:rPr>
            </w:pPr>
            <w:del w:id="101" w:author="Sterling User" w:date="2010-04-27T10:36:00Z">
              <w:r w:rsidRPr="00627ED1" w:rsidDel="008D15DB">
                <w:rPr>
                  <w:rFonts w:ascii="Arial" w:hAnsi="Arial" w:cs="Arial"/>
                  <w:sz w:val="18"/>
                  <w:szCs w:val="18"/>
                </w:rPr>
                <w:delText>N</w:delText>
              </w:r>
            </w:del>
          </w:p>
        </w:tc>
        <w:tc>
          <w:tcPr>
            <w:tcW w:w="2700" w:type="dxa"/>
          </w:tcPr>
          <w:p w:rsidR="00DA37B0" w:rsidRPr="00627ED1" w:rsidDel="008D15DB" w:rsidRDefault="00DA37B0" w:rsidP="000D7CB9">
            <w:pPr>
              <w:pStyle w:val="NoSpacing"/>
              <w:numPr>
                <w:ilvl w:val="0"/>
                <w:numId w:val="15"/>
              </w:numPr>
              <w:rPr>
                <w:del w:id="102" w:author="Sterling User" w:date="2010-04-27T10:36:00Z"/>
                <w:rFonts w:ascii="Arial" w:hAnsi="Arial" w:cs="Arial"/>
                <w:sz w:val="18"/>
                <w:szCs w:val="18"/>
                <w:highlight w:val="yellow"/>
              </w:rPr>
            </w:pPr>
            <w:del w:id="103" w:author="Sterling User" w:date="2010-04-27T10:36:00Z">
              <w:r w:rsidRPr="00627ED1" w:rsidDel="008D15DB">
                <w:rPr>
                  <w:rFonts w:ascii="Arial" w:hAnsi="Arial" w:cs="Arial"/>
                  <w:sz w:val="18"/>
                  <w:szCs w:val="18"/>
                  <w:highlight w:val="yellow"/>
                </w:rPr>
                <w:delText xml:space="preserve">No orders </w:delText>
              </w:r>
              <w:r w:rsidR="00F53161" w:rsidRPr="00627ED1" w:rsidDel="008D15DB">
                <w:rPr>
                  <w:rFonts w:ascii="Arial" w:hAnsi="Arial" w:cs="Arial"/>
                  <w:sz w:val="18"/>
                  <w:szCs w:val="18"/>
                  <w:highlight w:val="yellow"/>
                </w:rPr>
                <w:delText xml:space="preserve">sent to Legacy </w:delText>
              </w:r>
              <w:r w:rsidRPr="00627ED1" w:rsidDel="008D15DB">
                <w:rPr>
                  <w:rFonts w:ascii="Arial" w:hAnsi="Arial" w:cs="Arial"/>
                  <w:sz w:val="18"/>
                  <w:szCs w:val="18"/>
                  <w:highlight w:val="yellow"/>
                </w:rPr>
                <w:delText>from x.com</w:delText>
              </w:r>
              <w:r w:rsidR="000D7CB9" w:rsidRPr="00627ED1" w:rsidDel="008D15DB">
                <w:rPr>
                  <w:rFonts w:ascii="Arial" w:hAnsi="Arial" w:cs="Arial"/>
                  <w:sz w:val="18"/>
                  <w:szCs w:val="18"/>
                  <w:highlight w:val="yellow"/>
                </w:rPr>
                <w:delText>. No orders sent to Legacy from x.com. Orders to be put on hold.</w:delText>
              </w:r>
            </w:del>
          </w:p>
          <w:p w:rsidR="00F53161" w:rsidRPr="00627ED1" w:rsidDel="008D15DB" w:rsidRDefault="00F53161" w:rsidP="00F53161">
            <w:pPr>
              <w:pStyle w:val="NoSpacing"/>
              <w:numPr>
                <w:ilvl w:val="0"/>
                <w:numId w:val="15"/>
              </w:numPr>
              <w:rPr>
                <w:del w:id="104" w:author="Sterling User" w:date="2010-04-27T10:36:00Z"/>
                <w:rFonts w:ascii="Arial" w:hAnsi="Arial" w:cs="Arial"/>
                <w:sz w:val="18"/>
                <w:szCs w:val="18"/>
                <w:highlight w:val="yellow"/>
              </w:rPr>
            </w:pPr>
            <w:del w:id="105" w:author="Sterling User" w:date="2010-04-27T10:36:00Z">
              <w:r w:rsidRPr="00627ED1" w:rsidDel="008D15DB">
                <w:rPr>
                  <w:rFonts w:ascii="Arial" w:hAnsi="Arial" w:cs="Arial"/>
                  <w:sz w:val="18"/>
                  <w:szCs w:val="18"/>
                  <w:highlight w:val="yellow"/>
                </w:rPr>
                <w:delText>Receive updates from Legacy.</w:delText>
              </w:r>
            </w:del>
          </w:p>
          <w:p w:rsidR="00F53161" w:rsidRPr="00627ED1" w:rsidDel="008D15DB" w:rsidRDefault="00F53161" w:rsidP="00F53161">
            <w:pPr>
              <w:pStyle w:val="NoSpacing"/>
              <w:numPr>
                <w:ilvl w:val="0"/>
                <w:numId w:val="15"/>
              </w:numPr>
              <w:rPr>
                <w:del w:id="106" w:author="Sterling User" w:date="2010-04-27T10:36:00Z"/>
                <w:rFonts w:ascii="Arial" w:hAnsi="Arial" w:cs="Arial"/>
                <w:sz w:val="18"/>
                <w:szCs w:val="18"/>
              </w:rPr>
            </w:pPr>
            <w:del w:id="107" w:author="Sterling User" w:date="2010-04-27T10:36:00Z">
              <w:r w:rsidRPr="00627ED1" w:rsidDel="008D15DB">
                <w:rPr>
                  <w:rFonts w:ascii="Arial" w:hAnsi="Arial" w:cs="Arial"/>
                  <w:sz w:val="18"/>
                  <w:szCs w:val="18"/>
                  <w:highlight w:val="yellow"/>
                </w:rPr>
                <w:delText>Do not allow edits to orders.</w:delText>
              </w:r>
            </w:del>
          </w:p>
        </w:tc>
        <w:tc>
          <w:tcPr>
            <w:tcW w:w="2808" w:type="dxa"/>
          </w:tcPr>
          <w:p w:rsidR="00DA37B0" w:rsidRPr="00627ED1" w:rsidDel="008D15DB" w:rsidRDefault="00171937" w:rsidP="000D7CB9">
            <w:pPr>
              <w:pStyle w:val="NoSpacing"/>
              <w:numPr>
                <w:ilvl w:val="0"/>
                <w:numId w:val="15"/>
              </w:numPr>
              <w:rPr>
                <w:del w:id="108" w:author="Sterling User" w:date="2010-04-27T10:36:00Z"/>
                <w:rFonts w:ascii="Arial" w:hAnsi="Arial" w:cs="Arial"/>
                <w:sz w:val="18"/>
                <w:szCs w:val="18"/>
                <w:highlight w:val="yellow"/>
              </w:rPr>
            </w:pPr>
            <w:del w:id="109" w:author="Sterling User" w:date="2010-04-27T10:36:00Z">
              <w:r w:rsidRPr="00627ED1" w:rsidDel="008D15DB">
                <w:rPr>
                  <w:rFonts w:ascii="Arial" w:hAnsi="Arial" w:cs="Arial"/>
                  <w:sz w:val="18"/>
                  <w:szCs w:val="18"/>
                  <w:highlight w:val="yellow"/>
                </w:rPr>
                <w:delText>No updates</w:delText>
              </w:r>
              <w:r w:rsidR="000D7CB9" w:rsidRPr="00627ED1" w:rsidDel="008D15DB">
                <w:rPr>
                  <w:rFonts w:ascii="Arial" w:hAnsi="Arial" w:cs="Arial"/>
                  <w:sz w:val="18"/>
                  <w:szCs w:val="18"/>
                  <w:highlight w:val="yellow"/>
                </w:rPr>
                <w:delText xml:space="preserve"> to be sent for orders where the update flag is ‘N’ on the order.</w:delText>
              </w:r>
            </w:del>
          </w:p>
          <w:p w:rsidR="000D7CB9" w:rsidRPr="00627ED1" w:rsidDel="008D15DB" w:rsidRDefault="000D7CB9" w:rsidP="000D7CB9">
            <w:pPr>
              <w:pStyle w:val="NoSpacing"/>
              <w:numPr>
                <w:ilvl w:val="0"/>
                <w:numId w:val="15"/>
              </w:numPr>
              <w:rPr>
                <w:del w:id="110" w:author="Sterling User" w:date="2010-04-27T10:36:00Z"/>
                <w:rFonts w:ascii="Arial" w:hAnsi="Arial" w:cs="Arial"/>
                <w:sz w:val="18"/>
                <w:szCs w:val="18"/>
              </w:rPr>
            </w:pPr>
            <w:del w:id="111" w:author="Sterling User" w:date="2010-04-27T10:36:00Z">
              <w:r w:rsidRPr="00627ED1" w:rsidDel="008D15DB">
                <w:rPr>
                  <w:rFonts w:ascii="Arial" w:hAnsi="Arial" w:cs="Arial"/>
                  <w:sz w:val="18"/>
                  <w:szCs w:val="18"/>
                  <w:highlight w:val="yellow"/>
                </w:rPr>
                <w:delText>Updates to be sent for orders where the update flag is ‘Y’ on the order.</w:delText>
              </w:r>
            </w:del>
          </w:p>
        </w:tc>
      </w:tr>
      <w:tr w:rsidR="00DA37B0" w:rsidDel="008D15DB" w:rsidTr="00171937">
        <w:trPr>
          <w:del w:id="112" w:author="Sterling User" w:date="2010-04-27T10:36:00Z"/>
        </w:trPr>
        <w:tc>
          <w:tcPr>
            <w:tcW w:w="1638" w:type="dxa"/>
          </w:tcPr>
          <w:p w:rsidR="00DA37B0" w:rsidRPr="00627ED1" w:rsidDel="008D15DB" w:rsidRDefault="00DA37B0" w:rsidP="00DA37B0">
            <w:pPr>
              <w:pStyle w:val="NoSpacing"/>
              <w:tabs>
                <w:tab w:val="center" w:pos="4320"/>
                <w:tab w:val="right" w:pos="8640"/>
              </w:tabs>
              <w:jc w:val="center"/>
              <w:rPr>
                <w:del w:id="113" w:author="Sterling User" w:date="2010-04-27T10:36:00Z"/>
                <w:rFonts w:ascii="Arial" w:hAnsi="Arial" w:cs="Arial"/>
                <w:sz w:val="18"/>
                <w:szCs w:val="18"/>
              </w:rPr>
            </w:pPr>
            <w:del w:id="114" w:author="Sterling User" w:date="2010-04-27T10:36:00Z">
              <w:r w:rsidRPr="00627ED1" w:rsidDel="008D15DB">
                <w:rPr>
                  <w:rFonts w:ascii="Arial" w:hAnsi="Arial" w:cs="Arial"/>
                  <w:sz w:val="18"/>
                  <w:szCs w:val="18"/>
                </w:rPr>
                <w:delText>Y</w:delText>
              </w:r>
            </w:del>
          </w:p>
        </w:tc>
        <w:tc>
          <w:tcPr>
            <w:tcW w:w="1710" w:type="dxa"/>
          </w:tcPr>
          <w:p w:rsidR="00DA37B0" w:rsidRPr="00627ED1" w:rsidDel="008D15DB" w:rsidRDefault="00DA37B0" w:rsidP="00DA37B0">
            <w:pPr>
              <w:pStyle w:val="NoSpacing"/>
              <w:tabs>
                <w:tab w:val="center" w:pos="4320"/>
                <w:tab w:val="right" w:pos="8640"/>
              </w:tabs>
              <w:jc w:val="center"/>
              <w:rPr>
                <w:del w:id="115" w:author="Sterling User" w:date="2010-04-27T10:36:00Z"/>
                <w:rFonts w:ascii="Arial" w:hAnsi="Arial" w:cs="Arial"/>
                <w:sz w:val="18"/>
                <w:szCs w:val="18"/>
              </w:rPr>
            </w:pPr>
            <w:del w:id="116" w:author="Sterling User" w:date="2010-04-27T10:36:00Z">
              <w:r w:rsidRPr="00627ED1" w:rsidDel="008D15DB">
                <w:rPr>
                  <w:rFonts w:ascii="Arial" w:hAnsi="Arial" w:cs="Arial"/>
                  <w:sz w:val="18"/>
                  <w:szCs w:val="18"/>
                </w:rPr>
                <w:delText>Y</w:delText>
              </w:r>
            </w:del>
          </w:p>
        </w:tc>
        <w:tc>
          <w:tcPr>
            <w:tcW w:w="2700" w:type="dxa"/>
          </w:tcPr>
          <w:p w:rsidR="00DA37B0" w:rsidRPr="00627ED1" w:rsidDel="008D15DB" w:rsidRDefault="00DA37B0" w:rsidP="00DA37B0">
            <w:pPr>
              <w:pStyle w:val="NoSpacing"/>
              <w:numPr>
                <w:ilvl w:val="0"/>
                <w:numId w:val="15"/>
              </w:numPr>
              <w:rPr>
                <w:del w:id="117" w:author="Sterling User" w:date="2010-04-27T10:36:00Z"/>
                <w:rFonts w:ascii="Arial" w:hAnsi="Arial" w:cs="Arial"/>
                <w:sz w:val="18"/>
                <w:szCs w:val="18"/>
              </w:rPr>
            </w:pPr>
            <w:del w:id="118" w:author="Sterling User" w:date="2010-04-27T10:36:00Z">
              <w:r w:rsidRPr="00627ED1" w:rsidDel="008D15DB">
                <w:rPr>
                  <w:rFonts w:ascii="Arial" w:hAnsi="Arial" w:cs="Arial"/>
                  <w:sz w:val="18"/>
                  <w:szCs w:val="18"/>
                </w:rPr>
                <w:delText xml:space="preserve">Orders </w:delText>
              </w:r>
              <w:r w:rsidR="00F53161" w:rsidRPr="00627ED1" w:rsidDel="008D15DB">
                <w:rPr>
                  <w:rFonts w:ascii="Arial" w:hAnsi="Arial" w:cs="Arial"/>
                  <w:sz w:val="18"/>
                  <w:szCs w:val="18"/>
                </w:rPr>
                <w:delText xml:space="preserve">sent to Legacy </w:delText>
              </w:r>
              <w:r w:rsidRPr="00627ED1" w:rsidDel="008D15DB">
                <w:rPr>
                  <w:rFonts w:ascii="Arial" w:hAnsi="Arial" w:cs="Arial"/>
                  <w:sz w:val="18"/>
                  <w:szCs w:val="18"/>
                </w:rPr>
                <w:delText>from x.com</w:delText>
              </w:r>
            </w:del>
          </w:p>
        </w:tc>
        <w:tc>
          <w:tcPr>
            <w:tcW w:w="2808" w:type="dxa"/>
          </w:tcPr>
          <w:p w:rsidR="00DA37B0" w:rsidRPr="00627ED1" w:rsidDel="008D15DB" w:rsidRDefault="00D9526B" w:rsidP="00D9526B">
            <w:pPr>
              <w:pStyle w:val="NoSpacing"/>
              <w:numPr>
                <w:ilvl w:val="0"/>
                <w:numId w:val="15"/>
              </w:numPr>
              <w:rPr>
                <w:del w:id="119" w:author="Sterling User" w:date="2010-04-27T10:36:00Z"/>
                <w:rFonts w:ascii="Arial" w:hAnsi="Arial" w:cs="Arial"/>
                <w:sz w:val="18"/>
                <w:szCs w:val="18"/>
              </w:rPr>
            </w:pPr>
            <w:del w:id="120" w:author="Sterling User" w:date="2010-04-27T10:36:00Z">
              <w:r w:rsidRPr="00627ED1" w:rsidDel="008D15DB">
                <w:rPr>
                  <w:rFonts w:ascii="Arial" w:hAnsi="Arial" w:cs="Arial"/>
                  <w:sz w:val="18"/>
                  <w:szCs w:val="18"/>
                </w:rPr>
                <w:delText>Send updates to .dotcom</w:delText>
              </w:r>
            </w:del>
          </w:p>
          <w:p w:rsidR="00AC05A6" w:rsidRPr="00627ED1" w:rsidDel="008D15DB" w:rsidRDefault="00AC05A6" w:rsidP="00D9526B">
            <w:pPr>
              <w:pStyle w:val="NoSpacing"/>
              <w:numPr>
                <w:ilvl w:val="0"/>
                <w:numId w:val="15"/>
              </w:numPr>
              <w:rPr>
                <w:del w:id="121" w:author="Sterling User" w:date="2010-04-27T10:36:00Z"/>
                <w:rFonts w:ascii="Arial" w:hAnsi="Arial" w:cs="Arial"/>
                <w:sz w:val="18"/>
                <w:szCs w:val="18"/>
              </w:rPr>
            </w:pPr>
            <w:del w:id="122" w:author="Sterling User" w:date="2010-04-27T10:36:00Z">
              <w:r w:rsidRPr="00627ED1" w:rsidDel="008D15DB">
                <w:rPr>
                  <w:rFonts w:ascii="Arial" w:hAnsi="Arial" w:cs="Arial"/>
                  <w:sz w:val="18"/>
                  <w:szCs w:val="18"/>
                  <w:highlight w:val="yellow"/>
                </w:rPr>
                <w:delText xml:space="preserve">Legacy not to send any updates at any time if the Order flag is set to </w:delText>
              </w:r>
              <w:r w:rsidRPr="00627ED1" w:rsidDel="008D15DB">
                <w:rPr>
                  <w:rFonts w:ascii="Arial" w:hAnsi="Arial" w:cs="Arial"/>
                  <w:b/>
                  <w:sz w:val="18"/>
                  <w:szCs w:val="18"/>
                  <w:highlight w:val="yellow"/>
                </w:rPr>
                <w:delText>N</w:delText>
              </w:r>
              <w:r w:rsidRPr="00627ED1" w:rsidDel="008D15DB">
                <w:rPr>
                  <w:rFonts w:ascii="Arial" w:hAnsi="Arial" w:cs="Arial"/>
                  <w:sz w:val="18"/>
                  <w:szCs w:val="18"/>
                  <w:highlight w:val="yellow"/>
                </w:rPr>
                <w:delText xml:space="preserve">, even if the Customer Maintenance flag is set to </w:delText>
              </w:r>
              <w:r w:rsidRPr="00627ED1" w:rsidDel="008D15DB">
                <w:rPr>
                  <w:rFonts w:ascii="Arial" w:hAnsi="Arial" w:cs="Arial"/>
                  <w:b/>
                  <w:sz w:val="18"/>
                  <w:szCs w:val="18"/>
                  <w:highlight w:val="yellow"/>
                </w:rPr>
                <w:delText>Y ?????</w:delText>
              </w:r>
            </w:del>
          </w:p>
        </w:tc>
      </w:tr>
      <w:tr w:rsidR="00DA37B0" w:rsidDel="008D15DB" w:rsidTr="00F53161">
        <w:trPr>
          <w:del w:id="123" w:author="Sterling User" w:date="2010-04-27T10:36:00Z"/>
        </w:trPr>
        <w:tc>
          <w:tcPr>
            <w:tcW w:w="1638" w:type="dxa"/>
          </w:tcPr>
          <w:p w:rsidR="00DA37B0" w:rsidRPr="00627ED1" w:rsidDel="008D15DB" w:rsidRDefault="00DA37B0" w:rsidP="00DA37B0">
            <w:pPr>
              <w:pStyle w:val="NoSpacing"/>
              <w:tabs>
                <w:tab w:val="center" w:pos="4320"/>
                <w:tab w:val="right" w:pos="8640"/>
              </w:tabs>
              <w:jc w:val="center"/>
              <w:rPr>
                <w:del w:id="124" w:author="Sterling User" w:date="2010-04-27T10:36:00Z"/>
                <w:rFonts w:ascii="Arial" w:hAnsi="Arial" w:cs="Arial"/>
                <w:sz w:val="18"/>
                <w:szCs w:val="18"/>
              </w:rPr>
            </w:pPr>
            <w:del w:id="125" w:author="Sterling User" w:date="2010-04-27T10:36:00Z">
              <w:r w:rsidRPr="00627ED1" w:rsidDel="008D15DB">
                <w:rPr>
                  <w:rFonts w:ascii="Arial" w:hAnsi="Arial" w:cs="Arial"/>
                  <w:sz w:val="18"/>
                  <w:szCs w:val="18"/>
                </w:rPr>
                <w:delText>Y</w:delText>
              </w:r>
            </w:del>
          </w:p>
        </w:tc>
        <w:tc>
          <w:tcPr>
            <w:tcW w:w="1710" w:type="dxa"/>
          </w:tcPr>
          <w:p w:rsidR="00DA37B0" w:rsidRPr="00627ED1" w:rsidDel="008D15DB" w:rsidRDefault="00DA37B0" w:rsidP="00DA37B0">
            <w:pPr>
              <w:pStyle w:val="NoSpacing"/>
              <w:tabs>
                <w:tab w:val="center" w:pos="4320"/>
                <w:tab w:val="right" w:pos="8640"/>
              </w:tabs>
              <w:jc w:val="center"/>
              <w:rPr>
                <w:del w:id="126" w:author="Sterling User" w:date="2010-04-27T10:36:00Z"/>
                <w:rFonts w:ascii="Arial" w:hAnsi="Arial" w:cs="Arial"/>
                <w:sz w:val="18"/>
                <w:szCs w:val="18"/>
              </w:rPr>
            </w:pPr>
            <w:del w:id="127" w:author="Sterling User" w:date="2010-04-27T10:36:00Z">
              <w:r w:rsidRPr="00627ED1" w:rsidDel="008D15DB">
                <w:rPr>
                  <w:rFonts w:ascii="Arial" w:hAnsi="Arial" w:cs="Arial"/>
                  <w:sz w:val="18"/>
                  <w:szCs w:val="18"/>
                </w:rPr>
                <w:delText>N</w:delText>
              </w:r>
            </w:del>
          </w:p>
        </w:tc>
        <w:tc>
          <w:tcPr>
            <w:tcW w:w="2700" w:type="dxa"/>
            <w:tcBorders>
              <w:bottom w:val="single" w:sz="4" w:space="0" w:color="auto"/>
            </w:tcBorders>
          </w:tcPr>
          <w:p w:rsidR="00DA37B0" w:rsidRPr="00627ED1" w:rsidDel="008D15DB" w:rsidRDefault="00F53161" w:rsidP="00DA37B0">
            <w:pPr>
              <w:pStyle w:val="NoSpacing"/>
              <w:numPr>
                <w:ilvl w:val="0"/>
                <w:numId w:val="15"/>
              </w:numPr>
              <w:rPr>
                <w:del w:id="128" w:author="Sterling User" w:date="2010-04-27T10:36:00Z"/>
                <w:rFonts w:ascii="Arial" w:hAnsi="Arial" w:cs="Arial"/>
                <w:sz w:val="18"/>
                <w:szCs w:val="18"/>
              </w:rPr>
            </w:pPr>
            <w:del w:id="129" w:author="Sterling User" w:date="2010-04-27T10:36:00Z">
              <w:r w:rsidRPr="00627ED1" w:rsidDel="008D15DB">
                <w:rPr>
                  <w:rFonts w:ascii="Arial" w:hAnsi="Arial" w:cs="Arial"/>
                  <w:sz w:val="18"/>
                  <w:szCs w:val="18"/>
                </w:rPr>
                <w:delText>Orders sent to Legacy from x.com</w:delText>
              </w:r>
            </w:del>
          </w:p>
        </w:tc>
        <w:tc>
          <w:tcPr>
            <w:tcW w:w="2808" w:type="dxa"/>
          </w:tcPr>
          <w:p w:rsidR="00712323" w:rsidRPr="00627ED1" w:rsidDel="008D15DB" w:rsidRDefault="00712323" w:rsidP="00712323">
            <w:pPr>
              <w:pStyle w:val="NoSpacing"/>
              <w:numPr>
                <w:ilvl w:val="0"/>
                <w:numId w:val="15"/>
              </w:numPr>
              <w:rPr>
                <w:del w:id="130" w:author="Sterling User" w:date="2010-04-27T10:36:00Z"/>
                <w:rFonts w:ascii="Arial" w:hAnsi="Arial" w:cs="Arial"/>
                <w:sz w:val="18"/>
                <w:szCs w:val="18"/>
                <w:highlight w:val="yellow"/>
              </w:rPr>
            </w:pPr>
            <w:del w:id="131" w:author="Sterling User" w:date="2010-04-27T10:36:00Z">
              <w:r w:rsidRPr="00627ED1" w:rsidDel="008D15DB">
                <w:rPr>
                  <w:rFonts w:ascii="Arial" w:hAnsi="Arial" w:cs="Arial"/>
                  <w:sz w:val="18"/>
                  <w:szCs w:val="18"/>
                  <w:highlight w:val="yellow"/>
                </w:rPr>
                <w:delText>No updates to be sent for orders where the update flag is ‘N’ on the order.</w:delText>
              </w:r>
            </w:del>
          </w:p>
          <w:p w:rsidR="00DA37B0" w:rsidRPr="00627ED1" w:rsidDel="008D15DB" w:rsidRDefault="00712323" w:rsidP="00712323">
            <w:pPr>
              <w:pStyle w:val="NoSpacing"/>
              <w:numPr>
                <w:ilvl w:val="0"/>
                <w:numId w:val="15"/>
              </w:numPr>
              <w:rPr>
                <w:del w:id="132" w:author="Sterling User" w:date="2010-04-27T10:36:00Z"/>
                <w:rFonts w:ascii="Arial" w:hAnsi="Arial" w:cs="Arial"/>
                <w:sz w:val="18"/>
                <w:szCs w:val="18"/>
              </w:rPr>
            </w:pPr>
            <w:del w:id="133" w:author="Sterling User" w:date="2010-04-27T10:36:00Z">
              <w:r w:rsidRPr="00627ED1" w:rsidDel="008D15DB">
                <w:rPr>
                  <w:rFonts w:ascii="Arial" w:hAnsi="Arial" w:cs="Arial"/>
                  <w:sz w:val="18"/>
                  <w:szCs w:val="18"/>
                  <w:highlight w:val="yellow"/>
                </w:rPr>
                <w:delText>Updates to be sent for orders where the update flag is ‘Y’ on the order.</w:delText>
              </w:r>
            </w:del>
          </w:p>
        </w:tc>
      </w:tr>
      <w:tr w:rsidR="00DA37B0" w:rsidDel="008D15DB" w:rsidTr="00F53161">
        <w:trPr>
          <w:del w:id="134" w:author="Sterling User" w:date="2010-04-27T10:36:00Z"/>
        </w:trPr>
        <w:tc>
          <w:tcPr>
            <w:tcW w:w="1638" w:type="dxa"/>
          </w:tcPr>
          <w:p w:rsidR="00DA37B0" w:rsidRPr="00627ED1" w:rsidDel="008D15DB" w:rsidRDefault="00DA37B0" w:rsidP="00DA37B0">
            <w:pPr>
              <w:pStyle w:val="NoSpacing"/>
              <w:tabs>
                <w:tab w:val="center" w:pos="4320"/>
                <w:tab w:val="right" w:pos="8640"/>
              </w:tabs>
              <w:jc w:val="center"/>
              <w:rPr>
                <w:del w:id="135" w:author="Sterling User" w:date="2010-04-27T10:36:00Z"/>
                <w:rFonts w:ascii="Arial" w:hAnsi="Arial" w:cs="Arial"/>
                <w:sz w:val="18"/>
                <w:szCs w:val="18"/>
              </w:rPr>
            </w:pPr>
            <w:del w:id="136" w:author="Sterling User" w:date="2010-04-27T10:36:00Z">
              <w:r w:rsidRPr="00627ED1" w:rsidDel="008D15DB">
                <w:rPr>
                  <w:rFonts w:ascii="Arial" w:hAnsi="Arial" w:cs="Arial"/>
                  <w:sz w:val="18"/>
                  <w:szCs w:val="18"/>
                </w:rPr>
                <w:delText>N</w:delText>
              </w:r>
            </w:del>
          </w:p>
        </w:tc>
        <w:tc>
          <w:tcPr>
            <w:tcW w:w="1710" w:type="dxa"/>
          </w:tcPr>
          <w:p w:rsidR="00DA37B0" w:rsidRPr="00627ED1" w:rsidDel="008D15DB" w:rsidRDefault="00DA37B0" w:rsidP="00DA37B0">
            <w:pPr>
              <w:pStyle w:val="NoSpacing"/>
              <w:tabs>
                <w:tab w:val="center" w:pos="4320"/>
                <w:tab w:val="right" w:pos="8640"/>
              </w:tabs>
              <w:jc w:val="center"/>
              <w:rPr>
                <w:del w:id="137" w:author="Sterling User" w:date="2010-04-27T10:36:00Z"/>
                <w:rFonts w:ascii="Arial" w:hAnsi="Arial" w:cs="Arial"/>
                <w:sz w:val="18"/>
                <w:szCs w:val="18"/>
              </w:rPr>
            </w:pPr>
            <w:del w:id="138" w:author="Sterling User" w:date="2010-04-27T10:36:00Z">
              <w:r w:rsidRPr="00627ED1" w:rsidDel="008D15DB">
                <w:rPr>
                  <w:rFonts w:ascii="Arial" w:hAnsi="Arial" w:cs="Arial"/>
                  <w:sz w:val="18"/>
                  <w:szCs w:val="18"/>
                </w:rPr>
                <w:delText>Y</w:delText>
              </w:r>
            </w:del>
          </w:p>
        </w:tc>
        <w:tc>
          <w:tcPr>
            <w:tcW w:w="2700" w:type="dxa"/>
            <w:shd w:val="clear" w:color="auto" w:fill="FFFFFF"/>
          </w:tcPr>
          <w:p w:rsidR="00F53161" w:rsidRPr="00627ED1" w:rsidDel="008D15DB" w:rsidRDefault="00F53161" w:rsidP="00F53161">
            <w:pPr>
              <w:pStyle w:val="NoSpacing"/>
              <w:numPr>
                <w:ilvl w:val="0"/>
                <w:numId w:val="15"/>
              </w:numPr>
              <w:rPr>
                <w:del w:id="139" w:author="Sterling User" w:date="2010-04-27T10:36:00Z"/>
                <w:rFonts w:ascii="Arial" w:hAnsi="Arial" w:cs="Arial"/>
                <w:sz w:val="18"/>
                <w:szCs w:val="18"/>
                <w:highlight w:val="yellow"/>
              </w:rPr>
            </w:pPr>
            <w:del w:id="140" w:author="Sterling User" w:date="2010-04-27T10:36:00Z">
              <w:r w:rsidRPr="00627ED1" w:rsidDel="008D15DB">
                <w:rPr>
                  <w:rFonts w:ascii="Arial" w:hAnsi="Arial" w:cs="Arial"/>
                  <w:sz w:val="18"/>
                  <w:szCs w:val="18"/>
                  <w:highlight w:val="yellow"/>
                </w:rPr>
                <w:delText>No orders sent to Legacy from x.com</w:delText>
              </w:r>
              <w:r w:rsidR="000D7CB9" w:rsidRPr="00627ED1" w:rsidDel="008D15DB">
                <w:rPr>
                  <w:rFonts w:ascii="Arial" w:hAnsi="Arial" w:cs="Arial"/>
                  <w:sz w:val="18"/>
                  <w:szCs w:val="18"/>
                  <w:highlight w:val="yellow"/>
                </w:rPr>
                <w:delText>. Orders to be put on hold.</w:delText>
              </w:r>
            </w:del>
          </w:p>
          <w:p w:rsidR="00DA37B0" w:rsidRPr="00627ED1" w:rsidDel="008D15DB" w:rsidRDefault="00F53161" w:rsidP="00DA37B0">
            <w:pPr>
              <w:pStyle w:val="NoSpacing"/>
              <w:numPr>
                <w:ilvl w:val="0"/>
                <w:numId w:val="15"/>
              </w:numPr>
              <w:rPr>
                <w:del w:id="141" w:author="Sterling User" w:date="2010-04-27T10:36:00Z"/>
                <w:rFonts w:ascii="Arial" w:hAnsi="Arial" w:cs="Arial"/>
                <w:sz w:val="18"/>
                <w:szCs w:val="18"/>
                <w:highlight w:val="yellow"/>
              </w:rPr>
            </w:pPr>
            <w:del w:id="142" w:author="Sterling User" w:date="2010-04-27T10:36:00Z">
              <w:r w:rsidRPr="00627ED1" w:rsidDel="008D15DB">
                <w:rPr>
                  <w:rFonts w:ascii="Arial" w:hAnsi="Arial" w:cs="Arial"/>
                  <w:sz w:val="18"/>
                  <w:szCs w:val="18"/>
                  <w:highlight w:val="yellow"/>
                </w:rPr>
                <w:delText>Receive updates from Legacy.</w:delText>
              </w:r>
            </w:del>
          </w:p>
          <w:p w:rsidR="00F53161" w:rsidRPr="00627ED1" w:rsidDel="008D15DB" w:rsidRDefault="00F53161" w:rsidP="00DA37B0">
            <w:pPr>
              <w:pStyle w:val="NoSpacing"/>
              <w:numPr>
                <w:ilvl w:val="0"/>
                <w:numId w:val="15"/>
              </w:numPr>
              <w:rPr>
                <w:del w:id="143" w:author="Sterling User" w:date="2010-04-27T10:36:00Z"/>
                <w:rFonts w:ascii="Arial" w:hAnsi="Arial" w:cs="Arial"/>
                <w:sz w:val="18"/>
                <w:szCs w:val="18"/>
              </w:rPr>
            </w:pPr>
            <w:del w:id="144" w:author="Sterling User" w:date="2010-04-27T10:36:00Z">
              <w:r w:rsidRPr="00627ED1" w:rsidDel="008D15DB">
                <w:rPr>
                  <w:rFonts w:ascii="Arial" w:hAnsi="Arial" w:cs="Arial"/>
                  <w:sz w:val="18"/>
                  <w:szCs w:val="18"/>
                  <w:highlight w:val="yellow"/>
                </w:rPr>
                <w:delText>Do not allow edits to orders.</w:delText>
              </w:r>
            </w:del>
          </w:p>
        </w:tc>
        <w:tc>
          <w:tcPr>
            <w:tcW w:w="2808" w:type="dxa"/>
          </w:tcPr>
          <w:p w:rsidR="00DA37B0" w:rsidRPr="00627ED1" w:rsidDel="008D15DB" w:rsidRDefault="00601594" w:rsidP="00601594">
            <w:pPr>
              <w:pStyle w:val="NoSpacing"/>
              <w:numPr>
                <w:ilvl w:val="0"/>
                <w:numId w:val="15"/>
              </w:numPr>
              <w:rPr>
                <w:del w:id="145" w:author="Sterling User" w:date="2010-04-27T10:36:00Z"/>
                <w:rFonts w:ascii="Arial" w:hAnsi="Arial" w:cs="Arial"/>
                <w:sz w:val="18"/>
                <w:szCs w:val="18"/>
              </w:rPr>
            </w:pPr>
            <w:del w:id="146" w:author="Sterling User" w:date="2010-04-27T10:36:00Z">
              <w:r w:rsidRPr="00627ED1" w:rsidDel="008D15DB">
                <w:rPr>
                  <w:rFonts w:ascii="Arial" w:hAnsi="Arial" w:cs="Arial"/>
                  <w:sz w:val="18"/>
                  <w:szCs w:val="18"/>
                </w:rPr>
                <w:delText>Send updates to .dotcom</w:delText>
              </w:r>
            </w:del>
          </w:p>
          <w:p w:rsidR="00AC05A6" w:rsidRPr="00627ED1" w:rsidDel="008D15DB" w:rsidRDefault="00AC05A6" w:rsidP="00601594">
            <w:pPr>
              <w:pStyle w:val="NoSpacing"/>
              <w:numPr>
                <w:ilvl w:val="0"/>
                <w:numId w:val="15"/>
              </w:numPr>
              <w:rPr>
                <w:del w:id="147" w:author="Sterling User" w:date="2010-04-27T10:36:00Z"/>
                <w:rFonts w:ascii="Arial" w:hAnsi="Arial" w:cs="Arial"/>
                <w:sz w:val="18"/>
                <w:szCs w:val="18"/>
              </w:rPr>
            </w:pPr>
            <w:del w:id="148" w:author="Sterling User" w:date="2010-04-27T10:36:00Z">
              <w:r w:rsidRPr="00627ED1" w:rsidDel="008D15DB">
                <w:rPr>
                  <w:rFonts w:ascii="Arial" w:hAnsi="Arial" w:cs="Arial"/>
                  <w:sz w:val="18"/>
                  <w:szCs w:val="18"/>
                  <w:highlight w:val="yellow"/>
                </w:rPr>
                <w:delText xml:space="preserve">Legacy not to send any updates at any time if the Order flag is set to </w:delText>
              </w:r>
              <w:r w:rsidRPr="00627ED1" w:rsidDel="008D15DB">
                <w:rPr>
                  <w:rFonts w:ascii="Arial" w:hAnsi="Arial" w:cs="Arial"/>
                  <w:b/>
                  <w:sz w:val="18"/>
                  <w:szCs w:val="18"/>
                  <w:highlight w:val="yellow"/>
                </w:rPr>
                <w:delText>N</w:delText>
              </w:r>
              <w:r w:rsidRPr="00627ED1" w:rsidDel="008D15DB">
                <w:rPr>
                  <w:rFonts w:ascii="Arial" w:hAnsi="Arial" w:cs="Arial"/>
                  <w:sz w:val="18"/>
                  <w:szCs w:val="18"/>
                  <w:highlight w:val="yellow"/>
                </w:rPr>
                <w:delText xml:space="preserve">, even if the Customer Maintenance flag is set to </w:delText>
              </w:r>
              <w:r w:rsidRPr="00627ED1" w:rsidDel="008D15DB">
                <w:rPr>
                  <w:rFonts w:ascii="Arial" w:hAnsi="Arial" w:cs="Arial"/>
                  <w:b/>
                  <w:sz w:val="18"/>
                  <w:szCs w:val="18"/>
                  <w:highlight w:val="yellow"/>
                </w:rPr>
                <w:delText>Y ?????</w:delText>
              </w:r>
            </w:del>
          </w:p>
        </w:tc>
      </w:tr>
    </w:tbl>
    <w:p w:rsidR="00540F6E" w:rsidRDefault="00540F6E" w:rsidP="00313CCE"/>
    <w:p w:rsidR="009E4488" w:rsidRDefault="009E4488" w:rsidP="00316940"/>
    <w:p w:rsidR="00D93FC5" w:rsidRDefault="00D93FC5">
      <w:pPr>
        <w:rPr>
          <w:rFonts w:cs="Tahoma"/>
          <w:color w:val="339966"/>
        </w:rPr>
      </w:pPr>
      <w:r>
        <w:rPr>
          <w:rFonts w:cs="Tahoma"/>
          <w:color w:val="339966"/>
        </w:rPr>
        <w:br w:type="page"/>
      </w:r>
    </w:p>
    <w:p w:rsidR="00313CCE" w:rsidRDefault="00313CCE" w:rsidP="00313CCE">
      <w:pPr>
        <w:rPr>
          <w:rFonts w:cs="Tahoma"/>
          <w:color w:val="339966"/>
        </w:rPr>
      </w:pPr>
    </w:p>
    <w:p w:rsidR="00510A64" w:rsidRDefault="00510A64" w:rsidP="00313CCE">
      <w:pPr>
        <w:rPr>
          <w:rFonts w:cs="Tahoma"/>
          <w:color w:val="339966"/>
        </w:rPr>
      </w:pPr>
    </w:p>
    <w:p w:rsidR="00313CCE" w:rsidRDefault="00313CCE" w:rsidP="00313CCE">
      <w:pPr>
        <w:pStyle w:val="Heading2"/>
      </w:pPr>
      <w:bookmarkStart w:id="149" w:name="_Toc260404160"/>
      <w:r>
        <w:t>Master System</w:t>
      </w:r>
      <w:bookmarkEnd w:id="149"/>
    </w:p>
    <w:p w:rsidR="00313CCE" w:rsidRDefault="005037FC" w:rsidP="00313CCE">
      <w:r>
        <w:t xml:space="preserve">Though order updates can be triggered by .dotcom as part of the order change / delete process, </w:t>
      </w:r>
      <w:r w:rsidR="00313CCE">
        <w:t xml:space="preserve">Legacy is the master of record for the </w:t>
      </w:r>
      <w:r w:rsidR="007B6D09">
        <w:t>orders and the</w:t>
      </w:r>
      <w:r>
        <w:t xml:space="preserve"> </w:t>
      </w:r>
      <w:r w:rsidR="007B6D09">
        <w:t>updates</w:t>
      </w:r>
      <w:r w:rsidR="00313CCE">
        <w:t xml:space="preserve">. </w:t>
      </w:r>
    </w:p>
    <w:p w:rsidR="00A6664E" w:rsidRDefault="00A6664E" w:rsidP="00313CCE"/>
    <w:p w:rsidR="00A6664E" w:rsidRPr="00561DBB" w:rsidRDefault="00A6664E" w:rsidP="00313CCE"/>
    <w:p w:rsidR="00313CCE" w:rsidRDefault="00313CCE" w:rsidP="00313CCE">
      <w:pPr>
        <w:pStyle w:val="Heading2"/>
      </w:pPr>
      <w:bookmarkStart w:id="150" w:name="_Toc260404161"/>
      <w:r>
        <w:t>Process Flow</w:t>
      </w:r>
      <w:bookmarkEnd w:id="150"/>
    </w:p>
    <w:p w:rsidR="00731FFB" w:rsidRDefault="00731FFB" w:rsidP="00731FFB"/>
    <w:p w:rsidR="00731FFB" w:rsidRPr="00731FFB" w:rsidRDefault="00731FFB" w:rsidP="00731FFB">
      <w:pPr>
        <w:pStyle w:val="Heading2"/>
        <w:numPr>
          <w:ilvl w:val="2"/>
          <w:numId w:val="3"/>
        </w:numPr>
      </w:pPr>
      <w:bookmarkStart w:id="151" w:name="_Toc260404162"/>
      <w:r>
        <w:t>Sequence Diagram</w:t>
      </w:r>
      <w:bookmarkEnd w:id="151"/>
    </w:p>
    <w:p w:rsidR="0047043B" w:rsidRDefault="0047043B" w:rsidP="0047043B"/>
    <w:p w:rsidR="0047043B" w:rsidRDefault="0047043B" w:rsidP="0047043B"/>
    <w:p w:rsidR="0047043B" w:rsidRDefault="00F4743D" w:rsidP="0047043B">
      <w:r>
        <w:object w:dxaOrig="9235"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16.75pt" o:ole="">
            <v:imagedata r:id="rId10" o:title=""/>
          </v:shape>
          <o:OLEObject Type="Embed" ProgID="Visio.Drawing.11" ShapeID="_x0000_i1025" DrawAspect="Content" ObjectID="_1336888687" r:id="rId11"/>
        </w:object>
      </w:r>
    </w:p>
    <w:p w:rsidR="00731FFB" w:rsidRDefault="00731FFB" w:rsidP="0047043B"/>
    <w:p w:rsidR="00731FFB" w:rsidRDefault="00731FFB" w:rsidP="0047043B"/>
    <w:p w:rsidR="00731FFB" w:rsidRDefault="00731FFB" w:rsidP="0047043B"/>
    <w:p w:rsidR="00405F9B" w:rsidRDefault="00731FFB" w:rsidP="00405F9B">
      <w:pPr>
        <w:pStyle w:val="Heading2"/>
        <w:numPr>
          <w:ilvl w:val="2"/>
          <w:numId w:val="3"/>
        </w:numPr>
      </w:pPr>
      <w:bookmarkStart w:id="152" w:name="_Toc260404163"/>
      <w:r>
        <w:t xml:space="preserve">Flow </w:t>
      </w:r>
      <w:r w:rsidR="00EF0112">
        <w:t>Details</w:t>
      </w:r>
      <w:bookmarkEnd w:id="152"/>
    </w:p>
    <w:p w:rsidR="00313CCE" w:rsidRDefault="00F7113B" w:rsidP="00405F9B">
      <w:pPr>
        <w:numPr>
          <w:ilvl w:val="0"/>
          <w:numId w:val="12"/>
        </w:numPr>
      </w:pPr>
      <w:r>
        <w:t>Legacy will write the order updates to a buffer table</w:t>
      </w:r>
      <w:r w:rsidR="00DD6B21">
        <w:t>.</w:t>
      </w:r>
    </w:p>
    <w:p w:rsidR="004F43D8" w:rsidRDefault="00A32C1F" w:rsidP="004F43D8">
      <w:pPr>
        <w:numPr>
          <w:ilvl w:val="0"/>
          <w:numId w:val="12"/>
        </w:numPr>
      </w:pPr>
      <w:r>
        <w:t>A trigger is sent to webMethods via MQ.</w:t>
      </w:r>
    </w:p>
    <w:p w:rsidR="00A32C1F" w:rsidRDefault="00A32C1F" w:rsidP="004F43D8">
      <w:pPr>
        <w:numPr>
          <w:ilvl w:val="0"/>
          <w:numId w:val="12"/>
        </w:numPr>
      </w:pPr>
      <w:r>
        <w:t>webMethods read the records from the buffer table.</w:t>
      </w:r>
    </w:p>
    <w:p w:rsidR="00A32C1F" w:rsidRDefault="00A32C1F" w:rsidP="004F43D8">
      <w:pPr>
        <w:numPr>
          <w:ilvl w:val="0"/>
          <w:numId w:val="12"/>
        </w:numPr>
      </w:pPr>
      <w:r>
        <w:t>And Invoke OrderUpdate web service at Sterling.</w:t>
      </w:r>
    </w:p>
    <w:p w:rsidR="00A32C1F" w:rsidRDefault="00A32C1F" w:rsidP="004F43D8">
      <w:pPr>
        <w:numPr>
          <w:ilvl w:val="0"/>
          <w:numId w:val="12"/>
        </w:numPr>
      </w:pPr>
      <w:r>
        <w:t>Sterling updates the order.</w:t>
      </w:r>
    </w:p>
    <w:p w:rsidR="00A32C1F" w:rsidRDefault="00A32C1F" w:rsidP="004F43D8">
      <w:pPr>
        <w:numPr>
          <w:ilvl w:val="0"/>
          <w:numId w:val="12"/>
        </w:numPr>
      </w:pPr>
      <w:r>
        <w:t>Upon successful response, send Pass to webMethods.</w:t>
      </w:r>
    </w:p>
    <w:p w:rsidR="00510A64" w:rsidRDefault="00A32C1F" w:rsidP="004F43D8">
      <w:pPr>
        <w:numPr>
          <w:ilvl w:val="0"/>
          <w:numId w:val="12"/>
        </w:numPr>
      </w:pPr>
      <w:r>
        <w:t>In case of error, send Fail and the error message to webMethods.</w:t>
      </w:r>
    </w:p>
    <w:p w:rsidR="00A32C1F" w:rsidRDefault="00A32C1F" w:rsidP="004F43D8">
      <w:pPr>
        <w:numPr>
          <w:ilvl w:val="0"/>
          <w:numId w:val="12"/>
        </w:numPr>
      </w:pPr>
      <w:r>
        <w:t>webMethods will log the error.</w:t>
      </w:r>
    </w:p>
    <w:p w:rsidR="00A32C1F" w:rsidRDefault="00A32C1F" w:rsidP="00A32C1F"/>
    <w:p w:rsidR="00A32C1F" w:rsidRPr="00A32C1F" w:rsidRDefault="00A32C1F" w:rsidP="00A32C1F">
      <w:pPr>
        <w:sectPr w:rsidR="00A32C1F" w:rsidRPr="00A32C1F"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313CCE" w:rsidRPr="006D6E99" w:rsidRDefault="00313CCE" w:rsidP="00313CCE">
      <w:pPr>
        <w:pStyle w:val="Heading2"/>
      </w:pPr>
      <w:bookmarkStart w:id="153" w:name="_Toc260404164"/>
      <w:r>
        <w:t>Field Mapping</w:t>
      </w:r>
      <w:bookmarkEnd w:id="153"/>
    </w:p>
    <w:p w:rsidR="00313CCE" w:rsidRPr="006D6E99" w:rsidRDefault="00313CCE" w:rsidP="00313CCE">
      <w:pPr>
        <w:pStyle w:val="Footer"/>
        <w:tabs>
          <w:tab w:val="clear" w:pos="4320"/>
          <w:tab w:val="clear" w:pos="8640"/>
        </w:tabs>
        <w:rPr>
          <w:rFonts w:cs="Tahoma"/>
          <w:color w:val="339966"/>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85"/>
        <w:gridCol w:w="52"/>
        <w:gridCol w:w="1184"/>
        <w:gridCol w:w="953"/>
        <w:gridCol w:w="905"/>
        <w:gridCol w:w="819"/>
        <w:gridCol w:w="1672"/>
        <w:gridCol w:w="668"/>
        <w:gridCol w:w="2160"/>
      </w:tblGrid>
      <w:tr w:rsidR="004546F3" w:rsidRPr="00846C6E" w:rsidTr="007E1182">
        <w:tc>
          <w:tcPr>
            <w:tcW w:w="785" w:type="dxa"/>
            <w:tcBorders>
              <w:bottom w:val="single" w:sz="4" w:space="0" w:color="auto"/>
            </w:tcBorders>
            <w:shd w:val="clear" w:color="auto" w:fill="EEECE1"/>
          </w:tcPr>
          <w:p w:rsidR="004546F3" w:rsidRPr="005C07B8" w:rsidRDefault="004546F3" w:rsidP="002025C2">
            <w:pPr>
              <w:rPr>
                <w:rFonts w:cs="Tahoma"/>
              </w:rPr>
            </w:pPr>
            <w:r w:rsidRPr="005C07B8">
              <w:rPr>
                <w:rFonts w:cs="Tahoma"/>
              </w:rPr>
              <w:t>No.</w:t>
            </w:r>
          </w:p>
        </w:tc>
        <w:tc>
          <w:tcPr>
            <w:tcW w:w="1236" w:type="dxa"/>
            <w:gridSpan w:val="2"/>
            <w:tcBorders>
              <w:bottom w:val="single" w:sz="4" w:space="0" w:color="auto"/>
            </w:tcBorders>
            <w:shd w:val="clear" w:color="auto" w:fill="EEECE1"/>
          </w:tcPr>
          <w:p w:rsidR="004546F3" w:rsidRPr="005C07B8" w:rsidRDefault="004546F3" w:rsidP="002025C2">
            <w:pPr>
              <w:rPr>
                <w:rFonts w:cs="Tahoma"/>
              </w:rPr>
            </w:pPr>
            <w:r w:rsidRPr="005C07B8">
              <w:rPr>
                <w:rFonts w:cs="Tahoma"/>
              </w:rPr>
              <w:t>Field Name</w:t>
            </w:r>
          </w:p>
        </w:tc>
        <w:tc>
          <w:tcPr>
            <w:tcW w:w="953" w:type="dxa"/>
            <w:tcBorders>
              <w:bottom w:val="single" w:sz="4" w:space="0" w:color="auto"/>
            </w:tcBorders>
            <w:shd w:val="clear" w:color="auto" w:fill="EEECE1"/>
          </w:tcPr>
          <w:p w:rsidR="004546F3" w:rsidRPr="005C07B8" w:rsidRDefault="004546F3" w:rsidP="002025C2">
            <w:pPr>
              <w:rPr>
                <w:rFonts w:cs="Tahoma"/>
              </w:rPr>
            </w:pPr>
            <w:r w:rsidRPr="005C07B8">
              <w:rPr>
                <w:rFonts w:cs="Tahoma"/>
              </w:rPr>
              <w:t>Length</w:t>
            </w:r>
          </w:p>
        </w:tc>
        <w:tc>
          <w:tcPr>
            <w:tcW w:w="905" w:type="dxa"/>
            <w:tcBorders>
              <w:bottom w:val="single" w:sz="4" w:space="0" w:color="auto"/>
            </w:tcBorders>
            <w:shd w:val="clear" w:color="auto" w:fill="EEECE1"/>
          </w:tcPr>
          <w:p w:rsidR="004546F3" w:rsidRPr="005C07B8" w:rsidRDefault="004546F3" w:rsidP="002025C2">
            <w:pPr>
              <w:rPr>
                <w:rFonts w:cs="Tahoma"/>
              </w:rPr>
            </w:pPr>
            <w:r w:rsidRPr="005C07B8">
              <w:rPr>
                <w:rFonts w:cs="Tahoma"/>
              </w:rPr>
              <w:t>Data Type</w:t>
            </w:r>
          </w:p>
        </w:tc>
        <w:tc>
          <w:tcPr>
            <w:tcW w:w="819" w:type="dxa"/>
            <w:tcBorders>
              <w:bottom w:val="single" w:sz="4" w:space="0" w:color="auto"/>
            </w:tcBorders>
            <w:shd w:val="clear" w:color="auto" w:fill="EEECE1"/>
          </w:tcPr>
          <w:p w:rsidR="004546F3" w:rsidRPr="005C07B8" w:rsidRDefault="004546F3" w:rsidP="002025C2">
            <w:pPr>
              <w:rPr>
                <w:rFonts w:cs="Tahoma"/>
              </w:rPr>
            </w:pPr>
            <w:r w:rsidRPr="005C07B8">
              <w:rPr>
                <w:rFonts w:cs="Tahoma"/>
              </w:rPr>
              <w:t>Sterling to webMethods</w:t>
            </w:r>
          </w:p>
        </w:tc>
        <w:tc>
          <w:tcPr>
            <w:tcW w:w="1672" w:type="dxa"/>
            <w:tcBorders>
              <w:bottom w:val="single" w:sz="4" w:space="0" w:color="auto"/>
            </w:tcBorders>
            <w:shd w:val="clear" w:color="auto" w:fill="EEECE1"/>
          </w:tcPr>
          <w:p w:rsidR="004546F3" w:rsidRPr="005C07B8" w:rsidRDefault="004546F3" w:rsidP="0010177F">
            <w:pPr>
              <w:rPr>
                <w:rFonts w:cs="Tahoma"/>
              </w:rPr>
            </w:pPr>
            <w:r w:rsidRPr="005C07B8">
              <w:rPr>
                <w:rFonts w:cs="Tahoma"/>
              </w:rPr>
              <w:t>webMethods to Sterling</w:t>
            </w:r>
          </w:p>
        </w:tc>
        <w:tc>
          <w:tcPr>
            <w:tcW w:w="668" w:type="dxa"/>
            <w:tcBorders>
              <w:bottom w:val="single" w:sz="4" w:space="0" w:color="auto"/>
            </w:tcBorders>
            <w:shd w:val="clear" w:color="auto" w:fill="EEECE1"/>
          </w:tcPr>
          <w:p w:rsidR="004546F3" w:rsidRDefault="004546F3" w:rsidP="002025C2">
            <w:pPr>
              <w:rPr>
                <w:rFonts w:cs="Tahoma"/>
              </w:rPr>
            </w:pPr>
            <w:r>
              <w:rPr>
                <w:rFonts w:cs="Tahoma"/>
              </w:rPr>
              <w:t>webMethods</w:t>
            </w:r>
          </w:p>
          <w:p w:rsidR="004546F3" w:rsidRPr="005C07B8" w:rsidRDefault="004546F3" w:rsidP="002025C2">
            <w:pPr>
              <w:rPr>
                <w:rFonts w:cs="Tahoma"/>
              </w:rPr>
            </w:pPr>
            <w:r>
              <w:rPr>
                <w:rFonts w:cs="Tahoma"/>
              </w:rPr>
              <w:t>only field</w:t>
            </w:r>
          </w:p>
        </w:tc>
        <w:tc>
          <w:tcPr>
            <w:tcW w:w="2160" w:type="dxa"/>
            <w:tcBorders>
              <w:bottom w:val="single" w:sz="4" w:space="0" w:color="auto"/>
            </w:tcBorders>
            <w:shd w:val="clear" w:color="auto" w:fill="EEECE1"/>
          </w:tcPr>
          <w:p w:rsidR="004546F3" w:rsidRPr="005C07B8" w:rsidRDefault="004546F3" w:rsidP="002025C2">
            <w:pPr>
              <w:rPr>
                <w:rFonts w:cs="Tahoma"/>
              </w:rPr>
            </w:pPr>
            <w:r w:rsidRPr="005C07B8">
              <w:rPr>
                <w:rFonts w:cs="Tahoma"/>
              </w:rPr>
              <w:t>Description</w:t>
            </w:r>
          </w:p>
        </w:tc>
      </w:tr>
      <w:tr w:rsidR="004546F3" w:rsidRPr="00846C6E" w:rsidTr="007E1182">
        <w:tc>
          <w:tcPr>
            <w:tcW w:w="837" w:type="dxa"/>
            <w:gridSpan w:val="2"/>
            <w:shd w:val="clear" w:color="auto" w:fill="00B0F0"/>
          </w:tcPr>
          <w:p w:rsidR="004546F3" w:rsidRPr="00E468BA" w:rsidRDefault="004546F3" w:rsidP="00E468BA">
            <w:pPr>
              <w:pStyle w:val="Footer"/>
              <w:tabs>
                <w:tab w:val="clear" w:pos="4320"/>
                <w:tab w:val="clear" w:pos="8640"/>
              </w:tabs>
              <w:jc w:val="center"/>
              <w:rPr>
                <w:rFonts w:cs="Tahoma"/>
              </w:rPr>
            </w:pPr>
          </w:p>
        </w:tc>
        <w:tc>
          <w:tcPr>
            <w:tcW w:w="8361" w:type="dxa"/>
            <w:gridSpan w:val="7"/>
            <w:shd w:val="clear" w:color="auto" w:fill="00B0F0"/>
          </w:tcPr>
          <w:p w:rsidR="004546F3" w:rsidRDefault="004546F3" w:rsidP="00E468BA">
            <w:pPr>
              <w:pStyle w:val="Footer"/>
              <w:tabs>
                <w:tab w:val="clear" w:pos="4320"/>
                <w:tab w:val="clear" w:pos="8640"/>
              </w:tabs>
              <w:jc w:val="center"/>
              <w:rPr>
                <w:rFonts w:cs="Tahoma"/>
              </w:rPr>
            </w:pPr>
            <w:r w:rsidRPr="00E468BA">
              <w:rPr>
                <w:rFonts w:cs="Tahoma"/>
              </w:rPr>
              <w:t xml:space="preserve">Order Header </w:t>
            </w:r>
            <w:r>
              <w:rPr>
                <w:rFonts w:cs="Tahoma"/>
              </w:rPr>
              <w:t>fields</w:t>
            </w:r>
          </w:p>
        </w:tc>
      </w:tr>
      <w:tr w:rsidR="004546F3" w:rsidRPr="00846C6E" w:rsidTr="007E1182">
        <w:tc>
          <w:tcPr>
            <w:tcW w:w="785" w:type="dxa"/>
          </w:tcPr>
          <w:p w:rsidR="004546F3" w:rsidRPr="00846C6E" w:rsidRDefault="004546F3" w:rsidP="002025C2">
            <w:pPr>
              <w:rPr>
                <w:rFonts w:cs="Tahoma"/>
              </w:rPr>
            </w:pPr>
            <w:r w:rsidRPr="00846C6E">
              <w:rPr>
                <w:rFonts w:cs="Tahoma"/>
              </w:rPr>
              <w:t>1.</w:t>
            </w:r>
          </w:p>
        </w:tc>
        <w:tc>
          <w:tcPr>
            <w:tcW w:w="1236" w:type="dxa"/>
            <w:gridSpan w:val="2"/>
          </w:tcPr>
          <w:p w:rsidR="004546F3" w:rsidRPr="00846C6E" w:rsidRDefault="004546F3" w:rsidP="002025C2">
            <w:pPr>
              <w:rPr>
                <w:rFonts w:cs="Tahoma"/>
                <w:szCs w:val="18"/>
              </w:rPr>
            </w:pPr>
            <w:r w:rsidRPr="00846C6E">
              <w:rPr>
                <w:rFonts w:cs="Tahoma"/>
                <w:szCs w:val="18"/>
              </w:rPr>
              <w:t>Source Indicator</w:t>
            </w:r>
          </w:p>
        </w:tc>
        <w:tc>
          <w:tcPr>
            <w:tcW w:w="953" w:type="dxa"/>
          </w:tcPr>
          <w:p w:rsidR="004546F3" w:rsidRPr="00846C6E" w:rsidRDefault="004546F3" w:rsidP="00846C6E">
            <w:pPr>
              <w:pStyle w:val="Footer"/>
              <w:tabs>
                <w:tab w:val="clear" w:pos="4320"/>
                <w:tab w:val="clear" w:pos="8640"/>
              </w:tabs>
              <w:rPr>
                <w:rFonts w:cs="Tahoma"/>
              </w:rPr>
            </w:pPr>
          </w:p>
        </w:tc>
        <w:tc>
          <w:tcPr>
            <w:tcW w:w="905" w:type="dxa"/>
          </w:tcPr>
          <w:p w:rsidR="004546F3" w:rsidRPr="00846C6E" w:rsidRDefault="004546F3" w:rsidP="00846C6E">
            <w:pPr>
              <w:pStyle w:val="Footer"/>
              <w:tabs>
                <w:tab w:val="clear" w:pos="4320"/>
                <w:tab w:val="clear" w:pos="8640"/>
              </w:tabs>
              <w:rPr>
                <w:rFonts w:cs="Tahoma"/>
              </w:rPr>
            </w:pPr>
            <w:r w:rsidRPr="00846C6E">
              <w:rPr>
                <w:rFonts w:cs="Tahoma"/>
              </w:rPr>
              <w:t>String</w:t>
            </w:r>
          </w:p>
        </w:tc>
        <w:tc>
          <w:tcPr>
            <w:tcW w:w="819" w:type="dxa"/>
          </w:tcPr>
          <w:p w:rsidR="004546F3" w:rsidRPr="00846C6E" w:rsidRDefault="004546F3" w:rsidP="00846C6E">
            <w:pPr>
              <w:pStyle w:val="Footer"/>
              <w:tabs>
                <w:tab w:val="clear" w:pos="4320"/>
                <w:tab w:val="clear" w:pos="8640"/>
              </w:tabs>
              <w:rPr>
                <w:rFonts w:cs="Tahoma"/>
              </w:rPr>
            </w:pPr>
          </w:p>
        </w:tc>
        <w:tc>
          <w:tcPr>
            <w:tcW w:w="1672" w:type="dxa"/>
          </w:tcPr>
          <w:p w:rsidR="004546F3" w:rsidRPr="00846C6E" w:rsidRDefault="004546F3" w:rsidP="00846C6E">
            <w:pPr>
              <w:pStyle w:val="Footer"/>
              <w:tabs>
                <w:tab w:val="clear" w:pos="4320"/>
                <w:tab w:val="clear" w:pos="8640"/>
              </w:tabs>
              <w:rPr>
                <w:rFonts w:cs="Tahoma"/>
              </w:rPr>
            </w:pPr>
          </w:p>
        </w:tc>
        <w:tc>
          <w:tcPr>
            <w:tcW w:w="668" w:type="dxa"/>
          </w:tcPr>
          <w:p w:rsidR="004546F3" w:rsidRDefault="00B727CD" w:rsidP="0010177F">
            <w:pPr>
              <w:pStyle w:val="Footer"/>
              <w:tabs>
                <w:tab w:val="clear" w:pos="4320"/>
                <w:tab w:val="clear" w:pos="8640"/>
              </w:tabs>
              <w:rPr>
                <w:rFonts w:cs="Tahoma"/>
              </w:rPr>
            </w:pPr>
            <w:r>
              <w:rPr>
                <w:rFonts w:cs="Tahoma"/>
              </w:rPr>
              <w:t>Y</w:t>
            </w:r>
          </w:p>
        </w:tc>
        <w:tc>
          <w:tcPr>
            <w:tcW w:w="2160" w:type="dxa"/>
          </w:tcPr>
          <w:p w:rsidR="005A54ED" w:rsidRPr="00846C6E" w:rsidRDefault="004546F3" w:rsidP="005A54ED">
            <w:pPr>
              <w:pStyle w:val="Footer"/>
              <w:tabs>
                <w:tab w:val="clear" w:pos="4320"/>
                <w:tab w:val="clear" w:pos="8640"/>
              </w:tabs>
              <w:rPr>
                <w:rFonts w:cs="Tahoma"/>
              </w:rPr>
            </w:pPr>
            <w:r>
              <w:rPr>
                <w:rFonts w:cs="Tahoma"/>
              </w:rPr>
              <w:t>The field is used by webM</w:t>
            </w:r>
            <w:r w:rsidR="00CB038C">
              <w:rPr>
                <w:rFonts w:cs="Tahoma"/>
              </w:rPr>
              <w:t>ethods as a queue identifier</w:t>
            </w:r>
            <w:r w:rsidR="00DF0179">
              <w:rPr>
                <w:rFonts w:cs="Tahoma"/>
              </w:rPr>
              <w:t xml:space="preserve"> to priority the messages</w:t>
            </w:r>
            <w:r w:rsidR="00CB038C">
              <w:rPr>
                <w:rFonts w:cs="Tahoma"/>
              </w:rPr>
              <w:t>.</w:t>
            </w:r>
            <w:r w:rsidR="005A54ED">
              <w:rPr>
                <w:rFonts w:cs="Tahoma"/>
              </w:rPr>
              <w:t xml:space="preserve"> Valid values are </w:t>
            </w:r>
            <w:r w:rsidR="005A54ED">
              <w:rPr>
                <w:rFonts w:cs="Tahoma"/>
              </w:rPr>
              <w:br/>
            </w:r>
            <w:r w:rsidR="005A54ED" w:rsidRPr="00846C6E">
              <w:rPr>
                <w:rFonts w:cs="Tahoma"/>
              </w:rPr>
              <w:t xml:space="preserve">Web -1 </w:t>
            </w:r>
          </w:p>
          <w:p w:rsidR="004546F3" w:rsidRPr="00846C6E" w:rsidRDefault="005A54ED" w:rsidP="005A54ED">
            <w:pPr>
              <w:pStyle w:val="Footer"/>
              <w:tabs>
                <w:tab w:val="clear" w:pos="4320"/>
                <w:tab w:val="clear" w:pos="8640"/>
              </w:tabs>
              <w:rPr>
                <w:rFonts w:cs="Tahoma"/>
              </w:rPr>
            </w:pPr>
            <w:r w:rsidRPr="00846C6E">
              <w:rPr>
                <w:rFonts w:cs="Tahoma"/>
              </w:rPr>
              <w:t>B2B -2</w:t>
            </w:r>
            <w:r w:rsidR="007E1182">
              <w:rPr>
                <w:rFonts w:cs="Tahoma"/>
              </w:rPr>
              <w:t xml:space="preserve">. </w:t>
            </w:r>
            <w:r w:rsidR="007E1182">
              <w:rPr>
                <w:rFonts w:cs="Tahoma"/>
              </w:rPr>
              <w:br/>
              <w:t>In the context of this interface, this field might not have a value. It is kept for consistency sake with Order place interface.</w:t>
            </w:r>
          </w:p>
        </w:tc>
      </w:tr>
      <w:tr w:rsidR="00C11F76" w:rsidRPr="00846C6E" w:rsidTr="004C29A7">
        <w:tc>
          <w:tcPr>
            <w:tcW w:w="785" w:type="dxa"/>
            <w:tcBorders>
              <w:bottom w:val="single" w:sz="4" w:space="0" w:color="auto"/>
            </w:tcBorders>
          </w:tcPr>
          <w:p w:rsidR="00C11F76" w:rsidRPr="00846C6E" w:rsidRDefault="00C11F76" w:rsidP="002025C2">
            <w:pPr>
              <w:rPr>
                <w:rFonts w:cs="Tahoma"/>
              </w:rPr>
            </w:pPr>
            <w:r w:rsidRPr="00846C6E">
              <w:rPr>
                <w:rFonts w:cs="Tahoma"/>
              </w:rPr>
              <w:t>2.</w:t>
            </w:r>
          </w:p>
        </w:tc>
        <w:tc>
          <w:tcPr>
            <w:tcW w:w="1236" w:type="dxa"/>
            <w:gridSpan w:val="2"/>
            <w:tcBorders>
              <w:bottom w:val="single" w:sz="4" w:space="0" w:color="auto"/>
            </w:tcBorders>
          </w:tcPr>
          <w:p w:rsidR="00C11F76" w:rsidRPr="00846C6E" w:rsidRDefault="00C11F76" w:rsidP="002025C2">
            <w:pPr>
              <w:rPr>
                <w:rFonts w:cs="Tahoma"/>
                <w:szCs w:val="18"/>
              </w:rPr>
            </w:pPr>
            <w:r w:rsidRPr="00846C6E">
              <w:rPr>
                <w:rFonts w:cs="Tahoma"/>
                <w:szCs w:val="18"/>
              </w:rPr>
              <w:t>Transaction Status</w:t>
            </w:r>
          </w:p>
        </w:tc>
        <w:tc>
          <w:tcPr>
            <w:tcW w:w="953" w:type="dxa"/>
            <w:tcBorders>
              <w:bottom w:val="single" w:sz="4" w:space="0" w:color="auto"/>
            </w:tcBorders>
          </w:tcPr>
          <w:p w:rsidR="00C11F76" w:rsidRPr="00846C6E" w:rsidRDefault="00C11F76" w:rsidP="00846C6E">
            <w:pPr>
              <w:pStyle w:val="Footer"/>
              <w:tabs>
                <w:tab w:val="clear" w:pos="4320"/>
                <w:tab w:val="clear" w:pos="8640"/>
              </w:tabs>
              <w:rPr>
                <w:rFonts w:cs="Tahoma"/>
              </w:rPr>
            </w:pPr>
          </w:p>
        </w:tc>
        <w:tc>
          <w:tcPr>
            <w:tcW w:w="905" w:type="dxa"/>
            <w:tcBorders>
              <w:bottom w:val="single" w:sz="4" w:space="0" w:color="auto"/>
            </w:tcBorders>
          </w:tcPr>
          <w:p w:rsidR="00C11F76" w:rsidRPr="00846C6E" w:rsidRDefault="00C11F76" w:rsidP="00846C6E">
            <w:pPr>
              <w:pStyle w:val="Footer"/>
              <w:tabs>
                <w:tab w:val="clear" w:pos="4320"/>
                <w:tab w:val="clear" w:pos="8640"/>
              </w:tabs>
              <w:rPr>
                <w:rFonts w:cs="Tahoma"/>
              </w:rPr>
            </w:pPr>
            <w:r w:rsidRPr="00846C6E">
              <w:rPr>
                <w:rFonts w:cs="Tahoma"/>
              </w:rPr>
              <w:t>String</w:t>
            </w:r>
          </w:p>
        </w:tc>
        <w:tc>
          <w:tcPr>
            <w:tcW w:w="819" w:type="dxa"/>
            <w:tcBorders>
              <w:bottom w:val="single" w:sz="4" w:space="0" w:color="auto"/>
            </w:tcBorders>
          </w:tcPr>
          <w:p w:rsidR="00C11F76" w:rsidRPr="00846C6E" w:rsidRDefault="00C11F76" w:rsidP="005132F6">
            <w:pPr>
              <w:pStyle w:val="Footer"/>
              <w:rPr>
                <w:rFonts w:cs="Tahoma"/>
              </w:rPr>
            </w:pPr>
            <w:r w:rsidRPr="00846C6E">
              <w:rPr>
                <w:rFonts w:cs="Tahoma"/>
              </w:rPr>
              <w:t>Transmission Result</w:t>
            </w:r>
          </w:p>
          <w:p w:rsidR="00C11F76" w:rsidRPr="00846C6E" w:rsidRDefault="00C11F76" w:rsidP="005132F6">
            <w:pPr>
              <w:pStyle w:val="Footer"/>
              <w:rPr>
                <w:rFonts w:cs="Tahoma"/>
              </w:rPr>
            </w:pPr>
            <w:r w:rsidRPr="00846C6E">
              <w:rPr>
                <w:rFonts w:cs="Tahoma"/>
              </w:rPr>
              <w:t>P - Pass</w:t>
            </w:r>
          </w:p>
          <w:p w:rsidR="00C11F76" w:rsidRPr="00846C6E" w:rsidRDefault="00C11F76" w:rsidP="005132F6">
            <w:pPr>
              <w:pStyle w:val="Footer"/>
              <w:rPr>
                <w:rFonts w:cs="Tahoma"/>
              </w:rPr>
            </w:pPr>
            <w:r w:rsidRPr="00846C6E">
              <w:rPr>
                <w:rFonts w:cs="Tahoma"/>
              </w:rPr>
              <w:t>F- Fail</w:t>
            </w:r>
          </w:p>
        </w:tc>
        <w:tc>
          <w:tcPr>
            <w:tcW w:w="1672" w:type="dxa"/>
            <w:tcBorders>
              <w:bottom w:val="single" w:sz="4" w:space="0" w:color="auto"/>
            </w:tcBorders>
          </w:tcPr>
          <w:p w:rsidR="00C11F76" w:rsidRPr="00846C6E" w:rsidRDefault="00C11F76" w:rsidP="002025C2">
            <w:pPr>
              <w:pStyle w:val="Footer"/>
              <w:rPr>
                <w:rFonts w:cs="Tahoma"/>
              </w:rPr>
            </w:pPr>
          </w:p>
        </w:tc>
        <w:tc>
          <w:tcPr>
            <w:tcW w:w="668" w:type="dxa"/>
            <w:tcBorders>
              <w:bottom w:val="single" w:sz="4" w:space="0" w:color="auto"/>
            </w:tcBorders>
          </w:tcPr>
          <w:p w:rsidR="00C11F76" w:rsidRPr="00846C6E" w:rsidRDefault="00C11F76" w:rsidP="00846C6E">
            <w:pPr>
              <w:pStyle w:val="Footer"/>
              <w:tabs>
                <w:tab w:val="clear" w:pos="4320"/>
                <w:tab w:val="clear" w:pos="8640"/>
              </w:tabs>
              <w:rPr>
                <w:rFonts w:cs="Tahoma"/>
              </w:rPr>
            </w:pPr>
            <w:r>
              <w:rPr>
                <w:rFonts w:cs="Tahoma"/>
              </w:rPr>
              <w:t>Y</w:t>
            </w:r>
          </w:p>
        </w:tc>
        <w:tc>
          <w:tcPr>
            <w:tcW w:w="2160" w:type="dxa"/>
            <w:tcBorders>
              <w:bottom w:val="single" w:sz="4" w:space="0" w:color="auto"/>
            </w:tcBorders>
          </w:tcPr>
          <w:p w:rsidR="00C11F76" w:rsidRPr="00846C6E" w:rsidRDefault="00C11F76" w:rsidP="00846C6E">
            <w:pPr>
              <w:pStyle w:val="Footer"/>
              <w:tabs>
                <w:tab w:val="clear" w:pos="4320"/>
                <w:tab w:val="clear" w:pos="8640"/>
              </w:tabs>
              <w:rPr>
                <w:rFonts w:cs="Tahoma"/>
              </w:rPr>
            </w:pPr>
            <w:r w:rsidRPr="00846C6E">
              <w:rPr>
                <w:rFonts w:cs="Tahoma"/>
              </w:rPr>
              <w:t>Status for the transaction</w:t>
            </w:r>
            <w:r>
              <w:rPr>
                <w:rFonts w:cs="Tahoma"/>
              </w:rPr>
              <w:t>. This is the transaction result between Sterling and webMethods. This will be passed by Sterling after the transaction has been invoked by webMethods on Sterling.</w:t>
            </w:r>
          </w:p>
        </w:tc>
      </w:tr>
      <w:tr w:rsidR="00C11F76" w:rsidRPr="00846C6E" w:rsidTr="004C29A7">
        <w:tc>
          <w:tcPr>
            <w:tcW w:w="785" w:type="dxa"/>
            <w:shd w:val="clear" w:color="auto" w:fill="FFFFFF" w:themeFill="background1"/>
          </w:tcPr>
          <w:p w:rsidR="00C11F76" w:rsidRPr="004C29A7" w:rsidRDefault="00C11F76" w:rsidP="002025C2">
            <w:pPr>
              <w:rPr>
                <w:rFonts w:cs="Tahoma"/>
              </w:rPr>
            </w:pPr>
            <w:r w:rsidRPr="004C29A7">
              <w:rPr>
                <w:rFonts w:cs="Tahoma"/>
              </w:rPr>
              <w:t>3.</w:t>
            </w:r>
          </w:p>
        </w:tc>
        <w:tc>
          <w:tcPr>
            <w:tcW w:w="1236" w:type="dxa"/>
            <w:gridSpan w:val="2"/>
            <w:shd w:val="clear" w:color="auto" w:fill="FFFFFF" w:themeFill="background1"/>
          </w:tcPr>
          <w:p w:rsidR="00C11F76" w:rsidRPr="004C29A7" w:rsidRDefault="00C11F76" w:rsidP="002025C2">
            <w:pPr>
              <w:rPr>
                <w:rFonts w:cs="Tahoma"/>
                <w:szCs w:val="18"/>
              </w:rPr>
            </w:pPr>
            <w:r w:rsidRPr="004C29A7">
              <w:rPr>
                <w:rFonts w:cs="Tahoma"/>
                <w:szCs w:val="18"/>
              </w:rPr>
              <w:t>TransactionErrorMessage</w:t>
            </w:r>
          </w:p>
        </w:tc>
        <w:tc>
          <w:tcPr>
            <w:tcW w:w="953" w:type="dxa"/>
            <w:shd w:val="clear" w:color="auto" w:fill="FFFFFF" w:themeFill="background1"/>
          </w:tcPr>
          <w:p w:rsidR="00C11F76" w:rsidRPr="004C29A7" w:rsidRDefault="00C11F76" w:rsidP="00846C6E">
            <w:pPr>
              <w:pStyle w:val="Footer"/>
              <w:tabs>
                <w:tab w:val="clear" w:pos="4320"/>
                <w:tab w:val="clear" w:pos="8640"/>
              </w:tabs>
              <w:rPr>
                <w:rFonts w:cs="Tahoma"/>
              </w:rPr>
            </w:pPr>
          </w:p>
        </w:tc>
        <w:tc>
          <w:tcPr>
            <w:tcW w:w="905" w:type="dxa"/>
            <w:shd w:val="clear" w:color="auto" w:fill="FFFFFF" w:themeFill="background1"/>
          </w:tcPr>
          <w:p w:rsidR="00C11F76" w:rsidRPr="004C29A7" w:rsidRDefault="00C11F76" w:rsidP="00846C6E">
            <w:pPr>
              <w:pStyle w:val="Footer"/>
              <w:tabs>
                <w:tab w:val="clear" w:pos="4320"/>
                <w:tab w:val="clear" w:pos="8640"/>
              </w:tabs>
              <w:rPr>
                <w:rFonts w:cs="Tahoma"/>
              </w:rPr>
            </w:pPr>
            <w:r w:rsidRPr="004C29A7">
              <w:rPr>
                <w:rFonts w:cs="Tahoma"/>
              </w:rPr>
              <w:t>String</w:t>
            </w:r>
          </w:p>
        </w:tc>
        <w:tc>
          <w:tcPr>
            <w:tcW w:w="819" w:type="dxa"/>
            <w:shd w:val="clear" w:color="auto" w:fill="FFFFFF" w:themeFill="background1"/>
          </w:tcPr>
          <w:p w:rsidR="00C11F76" w:rsidRPr="004C29A7" w:rsidRDefault="00C11F76" w:rsidP="00846C6E">
            <w:pPr>
              <w:pStyle w:val="Footer"/>
              <w:tabs>
                <w:tab w:val="clear" w:pos="4320"/>
                <w:tab w:val="clear" w:pos="8640"/>
              </w:tabs>
              <w:rPr>
                <w:rFonts w:cs="Tahoma"/>
              </w:rPr>
            </w:pPr>
            <w:r w:rsidRPr="004C29A7">
              <w:rPr>
                <w:rFonts w:cs="Tahoma"/>
              </w:rPr>
              <w:t>Error Stack populated by Sterling in case of application failure.</w:t>
            </w:r>
          </w:p>
        </w:tc>
        <w:tc>
          <w:tcPr>
            <w:tcW w:w="1672" w:type="dxa"/>
            <w:shd w:val="clear" w:color="auto" w:fill="FFFFFF" w:themeFill="background1"/>
          </w:tcPr>
          <w:p w:rsidR="00C11F76" w:rsidRPr="004C29A7" w:rsidRDefault="00C11F76" w:rsidP="002025C2">
            <w:pPr>
              <w:pStyle w:val="Footer"/>
              <w:rPr>
                <w:rFonts w:cs="Tahoma"/>
              </w:rPr>
            </w:pPr>
          </w:p>
        </w:tc>
        <w:tc>
          <w:tcPr>
            <w:tcW w:w="668" w:type="dxa"/>
            <w:shd w:val="clear" w:color="auto" w:fill="FFFFFF" w:themeFill="background1"/>
          </w:tcPr>
          <w:p w:rsidR="00C11F76" w:rsidRPr="00AD38FA" w:rsidRDefault="00817128" w:rsidP="00846C6E">
            <w:pPr>
              <w:pStyle w:val="Footer"/>
              <w:tabs>
                <w:tab w:val="clear" w:pos="4320"/>
                <w:tab w:val="clear" w:pos="8640"/>
              </w:tabs>
              <w:rPr>
                <w:rFonts w:cs="Tahoma"/>
                <w:color w:val="FF0000"/>
              </w:rPr>
            </w:pPr>
            <w:ins w:id="154" w:author="Sterling User" w:date="2010-04-30T14:27:00Z">
              <w:r>
                <w:rPr>
                  <w:rFonts w:cs="Tahoma"/>
                  <w:color w:val="FF0000"/>
                </w:rPr>
                <w:t>Y</w:t>
              </w:r>
            </w:ins>
          </w:p>
        </w:tc>
        <w:tc>
          <w:tcPr>
            <w:tcW w:w="2160" w:type="dxa"/>
            <w:shd w:val="clear" w:color="auto" w:fill="FFFFFF" w:themeFill="background1"/>
          </w:tcPr>
          <w:p w:rsidR="00C11F76" w:rsidRPr="004C29A7" w:rsidRDefault="00C11F76" w:rsidP="00C11F76">
            <w:pPr>
              <w:pStyle w:val="Footer"/>
              <w:tabs>
                <w:tab w:val="clear" w:pos="4320"/>
                <w:tab w:val="clear" w:pos="8640"/>
              </w:tabs>
              <w:rPr>
                <w:rFonts w:cs="Tahoma"/>
              </w:rPr>
            </w:pPr>
            <w:r w:rsidRPr="004C29A7">
              <w:rPr>
                <w:rFonts w:cs="Tahoma"/>
              </w:rPr>
              <w:t>This field will contain the error stack when an application error is encountered by Sterling upon Order Status update.</w:t>
            </w:r>
            <w:r w:rsidR="008C2263" w:rsidRPr="004C29A7">
              <w:rPr>
                <w:rFonts w:cs="Tahoma"/>
              </w:rPr>
              <w:t xml:space="preserve"> And this error message will be passed to webMethods which they will log on their end.</w:t>
            </w:r>
            <w:r w:rsidRPr="004C29A7">
              <w:rPr>
                <w:rFonts w:cs="Tahoma"/>
              </w:rPr>
              <w:t xml:space="preserve"> </w:t>
            </w:r>
          </w:p>
        </w:tc>
      </w:tr>
      <w:tr w:rsidR="00C11F76" w:rsidRPr="00846C6E" w:rsidTr="007E1182">
        <w:tc>
          <w:tcPr>
            <w:tcW w:w="785" w:type="dxa"/>
          </w:tcPr>
          <w:p w:rsidR="00C11F76" w:rsidRPr="00846C6E" w:rsidRDefault="00E449DD" w:rsidP="002025C2">
            <w:pPr>
              <w:rPr>
                <w:rFonts w:cs="Tahoma"/>
              </w:rPr>
            </w:pPr>
            <w:r>
              <w:rPr>
                <w:rFonts w:cs="Tahoma"/>
              </w:rPr>
              <w:t>4</w:t>
            </w:r>
            <w:r w:rsidR="00C11F76" w:rsidRPr="00846C6E">
              <w:rPr>
                <w:rFonts w:cs="Tahoma"/>
              </w:rPr>
              <w:t>.</w:t>
            </w:r>
          </w:p>
        </w:tc>
        <w:tc>
          <w:tcPr>
            <w:tcW w:w="1236" w:type="dxa"/>
            <w:gridSpan w:val="2"/>
          </w:tcPr>
          <w:p w:rsidR="00C11F76" w:rsidRPr="00846C6E" w:rsidRDefault="00C11F76" w:rsidP="002025C2">
            <w:pPr>
              <w:rPr>
                <w:rFonts w:cs="Tahoma"/>
                <w:szCs w:val="18"/>
              </w:rPr>
            </w:pPr>
            <w:r w:rsidRPr="00846C6E">
              <w:rPr>
                <w:rFonts w:cs="Tahoma"/>
                <w:szCs w:val="18"/>
              </w:rPr>
              <w:t>Environment Id</w:t>
            </w:r>
          </w:p>
        </w:tc>
        <w:tc>
          <w:tcPr>
            <w:tcW w:w="953" w:type="dxa"/>
          </w:tcPr>
          <w:p w:rsidR="00C11F76" w:rsidRPr="00846C6E" w:rsidRDefault="00C11F76" w:rsidP="00846C6E">
            <w:pPr>
              <w:pStyle w:val="Footer"/>
              <w:tabs>
                <w:tab w:val="clear" w:pos="4320"/>
                <w:tab w:val="clear" w:pos="8640"/>
              </w:tabs>
              <w:rPr>
                <w:rFonts w:cs="Tahoma"/>
              </w:rPr>
            </w:pPr>
          </w:p>
        </w:tc>
        <w:tc>
          <w:tcPr>
            <w:tcW w:w="905" w:type="dxa"/>
          </w:tcPr>
          <w:p w:rsidR="00C11F76" w:rsidRPr="00846C6E" w:rsidRDefault="00C11F76" w:rsidP="00846C6E">
            <w:pPr>
              <w:pStyle w:val="Footer"/>
              <w:tabs>
                <w:tab w:val="clear" w:pos="4320"/>
                <w:tab w:val="clear" w:pos="8640"/>
              </w:tabs>
              <w:rPr>
                <w:rFonts w:cs="Tahoma"/>
              </w:rPr>
            </w:pPr>
            <w:r w:rsidRPr="00846C6E">
              <w:rPr>
                <w:rFonts w:cs="Tahoma"/>
              </w:rPr>
              <w:t>String</w:t>
            </w:r>
          </w:p>
        </w:tc>
        <w:tc>
          <w:tcPr>
            <w:tcW w:w="819" w:type="dxa"/>
          </w:tcPr>
          <w:p w:rsidR="00C11F76" w:rsidRPr="00846C6E" w:rsidRDefault="00C11F76" w:rsidP="00846C6E">
            <w:pPr>
              <w:pStyle w:val="Footer"/>
              <w:tabs>
                <w:tab w:val="clear" w:pos="4320"/>
                <w:tab w:val="clear" w:pos="8640"/>
              </w:tabs>
              <w:rPr>
                <w:rFonts w:cs="Tahoma"/>
              </w:rPr>
            </w:pPr>
          </w:p>
        </w:tc>
        <w:tc>
          <w:tcPr>
            <w:tcW w:w="1672" w:type="dxa"/>
          </w:tcPr>
          <w:p w:rsidR="00C11F76" w:rsidRPr="00846C6E" w:rsidRDefault="00C11F76"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C11F76" w:rsidRPr="00846C6E" w:rsidRDefault="00C11F76" w:rsidP="00846C6E">
            <w:pPr>
              <w:pStyle w:val="Footer"/>
              <w:tabs>
                <w:tab w:val="clear" w:pos="4320"/>
                <w:tab w:val="clear" w:pos="8640"/>
              </w:tabs>
              <w:rPr>
                <w:rFonts w:cs="Tahoma"/>
              </w:rPr>
            </w:pPr>
          </w:p>
        </w:tc>
        <w:tc>
          <w:tcPr>
            <w:tcW w:w="2160" w:type="dxa"/>
          </w:tcPr>
          <w:p w:rsidR="00C11F76" w:rsidRPr="00846C6E" w:rsidRDefault="00C11F76" w:rsidP="00846C6E">
            <w:pPr>
              <w:pStyle w:val="Footer"/>
              <w:tabs>
                <w:tab w:val="clear" w:pos="4320"/>
                <w:tab w:val="clear" w:pos="8640"/>
              </w:tabs>
              <w:rPr>
                <w:rFonts w:cs="Tahoma"/>
              </w:rPr>
            </w:pPr>
            <w:r w:rsidRPr="00846C6E">
              <w:rPr>
                <w:rFonts w:cs="Tahoma"/>
              </w:rPr>
              <w:t>This field is used for capturing the environment we are talking to. For e.g PROD, STAGING, DEV</w:t>
            </w:r>
            <w:r>
              <w:rPr>
                <w:rFonts w:cs="Tahoma"/>
              </w:rPr>
              <w:t xml:space="preserve">. </w:t>
            </w:r>
            <w:r w:rsidRPr="00846C6E">
              <w:rPr>
                <w:rFonts w:cs="Tahoma"/>
              </w:rPr>
              <w:t>Populate</w:t>
            </w:r>
            <w:r>
              <w:rPr>
                <w:rFonts w:cs="Tahoma"/>
              </w:rPr>
              <w:t>d</w:t>
            </w:r>
            <w:r w:rsidRPr="00846C6E">
              <w:rPr>
                <w:rFonts w:cs="Tahoma"/>
              </w:rPr>
              <w:t xml:space="preserve"> from Customer batch</w:t>
            </w:r>
          </w:p>
        </w:tc>
      </w:tr>
      <w:tr w:rsidR="00C11F76" w:rsidRPr="00846C6E" w:rsidTr="007E1182">
        <w:tc>
          <w:tcPr>
            <w:tcW w:w="785" w:type="dxa"/>
          </w:tcPr>
          <w:p w:rsidR="00C11F76" w:rsidRPr="00846C6E" w:rsidRDefault="00E449DD" w:rsidP="002025C2">
            <w:pPr>
              <w:rPr>
                <w:rFonts w:cs="Tahoma"/>
              </w:rPr>
            </w:pPr>
            <w:r>
              <w:rPr>
                <w:rFonts w:cs="Tahoma"/>
              </w:rPr>
              <w:t>5</w:t>
            </w:r>
            <w:r w:rsidR="00C11F76" w:rsidRPr="00846C6E">
              <w:rPr>
                <w:rFonts w:cs="Tahoma"/>
              </w:rPr>
              <w:t>.</w:t>
            </w:r>
          </w:p>
        </w:tc>
        <w:tc>
          <w:tcPr>
            <w:tcW w:w="1236" w:type="dxa"/>
            <w:gridSpan w:val="2"/>
          </w:tcPr>
          <w:p w:rsidR="00C11F76" w:rsidRPr="00846C6E" w:rsidRDefault="00C11F76" w:rsidP="002025C2">
            <w:pPr>
              <w:rPr>
                <w:rFonts w:cs="Tahoma"/>
                <w:szCs w:val="18"/>
              </w:rPr>
            </w:pPr>
            <w:r w:rsidRPr="00846C6E">
              <w:rPr>
                <w:rFonts w:cs="Tahoma"/>
                <w:szCs w:val="18"/>
              </w:rPr>
              <w:t>Company</w:t>
            </w:r>
          </w:p>
        </w:tc>
        <w:tc>
          <w:tcPr>
            <w:tcW w:w="953" w:type="dxa"/>
          </w:tcPr>
          <w:p w:rsidR="00C11F76" w:rsidRPr="00846C6E" w:rsidRDefault="00C11F76" w:rsidP="00846C6E">
            <w:pPr>
              <w:pStyle w:val="Footer"/>
              <w:tabs>
                <w:tab w:val="clear" w:pos="4320"/>
                <w:tab w:val="clear" w:pos="8640"/>
              </w:tabs>
              <w:rPr>
                <w:rFonts w:cs="Tahoma"/>
              </w:rPr>
            </w:pPr>
          </w:p>
        </w:tc>
        <w:tc>
          <w:tcPr>
            <w:tcW w:w="905" w:type="dxa"/>
          </w:tcPr>
          <w:p w:rsidR="00C11F76" w:rsidRPr="00846C6E" w:rsidRDefault="00C11F76" w:rsidP="00846C6E">
            <w:pPr>
              <w:pStyle w:val="Footer"/>
              <w:tabs>
                <w:tab w:val="clear" w:pos="4320"/>
                <w:tab w:val="clear" w:pos="8640"/>
              </w:tabs>
              <w:rPr>
                <w:rFonts w:cs="Tahoma"/>
              </w:rPr>
            </w:pPr>
            <w:r w:rsidRPr="00846C6E">
              <w:rPr>
                <w:rFonts w:cs="Tahoma"/>
              </w:rPr>
              <w:t>String</w:t>
            </w:r>
          </w:p>
        </w:tc>
        <w:tc>
          <w:tcPr>
            <w:tcW w:w="819" w:type="dxa"/>
          </w:tcPr>
          <w:p w:rsidR="00C11F76" w:rsidRPr="00846C6E" w:rsidRDefault="00C11F76" w:rsidP="00846C6E">
            <w:pPr>
              <w:pStyle w:val="Footer"/>
              <w:tabs>
                <w:tab w:val="clear" w:pos="4320"/>
                <w:tab w:val="clear" w:pos="8640"/>
              </w:tabs>
              <w:rPr>
                <w:rFonts w:cs="Tahoma"/>
              </w:rPr>
            </w:pPr>
          </w:p>
        </w:tc>
        <w:tc>
          <w:tcPr>
            <w:tcW w:w="1672" w:type="dxa"/>
          </w:tcPr>
          <w:p w:rsidR="00C11F76" w:rsidRPr="00846C6E" w:rsidRDefault="00C11F76"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C11F76" w:rsidRPr="00846C6E" w:rsidRDefault="00C11F76" w:rsidP="0010177F">
            <w:pPr>
              <w:pStyle w:val="Footer"/>
              <w:tabs>
                <w:tab w:val="clear" w:pos="4320"/>
                <w:tab w:val="clear" w:pos="8640"/>
              </w:tabs>
              <w:rPr>
                <w:rFonts w:cs="Tahoma"/>
              </w:rPr>
            </w:pPr>
            <w:r>
              <w:rPr>
                <w:rFonts w:cs="Tahoma"/>
              </w:rPr>
              <w:t>Y</w:t>
            </w:r>
          </w:p>
        </w:tc>
        <w:tc>
          <w:tcPr>
            <w:tcW w:w="2160" w:type="dxa"/>
          </w:tcPr>
          <w:p w:rsidR="00C11F76" w:rsidRDefault="00C11F76" w:rsidP="0010177F">
            <w:pPr>
              <w:pStyle w:val="Footer"/>
              <w:tabs>
                <w:tab w:val="clear" w:pos="4320"/>
                <w:tab w:val="clear" w:pos="8640"/>
              </w:tabs>
              <w:rPr>
                <w:rFonts w:cs="Tahoma"/>
              </w:rPr>
            </w:pPr>
            <w:r w:rsidRPr="00846C6E">
              <w:rPr>
                <w:rFonts w:cs="Tahoma"/>
              </w:rPr>
              <w:t>The field is used by web</w:t>
            </w:r>
            <w:r>
              <w:rPr>
                <w:rFonts w:cs="Tahoma"/>
              </w:rPr>
              <w:t>M</w:t>
            </w:r>
            <w:r w:rsidRPr="00846C6E">
              <w:rPr>
                <w:rFonts w:cs="Tahoma"/>
              </w:rPr>
              <w:t>ethods as a queue identifier.</w:t>
            </w:r>
          </w:p>
          <w:p w:rsidR="00BB3164" w:rsidRPr="00846C6E" w:rsidRDefault="00BB3164" w:rsidP="0010177F">
            <w:pPr>
              <w:pStyle w:val="Footer"/>
              <w:tabs>
                <w:tab w:val="clear" w:pos="4320"/>
                <w:tab w:val="clear" w:pos="8640"/>
              </w:tabs>
              <w:rPr>
                <w:rFonts w:cs="Tahoma"/>
              </w:rPr>
            </w:pPr>
          </w:p>
        </w:tc>
      </w:tr>
      <w:tr w:rsidR="00C11F76" w:rsidRPr="00846C6E" w:rsidTr="007E1182">
        <w:tc>
          <w:tcPr>
            <w:tcW w:w="785" w:type="dxa"/>
          </w:tcPr>
          <w:p w:rsidR="00C11F76" w:rsidRPr="00846C6E" w:rsidRDefault="00E449DD" w:rsidP="002025C2">
            <w:pPr>
              <w:rPr>
                <w:rFonts w:cs="Tahoma"/>
              </w:rPr>
            </w:pPr>
            <w:r>
              <w:rPr>
                <w:rFonts w:cs="Tahoma"/>
              </w:rPr>
              <w:t>6</w:t>
            </w:r>
            <w:r w:rsidR="00C11F76">
              <w:rPr>
                <w:rFonts w:cs="Tahoma"/>
              </w:rPr>
              <w:t>.</w:t>
            </w:r>
          </w:p>
        </w:tc>
        <w:tc>
          <w:tcPr>
            <w:tcW w:w="1236" w:type="dxa"/>
            <w:gridSpan w:val="2"/>
          </w:tcPr>
          <w:p w:rsidR="00C11F76" w:rsidRPr="00846C6E" w:rsidRDefault="00C11F76" w:rsidP="002025C2">
            <w:pPr>
              <w:rPr>
                <w:rFonts w:cs="Tahoma"/>
                <w:szCs w:val="18"/>
              </w:rPr>
            </w:pPr>
            <w:r>
              <w:rPr>
                <w:rFonts w:cs="Tahoma"/>
                <w:szCs w:val="18"/>
              </w:rPr>
              <w:t>Web Confirmation Number</w:t>
            </w:r>
          </w:p>
        </w:tc>
        <w:tc>
          <w:tcPr>
            <w:tcW w:w="953" w:type="dxa"/>
          </w:tcPr>
          <w:p w:rsidR="00C11F76" w:rsidRPr="00846C6E" w:rsidRDefault="00C11F76" w:rsidP="00846C6E">
            <w:pPr>
              <w:pStyle w:val="Footer"/>
              <w:tabs>
                <w:tab w:val="clear" w:pos="4320"/>
                <w:tab w:val="clear" w:pos="8640"/>
              </w:tabs>
              <w:rPr>
                <w:rFonts w:cs="Tahoma"/>
              </w:rPr>
            </w:pPr>
          </w:p>
        </w:tc>
        <w:tc>
          <w:tcPr>
            <w:tcW w:w="905" w:type="dxa"/>
          </w:tcPr>
          <w:p w:rsidR="00C11F76" w:rsidRPr="00846C6E" w:rsidRDefault="00C11F76" w:rsidP="00846C6E">
            <w:pPr>
              <w:pStyle w:val="Footer"/>
              <w:tabs>
                <w:tab w:val="clear" w:pos="4320"/>
                <w:tab w:val="clear" w:pos="8640"/>
              </w:tabs>
              <w:rPr>
                <w:rFonts w:cs="Tahoma"/>
              </w:rPr>
            </w:pPr>
            <w:r>
              <w:rPr>
                <w:rFonts w:cs="Tahoma"/>
              </w:rPr>
              <w:t>String</w:t>
            </w:r>
          </w:p>
        </w:tc>
        <w:tc>
          <w:tcPr>
            <w:tcW w:w="819" w:type="dxa"/>
          </w:tcPr>
          <w:p w:rsidR="00C11F76" w:rsidRPr="00846C6E" w:rsidRDefault="00C11F76" w:rsidP="00846C6E">
            <w:pPr>
              <w:pStyle w:val="Footer"/>
              <w:tabs>
                <w:tab w:val="clear" w:pos="4320"/>
                <w:tab w:val="clear" w:pos="8640"/>
              </w:tabs>
              <w:rPr>
                <w:rFonts w:cs="Tahoma"/>
              </w:rPr>
            </w:pPr>
          </w:p>
        </w:tc>
        <w:tc>
          <w:tcPr>
            <w:tcW w:w="1672" w:type="dxa"/>
          </w:tcPr>
          <w:p w:rsidR="00C11F76" w:rsidRPr="00846C6E" w:rsidRDefault="00C11F76"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C11F76" w:rsidRDefault="00C11F76" w:rsidP="0010177F">
            <w:pPr>
              <w:pStyle w:val="Footer"/>
              <w:tabs>
                <w:tab w:val="clear" w:pos="4320"/>
                <w:tab w:val="clear" w:pos="8640"/>
              </w:tabs>
              <w:rPr>
                <w:rFonts w:cs="Tahoma"/>
              </w:rPr>
            </w:pPr>
          </w:p>
        </w:tc>
        <w:tc>
          <w:tcPr>
            <w:tcW w:w="2160" w:type="dxa"/>
          </w:tcPr>
          <w:p w:rsidR="00C11F76" w:rsidRPr="000727DF" w:rsidRDefault="00C11F76" w:rsidP="000727DF">
            <w:pPr>
              <w:pStyle w:val="Footer"/>
              <w:rPr>
                <w:rFonts w:cs="Tahoma"/>
              </w:rPr>
            </w:pPr>
            <w:r>
              <w:rPr>
                <w:rFonts w:cs="Tahoma"/>
              </w:rPr>
              <w:t xml:space="preserve">This is the order number which is a reference between Sterling and the Legacy systems. </w:t>
            </w:r>
            <w:r w:rsidRPr="000727DF">
              <w:rPr>
                <w:rFonts w:cs="Tahoma"/>
              </w:rPr>
              <w:t>Generated at the time of placing a new order by the system that is creating the order.</w:t>
            </w:r>
          </w:p>
          <w:p w:rsidR="00C11F76" w:rsidRPr="00846C6E" w:rsidRDefault="00C11F76" w:rsidP="000727DF">
            <w:pPr>
              <w:pStyle w:val="Footer"/>
              <w:tabs>
                <w:tab w:val="clear" w:pos="4320"/>
                <w:tab w:val="clear" w:pos="8640"/>
              </w:tabs>
              <w:rPr>
                <w:rFonts w:cs="Tahoma"/>
              </w:rPr>
            </w:pPr>
            <w:r w:rsidRPr="000727DF">
              <w:rPr>
                <w:rFonts w:cs="Tahoma"/>
              </w:rPr>
              <w:t>On order update - carry the WC# from original order.</w:t>
            </w:r>
          </w:p>
        </w:tc>
      </w:tr>
      <w:tr w:rsidR="00C11F76" w:rsidRPr="00846C6E" w:rsidTr="007E1182">
        <w:tc>
          <w:tcPr>
            <w:tcW w:w="785" w:type="dxa"/>
          </w:tcPr>
          <w:p w:rsidR="00C11F76" w:rsidRPr="00846C6E" w:rsidRDefault="00E449DD" w:rsidP="002025C2">
            <w:pPr>
              <w:rPr>
                <w:rFonts w:cs="Tahoma"/>
              </w:rPr>
            </w:pPr>
            <w:r>
              <w:rPr>
                <w:rFonts w:cs="Tahoma"/>
              </w:rPr>
              <w:t>7</w:t>
            </w:r>
            <w:r w:rsidR="00C11F76" w:rsidRPr="00846C6E">
              <w:rPr>
                <w:rFonts w:cs="Tahoma"/>
              </w:rPr>
              <w:t>.</w:t>
            </w:r>
          </w:p>
        </w:tc>
        <w:tc>
          <w:tcPr>
            <w:tcW w:w="1236" w:type="dxa"/>
            <w:gridSpan w:val="2"/>
          </w:tcPr>
          <w:p w:rsidR="00C11F76" w:rsidRPr="00846C6E" w:rsidRDefault="00EB1B8D" w:rsidP="002025C2">
            <w:pPr>
              <w:rPr>
                <w:rFonts w:cs="Tahoma"/>
                <w:szCs w:val="18"/>
              </w:rPr>
            </w:pPr>
            <w:r>
              <w:rPr>
                <w:rFonts w:cs="Tahoma"/>
                <w:szCs w:val="18"/>
              </w:rPr>
              <w:t>Ordering Division</w:t>
            </w:r>
          </w:p>
        </w:tc>
        <w:tc>
          <w:tcPr>
            <w:tcW w:w="953" w:type="dxa"/>
          </w:tcPr>
          <w:p w:rsidR="00C11F76" w:rsidRPr="00846C6E" w:rsidRDefault="00C11F76" w:rsidP="00846C6E">
            <w:pPr>
              <w:pStyle w:val="Footer"/>
              <w:tabs>
                <w:tab w:val="clear" w:pos="4320"/>
                <w:tab w:val="clear" w:pos="8640"/>
              </w:tabs>
              <w:rPr>
                <w:rFonts w:cs="Tahoma"/>
              </w:rPr>
            </w:pPr>
          </w:p>
        </w:tc>
        <w:tc>
          <w:tcPr>
            <w:tcW w:w="905" w:type="dxa"/>
          </w:tcPr>
          <w:p w:rsidR="00C11F76" w:rsidRPr="00846C6E" w:rsidRDefault="00C11F76" w:rsidP="00846C6E">
            <w:pPr>
              <w:pStyle w:val="Footer"/>
              <w:tabs>
                <w:tab w:val="clear" w:pos="4320"/>
                <w:tab w:val="clear" w:pos="8640"/>
              </w:tabs>
              <w:rPr>
                <w:rFonts w:cs="Tahoma"/>
              </w:rPr>
            </w:pPr>
            <w:r w:rsidRPr="00846C6E">
              <w:rPr>
                <w:rFonts w:cs="Tahoma"/>
              </w:rPr>
              <w:t>String</w:t>
            </w:r>
          </w:p>
        </w:tc>
        <w:tc>
          <w:tcPr>
            <w:tcW w:w="819" w:type="dxa"/>
          </w:tcPr>
          <w:p w:rsidR="00C11F76" w:rsidRPr="00846C6E" w:rsidRDefault="00C11F76" w:rsidP="00846C6E">
            <w:pPr>
              <w:pStyle w:val="Footer"/>
              <w:tabs>
                <w:tab w:val="clear" w:pos="4320"/>
                <w:tab w:val="clear" w:pos="8640"/>
              </w:tabs>
              <w:rPr>
                <w:rFonts w:cs="Tahoma"/>
              </w:rPr>
            </w:pPr>
          </w:p>
        </w:tc>
        <w:tc>
          <w:tcPr>
            <w:tcW w:w="1672" w:type="dxa"/>
          </w:tcPr>
          <w:p w:rsidR="00C11F76" w:rsidRPr="00846C6E" w:rsidRDefault="00C11F76"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C11F76" w:rsidRPr="00846C6E" w:rsidRDefault="00C11F76" w:rsidP="00846C6E">
            <w:pPr>
              <w:pStyle w:val="Footer"/>
              <w:tabs>
                <w:tab w:val="clear" w:pos="4320"/>
                <w:tab w:val="clear" w:pos="8640"/>
              </w:tabs>
              <w:rPr>
                <w:rFonts w:cs="Tahoma"/>
              </w:rPr>
            </w:pPr>
          </w:p>
        </w:tc>
        <w:tc>
          <w:tcPr>
            <w:tcW w:w="2160" w:type="dxa"/>
          </w:tcPr>
          <w:p w:rsidR="00EB1B8D" w:rsidRPr="00E641A1" w:rsidRDefault="00EB1B8D" w:rsidP="00EB1B8D">
            <w:pPr>
              <w:pStyle w:val="Footer"/>
            </w:pPr>
            <w:r w:rsidRPr="00E641A1">
              <w:t xml:space="preserve">Division for which the order is placed. </w:t>
            </w:r>
          </w:p>
          <w:p w:rsidR="00C11F76" w:rsidRPr="00E641A1" w:rsidRDefault="00EB1B8D" w:rsidP="00EB1B8D">
            <w:pPr>
              <w:pStyle w:val="Footer"/>
              <w:tabs>
                <w:tab w:val="clear" w:pos="4320"/>
                <w:tab w:val="clear" w:pos="8640"/>
              </w:tabs>
            </w:pPr>
            <w:r w:rsidRPr="00E641A1">
              <w:t>On new order -  Not present on orders created by Sterling, but will be returned in the Order Place Response by Legacy and subsequent updates.</w:t>
            </w:r>
          </w:p>
        </w:tc>
      </w:tr>
      <w:tr w:rsidR="0005663F" w:rsidRPr="00846C6E" w:rsidTr="007E1182">
        <w:tc>
          <w:tcPr>
            <w:tcW w:w="785" w:type="dxa"/>
          </w:tcPr>
          <w:p w:rsidR="0005663F" w:rsidRPr="00846C6E" w:rsidRDefault="00E449DD" w:rsidP="002025C2">
            <w:pPr>
              <w:rPr>
                <w:rFonts w:cs="Tahoma"/>
              </w:rPr>
            </w:pPr>
            <w:r>
              <w:rPr>
                <w:rFonts w:cs="Tahoma"/>
              </w:rPr>
              <w:t>8.</w:t>
            </w:r>
          </w:p>
        </w:tc>
        <w:tc>
          <w:tcPr>
            <w:tcW w:w="1236" w:type="dxa"/>
            <w:gridSpan w:val="2"/>
          </w:tcPr>
          <w:p w:rsidR="0005663F" w:rsidRDefault="0005663F" w:rsidP="002025C2">
            <w:pPr>
              <w:rPr>
                <w:rFonts w:cs="Tahoma"/>
                <w:szCs w:val="18"/>
              </w:rPr>
            </w:pPr>
            <w:r w:rsidRPr="0005663F">
              <w:rPr>
                <w:rFonts w:cs="Tahoma"/>
                <w:szCs w:val="18"/>
              </w:rPr>
              <w:t>Legacy Order Number</w:t>
            </w:r>
          </w:p>
        </w:tc>
        <w:tc>
          <w:tcPr>
            <w:tcW w:w="953" w:type="dxa"/>
          </w:tcPr>
          <w:p w:rsidR="0005663F" w:rsidRPr="00846C6E" w:rsidRDefault="0005663F" w:rsidP="00846C6E">
            <w:pPr>
              <w:pStyle w:val="Footer"/>
              <w:tabs>
                <w:tab w:val="clear" w:pos="4320"/>
                <w:tab w:val="clear" w:pos="8640"/>
              </w:tabs>
              <w:rPr>
                <w:rFonts w:cs="Tahoma"/>
              </w:rPr>
            </w:pPr>
          </w:p>
        </w:tc>
        <w:tc>
          <w:tcPr>
            <w:tcW w:w="905" w:type="dxa"/>
          </w:tcPr>
          <w:p w:rsidR="0005663F" w:rsidRPr="00846C6E" w:rsidRDefault="0005663F" w:rsidP="00846C6E">
            <w:pPr>
              <w:pStyle w:val="Footer"/>
              <w:tabs>
                <w:tab w:val="clear" w:pos="4320"/>
                <w:tab w:val="clear" w:pos="8640"/>
              </w:tabs>
              <w:rPr>
                <w:rFonts w:cs="Tahoma"/>
              </w:rPr>
            </w:pPr>
            <w:r>
              <w:rPr>
                <w:rFonts w:cs="Tahoma"/>
              </w:rPr>
              <w:t>String</w:t>
            </w:r>
          </w:p>
        </w:tc>
        <w:tc>
          <w:tcPr>
            <w:tcW w:w="819" w:type="dxa"/>
          </w:tcPr>
          <w:p w:rsidR="0005663F" w:rsidRPr="00846C6E" w:rsidRDefault="0005663F" w:rsidP="00846C6E">
            <w:pPr>
              <w:pStyle w:val="Footer"/>
              <w:tabs>
                <w:tab w:val="clear" w:pos="4320"/>
                <w:tab w:val="clear" w:pos="8640"/>
              </w:tabs>
              <w:rPr>
                <w:rFonts w:cs="Tahoma"/>
              </w:rPr>
            </w:pPr>
          </w:p>
        </w:tc>
        <w:tc>
          <w:tcPr>
            <w:tcW w:w="1672" w:type="dxa"/>
          </w:tcPr>
          <w:p w:rsidR="0005663F" w:rsidRPr="00846C6E" w:rsidRDefault="0005663F"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05663F" w:rsidRPr="00846C6E" w:rsidRDefault="0005663F" w:rsidP="00846C6E">
            <w:pPr>
              <w:pStyle w:val="Footer"/>
              <w:tabs>
                <w:tab w:val="clear" w:pos="4320"/>
                <w:tab w:val="clear" w:pos="8640"/>
              </w:tabs>
              <w:rPr>
                <w:rFonts w:cs="Tahoma"/>
              </w:rPr>
            </w:pPr>
          </w:p>
        </w:tc>
        <w:tc>
          <w:tcPr>
            <w:tcW w:w="2160" w:type="dxa"/>
          </w:tcPr>
          <w:p w:rsidR="0005663F" w:rsidRPr="00E641A1" w:rsidRDefault="0005663F" w:rsidP="0005663F">
            <w:pPr>
              <w:pStyle w:val="Footer"/>
            </w:pPr>
            <w:r w:rsidRPr="00E641A1">
              <w:t xml:space="preserve">Generated by Legacy. </w:t>
            </w:r>
          </w:p>
          <w:p w:rsidR="0005663F" w:rsidRPr="00E641A1" w:rsidRDefault="0005663F" w:rsidP="0005663F">
            <w:pPr>
              <w:pStyle w:val="Footer"/>
            </w:pPr>
            <w:r w:rsidRPr="00E641A1">
              <w:t xml:space="preserve">On new order - from Sterling, will not be populated. Will be returned by Legacy on Order Place Response. </w:t>
            </w:r>
          </w:p>
          <w:p w:rsidR="0005663F" w:rsidRPr="00E641A1" w:rsidRDefault="00F265D3" w:rsidP="0005663F">
            <w:pPr>
              <w:pStyle w:val="Footer"/>
            </w:pPr>
            <w:r w:rsidRPr="00E641A1">
              <w:t>Will be passed back and forth by Sterling and Legacy systems on order updates and changes.</w:t>
            </w:r>
          </w:p>
        </w:tc>
      </w:tr>
      <w:tr w:rsidR="00B51090" w:rsidRPr="00846C6E" w:rsidTr="007E1182">
        <w:tc>
          <w:tcPr>
            <w:tcW w:w="785" w:type="dxa"/>
          </w:tcPr>
          <w:p w:rsidR="00B51090" w:rsidRPr="00846C6E" w:rsidRDefault="00E449DD" w:rsidP="002025C2">
            <w:pPr>
              <w:rPr>
                <w:rFonts w:cs="Tahoma"/>
              </w:rPr>
            </w:pPr>
            <w:r>
              <w:rPr>
                <w:rFonts w:cs="Tahoma"/>
              </w:rPr>
              <w:t>9</w:t>
            </w:r>
          </w:p>
        </w:tc>
        <w:tc>
          <w:tcPr>
            <w:tcW w:w="1236" w:type="dxa"/>
            <w:gridSpan w:val="2"/>
          </w:tcPr>
          <w:p w:rsidR="00B51090" w:rsidRPr="0005663F" w:rsidRDefault="00B51090" w:rsidP="002025C2">
            <w:pPr>
              <w:rPr>
                <w:rFonts w:cs="Tahoma"/>
                <w:szCs w:val="18"/>
              </w:rPr>
            </w:pPr>
            <w:r w:rsidRPr="00B51090">
              <w:rPr>
                <w:rFonts w:cs="Tahoma"/>
                <w:szCs w:val="18"/>
              </w:rPr>
              <w:t>Generation Number</w:t>
            </w:r>
          </w:p>
        </w:tc>
        <w:tc>
          <w:tcPr>
            <w:tcW w:w="953" w:type="dxa"/>
          </w:tcPr>
          <w:p w:rsidR="00B51090" w:rsidRPr="00846C6E" w:rsidRDefault="00B51090" w:rsidP="00846C6E">
            <w:pPr>
              <w:pStyle w:val="Footer"/>
              <w:tabs>
                <w:tab w:val="clear" w:pos="4320"/>
                <w:tab w:val="clear" w:pos="8640"/>
              </w:tabs>
              <w:rPr>
                <w:rFonts w:cs="Tahoma"/>
              </w:rPr>
            </w:pPr>
          </w:p>
        </w:tc>
        <w:tc>
          <w:tcPr>
            <w:tcW w:w="905" w:type="dxa"/>
          </w:tcPr>
          <w:p w:rsidR="00B51090" w:rsidRDefault="00B51090" w:rsidP="00846C6E">
            <w:pPr>
              <w:pStyle w:val="Footer"/>
              <w:tabs>
                <w:tab w:val="clear" w:pos="4320"/>
                <w:tab w:val="clear" w:pos="8640"/>
              </w:tabs>
              <w:rPr>
                <w:rFonts w:cs="Tahoma"/>
              </w:rPr>
            </w:pPr>
            <w:r>
              <w:rPr>
                <w:rFonts w:cs="Tahoma"/>
              </w:rPr>
              <w:t>String</w:t>
            </w:r>
          </w:p>
        </w:tc>
        <w:tc>
          <w:tcPr>
            <w:tcW w:w="819" w:type="dxa"/>
          </w:tcPr>
          <w:p w:rsidR="00B51090" w:rsidRPr="00846C6E" w:rsidRDefault="00B51090" w:rsidP="00846C6E">
            <w:pPr>
              <w:pStyle w:val="Footer"/>
              <w:tabs>
                <w:tab w:val="clear" w:pos="4320"/>
                <w:tab w:val="clear" w:pos="8640"/>
              </w:tabs>
              <w:rPr>
                <w:rFonts w:cs="Tahoma"/>
              </w:rPr>
            </w:pPr>
          </w:p>
        </w:tc>
        <w:tc>
          <w:tcPr>
            <w:tcW w:w="1672" w:type="dxa"/>
          </w:tcPr>
          <w:p w:rsidR="00B51090" w:rsidRPr="00846C6E" w:rsidRDefault="00B51090" w:rsidP="00846C6E">
            <w:pPr>
              <w:pStyle w:val="Footer"/>
              <w:tabs>
                <w:tab w:val="clear" w:pos="4320"/>
                <w:tab w:val="clear" w:pos="8640"/>
              </w:tabs>
              <w:rPr>
                <w:rFonts w:cs="Tahoma"/>
              </w:rPr>
            </w:pPr>
            <w:r>
              <w:rPr>
                <w:rFonts w:cs="Tahoma"/>
              </w:rPr>
              <w:t>Return as sent (incase of MAX). Concat and sent (incase of ACCESS)</w:t>
            </w:r>
          </w:p>
        </w:tc>
        <w:tc>
          <w:tcPr>
            <w:tcW w:w="668" w:type="dxa"/>
          </w:tcPr>
          <w:p w:rsidR="00B51090" w:rsidRPr="00846C6E" w:rsidRDefault="00B51090" w:rsidP="00846C6E">
            <w:pPr>
              <w:pStyle w:val="Footer"/>
              <w:tabs>
                <w:tab w:val="clear" w:pos="4320"/>
                <w:tab w:val="clear" w:pos="8640"/>
              </w:tabs>
              <w:rPr>
                <w:rFonts w:cs="Tahoma"/>
              </w:rPr>
            </w:pPr>
          </w:p>
        </w:tc>
        <w:tc>
          <w:tcPr>
            <w:tcW w:w="2160" w:type="dxa"/>
          </w:tcPr>
          <w:p w:rsidR="00B51090" w:rsidRPr="00E641A1" w:rsidRDefault="00B51090" w:rsidP="00B51090">
            <w:r w:rsidRPr="00E641A1">
              <w:t>Generated by Legacy. 1 field in MAX, 2 fields for ACCESS, Dist &amp; Shipment. Assumptions is wM is going to concat these 2 one position fields into generation number.</w:t>
            </w:r>
            <w:r w:rsidRPr="00E641A1">
              <w:br/>
              <w:t xml:space="preserve">On new order </w:t>
            </w:r>
            <w:r w:rsidR="003F5B8F" w:rsidRPr="00E641A1">
              <w:t>–</w:t>
            </w:r>
            <w:r w:rsidRPr="00E641A1">
              <w:t xml:space="preserve"> Not populated by Sterling. Will be returned by Legacy in Order Place Response. </w:t>
            </w:r>
            <w:r w:rsidRPr="00E641A1">
              <w:br/>
              <w:t xml:space="preserve">On order updated </w:t>
            </w:r>
            <w:r w:rsidR="003F5B8F" w:rsidRPr="00E641A1">
              <w:t>–</w:t>
            </w:r>
            <w:r w:rsidRPr="00E641A1">
              <w:t xml:space="preserve"> Will be passed from Sterling on subsequent updates.  </w:t>
            </w:r>
          </w:p>
          <w:p w:rsidR="00B51090" w:rsidRPr="00E641A1" w:rsidRDefault="00B51090" w:rsidP="0005663F">
            <w:pPr>
              <w:pStyle w:val="Footer"/>
            </w:pPr>
          </w:p>
        </w:tc>
      </w:tr>
      <w:tr w:rsidR="003F5B8F" w:rsidRPr="00846C6E" w:rsidTr="007E1182">
        <w:tc>
          <w:tcPr>
            <w:tcW w:w="785" w:type="dxa"/>
          </w:tcPr>
          <w:p w:rsidR="003F5B8F" w:rsidRPr="00846C6E" w:rsidRDefault="00E449DD" w:rsidP="002025C2">
            <w:pPr>
              <w:rPr>
                <w:rFonts w:cs="Tahoma"/>
              </w:rPr>
            </w:pPr>
            <w:r>
              <w:rPr>
                <w:rFonts w:cs="Tahoma"/>
              </w:rPr>
              <w:t>10</w:t>
            </w:r>
          </w:p>
        </w:tc>
        <w:tc>
          <w:tcPr>
            <w:tcW w:w="1236" w:type="dxa"/>
            <w:gridSpan w:val="2"/>
          </w:tcPr>
          <w:p w:rsidR="003F5B8F" w:rsidRPr="0033236B" w:rsidRDefault="003F5B8F" w:rsidP="003F5B8F">
            <w:pPr>
              <w:rPr>
                <w:rFonts w:cs="Tahoma"/>
                <w:szCs w:val="18"/>
              </w:rPr>
            </w:pPr>
            <w:r w:rsidRPr="0033236B">
              <w:rPr>
                <w:rFonts w:cs="Tahoma"/>
                <w:szCs w:val="18"/>
              </w:rPr>
              <w:t>Legacy Order Type</w:t>
            </w:r>
          </w:p>
          <w:p w:rsidR="003F5B8F" w:rsidRPr="00B51090" w:rsidRDefault="003F5B8F" w:rsidP="002025C2">
            <w:pPr>
              <w:rPr>
                <w:rFonts w:cs="Tahoma"/>
                <w:szCs w:val="18"/>
              </w:rPr>
            </w:pPr>
          </w:p>
        </w:tc>
        <w:tc>
          <w:tcPr>
            <w:tcW w:w="953" w:type="dxa"/>
          </w:tcPr>
          <w:p w:rsidR="003F5B8F" w:rsidRPr="00846C6E" w:rsidRDefault="003F5B8F" w:rsidP="00846C6E">
            <w:pPr>
              <w:pStyle w:val="Footer"/>
              <w:tabs>
                <w:tab w:val="clear" w:pos="4320"/>
                <w:tab w:val="clear" w:pos="8640"/>
              </w:tabs>
              <w:rPr>
                <w:rFonts w:cs="Tahoma"/>
              </w:rPr>
            </w:pPr>
          </w:p>
        </w:tc>
        <w:tc>
          <w:tcPr>
            <w:tcW w:w="905" w:type="dxa"/>
          </w:tcPr>
          <w:p w:rsidR="003F5B8F" w:rsidRDefault="003F5B8F" w:rsidP="00846C6E">
            <w:pPr>
              <w:pStyle w:val="Footer"/>
              <w:tabs>
                <w:tab w:val="clear" w:pos="4320"/>
                <w:tab w:val="clear" w:pos="8640"/>
              </w:tabs>
              <w:rPr>
                <w:rFonts w:cs="Tahoma"/>
              </w:rPr>
            </w:pPr>
            <w:r>
              <w:rPr>
                <w:rFonts w:cs="Tahoma"/>
              </w:rPr>
              <w:t>String</w:t>
            </w:r>
          </w:p>
        </w:tc>
        <w:tc>
          <w:tcPr>
            <w:tcW w:w="819" w:type="dxa"/>
          </w:tcPr>
          <w:p w:rsidR="003F5B8F" w:rsidRPr="00846C6E" w:rsidRDefault="003F5B8F" w:rsidP="00846C6E">
            <w:pPr>
              <w:pStyle w:val="Footer"/>
              <w:tabs>
                <w:tab w:val="clear" w:pos="4320"/>
                <w:tab w:val="clear" w:pos="8640"/>
              </w:tabs>
              <w:rPr>
                <w:rFonts w:cs="Tahoma"/>
              </w:rPr>
            </w:pPr>
          </w:p>
        </w:tc>
        <w:tc>
          <w:tcPr>
            <w:tcW w:w="1672" w:type="dxa"/>
          </w:tcPr>
          <w:p w:rsidR="003F5B8F" w:rsidRDefault="003F5B8F" w:rsidP="00846C6E">
            <w:pPr>
              <w:pStyle w:val="Footer"/>
              <w:tabs>
                <w:tab w:val="clear" w:pos="4320"/>
                <w:tab w:val="clear" w:pos="8640"/>
              </w:tabs>
              <w:rPr>
                <w:rFonts w:cs="Tahoma"/>
              </w:rPr>
            </w:pPr>
            <w:r>
              <w:rPr>
                <w:rFonts w:cs="Tahoma"/>
              </w:rPr>
              <w:t>Return as Sent</w:t>
            </w:r>
          </w:p>
        </w:tc>
        <w:tc>
          <w:tcPr>
            <w:tcW w:w="668" w:type="dxa"/>
          </w:tcPr>
          <w:p w:rsidR="003F5B8F" w:rsidRPr="00846C6E" w:rsidRDefault="003F5B8F" w:rsidP="00846C6E">
            <w:pPr>
              <w:pStyle w:val="Footer"/>
              <w:tabs>
                <w:tab w:val="clear" w:pos="4320"/>
                <w:tab w:val="clear" w:pos="8640"/>
              </w:tabs>
              <w:rPr>
                <w:rFonts w:cs="Tahoma"/>
              </w:rPr>
            </w:pPr>
          </w:p>
        </w:tc>
        <w:tc>
          <w:tcPr>
            <w:tcW w:w="2160" w:type="dxa"/>
          </w:tcPr>
          <w:p w:rsidR="003F5B8F" w:rsidRPr="00E641A1" w:rsidRDefault="003F5B8F" w:rsidP="003F5B8F">
            <w:r w:rsidRPr="00E641A1">
              <w:t>On new order - sterling will send only D and S. Legacy can send other order types as well. Sterling will take the new order types and it will be stored on the order, there is no functionality Sterling will drive based on different order types except for D and S (BR1)</w:t>
            </w:r>
          </w:p>
        </w:tc>
      </w:tr>
      <w:tr w:rsidR="00D5419F" w:rsidRPr="00846C6E" w:rsidTr="007E1182">
        <w:tc>
          <w:tcPr>
            <w:tcW w:w="785" w:type="dxa"/>
          </w:tcPr>
          <w:p w:rsidR="00D5419F" w:rsidRPr="00846C6E" w:rsidRDefault="00E449DD" w:rsidP="002025C2">
            <w:pPr>
              <w:rPr>
                <w:rFonts w:cs="Tahoma"/>
              </w:rPr>
            </w:pPr>
            <w:r>
              <w:rPr>
                <w:rFonts w:cs="Tahoma"/>
              </w:rPr>
              <w:t>11</w:t>
            </w:r>
          </w:p>
        </w:tc>
        <w:tc>
          <w:tcPr>
            <w:tcW w:w="1236" w:type="dxa"/>
            <w:gridSpan w:val="2"/>
          </w:tcPr>
          <w:p w:rsidR="00D5419F" w:rsidRPr="00AD38FA" w:rsidRDefault="00A55A67" w:rsidP="003F5B8F">
            <w:pPr>
              <w:ind w:left="200"/>
              <w:rPr>
                <w:ins w:id="155" w:author="Sterling User" w:date="2010-04-19T16:03:00Z"/>
                <w:rFonts w:cs="Tahoma"/>
                <w:strike/>
                <w:color w:val="FF0000"/>
                <w:szCs w:val="18"/>
              </w:rPr>
            </w:pPr>
            <w:del w:id="156" w:author="Sterling User" w:date="2010-04-19T16:03:00Z">
              <w:r w:rsidRPr="00A55A67">
                <w:rPr>
                  <w:rFonts w:cs="Tahoma"/>
                  <w:strike/>
                  <w:color w:val="FF0000"/>
                  <w:szCs w:val="18"/>
                  <w:highlight w:val="cyan"/>
                </w:rPr>
                <w:delText>Update Flag</w:delText>
              </w:r>
            </w:del>
          </w:p>
          <w:p w:rsidR="00D51FD6" w:rsidRPr="0033236B" w:rsidRDefault="00D51FD6" w:rsidP="003F5B8F">
            <w:pPr>
              <w:rPr>
                <w:rFonts w:cs="Tahoma"/>
                <w:szCs w:val="18"/>
              </w:rPr>
            </w:pPr>
            <w:ins w:id="157" w:author="Sterling User" w:date="2010-04-19T16:03:00Z">
              <w:r>
                <w:rPr>
                  <w:rFonts w:cs="Tahoma"/>
                  <w:szCs w:val="18"/>
                </w:rPr>
                <w:t>Web Hold Flag</w:t>
              </w:r>
            </w:ins>
          </w:p>
        </w:tc>
        <w:tc>
          <w:tcPr>
            <w:tcW w:w="953" w:type="dxa"/>
          </w:tcPr>
          <w:p w:rsidR="00D5419F" w:rsidRPr="00846C6E" w:rsidRDefault="00D5419F" w:rsidP="00846C6E">
            <w:pPr>
              <w:pStyle w:val="Footer"/>
              <w:tabs>
                <w:tab w:val="clear" w:pos="4320"/>
                <w:tab w:val="clear" w:pos="8640"/>
              </w:tabs>
              <w:rPr>
                <w:rFonts w:cs="Tahoma"/>
              </w:rPr>
            </w:pPr>
          </w:p>
        </w:tc>
        <w:tc>
          <w:tcPr>
            <w:tcW w:w="905" w:type="dxa"/>
          </w:tcPr>
          <w:p w:rsidR="00D5419F" w:rsidRDefault="00D5419F" w:rsidP="00846C6E">
            <w:pPr>
              <w:pStyle w:val="Footer"/>
              <w:tabs>
                <w:tab w:val="clear" w:pos="4320"/>
                <w:tab w:val="clear" w:pos="8640"/>
              </w:tabs>
              <w:rPr>
                <w:rFonts w:cs="Tahoma"/>
              </w:rPr>
            </w:pPr>
            <w:r>
              <w:rPr>
                <w:rFonts w:cs="Tahoma"/>
              </w:rPr>
              <w:t>String</w:t>
            </w:r>
          </w:p>
        </w:tc>
        <w:tc>
          <w:tcPr>
            <w:tcW w:w="819" w:type="dxa"/>
          </w:tcPr>
          <w:p w:rsidR="00D5419F" w:rsidRPr="00846C6E" w:rsidRDefault="00D5419F" w:rsidP="00846C6E">
            <w:pPr>
              <w:pStyle w:val="Footer"/>
              <w:tabs>
                <w:tab w:val="clear" w:pos="4320"/>
                <w:tab w:val="clear" w:pos="8640"/>
              </w:tabs>
              <w:rPr>
                <w:rFonts w:cs="Tahoma"/>
              </w:rPr>
            </w:pPr>
          </w:p>
        </w:tc>
        <w:tc>
          <w:tcPr>
            <w:tcW w:w="1672" w:type="dxa"/>
          </w:tcPr>
          <w:p w:rsidR="00D5419F" w:rsidRDefault="00D5419F" w:rsidP="00846C6E">
            <w:pPr>
              <w:pStyle w:val="Footer"/>
              <w:tabs>
                <w:tab w:val="clear" w:pos="4320"/>
                <w:tab w:val="clear" w:pos="8640"/>
              </w:tabs>
              <w:rPr>
                <w:rFonts w:cs="Tahoma"/>
              </w:rPr>
            </w:pPr>
            <w:r>
              <w:rPr>
                <w:rFonts w:cs="Tahoma"/>
              </w:rPr>
              <w:t>Return as Sent</w:t>
            </w:r>
          </w:p>
        </w:tc>
        <w:tc>
          <w:tcPr>
            <w:tcW w:w="668" w:type="dxa"/>
          </w:tcPr>
          <w:p w:rsidR="00D5419F" w:rsidRPr="00846C6E" w:rsidRDefault="00D5419F" w:rsidP="00846C6E">
            <w:pPr>
              <w:pStyle w:val="Footer"/>
              <w:tabs>
                <w:tab w:val="clear" w:pos="4320"/>
                <w:tab w:val="clear" w:pos="8640"/>
              </w:tabs>
              <w:rPr>
                <w:rFonts w:cs="Tahoma"/>
              </w:rPr>
            </w:pPr>
          </w:p>
        </w:tc>
        <w:tc>
          <w:tcPr>
            <w:tcW w:w="2160" w:type="dxa"/>
          </w:tcPr>
          <w:p w:rsidR="00D5419F" w:rsidDel="00AD38FA" w:rsidRDefault="00A55A67" w:rsidP="003F5B8F">
            <w:pPr>
              <w:rPr>
                <w:del w:id="158" w:author="Barbara Widmer" w:date="2010-04-29T13:46:00Z"/>
              </w:rPr>
            </w:pPr>
            <w:del w:id="159" w:author="Sterling User" w:date="2010-04-19T16:04:00Z">
              <w:r w:rsidRPr="00A55A67">
                <w:rPr>
                  <w:strike/>
                  <w:highlight w:val="cyan"/>
                </w:rPr>
                <w:delText>This is the customer / maintenance flag value at the time of order capture. It is stored on the order and sent back and forth. This is primarily to be used by Legacy to derive if they need to send order updates to Sterling</w:delText>
              </w:r>
              <w:r w:rsidR="00D5419F" w:rsidDel="009F741A">
                <w:delText>.</w:delText>
              </w:r>
            </w:del>
          </w:p>
          <w:p w:rsidR="00364E1B" w:rsidDel="00AD38FA" w:rsidRDefault="00364E1B" w:rsidP="003F5B8F">
            <w:pPr>
              <w:rPr>
                <w:del w:id="160" w:author="Barbara Widmer" w:date="2010-04-29T13:46:00Z"/>
              </w:rPr>
            </w:pPr>
          </w:p>
          <w:p w:rsidR="00AD38FA" w:rsidRPr="00AD38FA" w:rsidRDefault="00A55A67" w:rsidP="00AD38FA">
            <w:del w:id="161" w:author="Sterling User" w:date="2010-04-19T16:04:00Z">
              <w:r w:rsidRPr="00A55A67">
                <w:rPr>
                  <w:strike/>
                  <w:highlight w:val="cyan"/>
                </w:rPr>
                <w:delText>Need discussion in a follow up meeting – xpedx to confirm the use case.</w:delText>
              </w:r>
            </w:del>
            <w:ins w:id="162" w:author="Sterling User" w:date="2010-04-19T16:04:00Z">
              <w:r w:rsidR="009F741A">
                <w:t>This field will indicate if Legacy needs to put the order on web hold. Sterling will populate the flag and once the fla</w:t>
              </w:r>
            </w:ins>
            <w:ins w:id="163" w:author="Sterling User" w:date="2010-04-19T16:06:00Z">
              <w:r w:rsidR="009F741A">
                <w:t>g</w:t>
              </w:r>
            </w:ins>
            <w:ins w:id="164" w:author="Sterling User" w:date="2010-04-19T16:04:00Z">
              <w:r w:rsidR="009F741A">
                <w:t xml:space="preserve"> is </w:t>
              </w:r>
            </w:ins>
            <w:ins w:id="165" w:author="Sterling User" w:date="2010-04-19T16:05:00Z">
              <w:r w:rsidR="009F741A">
                <w:t>‘Y’ Legacy will mark the order for web hold and the status of web hold will be sent by to Sterling.</w:t>
              </w:r>
            </w:ins>
          </w:p>
        </w:tc>
      </w:tr>
      <w:tr w:rsidR="00CA4924" w:rsidRPr="00846C6E" w:rsidTr="007E1182">
        <w:tc>
          <w:tcPr>
            <w:tcW w:w="785" w:type="dxa"/>
          </w:tcPr>
          <w:p w:rsidR="00CA4924" w:rsidRPr="00846C6E" w:rsidRDefault="00E449DD" w:rsidP="002025C2">
            <w:pPr>
              <w:rPr>
                <w:rFonts w:cs="Tahoma"/>
              </w:rPr>
            </w:pPr>
            <w:r>
              <w:rPr>
                <w:rFonts w:cs="Tahoma"/>
              </w:rPr>
              <w:t>12</w:t>
            </w:r>
          </w:p>
        </w:tc>
        <w:tc>
          <w:tcPr>
            <w:tcW w:w="1236" w:type="dxa"/>
            <w:gridSpan w:val="2"/>
          </w:tcPr>
          <w:p w:rsidR="00CA4924" w:rsidRPr="0033236B" w:rsidRDefault="00CA4924" w:rsidP="003F5B8F">
            <w:pPr>
              <w:rPr>
                <w:rFonts w:cs="Tahoma"/>
                <w:szCs w:val="18"/>
              </w:rPr>
            </w:pPr>
            <w:r w:rsidRPr="0033236B">
              <w:rPr>
                <w:rFonts w:cs="Tahoma"/>
                <w:szCs w:val="18"/>
              </w:rPr>
              <w:t>Ship From Division</w:t>
            </w:r>
          </w:p>
        </w:tc>
        <w:tc>
          <w:tcPr>
            <w:tcW w:w="953" w:type="dxa"/>
          </w:tcPr>
          <w:p w:rsidR="00CA4924" w:rsidRPr="00846C6E" w:rsidRDefault="00CA4924" w:rsidP="00846C6E">
            <w:pPr>
              <w:pStyle w:val="Footer"/>
              <w:tabs>
                <w:tab w:val="clear" w:pos="4320"/>
                <w:tab w:val="clear" w:pos="8640"/>
              </w:tabs>
              <w:rPr>
                <w:rFonts w:cs="Tahoma"/>
              </w:rPr>
            </w:pPr>
          </w:p>
        </w:tc>
        <w:tc>
          <w:tcPr>
            <w:tcW w:w="905" w:type="dxa"/>
          </w:tcPr>
          <w:p w:rsidR="00CA4924" w:rsidRDefault="00CA4924" w:rsidP="00846C6E">
            <w:pPr>
              <w:pStyle w:val="Footer"/>
              <w:tabs>
                <w:tab w:val="clear" w:pos="4320"/>
                <w:tab w:val="clear" w:pos="8640"/>
              </w:tabs>
              <w:rPr>
                <w:rFonts w:cs="Tahoma"/>
              </w:rPr>
            </w:pPr>
            <w:r>
              <w:rPr>
                <w:rFonts w:cs="Tahoma"/>
              </w:rPr>
              <w:t>String</w:t>
            </w:r>
          </w:p>
        </w:tc>
        <w:tc>
          <w:tcPr>
            <w:tcW w:w="819" w:type="dxa"/>
          </w:tcPr>
          <w:p w:rsidR="00CA4924" w:rsidRPr="00846C6E" w:rsidRDefault="00CA4924" w:rsidP="00846C6E">
            <w:pPr>
              <w:pStyle w:val="Footer"/>
              <w:tabs>
                <w:tab w:val="clear" w:pos="4320"/>
                <w:tab w:val="clear" w:pos="8640"/>
              </w:tabs>
              <w:rPr>
                <w:rFonts w:cs="Tahoma"/>
              </w:rPr>
            </w:pPr>
          </w:p>
        </w:tc>
        <w:tc>
          <w:tcPr>
            <w:tcW w:w="1672" w:type="dxa"/>
          </w:tcPr>
          <w:p w:rsidR="00CA4924" w:rsidRDefault="00CA4924" w:rsidP="00846C6E">
            <w:pPr>
              <w:pStyle w:val="Footer"/>
              <w:tabs>
                <w:tab w:val="clear" w:pos="4320"/>
                <w:tab w:val="clear" w:pos="8640"/>
              </w:tabs>
              <w:rPr>
                <w:rFonts w:cs="Tahoma"/>
              </w:rPr>
            </w:pPr>
            <w:r>
              <w:rPr>
                <w:rFonts w:cs="Tahoma"/>
              </w:rPr>
              <w:t>Return as Sent</w:t>
            </w:r>
          </w:p>
        </w:tc>
        <w:tc>
          <w:tcPr>
            <w:tcW w:w="668" w:type="dxa"/>
          </w:tcPr>
          <w:p w:rsidR="00CA4924" w:rsidRPr="00846C6E" w:rsidRDefault="00CA4924" w:rsidP="00846C6E">
            <w:pPr>
              <w:pStyle w:val="Footer"/>
              <w:tabs>
                <w:tab w:val="clear" w:pos="4320"/>
                <w:tab w:val="clear" w:pos="8640"/>
              </w:tabs>
              <w:rPr>
                <w:rFonts w:cs="Tahoma"/>
              </w:rPr>
            </w:pPr>
          </w:p>
        </w:tc>
        <w:tc>
          <w:tcPr>
            <w:tcW w:w="2160" w:type="dxa"/>
          </w:tcPr>
          <w:p w:rsidR="00CA4924" w:rsidRPr="00E641A1" w:rsidRDefault="00CA4924" w:rsidP="00CA4924">
            <w:r w:rsidRPr="00E641A1">
              <w:t xml:space="preserve">Division from where the order is shipped. </w:t>
            </w:r>
          </w:p>
          <w:p w:rsidR="00CA4924" w:rsidRPr="00E641A1" w:rsidRDefault="00697418" w:rsidP="00CA4924">
            <w:r w:rsidRPr="00E641A1">
              <w:t>This could be overridden on an order by Legacy and could be different from what was sent during order place. Store and send on subsequent order updates and  changes.</w:t>
            </w:r>
          </w:p>
        </w:tc>
      </w:tr>
      <w:tr w:rsidR="0062550D" w:rsidRPr="00846C6E" w:rsidTr="007E1182">
        <w:tc>
          <w:tcPr>
            <w:tcW w:w="785" w:type="dxa"/>
          </w:tcPr>
          <w:p w:rsidR="0062550D" w:rsidRPr="00846C6E" w:rsidRDefault="00E449DD" w:rsidP="002025C2">
            <w:pPr>
              <w:rPr>
                <w:rFonts w:cs="Tahoma"/>
              </w:rPr>
            </w:pPr>
            <w:r>
              <w:rPr>
                <w:rFonts w:cs="Tahoma"/>
              </w:rPr>
              <w:t>13</w:t>
            </w:r>
          </w:p>
        </w:tc>
        <w:tc>
          <w:tcPr>
            <w:tcW w:w="1236" w:type="dxa"/>
            <w:gridSpan w:val="2"/>
          </w:tcPr>
          <w:p w:rsidR="0062550D" w:rsidRPr="0033236B" w:rsidRDefault="0062550D" w:rsidP="003F5B8F">
            <w:pPr>
              <w:rPr>
                <w:rFonts w:cs="Tahoma"/>
                <w:szCs w:val="18"/>
              </w:rPr>
            </w:pPr>
            <w:r w:rsidRPr="0033236B">
              <w:rPr>
                <w:rFonts w:cs="Tahoma"/>
                <w:szCs w:val="18"/>
              </w:rPr>
              <w:t>Customer Division</w:t>
            </w:r>
          </w:p>
        </w:tc>
        <w:tc>
          <w:tcPr>
            <w:tcW w:w="953" w:type="dxa"/>
          </w:tcPr>
          <w:p w:rsidR="0062550D" w:rsidRPr="00846C6E" w:rsidRDefault="0062550D" w:rsidP="00846C6E">
            <w:pPr>
              <w:pStyle w:val="Footer"/>
              <w:tabs>
                <w:tab w:val="clear" w:pos="4320"/>
                <w:tab w:val="clear" w:pos="8640"/>
              </w:tabs>
              <w:rPr>
                <w:rFonts w:cs="Tahoma"/>
              </w:rPr>
            </w:pPr>
          </w:p>
        </w:tc>
        <w:tc>
          <w:tcPr>
            <w:tcW w:w="905" w:type="dxa"/>
          </w:tcPr>
          <w:p w:rsidR="0062550D" w:rsidRDefault="0062550D" w:rsidP="00846C6E">
            <w:pPr>
              <w:pStyle w:val="Footer"/>
              <w:tabs>
                <w:tab w:val="clear" w:pos="4320"/>
                <w:tab w:val="clear" w:pos="8640"/>
              </w:tabs>
              <w:rPr>
                <w:rFonts w:cs="Tahoma"/>
              </w:rPr>
            </w:pPr>
            <w:r>
              <w:rPr>
                <w:rFonts w:cs="Tahoma"/>
              </w:rPr>
              <w:t>String</w:t>
            </w:r>
          </w:p>
        </w:tc>
        <w:tc>
          <w:tcPr>
            <w:tcW w:w="819" w:type="dxa"/>
          </w:tcPr>
          <w:p w:rsidR="0062550D" w:rsidRPr="00846C6E" w:rsidRDefault="0062550D" w:rsidP="00846C6E">
            <w:pPr>
              <w:pStyle w:val="Footer"/>
              <w:tabs>
                <w:tab w:val="clear" w:pos="4320"/>
                <w:tab w:val="clear" w:pos="8640"/>
              </w:tabs>
              <w:rPr>
                <w:rFonts w:cs="Tahoma"/>
              </w:rPr>
            </w:pPr>
          </w:p>
        </w:tc>
        <w:tc>
          <w:tcPr>
            <w:tcW w:w="1672" w:type="dxa"/>
          </w:tcPr>
          <w:p w:rsidR="0062550D" w:rsidRDefault="0062550D" w:rsidP="00846C6E">
            <w:pPr>
              <w:pStyle w:val="Footer"/>
              <w:tabs>
                <w:tab w:val="clear" w:pos="4320"/>
                <w:tab w:val="clear" w:pos="8640"/>
              </w:tabs>
              <w:rPr>
                <w:rFonts w:cs="Tahoma"/>
              </w:rPr>
            </w:pPr>
            <w:r>
              <w:rPr>
                <w:rFonts w:cs="Tahoma"/>
              </w:rPr>
              <w:t>Return as sent by Legacy</w:t>
            </w:r>
          </w:p>
        </w:tc>
        <w:tc>
          <w:tcPr>
            <w:tcW w:w="668" w:type="dxa"/>
          </w:tcPr>
          <w:p w:rsidR="0062550D" w:rsidRPr="00846C6E" w:rsidRDefault="0062550D" w:rsidP="00846C6E">
            <w:pPr>
              <w:pStyle w:val="Footer"/>
              <w:tabs>
                <w:tab w:val="clear" w:pos="4320"/>
                <w:tab w:val="clear" w:pos="8640"/>
              </w:tabs>
              <w:rPr>
                <w:rFonts w:cs="Tahoma"/>
              </w:rPr>
            </w:pPr>
          </w:p>
        </w:tc>
        <w:tc>
          <w:tcPr>
            <w:tcW w:w="2160" w:type="dxa"/>
          </w:tcPr>
          <w:p w:rsidR="0062550D" w:rsidRPr="00E641A1" w:rsidRDefault="0062550D" w:rsidP="00CA4924">
            <w:r w:rsidRPr="00E641A1">
              <w:t>Default Branch the customer is assigned to (aka Servicing Branch in Solution Definition Document).</w:t>
            </w:r>
          </w:p>
        </w:tc>
      </w:tr>
      <w:tr w:rsidR="00C11F76" w:rsidRPr="00846C6E" w:rsidTr="007E1182">
        <w:tc>
          <w:tcPr>
            <w:tcW w:w="785" w:type="dxa"/>
          </w:tcPr>
          <w:p w:rsidR="00C11F76" w:rsidRPr="00846C6E" w:rsidRDefault="00E449DD" w:rsidP="002025C2">
            <w:pPr>
              <w:rPr>
                <w:rFonts w:cs="Tahoma"/>
              </w:rPr>
            </w:pPr>
            <w:r>
              <w:rPr>
                <w:rFonts w:cs="Tahoma"/>
              </w:rPr>
              <w:t>14</w:t>
            </w:r>
          </w:p>
        </w:tc>
        <w:tc>
          <w:tcPr>
            <w:tcW w:w="1236" w:type="dxa"/>
            <w:gridSpan w:val="2"/>
          </w:tcPr>
          <w:p w:rsidR="00C11F76" w:rsidRPr="00846C6E" w:rsidRDefault="00C11F76" w:rsidP="002025C2">
            <w:pPr>
              <w:rPr>
                <w:rFonts w:cs="Tahoma"/>
                <w:szCs w:val="18"/>
              </w:rPr>
            </w:pPr>
            <w:r w:rsidRPr="00846C6E">
              <w:rPr>
                <w:rFonts w:cs="Tahoma"/>
                <w:szCs w:val="18"/>
              </w:rPr>
              <w:t>Customer Number</w:t>
            </w:r>
          </w:p>
        </w:tc>
        <w:tc>
          <w:tcPr>
            <w:tcW w:w="953" w:type="dxa"/>
          </w:tcPr>
          <w:p w:rsidR="00C11F76" w:rsidRPr="00846C6E" w:rsidRDefault="00C11F76" w:rsidP="00846C6E">
            <w:pPr>
              <w:pStyle w:val="Footer"/>
              <w:tabs>
                <w:tab w:val="clear" w:pos="4320"/>
                <w:tab w:val="clear" w:pos="8640"/>
              </w:tabs>
              <w:rPr>
                <w:rFonts w:cs="Tahoma"/>
              </w:rPr>
            </w:pPr>
          </w:p>
        </w:tc>
        <w:tc>
          <w:tcPr>
            <w:tcW w:w="905" w:type="dxa"/>
          </w:tcPr>
          <w:p w:rsidR="00C11F76" w:rsidRPr="00846C6E" w:rsidRDefault="00C11F76" w:rsidP="00846C6E">
            <w:pPr>
              <w:pStyle w:val="Footer"/>
              <w:tabs>
                <w:tab w:val="clear" w:pos="4320"/>
                <w:tab w:val="clear" w:pos="8640"/>
              </w:tabs>
              <w:rPr>
                <w:rFonts w:cs="Tahoma"/>
              </w:rPr>
            </w:pPr>
            <w:r w:rsidRPr="00846C6E">
              <w:rPr>
                <w:rFonts w:cs="Tahoma"/>
              </w:rPr>
              <w:t>String</w:t>
            </w:r>
          </w:p>
        </w:tc>
        <w:tc>
          <w:tcPr>
            <w:tcW w:w="819" w:type="dxa"/>
          </w:tcPr>
          <w:p w:rsidR="00C11F76" w:rsidRPr="00846C6E" w:rsidRDefault="00C11F76" w:rsidP="00846C6E">
            <w:pPr>
              <w:pStyle w:val="Footer"/>
              <w:tabs>
                <w:tab w:val="clear" w:pos="4320"/>
                <w:tab w:val="clear" w:pos="8640"/>
              </w:tabs>
              <w:rPr>
                <w:rFonts w:cs="Tahoma"/>
              </w:rPr>
            </w:pPr>
          </w:p>
        </w:tc>
        <w:tc>
          <w:tcPr>
            <w:tcW w:w="1672" w:type="dxa"/>
          </w:tcPr>
          <w:p w:rsidR="00C11F76" w:rsidRDefault="00C11F76">
            <w:r w:rsidRPr="0088101C">
              <w:rPr>
                <w:rFonts w:cs="Tahoma"/>
              </w:rPr>
              <w:t>Return as Sent by Legacy</w:t>
            </w:r>
          </w:p>
        </w:tc>
        <w:tc>
          <w:tcPr>
            <w:tcW w:w="668" w:type="dxa"/>
          </w:tcPr>
          <w:p w:rsidR="00C11F76" w:rsidRDefault="00C11F76" w:rsidP="002025C2"/>
        </w:tc>
        <w:tc>
          <w:tcPr>
            <w:tcW w:w="2160" w:type="dxa"/>
          </w:tcPr>
          <w:p w:rsidR="00C11F76" w:rsidRPr="00846C6E" w:rsidRDefault="0062550D" w:rsidP="002025C2">
            <w:pPr>
              <w:rPr>
                <w:rFonts w:ascii="Arial" w:hAnsi="Arial"/>
                <w:sz w:val="16"/>
                <w:szCs w:val="16"/>
              </w:rPr>
            </w:pPr>
            <w:r>
              <w:t>Customer Number from the customer maintenance / profile.</w:t>
            </w:r>
          </w:p>
        </w:tc>
      </w:tr>
      <w:tr w:rsidR="00C11F76" w:rsidRPr="00846C6E" w:rsidTr="007E1182">
        <w:tc>
          <w:tcPr>
            <w:tcW w:w="785" w:type="dxa"/>
          </w:tcPr>
          <w:p w:rsidR="00C11F76" w:rsidRPr="00846C6E" w:rsidRDefault="00E449DD" w:rsidP="002025C2">
            <w:pPr>
              <w:rPr>
                <w:rFonts w:cs="Tahoma"/>
              </w:rPr>
            </w:pPr>
            <w:r>
              <w:rPr>
                <w:rFonts w:cs="Tahoma"/>
              </w:rPr>
              <w:t>15</w:t>
            </w:r>
          </w:p>
        </w:tc>
        <w:tc>
          <w:tcPr>
            <w:tcW w:w="1236" w:type="dxa"/>
            <w:gridSpan w:val="2"/>
          </w:tcPr>
          <w:p w:rsidR="00C11F76" w:rsidRPr="00846C6E" w:rsidRDefault="00C11F76" w:rsidP="002025C2">
            <w:pPr>
              <w:rPr>
                <w:rFonts w:cs="Tahoma"/>
                <w:szCs w:val="18"/>
              </w:rPr>
            </w:pPr>
            <w:r w:rsidRPr="00846C6E">
              <w:rPr>
                <w:rFonts w:cs="Tahoma"/>
                <w:szCs w:val="18"/>
              </w:rPr>
              <w:t>Ship To Suffix</w:t>
            </w:r>
          </w:p>
          <w:p w:rsidR="00C11F76" w:rsidRPr="00846C6E" w:rsidRDefault="00C11F76" w:rsidP="002025C2">
            <w:pPr>
              <w:rPr>
                <w:rFonts w:cs="Tahoma"/>
                <w:szCs w:val="18"/>
              </w:rPr>
            </w:pPr>
          </w:p>
        </w:tc>
        <w:tc>
          <w:tcPr>
            <w:tcW w:w="953" w:type="dxa"/>
          </w:tcPr>
          <w:p w:rsidR="00C11F76" w:rsidRPr="00846C6E" w:rsidRDefault="00C11F76" w:rsidP="00846C6E">
            <w:pPr>
              <w:pStyle w:val="Footer"/>
              <w:tabs>
                <w:tab w:val="clear" w:pos="4320"/>
                <w:tab w:val="clear" w:pos="8640"/>
              </w:tabs>
              <w:rPr>
                <w:rFonts w:cs="Tahoma"/>
              </w:rPr>
            </w:pPr>
          </w:p>
        </w:tc>
        <w:tc>
          <w:tcPr>
            <w:tcW w:w="905" w:type="dxa"/>
          </w:tcPr>
          <w:p w:rsidR="00C11F76" w:rsidRPr="00846C6E" w:rsidRDefault="00C11F76" w:rsidP="00846C6E">
            <w:pPr>
              <w:pStyle w:val="Footer"/>
              <w:tabs>
                <w:tab w:val="clear" w:pos="4320"/>
                <w:tab w:val="clear" w:pos="8640"/>
              </w:tabs>
              <w:rPr>
                <w:rFonts w:cs="Tahoma"/>
              </w:rPr>
            </w:pPr>
            <w:r w:rsidRPr="00846C6E">
              <w:rPr>
                <w:rFonts w:cs="Tahoma"/>
              </w:rPr>
              <w:t>String</w:t>
            </w:r>
          </w:p>
        </w:tc>
        <w:tc>
          <w:tcPr>
            <w:tcW w:w="819" w:type="dxa"/>
          </w:tcPr>
          <w:p w:rsidR="00C11F76" w:rsidRPr="00846C6E" w:rsidRDefault="00C11F76" w:rsidP="00846C6E">
            <w:pPr>
              <w:pStyle w:val="Footer"/>
              <w:tabs>
                <w:tab w:val="clear" w:pos="4320"/>
                <w:tab w:val="clear" w:pos="8640"/>
              </w:tabs>
              <w:rPr>
                <w:rFonts w:cs="Tahoma"/>
              </w:rPr>
            </w:pPr>
          </w:p>
        </w:tc>
        <w:tc>
          <w:tcPr>
            <w:tcW w:w="1672" w:type="dxa"/>
          </w:tcPr>
          <w:p w:rsidR="00C11F76" w:rsidRDefault="00C11F76">
            <w:r w:rsidRPr="0088101C">
              <w:rPr>
                <w:rFonts w:cs="Tahoma"/>
              </w:rPr>
              <w:t>Return as Sent by Legacy</w:t>
            </w:r>
          </w:p>
        </w:tc>
        <w:tc>
          <w:tcPr>
            <w:tcW w:w="668" w:type="dxa"/>
          </w:tcPr>
          <w:p w:rsidR="00C11F76" w:rsidRPr="00846C6E" w:rsidRDefault="00C11F76" w:rsidP="00846C6E">
            <w:pPr>
              <w:pStyle w:val="Footer"/>
              <w:tabs>
                <w:tab w:val="clear" w:pos="4320"/>
                <w:tab w:val="clear" w:pos="8640"/>
              </w:tabs>
              <w:rPr>
                <w:rFonts w:cs="Tahoma"/>
              </w:rPr>
            </w:pPr>
          </w:p>
        </w:tc>
        <w:tc>
          <w:tcPr>
            <w:tcW w:w="2160" w:type="dxa"/>
          </w:tcPr>
          <w:p w:rsidR="00C11F76" w:rsidRDefault="00C11F76" w:rsidP="00846C6E">
            <w:pPr>
              <w:pStyle w:val="Footer"/>
              <w:tabs>
                <w:tab w:val="clear" w:pos="4320"/>
                <w:tab w:val="clear" w:pos="8640"/>
              </w:tabs>
              <w:rPr>
                <w:rFonts w:cs="Tahoma"/>
              </w:rPr>
            </w:pPr>
            <w:r w:rsidRPr="00846C6E">
              <w:rPr>
                <w:rFonts w:cs="Tahoma"/>
              </w:rPr>
              <w:t>Customer Ship to number</w:t>
            </w:r>
            <w:r w:rsidR="00256792">
              <w:rPr>
                <w:rFonts w:cs="Tahoma"/>
              </w:rPr>
              <w:t xml:space="preserve"> from customer maintenance / profile. In case of override it is set to 999</w:t>
            </w:r>
            <w:ins w:id="166" w:author="Barbara Widmer" w:date="2010-04-29T13:54:00Z">
              <w:r w:rsidR="00AD38FA">
                <w:rPr>
                  <w:rFonts w:cs="Tahoma"/>
                </w:rPr>
                <w:t xml:space="preserve"> </w:t>
              </w:r>
            </w:ins>
            <w:ins w:id="167" w:author="Sterling User" w:date="2010-04-30T14:28:00Z">
              <w:r w:rsidR="00644EED" w:rsidRPr="00644EED">
                <w:rPr>
                  <w:rFonts w:cs="Tahoma"/>
                  <w:color w:val="FF0000"/>
                </w:rPr>
                <w:t>for ACCESS and 9999999 for MAX</w:t>
              </w:r>
              <w:del w:id="168" w:author="Barbara Widmer" w:date="2010-04-29T13:54:00Z">
                <w:r w:rsidR="00644EED" w:rsidRPr="00644EED">
                  <w:rPr>
                    <w:rFonts w:cs="Tahoma"/>
                    <w:color w:val="FF0000"/>
                  </w:rPr>
                  <w:delText>.</w:delText>
                </w:r>
              </w:del>
            </w:ins>
          </w:p>
          <w:p w:rsidR="00C11F76" w:rsidRPr="00846C6E" w:rsidRDefault="00C11F76" w:rsidP="00846C6E">
            <w:pPr>
              <w:pStyle w:val="Footer"/>
              <w:tabs>
                <w:tab w:val="clear" w:pos="4320"/>
                <w:tab w:val="clear" w:pos="8640"/>
              </w:tabs>
              <w:rPr>
                <w:rFonts w:cs="Tahoma"/>
              </w:rPr>
            </w:pPr>
          </w:p>
        </w:tc>
      </w:tr>
      <w:tr w:rsidR="003215FB" w:rsidRPr="00846C6E" w:rsidTr="007E1182">
        <w:tc>
          <w:tcPr>
            <w:tcW w:w="785" w:type="dxa"/>
          </w:tcPr>
          <w:p w:rsidR="003215FB" w:rsidRPr="00846C6E" w:rsidRDefault="00E449DD" w:rsidP="002025C2">
            <w:pPr>
              <w:rPr>
                <w:rFonts w:cs="Tahoma"/>
              </w:rPr>
            </w:pPr>
            <w:r>
              <w:rPr>
                <w:rFonts w:cs="Tahoma"/>
              </w:rPr>
              <w:t>16</w:t>
            </w:r>
          </w:p>
        </w:tc>
        <w:tc>
          <w:tcPr>
            <w:tcW w:w="1236" w:type="dxa"/>
            <w:gridSpan w:val="2"/>
          </w:tcPr>
          <w:p w:rsidR="003215FB" w:rsidRPr="00846C6E" w:rsidRDefault="003215FB" w:rsidP="002025C2">
            <w:pPr>
              <w:rPr>
                <w:rFonts w:cs="Tahoma"/>
                <w:szCs w:val="18"/>
              </w:rPr>
            </w:pPr>
            <w:r w:rsidRPr="003215FB">
              <w:rPr>
                <w:rFonts w:cs="Tahoma"/>
                <w:szCs w:val="18"/>
              </w:rPr>
              <w:t>Ship to Name</w:t>
            </w:r>
          </w:p>
        </w:tc>
        <w:tc>
          <w:tcPr>
            <w:tcW w:w="953" w:type="dxa"/>
          </w:tcPr>
          <w:p w:rsidR="003215FB" w:rsidRPr="00846C6E" w:rsidRDefault="003215FB" w:rsidP="00846C6E">
            <w:pPr>
              <w:pStyle w:val="Footer"/>
              <w:tabs>
                <w:tab w:val="clear" w:pos="4320"/>
                <w:tab w:val="clear" w:pos="8640"/>
              </w:tabs>
              <w:rPr>
                <w:rFonts w:cs="Tahoma"/>
              </w:rPr>
            </w:pPr>
          </w:p>
        </w:tc>
        <w:tc>
          <w:tcPr>
            <w:tcW w:w="905" w:type="dxa"/>
          </w:tcPr>
          <w:p w:rsidR="003215FB" w:rsidRPr="00846C6E" w:rsidRDefault="00E641A1" w:rsidP="00846C6E">
            <w:pPr>
              <w:pStyle w:val="Footer"/>
              <w:tabs>
                <w:tab w:val="clear" w:pos="4320"/>
                <w:tab w:val="clear" w:pos="8640"/>
              </w:tabs>
              <w:rPr>
                <w:rFonts w:cs="Tahoma"/>
              </w:rPr>
            </w:pPr>
            <w:r>
              <w:rPr>
                <w:rFonts w:cs="Tahoma"/>
              </w:rPr>
              <w:t>String</w:t>
            </w:r>
          </w:p>
        </w:tc>
        <w:tc>
          <w:tcPr>
            <w:tcW w:w="819" w:type="dxa"/>
          </w:tcPr>
          <w:p w:rsidR="003215FB" w:rsidRPr="00846C6E" w:rsidRDefault="003215FB" w:rsidP="00846C6E">
            <w:pPr>
              <w:pStyle w:val="Footer"/>
              <w:tabs>
                <w:tab w:val="clear" w:pos="4320"/>
                <w:tab w:val="clear" w:pos="8640"/>
              </w:tabs>
              <w:rPr>
                <w:rFonts w:cs="Tahoma"/>
              </w:rPr>
            </w:pPr>
          </w:p>
        </w:tc>
        <w:tc>
          <w:tcPr>
            <w:tcW w:w="1672" w:type="dxa"/>
          </w:tcPr>
          <w:p w:rsidR="003215FB" w:rsidRPr="0088101C" w:rsidRDefault="00E641A1">
            <w:pPr>
              <w:rPr>
                <w:rFonts w:cs="Tahoma"/>
              </w:rPr>
            </w:pPr>
            <w:r w:rsidRPr="0088101C">
              <w:rPr>
                <w:rFonts w:cs="Tahoma"/>
              </w:rPr>
              <w:t>Return as Sent by Legacy</w:t>
            </w:r>
          </w:p>
        </w:tc>
        <w:tc>
          <w:tcPr>
            <w:tcW w:w="668" w:type="dxa"/>
          </w:tcPr>
          <w:p w:rsidR="003215FB" w:rsidRPr="00846C6E" w:rsidRDefault="003215FB" w:rsidP="00846C6E">
            <w:pPr>
              <w:pStyle w:val="Footer"/>
              <w:tabs>
                <w:tab w:val="clear" w:pos="4320"/>
                <w:tab w:val="clear" w:pos="8640"/>
              </w:tabs>
              <w:rPr>
                <w:rFonts w:cs="Tahoma"/>
              </w:rPr>
            </w:pPr>
          </w:p>
        </w:tc>
        <w:tc>
          <w:tcPr>
            <w:tcW w:w="2160" w:type="dxa"/>
          </w:tcPr>
          <w:p w:rsidR="003215FB" w:rsidRPr="00846C6E" w:rsidRDefault="00EF440D" w:rsidP="00EF440D">
            <w:pPr>
              <w:rPr>
                <w:rFonts w:cs="Tahoma"/>
              </w:rPr>
            </w:pPr>
            <w:r w:rsidRPr="00EF440D">
              <w:rPr>
                <w:rFonts w:cs="Tahoma"/>
              </w:rPr>
              <w:t>Ship to Location Name. Can be overridden.</w:t>
            </w:r>
            <w:r w:rsidRPr="00EF440D">
              <w:rPr>
                <w:rFonts w:cs="Tahoma"/>
              </w:rPr>
              <w:br/>
            </w:r>
            <w:r>
              <w:rPr>
                <w:rFonts w:cs="Tahoma"/>
              </w:rPr>
              <w:t xml:space="preserve">By Default </w:t>
            </w:r>
            <w:r w:rsidRPr="00EF440D">
              <w:rPr>
                <w:rFonts w:cs="Tahoma"/>
              </w:rPr>
              <w:t>populate from Customer Profile.</w:t>
            </w:r>
          </w:p>
        </w:tc>
      </w:tr>
      <w:tr w:rsidR="00EF440D" w:rsidRPr="00846C6E" w:rsidTr="007E1182">
        <w:tc>
          <w:tcPr>
            <w:tcW w:w="785" w:type="dxa"/>
          </w:tcPr>
          <w:p w:rsidR="00EF440D" w:rsidRPr="00846C6E" w:rsidRDefault="00E449DD" w:rsidP="002025C2">
            <w:pPr>
              <w:rPr>
                <w:rFonts w:cs="Tahoma"/>
              </w:rPr>
            </w:pPr>
            <w:r>
              <w:rPr>
                <w:rFonts w:cs="Tahoma"/>
              </w:rPr>
              <w:t>17</w:t>
            </w:r>
          </w:p>
        </w:tc>
        <w:tc>
          <w:tcPr>
            <w:tcW w:w="1236" w:type="dxa"/>
            <w:gridSpan w:val="2"/>
          </w:tcPr>
          <w:p w:rsidR="00EF440D" w:rsidRPr="003215FB" w:rsidRDefault="00EF440D" w:rsidP="002025C2">
            <w:pPr>
              <w:rPr>
                <w:rFonts w:cs="Tahoma"/>
                <w:szCs w:val="18"/>
              </w:rPr>
            </w:pPr>
            <w:r>
              <w:rPr>
                <w:rFonts w:cs="Tahoma"/>
                <w:szCs w:val="18"/>
              </w:rPr>
              <w:t>Attention Name</w:t>
            </w:r>
          </w:p>
        </w:tc>
        <w:tc>
          <w:tcPr>
            <w:tcW w:w="953" w:type="dxa"/>
          </w:tcPr>
          <w:p w:rsidR="00EF440D" w:rsidRPr="00846C6E" w:rsidRDefault="00EF440D" w:rsidP="00846C6E">
            <w:pPr>
              <w:pStyle w:val="Footer"/>
              <w:tabs>
                <w:tab w:val="clear" w:pos="4320"/>
                <w:tab w:val="clear" w:pos="8640"/>
              </w:tabs>
              <w:rPr>
                <w:rFonts w:cs="Tahoma"/>
              </w:rPr>
            </w:pPr>
          </w:p>
        </w:tc>
        <w:tc>
          <w:tcPr>
            <w:tcW w:w="905" w:type="dxa"/>
          </w:tcPr>
          <w:p w:rsidR="00EF440D" w:rsidRDefault="00EF440D" w:rsidP="00846C6E">
            <w:pPr>
              <w:pStyle w:val="Footer"/>
              <w:tabs>
                <w:tab w:val="clear" w:pos="4320"/>
                <w:tab w:val="clear" w:pos="8640"/>
              </w:tabs>
              <w:rPr>
                <w:rFonts w:cs="Tahoma"/>
              </w:rPr>
            </w:pPr>
            <w:r>
              <w:rPr>
                <w:rFonts w:cs="Tahoma"/>
              </w:rPr>
              <w:t>String</w:t>
            </w:r>
          </w:p>
        </w:tc>
        <w:tc>
          <w:tcPr>
            <w:tcW w:w="819" w:type="dxa"/>
          </w:tcPr>
          <w:p w:rsidR="00EF440D" w:rsidRPr="00846C6E" w:rsidRDefault="00EF440D" w:rsidP="00846C6E">
            <w:pPr>
              <w:pStyle w:val="Footer"/>
              <w:tabs>
                <w:tab w:val="clear" w:pos="4320"/>
                <w:tab w:val="clear" w:pos="8640"/>
              </w:tabs>
              <w:rPr>
                <w:rFonts w:cs="Tahoma"/>
              </w:rPr>
            </w:pPr>
          </w:p>
        </w:tc>
        <w:tc>
          <w:tcPr>
            <w:tcW w:w="1672" w:type="dxa"/>
          </w:tcPr>
          <w:p w:rsidR="00EF440D" w:rsidRPr="0088101C" w:rsidRDefault="00EF440D">
            <w:pPr>
              <w:rPr>
                <w:rFonts w:cs="Tahoma"/>
              </w:rPr>
            </w:pPr>
            <w:r w:rsidRPr="0088101C">
              <w:rPr>
                <w:rFonts w:cs="Tahoma"/>
              </w:rPr>
              <w:t>Return as Sent by Legacy</w:t>
            </w:r>
          </w:p>
        </w:tc>
        <w:tc>
          <w:tcPr>
            <w:tcW w:w="668" w:type="dxa"/>
          </w:tcPr>
          <w:p w:rsidR="00EF440D" w:rsidRPr="00846C6E" w:rsidRDefault="00EF440D" w:rsidP="00846C6E">
            <w:pPr>
              <w:pStyle w:val="Footer"/>
              <w:tabs>
                <w:tab w:val="clear" w:pos="4320"/>
                <w:tab w:val="clear" w:pos="8640"/>
              </w:tabs>
              <w:rPr>
                <w:rFonts w:cs="Tahoma"/>
              </w:rPr>
            </w:pPr>
          </w:p>
        </w:tc>
        <w:tc>
          <w:tcPr>
            <w:tcW w:w="2160" w:type="dxa"/>
          </w:tcPr>
          <w:p w:rsidR="00EF440D" w:rsidRPr="00EF440D" w:rsidRDefault="00EF440D" w:rsidP="00EF440D">
            <w:pPr>
              <w:rPr>
                <w:rFonts w:cs="Tahoma"/>
              </w:rPr>
            </w:pPr>
            <w:r>
              <w:rPr>
                <w:rFonts w:cs="Tahoma"/>
              </w:rPr>
              <w:t>Populate from customer maintenance. If overridden Legacy will sent the overridden value.</w:t>
            </w:r>
          </w:p>
        </w:tc>
      </w:tr>
      <w:tr w:rsidR="003F4578" w:rsidRPr="00846C6E" w:rsidTr="007E1182">
        <w:tc>
          <w:tcPr>
            <w:tcW w:w="785" w:type="dxa"/>
          </w:tcPr>
          <w:p w:rsidR="003F4578" w:rsidRPr="00846C6E" w:rsidRDefault="00E449DD" w:rsidP="002025C2">
            <w:pPr>
              <w:rPr>
                <w:rFonts w:cs="Tahoma"/>
              </w:rPr>
            </w:pPr>
            <w:r>
              <w:rPr>
                <w:rFonts w:cs="Tahoma"/>
              </w:rPr>
              <w:t>18</w:t>
            </w:r>
          </w:p>
        </w:tc>
        <w:tc>
          <w:tcPr>
            <w:tcW w:w="1236" w:type="dxa"/>
            <w:gridSpan w:val="2"/>
          </w:tcPr>
          <w:p w:rsidR="003F4578" w:rsidRDefault="003F4578" w:rsidP="002025C2">
            <w:pPr>
              <w:rPr>
                <w:rFonts w:cs="Tahoma"/>
                <w:szCs w:val="18"/>
              </w:rPr>
            </w:pPr>
            <w:r>
              <w:rPr>
                <w:rFonts w:cs="Tahoma"/>
                <w:szCs w:val="18"/>
              </w:rPr>
              <w:t>Ship to Address1</w:t>
            </w:r>
          </w:p>
        </w:tc>
        <w:tc>
          <w:tcPr>
            <w:tcW w:w="953" w:type="dxa"/>
          </w:tcPr>
          <w:p w:rsidR="003F4578" w:rsidRPr="00846C6E" w:rsidRDefault="003F4578" w:rsidP="00846C6E">
            <w:pPr>
              <w:pStyle w:val="Footer"/>
              <w:tabs>
                <w:tab w:val="clear" w:pos="4320"/>
                <w:tab w:val="clear" w:pos="8640"/>
              </w:tabs>
              <w:rPr>
                <w:rFonts w:cs="Tahoma"/>
              </w:rPr>
            </w:pPr>
          </w:p>
        </w:tc>
        <w:tc>
          <w:tcPr>
            <w:tcW w:w="905" w:type="dxa"/>
          </w:tcPr>
          <w:p w:rsidR="003F4578" w:rsidRDefault="003F4578" w:rsidP="00846C6E">
            <w:pPr>
              <w:pStyle w:val="Footer"/>
              <w:tabs>
                <w:tab w:val="clear" w:pos="4320"/>
                <w:tab w:val="clear" w:pos="8640"/>
              </w:tabs>
              <w:rPr>
                <w:rFonts w:cs="Tahoma"/>
              </w:rPr>
            </w:pPr>
            <w:r>
              <w:rPr>
                <w:rFonts w:cs="Tahoma"/>
              </w:rPr>
              <w:t>String</w:t>
            </w:r>
          </w:p>
        </w:tc>
        <w:tc>
          <w:tcPr>
            <w:tcW w:w="819" w:type="dxa"/>
          </w:tcPr>
          <w:p w:rsidR="003F4578" w:rsidRPr="00846C6E" w:rsidRDefault="003F4578" w:rsidP="00846C6E">
            <w:pPr>
              <w:pStyle w:val="Footer"/>
              <w:tabs>
                <w:tab w:val="clear" w:pos="4320"/>
                <w:tab w:val="clear" w:pos="8640"/>
              </w:tabs>
              <w:rPr>
                <w:rFonts w:cs="Tahoma"/>
              </w:rPr>
            </w:pPr>
          </w:p>
        </w:tc>
        <w:tc>
          <w:tcPr>
            <w:tcW w:w="1672" w:type="dxa"/>
          </w:tcPr>
          <w:p w:rsidR="003F4578" w:rsidRPr="0088101C" w:rsidRDefault="003F4578">
            <w:pPr>
              <w:rPr>
                <w:rFonts w:cs="Tahoma"/>
              </w:rPr>
            </w:pPr>
            <w:r w:rsidRPr="0088101C">
              <w:rPr>
                <w:rFonts w:cs="Tahoma"/>
              </w:rPr>
              <w:t>Return as Sent by Legacy</w:t>
            </w:r>
          </w:p>
        </w:tc>
        <w:tc>
          <w:tcPr>
            <w:tcW w:w="668" w:type="dxa"/>
          </w:tcPr>
          <w:p w:rsidR="003F4578" w:rsidRPr="00846C6E" w:rsidRDefault="003F4578" w:rsidP="00846C6E">
            <w:pPr>
              <w:pStyle w:val="Footer"/>
              <w:tabs>
                <w:tab w:val="clear" w:pos="4320"/>
                <w:tab w:val="clear" w:pos="8640"/>
              </w:tabs>
              <w:rPr>
                <w:rFonts w:cs="Tahoma"/>
              </w:rPr>
            </w:pPr>
          </w:p>
        </w:tc>
        <w:tc>
          <w:tcPr>
            <w:tcW w:w="2160" w:type="dxa"/>
          </w:tcPr>
          <w:p w:rsidR="003F4578" w:rsidRDefault="003F4578" w:rsidP="00EF440D">
            <w:pPr>
              <w:rPr>
                <w:rFonts w:cs="Tahoma"/>
              </w:rPr>
            </w:pPr>
            <w:r>
              <w:rPr>
                <w:rFonts w:cs="Tahoma"/>
              </w:rPr>
              <w:t>Populate from customer maintenance. If overridden Legacy will sent the overridden value.</w:t>
            </w:r>
          </w:p>
        </w:tc>
      </w:tr>
      <w:tr w:rsidR="003F4578" w:rsidRPr="00846C6E" w:rsidTr="007E1182">
        <w:tc>
          <w:tcPr>
            <w:tcW w:w="785" w:type="dxa"/>
          </w:tcPr>
          <w:p w:rsidR="003F4578" w:rsidRPr="00846C6E" w:rsidRDefault="00E449DD" w:rsidP="00E449DD">
            <w:pPr>
              <w:rPr>
                <w:rFonts w:cs="Tahoma"/>
              </w:rPr>
            </w:pPr>
            <w:r>
              <w:rPr>
                <w:rFonts w:cs="Tahoma"/>
              </w:rPr>
              <w:t>19</w:t>
            </w:r>
          </w:p>
        </w:tc>
        <w:tc>
          <w:tcPr>
            <w:tcW w:w="1236" w:type="dxa"/>
            <w:gridSpan w:val="2"/>
          </w:tcPr>
          <w:p w:rsidR="003F4578" w:rsidRDefault="003F4578" w:rsidP="00E449DD">
            <w:pPr>
              <w:rPr>
                <w:rFonts w:cs="Tahoma"/>
                <w:szCs w:val="18"/>
              </w:rPr>
            </w:pPr>
            <w:r>
              <w:rPr>
                <w:rFonts w:cs="Tahoma"/>
                <w:szCs w:val="18"/>
              </w:rPr>
              <w:t>Ship to Address2</w:t>
            </w:r>
          </w:p>
        </w:tc>
        <w:tc>
          <w:tcPr>
            <w:tcW w:w="953" w:type="dxa"/>
          </w:tcPr>
          <w:p w:rsidR="003F4578" w:rsidRPr="00846C6E" w:rsidRDefault="003F4578" w:rsidP="00E449DD">
            <w:pPr>
              <w:pStyle w:val="Footer"/>
              <w:tabs>
                <w:tab w:val="clear" w:pos="4320"/>
                <w:tab w:val="clear" w:pos="8640"/>
              </w:tabs>
              <w:rPr>
                <w:rFonts w:cs="Tahoma"/>
              </w:rPr>
            </w:pPr>
          </w:p>
        </w:tc>
        <w:tc>
          <w:tcPr>
            <w:tcW w:w="905" w:type="dxa"/>
          </w:tcPr>
          <w:p w:rsidR="003F4578" w:rsidRDefault="003F4578" w:rsidP="00E449DD">
            <w:pPr>
              <w:pStyle w:val="Footer"/>
              <w:tabs>
                <w:tab w:val="clear" w:pos="4320"/>
                <w:tab w:val="clear" w:pos="8640"/>
              </w:tabs>
              <w:rPr>
                <w:rFonts w:cs="Tahoma"/>
              </w:rPr>
            </w:pPr>
            <w:r>
              <w:rPr>
                <w:rFonts w:cs="Tahoma"/>
              </w:rPr>
              <w:t>String</w:t>
            </w:r>
          </w:p>
        </w:tc>
        <w:tc>
          <w:tcPr>
            <w:tcW w:w="819" w:type="dxa"/>
          </w:tcPr>
          <w:p w:rsidR="003F4578" w:rsidRPr="00846C6E" w:rsidRDefault="003F4578" w:rsidP="00E449DD">
            <w:pPr>
              <w:pStyle w:val="Footer"/>
              <w:tabs>
                <w:tab w:val="clear" w:pos="4320"/>
                <w:tab w:val="clear" w:pos="8640"/>
              </w:tabs>
              <w:rPr>
                <w:rFonts w:cs="Tahoma"/>
              </w:rPr>
            </w:pPr>
          </w:p>
        </w:tc>
        <w:tc>
          <w:tcPr>
            <w:tcW w:w="1672" w:type="dxa"/>
          </w:tcPr>
          <w:p w:rsidR="003F4578" w:rsidRPr="0088101C" w:rsidRDefault="003F4578" w:rsidP="00E449DD">
            <w:pPr>
              <w:rPr>
                <w:rFonts w:cs="Tahoma"/>
              </w:rPr>
            </w:pPr>
            <w:r w:rsidRPr="0088101C">
              <w:rPr>
                <w:rFonts w:cs="Tahoma"/>
              </w:rPr>
              <w:t>Return as Sent by Legacy</w:t>
            </w:r>
          </w:p>
        </w:tc>
        <w:tc>
          <w:tcPr>
            <w:tcW w:w="668" w:type="dxa"/>
          </w:tcPr>
          <w:p w:rsidR="003F4578" w:rsidRPr="00846C6E" w:rsidRDefault="003F4578" w:rsidP="00E449DD">
            <w:pPr>
              <w:pStyle w:val="Footer"/>
              <w:tabs>
                <w:tab w:val="clear" w:pos="4320"/>
                <w:tab w:val="clear" w:pos="8640"/>
              </w:tabs>
              <w:rPr>
                <w:rFonts w:cs="Tahoma"/>
              </w:rPr>
            </w:pPr>
          </w:p>
        </w:tc>
        <w:tc>
          <w:tcPr>
            <w:tcW w:w="2160" w:type="dxa"/>
          </w:tcPr>
          <w:p w:rsidR="003F4578" w:rsidRDefault="003F4578" w:rsidP="00E449DD">
            <w:pPr>
              <w:rPr>
                <w:rFonts w:cs="Tahoma"/>
              </w:rPr>
            </w:pPr>
            <w:r>
              <w:rPr>
                <w:rFonts w:cs="Tahoma"/>
              </w:rPr>
              <w:t>Populate from customer maintenance. If overridden Legacy will sent the overridden value.</w:t>
            </w:r>
          </w:p>
        </w:tc>
      </w:tr>
      <w:tr w:rsidR="003F4578" w:rsidRPr="00846C6E" w:rsidTr="007E1182">
        <w:tc>
          <w:tcPr>
            <w:tcW w:w="785" w:type="dxa"/>
          </w:tcPr>
          <w:p w:rsidR="003F4578" w:rsidRPr="00846C6E" w:rsidRDefault="00E449DD" w:rsidP="00E449DD">
            <w:pPr>
              <w:rPr>
                <w:rFonts w:cs="Tahoma"/>
              </w:rPr>
            </w:pPr>
            <w:r>
              <w:rPr>
                <w:rFonts w:cs="Tahoma"/>
              </w:rPr>
              <w:t>20</w:t>
            </w:r>
          </w:p>
        </w:tc>
        <w:tc>
          <w:tcPr>
            <w:tcW w:w="1236" w:type="dxa"/>
            <w:gridSpan w:val="2"/>
          </w:tcPr>
          <w:p w:rsidR="003F4578" w:rsidRDefault="003F4578" w:rsidP="00E449DD">
            <w:pPr>
              <w:rPr>
                <w:rFonts w:cs="Tahoma"/>
                <w:szCs w:val="18"/>
              </w:rPr>
            </w:pPr>
            <w:r>
              <w:rPr>
                <w:rFonts w:cs="Tahoma"/>
                <w:szCs w:val="18"/>
              </w:rPr>
              <w:t>Ship to Address3</w:t>
            </w:r>
          </w:p>
        </w:tc>
        <w:tc>
          <w:tcPr>
            <w:tcW w:w="953" w:type="dxa"/>
          </w:tcPr>
          <w:p w:rsidR="003F4578" w:rsidRPr="00846C6E" w:rsidRDefault="003F4578" w:rsidP="00E449DD">
            <w:pPr>
              <w:pStyle w:val="Footer"/>
              <w:tabs>
                <w:tab w:val="clear" w:pos="4320"/>
                <w:tab w:val="clear" w:pos="8640"/>
              </w:tabs>
              <w:rPr>
                <w:rFonts w:cs="Tahoma"/>
              </w:rPr>
            </w:pPr>
          </w:p>
        </w:tc>
        <w:tc>
          <w:tcPr>
            <w:tcW w:w="905" w:type="dxa"/>
          </w:tcPr>
          <w:p w:rsidR="003F4578" w:rsidRDefault="003F4578" w:rsidP="00E449DD">
            <w:pPr>
              <w:pStyle w:val="Footer"/>
              <w:tabs>
                <w:tab w:val="clear" w:pos="4320"/>
                <w:tab w:val="clear" w:pos="8640"/>
              </w:tabs>
              <w:rPr>
                <w:rFonts w:cs="Tahoma"/>
              </w:rPr>
            </w:pPr>
            <w:r>
              <w:rPr>
                <w:rFonts w:cs="Tahoma"/>
              </w:rPr>
              <w:t>String</w:t>
            </w:r>
          </w:p>
        </w:tc>
        <w:tc>
          <w:tcPr>
            <w:tcW w:w="819" w:type="dxa"/>
          </w:tcPr>
          <w:p w:rsidR="003F4578" w:rsidRPr="00846C6E" w:rsidRDefault="003F4578" w:rsidP="00E449DD">
            <w:pPr>
              <w:pStyle w:val="Footer"/>
              <w:tabs>
                <w:tab w:val="clear" w:pos="4320"/>
                <w:tab w:val="clear" w:pos="8640"/>
              </w:tabs>
              <w:rPr>
                <w:rFonts w:cs="Tahoma"/>
              </w:rPr>
            </w:pPr>
          </w:p>
        </w:tc>
        <w:tc>
          <w:tcPr>
            <w:tcW w:w="1672" w:type="dxa"/>
          </w:tcPr>
          <w:p w:rsidR="003F4578" w:rsidRPr="0088101C" w:rsidRDefault="003F4578" w:rsidP="00E449DD">
            <w:pPr>
              <w:rPr>
                <w:rFonts w:cs="Tahoma"/>
              </w:rPr>
            </w:pPr>
            <w:r w:rsidRPr="0088101C">
              <w:rPr>
                <w:rFonts w:cs="Tahoma"/>
              </w:rPr>
              <w:t>Return as Sent by Legacy</w:t>
            </w:r>
          </w:p>
        </w:tc>
        <w:tc>
          <w:tcPr>
            <w:tcW w:w="668" w:type="dxa"/>
          </w:tcPr>
          <w:p w:rsidR="003F4578" w:rsidRPr="00846C6E" w:rsidRDefault="003F4578" w:rsidP="00E449DD">
            <w:pPr>
              <w:pStyle w:val="Footer"/>
              <w:tabs>
                <w:tab w:val="clear" w:pos="4320"/>
                <w:tab w:val="clear" w:pos="8640"/>
              </w:tabs>
              <w:rPr>
                <w:rFonts w:cs="Tahoma"/>
              </w:rPr>
            </w:pPr>
          </w:p>
        </w:tc>
        <w:tc>
          <w:tcPr>
            <w:tcW w:w="2160" w:type="dxa"/>
          </w:tcPr>
          <w:p w:rsidR="003F4578" w:rsidRDefault="003F4578" w:rsidP="00E449DD">
            <w:pPr>
              <w:rPr>
                <w:rFonts w:cs="Tahoma"/>
              </w:rPr>
            </w:pPr>
            <w:r>
              <w:rPr>
                <w:rFonts w:cs="Tahoma"/>
              </w:rPr>
              <w:t>Populate from customer maintenance. If overridden Legacy will sent the overridden value.</w:t>
            </w:r>
          </w:p>
        </w:tc>
      </w:tr>
      <w:tr w:rsidR="003F4578" w:rsidRPr="00846C6E" w:rsidTr="007E1182">
        <w:tc>
          <w:tcPr>
            <w:tcW w:w="785" w:type="dxa"/>
          </w:tcPr>
          <w:p w:rsidR="003F4578" w:rsidRPr="00846C6E" w:rsidRDefault="00E449DD" w:rsidP="002025C2">
            <w:pPr>
              <w:rPr>
                <w:rFonts w:cs="Tahoma"/>
              </w:rPr>
            </w:pPr>
            <w:r>
              <w:rPr>
                <w:rFonts w:cs="Tahoma"/>
              </w:rPr>
              <w:t>21</w:t>
            </w:r>
          </w:p>
        </w:tc>
        <w:tc>
          <w:tcPr>
            <w:tcW w:w="1236" w:type="dxa"/>
            <w:gridSpan w:val="2"/>
          </w:tcPr>
          <w:p w:rsidR="003F4578" w:rsidRDefault="003F4578" w:rsidP="002025C2">
            <w:pPr>
              <w:rPr>
                <w:rFonts w:cs="Tahoma"/>
                <w:szCs w:val="18"/>
              </w:rPr>
            </w:pPr>
            <w:r>
              <w:rPr>
                <w:rFonts w:cs="Tahoma"/>
                <w:szCs w:val="18"/>
              </w:rPr>
              <w:t>Ship to City</w:t>
            </w:r>
          </w:p>
        </w:tc>
        <w:tc>
          <w:tcPr>
            <w:tcW w:w="953" w:type="dxa"/>
          </w:tcPr>
          <w:p w:rsidR="003F4578" w:rsidRPr="00846C6E" w:rsidRDefault="003F4578" w:rsidP="00846C6E">
            <w:pPr>
              <w:pStyle w:val="Footer"/>
              <w:tabs>
                <w:tab w:val="clear" w:pos="4320"/>
                <w:tab w:val="clear" w:pos="8640"/>
              </w:tabs>
              <w:rPr>
                <w:rFonts w:cs="Tahoma"/>
              </w:rPr>
            </w:pPr>
          </w:p>
        </w:tc>
        <w:tc>
          <w:tcPr>
            <w:tcW w:w="905" w:type="dxa"/>
          </w:tcPr>
          <w:p w:rsidR="003F4578" w:rsidRDefault="003F4578" w:rsidP="00846C6E">
            <w:pPr>
              <w:pStyle w:val="Footer"/>
              <w:tabs>
                <w:tab w:val="clear" w:pos="4320"/>
                <w:tab w:val="clear" w:pos="8640"/>
              </w:tabs>
              <w:rPr>
                <w:rFonts w:cs="Tahoma"/>
              </w:rPr>
            </w:pPr>
            <w:r>
              <w:rPr>
                <w:rFonts w:cs="Tahoma"/>
              </w:rPr>
              <w:t>String</w:t>
            </w:r>
          </w:p>
        </w:tc>
        <w:tc>
          <w:tcPr>
            <w:tcW w:w="819" w:type="dxa"/>
          </w:tcPr>
          <w:p w:rsidR="003F4578" w:rsidRPr="00846C6E" w:rsidRDefault="003F4578" w:rsidP="00846C6E">
            <w:pPr>
              <w:pStyle w:val="Footer"/>
              <w:tabs>
                <w:tab w:val="clear" w:pos="4320"/>
                <w:tab w:val="clear" w:pos="8640"/>
              </w:tabs>
              <w:rPr>
                <w:rFonts w:cs="Tahoma"/>
              </w:rPr>
            </w:pPr>
          </w:p>
        </w:tc>
        <w:tc>
          <w:tcPr>
            <w:tcW w:w="1672" w:type="dxa"/>
          </w:tcPr>
          <w:p w:rsidR="003F4578" w:rsidRPr="0088101C" w:rsidRDefault="003F4578">
            <w:pPr>
              <w:rPr>
                <w:rFonts w:cs="Tahoma"/>
              </w:rPr>
            </w:pPr>
            <w:r w:rsidRPr="0088101C">
              <w:rPr>
                <w:rFonts w:cs="Tahoma"/>
              </w:rPr>
              <w:t>Return as Sent by Legacy</w:t>
            </w:r>
          </w:p>
        </w:tc>
        <w:tc>
          <w:tcPr>
            <w:tcW w:w="668" w:type="dxa"/>
          </w:tcPr>
          <w:p w:rsidR="003F4578" w:rsidRPr="00846C6E" w:rsidRDefault="003F4578" w:rsidP="00846C6E">
            <w:pPr>
              <w:pStyle w:val="Footer"/>
              <w:tabs>
                <w:tab w:val="clear" w:pos="4320"/>
                <w:tab w:val="clear" w:pos="8640"/>
              </w:tabs>
              <w:rPr>
                <w:rFonts w:cs="Tahoma"/>
              </w:rPr>
            </w:pPr>
          </w:p>
        </w:tc>
        <w:tc>
          <w:tcPr>
            <w:tcW w:w="2160" w:type="dxa"/>
          </w:tcPr>
          <w:p w:rsidR="003F4578" w:rsidRDefault="003F4578" w:rsidP="00EF440D">
            <w:pPr>
              <w:rPr>
                <w:rFonts w:cs="Tahoma"/>
              </w:rPr>
            </w:pPr>
            <w:r>
              <w:rPr>
                <w:rFonts w:cs="Tahoma"/>
              </w:rPr>
              <w:t>Populate from customer maintenance. If overridden Legacy will sent the overridden value.</w:t>
            </w:r>
          </w:p>
        </w:tc>
      </w:tr>
      <w:tr w:rsidR="003F4578" w:rsidRPr="00846C6E" w:rsidTr="007E1182">
        <w:tc>
          <w:tcPr>
            <w:tcW w:w="785" w:type="dxa"/>
          </w:tcPr>
          <w:p w:rsidR="003F4578" w:rsidRPr="00846C6E" w:rsidRDefault="00E449DD" w:rsidP="002025C2">
            <w:pPr>
              <w:rPr>
                <w:rFonts w:cs="Tahoma"/>
              </w:rPr>
            </w:pPr>
            <w:r>
              <w:rPr>
                <w:rFonts w:cs="Tahoma"/>
              </w:rPr>
              <w:t>22</w:t>
            </w:r>
          </w:p>
        </w:tc>
        <w:tc>
          <w:tcPr>
            <w:tcW w:w="1236" w:type="dxa"/>
            <w:gridSpan w:val="2"/>
          </w:tcPr>
          <w:p w:rsidR="003F4578" w:rsidRDefault="003F4578" w:rsidP="002025C2">
            <w:pPr>
              <w:rPr>
                <w:rFonts w:cs="Tahoma"/>
                <w:szCs w:val="18"/>
              </w:rPr>
            </w:pPr>
            <w:r>
              <w:rPr>
                <w:rFonts w:cs="Tahoma"/>
                <w:szCs w:val="18"/>
              </w:rPr>
              <w:t>Ship to State</w:t>
            </w:r>
          </w:p>
        </w:tc>
        <w:tc>
          <w:tcPr>
            <w:tcW w:w="953" w:type="dxa"/>
          </w:tcPr>
          <w:p w:rsidR="003F4578" w:rsidRPr="00846C6E" w:rsidRDefault="003F4578" w:rsidP="00846C6E">
            <w:pPr>
              <w:pStyle w:val="Footer"/>
              <w:tabs>
                <w:tab w:val="clear" w:pos="4320"/>
                <w:tab w:val="clear" w:pos="8640"/>
              </w:tabs>
              <w:rPr>
                <w:rFonts w:cs="Tahoma"/>
              </w:rPr>
            </w:pPr>
          </w:p>
        </w:tc>
        <w:tc>
          <w:tcPr>
            <w:tcW w:w="905" w:type="dxa"/>
          </w:tcPr>
          <w:p w:rsidR="003F4578" w:rsidRDefault="003F4578" w:rsidP="00846C6E">
            <w:pPr>
              <w:pStyle w:val="Footer"/>
              <w:tabs>
                <w:tab w:val="clear" w:pos="4320"/>
                <w:tab w:val="clear" w:pos="8640"/>
              </w:tabs>
              <w:rPr>
                <w:rFonts w:cs="Tahoma"/>
              </w:rPr>
            </w:pPr>
            <w:r>
              <w:rPr>
                <w:rFonts w:cs="Tahoma"/>
              </w:rPr>
              <w:t>String</w:t>
            </w:r>
          </w:p>
        </w:tc>
        <w:tc>
          <w:tcPr>
            <w:tcW w:w="819" w:type="dxa"/>
          </w:tcPr>
          <w:p w:rsidR="003F4578" w:rsidRPr="00846C6E" w:rsidRDefault="003F4578" w:rsidP="00846C6E">
            <w:pPr>
              <w:pStyle w:val="Footer"/>
              <w:tabs>
                <w:tab w:val="clear" w:pos="4320"/>
                <w:tab w:val="clear" w:pos="8640"/>
              </w:tabs>
              <w:rPr>
                <w:rFonts w:cs="Tahoma"/>
              </w:rPr>
            </w:pPr>
          </w:p>
        </w:tc>
        <w:tc>
          <w:tcPr>
            <w:tcW w:w="1672" w:type="dxa"/>
          </w:tcPr>
          <w:p w:rsidR="003F4578" w:rsidRPr="002E312B" w:rsidRDefault="002E312B">
            <w:pPr>
              <w:ind w:left="200"/>
              <w:rPr>
                <w:rFonts w:cs="Tahoma"/>
                <w:color w:val="FF0000"/>
              </w:rPr>
            </w:pPr>
            <w:ins w:id="169" w:author="Sterling User" w:date="2010-04-30T14:32:00Z">
              <w:r w:rsidRPr="002E312B">
                <w:rPr>
                  <w:rFonts w:cs="Tahoma"/>
                  <w:color w:val="FF0000"/>
                </w:rPr>
                <w:t>Return as Sent by Legacy</w:t>
              </w:r>
            </w:ins>
          </w:p>
        </w:tc>
        <w:tc>
          <w:tcPr>
            <w:tcW w:w="668" w:type="dxa"/>
          </w:tcPr>
          <w:p w:rsidR="003F4578" w:rsidRPr="00846C6E" w:rsidRDefault="003F4578" w:rsidP="00846C6E">
            <w:pPr>
              <w:pStyle w:val="Footer"/>
              <w:tabs>
                <w:tab w:val="clear" w:pos="4320"/>
                <w:tab w:val="clear" w:pos="8640"/>
              </w:tabs>
              <w:rPr>
                <w:rFonts w:cs="Tahoma"/>
              </w:rPr>
            </w:pPr>
          </w:p>
        </w:tc>
        <w:tc>
          <w:tcPr>
            <w:tcW w:w="2160" w:type="dxa"/>
          </w:tcPr>
          <w:p w:rsidR="003F4578" w:rsidRPr="007446BD" w:rsidRDefault="003F4578" w:rsidP="00EF440D">
            <w:pPr>
              <w:rPr>
                <w:rFonts w:cs="Tahoma"/>
                <w:color w:val="FF0000"/>
              </w:rPr>
            </w:pPr>
            <w:r>
              <w:rPr>
                <w:rFonts w:cs="Tahoma"/>
              </w:rPr>
              <w:t>Populate from customer maintenance. If overridden Legacy will sent the overridden value.</w:t>
            </w:r>
            <w:r w:rsidR="007446BD">
              <w:rPr>
                <w:rFonts w:cs="Tahoma"/>
              </w:rPr>
              <w:t xml:space="preserve">  </w:t>
            </w:r>
            <w:r w:rsidR="00A55A67" w:rsidRPr="002E312B">
              <w:rPr>
                <w:rFonts w:cs="Tahoma"/>
                <w:color w:val="FF0000"/>
              </w:rPr>
              <w:t>Will use 2 position state code</w:t>
            </w:r>
          </w:p>
        </w:tc>
      </w:tr>
      <w:tr w:rsidR="003F4578" w:rsidRPr="00846C6E" w:rsidTr="007E1182">
        <w:tc>
          <w:tcPr>
            <w:tcW w:w="785" w:type="dxa"/>
          </w:tcPr>
          <w:p w:rsidR="003F4578" w:rsidRPr="00846C6E" w:rsidRDefault="00E449DD" w:rsidP="002025C2">
            <w:pPr>
              <w:rPr>
                <w:rFonts w:cs="Tahoma"/>
              </w:rPr>
            </w:pPr>
            <w:r>
              <w:rPr>
                <w:rFonts w:cs="Tahoma"/>
              </w:rPr>
              <w:t>23</w:t>
            </w:r>
          </w:p>
        </w:tc>
        <w:tc>
          <w:tcPr>
            <w:tcW w:w="1236" w:type="dxa"/>
            <w:gridSpan w:val="2"/>
          </w:tcPr>
          <w:p w:rsidR="003F4578" w:rsidRDefault="003F4578" w:rsidP="002025C2">
            <w:pPr>
              <w:rPr>
                <w:rFonts w:cs="Tahoma"/>
                <w:szCs w:val="18"/>
              </w:rPr>
            </w:pPr>
            <w:r>
              <w:rPr>
                <w:rFonts w:cs="Tahoma"/>
                <w:szCs w:val="18"/>
              </w:rPr>
              <w:t>Ship to ZIP</w:t>
            </w:r>
          </w:p>
        </w:tc>
        <w:tc>
          <w:tcPr>
            <w:tcW w:w="953" w:type="dxa"/>
          </w:tcPr>
          <w:p w:rsidR="003F4578" w:rsidRPr="00846C6E" w:rsidRDefault="003F4578" w:rsidP="00846C6E">
            <w:pPr>
              <w:pStyle w:val="Footer"/>
              <w:tabs>
                <w:tab w:val="clear" w:pos="4320"/>
                <w:tab w:val="clear" w:pos="8640"/>
              </w:tabs>
              <w:rPr>
                <w:rFonts w:cs="Tahoma"/>
              </w:rPr>
            </w:pPr>
          </w:p>
        </w:tc>
        <w:tc>
          <w:tcPr>
            <w:tcW w:w="905" w:type="dxa"/>
          </w:tcPr>
          <w:p w:rsidR="003F4578" w:rsidRDefault="003F4578" w:rsidP="00846C6E">
            <w:pPr>
              <w:pStyle w:val="Footer"/>
              <w:tabs>
                <w:tab w:val="clear" w:pos="4320"/>
                <w:tab w:val="clear" w:pos="8640"/>
              </w:tabs>
              <w:rPr>
                <w:rFonts w:cs="Tahoma"/>
              </w:rPr>
            </w:pPr>
            <w:r>
              <w:rPr>
                <w:rFonts w:cs="Tahoma"/>
              </w:rPr>
              <w:t>String</w:t>
            </w:r>
          </w:p>
        </w:tc>
        <w:tc>
          <w:tcPr>
            <w:tcW w:w="819" w:type="dxa"/>
          </w:tcPr>
          <w:p w:rsidR="003F4578" w:rsidRPr="00846C6E" w:rsidRDefault="003F4578" w:rsidP="00846C6E">
            <w:pPr>
              <w:pStyle w:val="Footer"/>
              <w:tabs>
                <w:tab w:val="clear" w:pos="4320"/>
                <w:tab w:val="clear" w:pos="8640"/>
              </w:tabs>
              <w:rPr>
                <w:rFonts w:cs="Tahoma"/>
              </w:rPr>
            </w:pPr>
          </w:p>
        </w:tc>
        <w:tc>
          <w:tcPr>
            <w:tcW w:w="1672" w:type="dxa"/>
          </w:tcPr>
          <w:p w:rsidR="003F4578" w:rsidRPr="0088101C" w:rsidRDefault="003F4578">
            <w:pPr>
              <w:rPr>
                <w:rFonts w:cs="Tahoma"/>
              </w:rPr>
            </w:pPr>
            <w:r w:rsidRPr="0088101C">
              <w:rPr>
                <w:rFonts w:cs="Tahoma"/>
              </w:rPr>
              <w:t>Return as Sent by Legacy</w:t>
            </w:r>
          </w:p>
        </w:tc>
        <w:tc>
          <w:tcPr>
            <w:tcW w:w="668" w:type="dxa"/>
          </w:tcPr>
          <w:p w:rsidR="003F4578" w:rsidRPr="00846C6E" w:rsidRDefault="003F4578" w:rsidP="00846C6E">
            <w:pPr>
              <w:pStyle w:val="Footer"/>
              <w:tabs>
                <w:tab w:val="clear" w:pos="4320"/>
                <w:tab w:val="clear" w:pos="8640"/>
              </w:tabs>
              <w:rPr>
                <w:rFonts w:cs="Tahoma"/>
              </w:rPr>
            </w:pPr>
          </w:p>
        </w:tc>
        <w:tc>
          <w:tcPr>
            <w:tcW w:w="2160" w:type="dxa"/>
          </w:tcPr>
          <w:p w:rsidR="003F4578" w:rsidRDefault="003F4578" w:rsidP="00EF440D">
            <w:pPr>
              <w:rPr>
                <w:rFonts w:cs="Tahoma"/>
              </w:rPr>
            </w:pPr>
            <w:r>
              <w:rPr>
                <w:rFonts w:cs="Tahoma"/>
              </w:rPr>
              <w:t>Populate from customer maintenance. If overridden Legacy will sent the overridden</w:t>
            </w:r>
          </w:p>
        </w:tc>
      </w:tr>
      <w:tr w:rsidR="003F4578" w:rsidRPr="00846C6E" w:rsidTr="007E1182">
        <w:tc>
          <w:tcPr>
            <w:tcW w:w="785" w:type="dxa"/>
          </w:tcPr>
          <w:p w:rsidR="003F4578" w:rsidRPr="00846C6E" w:rsidRDefault="00E449DD" w:rsidP="00E449DD">
            <w:pPr>
              <w:rPr>
                <w:rFonts w:cs="Tahoma"/>
              </w:rPr>
            </w:pPr>
            <w:r>
              <w:rPr>
                <w:rFonts w:cs="Tahoma"/>
              </w:rPr>
              <w:t>24</w:t>
            </w:r>
          </w:p>
        </w:tc>
        <w:tc>
          <w:tcPr>
            <w:tcW w:w="1236" w:type="dxa"/>
            <w:gridSpan w:val="2"/>
          </w:tcPr>
          <w:p w:rsidR="003F4578" w:rsidRDefault="003F4578" w:rsidP="00E449DD">
            <w:pPr>
              <w:rPr>
                <w:rFonts w:cs="Tahoma"/>
                <w:szCs w:val="18"/>
              </w:rPr>
            </w:pPr>
            <w:r>
              <w:rPr>
                <w:rFonts w:cs="Tahoma"/>
                <w:szCs w:val="18"/>
              </w:rPr>
              <w:t>Ship to Country Code</w:t>
            </w:r>
          </w:p>
        </w:tc>
        <w:tc>
          <w:tcPr>
            <w:tcW w:w="953" w:type="dxa"/>
          </w:tcPr>
          <w:p w:rsidR="003F4578" w:rsidRPr="00846C6E" w:rsidRDefault="003F4578" w:rsidP="00E449DD">
            <w:pPr>
              <w:pStyle w:val="Footer"/>
              <w:tabs>
                <w:tab w:val="clear" w:pos="4320"/>
                <w:tab w:val="clear" w:pos="8640"/>
              </w:tabs>
              <w:rPr>
                <w:rFonts w:cs="Tahoma"/>
              </w:rPr>
            </w:pPr>
          </w:p>
        </w:tc>
        <w:tc>
          <w:tcPr>
            <w:tcW w:w="905" w:type="dxa"/>
          </w:tcPr>
          <w:p w:rsidR="003F4578" w:rsidRDefault="003F4578" w:rsidP="00E449DD">
            <w:pPr>
              <w:pStyle w:val="Footer"/>
              <w:tabs>
                <w:tab w:val="clear" w:pos="4320"/>
                <w:tab w:val="clear" w:pos="8640"/>
              </w:tabs>
              <w:rPr>
                <w:rFonts w:cs="Tahoma"/>
              </w:rPr>
            </w:pPr>
            <w:r>
              <w:rPr>
                <w:rFonts w:cs="Tahoma"/>
              </w:rPr>
              <w:t>String</w:t>
            </w:r>
          </w:p>
        </w:tc>
        <w:tc>
          <w:tcPr>
            <w:tcW w:w="819" w:type="dxa"/>
          </w:tcPr>
          <w:p w:rsidR="003F4578" w:rsidRPr="00846C6E" w:rsidRDefault="003F4578" w:rsidP="00E449DD">
            <w:pPr>
              <w:pStyle w:val="Footer"/>
              <w:tabs>
                <w:tab w:val="clear" w:pos="4320"/>
                <w:tab w:val="clear" w:pos="8640"/>
              </w:tabs>
              <w:rPr>
                <w:rFonts w:cs="Tahoma"/>
              </w:rPr>
            </w:pPr>
          </w:p>
        </w:tc>
        <w:tc>
          <w:tcPr>
            <w:tcW w:w="1672" w:type="dxa"/>
          </w:tcPr>
          <w:p w:rsidR="003F4578" w:rsidRPr="0088101C" w:rsidRDefault="003F4578" w:rsidP="00E449DD">
            <w:pPr>
              <w:rPr>
                <w:rFonts w:cs="Tahoma"/>
              </w:rPr>
            </w:pPr>
            <w:r w:rsidRPr="0088101C">
              <w:rPr>
                <w:rFonts w:cs="Tahoma"/>
              </w:rPr>
              <w:t>Return as Sent by Legacy</w:t>
            </w:r>
          </w:p>
        </w:tc>
        <w:tc>
          <w:tcPr>
            <w:tcW w:w="668" w:type="dxa"/>
          </w:tcPr>
          <w:p w:rsidR="003F4578" w:rsidRPr="00846C6E" w:rsidRDefault="003F4578" w:rsidP="00E449DD">
            <w:pPr>
              <w:pStyle w:val="Footer"/>
              <w:tabs>
                <w:tab w:val="clear" w:pos="4320"/>
                <w:tab w:val="clear" w:pos="8640"/>
              </w:tabs>
              <w:rPr>
                <w:rFonts w:cs="Tahoma"/>
              </w:rPr>
            </w:pPr>
          </w:p>
        </w:tc>
        <w:tc>
          <w:tcPr>
            <w:tcW w:w="2160" w:type="dxa"/>
          </w:tcPr>
          <w:p w:rsidR="003F4578" w:rsidRDefault="003F4578" w:rsidP="00E449DD">
            <w:pPr>
              <w:rPr>
                <w:rFonts w:cs="Tahoma"/>
              </w:rPr>
            </w:pPr>
            <w:r>
              <w:rPr>
                <w:rFonts w:cs="Tahoma"/>
              </w:rPr>
              <w:t>Populate from customer maintenance. If overridden Legacy will sent the overridden</w:t>
            </w:r>
          </w:p>
        </w:tc>
      </w:tr>
      <w:tr w:rsidR="003F4578" w:rsidRPr="00846C6E" w:rsidTr="007E1182">
        <w:tc>
          <w:tcPr>
            <w:tcW w:w="785" w:type="dxa"/>
          </w:tcPr>
          <w:p w:rsidR="003F4578" w:rsidRPr="00E4574D" w:rsidRDefault="00E449DD" w:rsidP="002025C2">
            <w:pPr>
              <w:rPr>
                <w:rFonts w:cs="Tahoma"/>
              </w:rPr>
            </w:pPr>
            <w:r w:rsidRPr="00E4574D">
              <w:rPr>
                <w:rFonts w:cs="Tahoma"/>
              </w:rPr>
              <w:t>25</w:t>
            </w:r>
          </w:p>
        </w:tc>
        <w:tc>
          <w:tcPr>
            <w:tcW w:w="1236" w:type="dxa"/>
            <w:gridSpan w:val="2"/>
          </w:tcPr>
          <w:p w:rsidR="003F4578" w:rsidRPr="00E4574D" w:rsidRDefault="003F4578" w:rsidP="002025C2">
            <w:pPr>
              <w:rPr>
                <w:rFonts w:cs="Tahoma"/>
                <w:szCs w:val="18"/>
              </w:rPr>
            </w:pPr>
            <w:r w:rsidRPr="00E4574D">
              <w:rPr>
                <w:rFonts w:cs="Tahoma"/>
                <w:szCs w:val="18"/>
              </w:rPr>
              <w:t>Bill To Suffix</w:t>
            </w:r>
          </w:p>
        </w:tc>
        <w:tc>
          <w:tcPr>
            <w:tcW w:w="953" w:type="dxa"/>
          </w:tcPr>
          <w:p w:rsidR="003F4578" w:rsidRPr="00E4574D" w:rsidRDefault="003F4578" w:rsidP="00846C6E">
            <w:pPr>
              <w:pStyle w:val="Footer"/>
              <w:tabs>
                <w:tab w:val="clear" w:pos="4320"/>
                <w:tab w:val="clear" w:pos="8640"/>
              </w:tabs>
              <w:rPr>
                <w:rFonts w:cs="Tahoma"/>
              </w:rPr>
            </w:pPr>
          </w:p>
        </w:tc>
        <w:tc>
          <w:tcPr>
            <w:tcW w:w="905" w:type="dxa"/>
          </w:tcPr>
          <w:p w:rsidR="003F4578" w:rsidRPr="00E4574D" w:rsidRDefault="003F4578" w:rsidP="00846C6E">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846C6E">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846C6E">
            <w:pPr>
              <w:pStyle w:val="Footer"/>
              <w:tabs>
                <w:tab w:val="clear" w:pos="4320"/>
                <w:tab w:val="clear" w:pos="8640"/>
              </w:tabs>
              <w:rPr>
                <w:rFonts w:cs="Tahoma"/>
              </w:rPr>
            </w:pPr>
          </w:p>
        </w:tc>
        <w:tc>
          <w:tcPr>
            <w:tcW w:w="2160" w:type="dxa"/>
          </w:tcPr>
          <w:p w:rsidR="003F4578" w:rsidRPr="00E4574D" w:rsidRDefault="003F4578" w:rsidP="00EF440D">
            <w:pPr>
              <w:rPr>
                <w:rFonts w:cs="Tahoma"/>
              </w:rPr>
            </w:pPr>
            <w:r w:rsidRPr="00E4574D">
              <w:rPr>
                <w:rFonts w:cs="Tahoma"/>
              </w:rPr>
              <w:t>Populate from customer maintenance.</w:t>
            </w:r>
          </w:p>
        </w:tc>
      </w:tr>
      <w:tr w:rsidR="00F10046" w:rsidRPr="00846C6E" w:rsidTr="007E1182">
        <w:trPr>
          <w:ins w:id="170" w:author="Sterling User" w:date="2010-04-07T15:10:00Z"/>
        </w:trPr>
        <w:tc>
          <w:tcPr>
            <w:tcW w:w="785" w:type="dxa"/>
          </w:tcPr>
          <w:p w:rsidR="00F10046" w:rsidRPr="00E4574D" w:rsidRDefault="00A55A67" w:rsidP="002025C2">
            <w:pPr>
              <w:rPr>
                <w:ins w:id="171" w:author="Sterling User" w:date="2010-04-07T15:10:00Z"/>
                <w:rFonts w:cs="Tahoma"/>
              </w:rPr>
            </w:pPr>
            <w:ins w:id="172" w:author="Barbara Widmer" w:date="2010-04-29T13:57:00Z">
              <w:r w:rsidRPr="00A55A67">
                <w:rPr>
                  <w:rFonts w:cs="Tahoma"/>
                  <w:highlight w:val="cyan"/>
                </w:rPr>
                <w:t>81</w:t>
              </w:r>
            </w:ins>
          </w:p>
        </w:tc>
        <w:tc>
          <w:tcPr>
            <w:tcW w:w="1236" w:type="dxa"/>
            <w:gridSpan w:val="2"/>
          </w:tcPr>
          <w:p w:rsidR="00F10046" w:rsidRPr="00E4574D" w:rsidRDefault="00F10046" w:rsidP="002025C2">
            <w:pPr>
              <w:rPr>
                <w:ins w:id="173" w:author="Sterling User" w:date="2010-04-07T15:10:00Z"/>
                <w:rFonts w:cs="Tahoma"/>
                <w:szCs w:val="18"/>
              </w:rPr>
            </w:pPr>
            <w:ins w:id="174" w:author="Sterling User" w:date="2010-04-07T15:10:00Z">
              <w:r>
                <w:rPr>
                  <w:rFonts w:cs="Tahoma"/>
                  <w:szCs w:val="18"/>
                </w:rPr>
                <w:t>Bill to Name</w:t>
              </w:r>
            </w:ins>
          </w:p>
        </w:tc>
        <w:tc>
          <w:tcPr>
            <w:tcW w:w="953" w:type="dxa"/>
          </w:tcPr>
          <w:p w:rsidR="00F10046" w:rsidRPr="00E4574D" w:rsidRDefault="00F10046" w:rsidP="00846C6E">
            <w:pPr>
              <w:pStyle w:val="Footer"/>
              <w:tabs>
                <w:tab w:val="clear" w:pos="4320"/>
                <w:tab w:val="clear" w:pos="8640"/>
              </w:tabs>
              <w:rPr>
                <w:ins w:id="175" w:author="Sterling User" w:date="2010-04-07T15:10:00Z"/>
                <w:rFonts w:cs="Tahoma"/>
              </w:rPr>
            </w:pPr>
          </w:p>
        </w:tc>
        <w:tc>
          <w:tcPr>
            <w:tcW w:w="905" w:type="dxa"/>
          </w:tcPr>
          <w:p w:rsidR="00F10046" w:rsidRPr="00E4574D" w:rsidRDefault="00F10046" w:rsidP="00846C6E">
            <w:pPr>
              <w:pStyle w:val="Footer"/>
              <w:tabs>
                <w:tab w:val="clear" w:pos="4320"/>
                <w:tab w:val="clear" w:pos="8640"/>
              </w:tabs>
              <w:rPr>
                <w:ins w:id="176" w:author="Sterling User" w:date="2010-04-07T15:10:00Z"/>
                <w:rFonts w:cs="Tahoma"/>
              </w:rPr>
            </w:pPr>
            <w:ins w:id="177" w:author="Sterling User" w:date="2010-04-07T15:10:00Z">
              <w:r>
                <w:rPr>
                  <w:rFonts w:cs="Tahoma"/>
                </w:rPr>
                <w:t>String</w:t>
              </w:r>
            </w:ins>
          </w:p>
        </w:tc>
        <w:tc>
          <w:tcPr>
            <w:tcW w:w="819" w:type="dxa"/>
          </w:tcPr>
          <w:p w:rsidR="00F10046" w:rsidRPr="00E4574D" w:rsidRDefault="00F10046" w:rsidP="00846C6E">
            <w:pPr>
              <w:pStyle w:val="Footer"/>
              <w:tabs>
                <w:tab w:val="clear" w:pos="4320"/>
                <w:tab w:val="clear" w:pos="8640"/>
              </w:tabs>
              <w:rPr>
                <w:ins w:id="178" w:author="Sterling User" w:date="2010-04-07T15:10:00Z"/>
                <w:rFonts w:cs="Tahoma"/>
              </w:rPr>
            </w:pPr>
          </w:p>
        </w:tc>
        <w:tc>
          <w:tcPr>
            <w:tcW w:w="1672" w:type="dxa"/>
          </w:tcPr>
          <w:p w:rsidR="00F10046" w:rsidRPr="00E4574D" w:rsidRDefault="00F10046" w:rsidP="00E449DD">
            <w:pPr>
              <w:rPr>
                <w:ins w:id="179" w:author="Sterling User" w:date="2010-04-07T15:10:00Z"/>
                <w:rFonts w:cs="Tahoma"/>
              </w:rPr>
            </w:pPr>
            <w:ins w:id="180" w:author="Sterling User" w:date="2010-04-07T15:10:00Z">
              <w:r>
                <w:rPr>
                  <w:rFonts w:cs="Tahoma"/>
                </w:rPr>
                <w:t>Return as Sent by Legacy</w:t>
              </w:r>
            </w:ins>
          </w:p>
        </w:tc>
        <w:tc>
          <w:tcPr>
            <w:tcW w:w="668" w:type="dxa"/>
          </w:tcPr>
          <w:p w:rsidR="00F10046" w:rsidRPr="00E4574D" w:rsidRDefault="00F10046" w:rsidP="00846C6E">
            <w:pPr>
              <w:pStyle w:val="Footer"/>
              <w:tabs>
                <w:tab w:val="clear" w:pos="4320"/>
                <w:tab w:val="clear" w:pos="8640"/>
              </w:tabs>
              <w:rPr>
                <w:ins w:id="181" w:author="Sterling User" w:date="2010-04-07T15:10:00Z"/>
                <w:rFonts w:cs="Tahoma"/>
              </w:rPr>
            </w:pPr>
          </w:p>
        </w:tc>
        <w:tc>
          <w:tcPr>
            <w:tcW w:w="2160" w:type="dxa"/>
          </w:tcPr>
          <w:p w:rsidR="00F10046" w:rsidRPr="007446BD" w:rsidRDefault="00A55A67" w:rsidP="00EF440D">
            <w:pPr>
              <w:rPr>
                <w:ins w:id="182" w:author="Sterling User" w:date="2010-04-07T15:10:00Z"/>
                <w:rFonts w:cs="Tahoma"/>
                <w:color w:val="FF0000"/>
              </w:rPr>
            </w:pPr>
            <w:ins w:id="183" w:author="Barbara Widmer" w:date="2010-04-29T13:57:00Z">
              <w:r w:rsidRPr="00345E33">
                <w:rPr>
                  <w:rFonts w:cs="Tahoma"/>
                  <w:color w:val="FF0000"/>
                </w:rPr>
                <w:t>Populate from customer maintenance.</w:t>
              </w:r>
              <w:r w:rsidR="007446BD">
                <w:rPr>
                  <w:rFonts w:cs="Tahoma"/>
                  <w:color w:val="FF0000"/>
                </w:rPr>
                <w:t xml:space="preserve">  </w:t>
              </w:r>
            </w:ins>
          </w:p>
        </w:tc>
      </w:tr>
      <w:tr w:rsidR="003F4578" w:rsidRPr="00846C6E" w:rsidTr="007E1182">
        <w:tc>
          <w:tcPr>
            <w:tcW w:w="785" w:type="dxa"/>
          </w:tcPr>
          <w:p w:rsidR="003F4578" w:rsidRPr="00E4574D" w:rsidRDefault="00E449DD" w:rsidP="00E449DD">
            <w:pPr>
              <w:rPr>
                <w:rFonts w:cs="Tahoma"/>
              </w:rPr>
            </w:pPr>
            <w:r w:rsidRPr="00E4574D">
              <w:rPr>
                <w:rFonts w:cs="Tahoma"/>
              </w:rPr>
              <w:t>26</w:t>
            </w:r>
          </w:p>
        </w:tc>
        <w:tc>
          <w:tcPr>
            <w:tcW w:w="1236" w:type="dxa"/>
            <w:gridSpan w:val="2"/>
          </w:tcPr>
          <w:p w:rsidR="003F4578" w:rsidRPr="00E4574D" w:rsidRDefault="003F4578" w:rsidP="00E449DD">
            <w:pPr>
              <w:rPr>
                <w:rFonts w:cs="Tahoma"/>
                <w:szCs w:val="18"/>
              </w:rPr>
            </w:pPr>
            <w:r w:rsidRPr="00E4574D">
              <w:rPr>
                <w:rFonts w:cs="Tahoma"/>
                <w:szCs w:val="18"/>
              </w:rPr>
              <w:t>Bill to Address1</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sidP="003F4578">
            <w:pPr>
              <w:rPr>
                <w:rFonts w:cs="Tahoma"/>
              </w:rPr>
            </w:pPr>
            <w:r w:rsidRPr="00E4574D">
              <w:rPr>
                <w:rFonts w:cs="Tahoma"/>
              </w:rPr>
              <w:t xml:space="preserve">Populate from customer maintenance. </w:t>
            </w:r>
          </w:p>
        </w:tc>
      </w:tr>
      <w:tr w:rsidR="003F4578" w:rsidRPr="00846C6E" w:rsidTr="007E1182">
        <w:tc>
          <w:tcPr>
            <w:tcW w:w="785" w:type="dxa"/>
          </w:tcPr>
          <w:p w:rsidR="003F4578" w:rsidRPr="00E4574D" w:rsidRDefault="00E449DD" w:rsidP="00E449DD">
            <w:pPr>
              <w:rPr>
                <w:rFonts w:cs="Tahoma"/>
              </w:rPr>
            </w:pPr>
            <w:r w:rsidRPr="00E4574D">
              <w:rPr>
                <w:rFonts w:cs="Tahoma"/>
              </w:rPr>
              <w:t>27</w:t>
            </w:r>
          </w:p>
        </w:tc>
        <w:tc>
          <w:tcPr>
            <w:tcW w:w="1236" w:type="dxa"/>
            <w:gridSpan w:val="2"/>
          </w:tcPr>
          <w:p w:rsidR="003F4578" w:rsidRPr="00E4574D" w:rsidRDefault="003F4578" w:rsidP="00E449DD">
            <w:pPr>
              <w:rPr>
                <w:rFonts w:cs="Tahoma"/>
                <w:szCs w:val="18"/>
              </w:rPr>
            </w:pPr>
            <w:r w:rsidRPr="00E4574D">
              <w:rPr>
                <w:rFonts w:cs="Tahoma"/>
                <w:szCs w:val="18"/>
              </w:rPr>
              <w:t>Bill to Address2</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 w:rsidRPr="00E4574D">
              <w:rPr>
                <w:rFonts w:cs="Tahoma"/>
              </w:rPr>
              <w:t xml:space="preserve">Populate from customer maintenance. </w:t>
            </w:r>
          </w:p>
        </w:tc>
      </w:tr>
      <w:tr w:rsidR="003F4578" w:rsidRPr="00846C6E" w:rsidTr="007E1182">
        <w:tc>
          <w:tcPr>
            <w:tcW w:w="785" w:type="dxa"/>
          </w:tcPr>
          <w:p w:rsidR="003F4578" w:rsidRPr="00E4574D" w:rsidRDefault="00E449DD" w:rsidP="00E449DD">
            <w:pPr>
              <w:rPr>
                <w:rFonts w:cs="Tahoma"/>
              </w:rPr>
            </w:pPr>
            <w:r w:rsidRPr="00E4574D">
              <w:rPr>
                <w:rFonts w:cs="Tahoma"/>
              </w:rPr>
              <w:t>28</w:t>
            </w:r>
          </w:p>
        </w:tc>
        <w:tc>
          <w:tcPr>
            <w:tcW w:w="1236" w:type="dxa"/>
            <w:gridSpan w:val="2"/>
          </w:tcPr>
          <w:p w:rsidR="003F4578" w:rsidRPr="00E4574D" w:rsidRDefault="003F4578" w:rsidP="00E449DD">
            <w:pPr>
              <w:rPr>
                <w:rFonts w:cs="Tahoma"/>
                <w:szCs w:val="18"/>
              </w:rPr>
            </w:pPr>
            <w:r w:rsidRPr="00E4574D">
              <w:rPr>
                <w:rFonts w:cs="Tahoma"/>
                <w:szCs w:val="18"/>
              </w:rPr>
              <w:t>Bill to Address3</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 w:rsidRPr="00E4574D">
              <w:rPr>
                <w:rFonts w:cs="Tahoma"/>
              </w:rPr>
              <w:t xml:space="preserve">Populate from customer maintenance. </w:t>
            </w:r>
          </w:p>
        </w:tc>
      </w:tr>
      <w:tr w:rsidR="003F4578" w:rsidRPr="00846C6E" w:rsidTr="007E1182">
        <w:tc>
          <w:tcPr>
            <w:tcW w:w="785" w:type="dxa"/>
          </w:tcPr>
          <w:p w:rsidR="003F4578" w:rsidRPr="00E4574D" w:rsidRDefault="00E449DD" w:rsidP="00E449DD">
            <w:pPr>
              <w:rPr>
                <w:rFonts w:cs="Tahoma"/>
              </w:rPr>
            </w:pPr>
            <w:r w:rsidRPr="00E4574D">
              <w:rPr>
                <w:rFonts w:cs="Tahoma"/>
              </w:rPr>
              <w:t>29</w:t>
            </w:r>
          </w:p>
        </w:tc>
        <w:tc>
          <w:tcPr>
            <w:tcW w:w="1236" w:type="dxa"/>
            <w:gridSpan w:val="2"/>
          </w:tcPr>
          <w:p w:rsidR="003F4578" w:rsidRPr="00E4574D" w:rsidRDefault="003F4578" w:rsidP="00E449DD">
            <w:pPr>
              <w:rPr>
                <w:rFonts w:cs="Tahoma"/>
                <w:szCs w:val="18"/>
              </w:rPr>
            </w:pPr>
            <w:r w:rsidRPr="00E4574D">
              <w:rPr>
                <w:rFonts w:cs="Tahoma"/>
                <w:szCs w:val="18"/>
              </w:rPr>
              <w:t>Bill to City</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 w:rsidRPr="00E4574D">
              <w:rPr>
                <w:rFonts w:cs="Tahoma"/>
              </w:rPr>
              <w:t xml:space="preserve">Populate from customer maintenance. </w:t>
            </w:r>
          </w:p>
        </w:tc>
      </w:tr>
      <w:tr w:rsidR="003F4578" w:rsidRPr="00846C6E" w:rsidTr="007E1182">
        <w:tc>
          <w:tcPr>
            <w:tcW w:w="785" w:type="dxa"/>
          </w:tcPr>
          <w:p w:rsidR="003F4578" w:rsidRPr="00E4574D" w:rsidRDefault="00E449DD" w:rsidP="00E449DD">
            <w:pPr>
              <w:rPr>
                <w:rFonts w:cs="Tahoma"/>
              </w:rPr>
            </w:pPr>
            <w:r w:rsidRPr="00E4574D">
              <w:rPr>
                <w:rFonts w:cs="Tahoma"/>
              </w:rPr>
              <w:t>30</w:t>
            </w:r>
          </w:p>
        </w:tc>
        <w:tc>
          <w:tcPr>
            <w:tcW w:w="1236" w:type="dxa"/>
            <w:gridSpan w:val="2"/>
          </w:tcPr>
          <w:p w:rsidR="003F4578" w:rsidRPr="00E4574D" w:rsidRDefault="003F4578" w:rsidP="00E449DD">
            <w:pPr>
              <w:rPr>
                <w:rFonts w:cs="Tahoma"/>
                <w:szCs w:val="18"/>
              </w:rPr>
            </w:pPr>
            <w:r w:rsidRPr="00E4574D">
              <w:rPr>
                <w:rFonts w:cs="Tahoma"/>
                <w:szCs w:val="18"/>
              </w:rPr>
              <w:t>Bill to State</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 w:rsidRPr="00E4574D">
              <w:rPr>
                <w:rFonts w:cs="Tahoma"/>
              </w:rPr>
              <w:t xml:space="preserve">Populate from customer maintenance. </w:t>
            </w:r>
          </w:p>
        </w:tc>
      </w:tr>
      <w:tr w:rsidR="003F4578" w:rsidRPr="00846C6E" w:rsidTr="007E1182">
        <w:tc>
          <w:tcPr>
            <w:tcW w:w="785" w:type="dxa"/>
          </w:tcPr>
          <w:p w:rsidR="003F4578" w:rsidRPr="00E4574D" w:rsidRDefault="00E449DD" w:rsidP="00E449DD">
            <w:pPr>
              <w:rPr>
                <w:rFonts w:cs="Tahoma"/>
              </w:rPr>
            </w:pPr>
            <w:r w:rsidRPr="00E4574D">
              <w:rPr>
                <w:rFonts w:cs="Tahoma"/>
              </w:rPr>
              <w:t>31</w:t>
            </w:r>
          </w:p>
        </w:tc>
        <w:tc>
          <w:tcPr>
            <w:tcW w:w="1236" w:type="dxa"/>
            <w:gridSpan w:val="2"/>
          </w:tcPr>
          <w:p w:rsidR="003F4578" w:rsidRPr="00E4574D" w:rsidRDefault="003F4578" w:rsidP="00E449DD">
            <w:pPr>
              <w:rPr>
                <w:rFonts w:cs="Tahoma"/>
                <w:szCs w:val="18"/>
              </w:rPr>
            </w:pPr>
            <w:r w:rsidRPr="00E4574D">
              <w:rPr>
                <w:rFonts w:cs="Tahoma"/>
                <w:szCs w:val="18"/>
              </w:rPr>
              <w:t>Bill to ZIP</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 w:rsidRPr="00E4574D">
              <w:rPr>
                <w:rFonts w:cs="Tahoma"/>
              </w:rPr>
              <w:t xml:space="preserve">Populate from customer maintenance. </w:t>
            </w:r>
          </w:p>
        </w:tc>
      </w:tr>
      <w:tr w:rsidR="003F4578" w:rsidRPr="00846C6E" w:rsidTr="007E1182">
        <w:tc>
          <w:tcPr>
            <w:tcW w:w="785" w:type="dxa"/>
          </w:tcPr>
          <w:p w:rsidR="003F4578" w:rsidRPr="00E4574D" w:rsidRDefault="00E449DD" w:rsidP="00E449DD">
            <w:pPr>
              <w:rPr>
                <w:rFonts w:cs="Tahoma"/>
              </w:rPr>
            </w:pPr>
            <w:r w:rsidRPr="00E4574D">
              <w:rPr>
                <w:rFonts w:cs="Tahoma"/>
              </w:rPr>
              <w:t>32</w:t>
            </w:r>
          </w:p>
        </w:tc>
        <w:tc>
          <w:tcPr>
            <w:tcW w:w="1236" w:type="dxa"/>
            <w:gridSpan w:val="2"/>
          </w:tcPr>
          <w:p w:rsidR="003F4578" w:rsidRPr="00E4574D" w:rsidRDefault="003F4578" w:rsidP="00E449DD">
            <w:pPr>
              <w:rPr>
                <w:rFonts w:cs="Tahoma"/>
                <w:szCs w:val="18"/>
              </w:rPr>
            </w:pPr>
            <w:r w:rsidRPr="00E4574D">
              <w:rPr>
                <w:rFonts w:cs="Tahoma"/>
                <w:szCs w:val="18"/>
              </w:rPr>
              <w:t>Bill to Country Code</w:t>
            </w:r>
          </w:p>
        </w:tc>
        <w:tc>
          <w:tcPr>
            <w:tcW w:w="953" w:type="dxa"/>
          </w:tcPr>
          <w:p w:rsidR="003F4578" w:rsidRPr="00E4574D" w:rsidRDefault="003F4578" w:rsidP="00E449DD">
            <w:pPr>
              <w:pStyle w:val="Footer"/>
              <w:tabs>
                <w:tab w:val="clear" w:pos="4320"/>
                <w:tab w:val="clear" w:pos="8640"/>
              </w:tabs>
              <w:rPr>
                <w:rFonts w:cs="Tahoma"/>
              </w:rPr>
            </w:pPr>
          </w:p>
        </w:tc>
        <w:tc>
          <w:tcPr>
            <w:tcW w:w="905" w:type="dxa"/>
          </w:tcPr>
          <w:p w:rsidR="003F4578" w:rsidRPr="00E4574D" w:rsidRDefault="003F4578" w:rsidP="00E449DD">
            <w:pPr>
              <w:pStyle w:val="Footer"/>
              <w:tabs>
                <w:tab w:val="clear" w:pos="4320"/>
                <w:tab w:val="clear" w:pos="8640"/>
              </w:tabs>
              <w:rPr>
                <w:rFonts w:cs="Tahoma"/>
              </w:rPr>
            </w:pPr>
            <w:r w:rsidRPr="00E4574D">
              <w:rPr>
                <w:rFonts w:cs="Tahoma"/>
              </w:rPr>
              <w:t>String</w:t>
            </w:r>
          </w:p>
        </w:tc>
        <w:tc>
          <w:tcPr>
            <w:tcW w:w="819" w:type="dxa"/>
          </w:tcPr>
          <w:p w:rsidR="003F4578" w:rsidRPr="00E4574D" w:rsidRDefault="003F4578" w:rsidP="00E449DD">
            <w:pPr>
              <w:pStyle w:val="Footer"/>
              <w:tabs>
                <w:tab w:val="clear" w:pos="4320"/>
                <w:tab w:val="clear" w:pos="8640"/>
              </w:tabs>
              <w:rPr>
                <w:rFonts w:cs="Tahoma"/>
              </w:rPr>
            </w:pPr>
          </w:p>
        </w:tc>
        <w:tc>
          <w:tcPr>
            <w:tcW w:w="1672" w:type="dxa"/>
          </w:tcPr>
          <w:p w:rsidR="003F4578" w:rsidRPr="00E4574D" w:rsidRDefault="003F4578" w:rsidP="00E449DD">
            <w:pPr>
              <w:rPr>
                <w:rFonts w:cs="Tahoma"/>
              </w:rPr>
            </w:pPr>
            <w:r w:rsidRPr="00E4574D">
              <w:rPr>
                <w:rFonts w:cs="Tahoma"/>
              </w:rPr>
              <w:t>Return as Sent by Legacy</w:t>
            </w:r>
          </w:p>
        </w:tc>
        <w:tc>
          <w:tcPr>
            <w:tcW w:w="668" w:type="dxa"/>
          </w:tcPr>
          <w:p w:rsidR="003F4578" w:rsidRPr="00E4574D" w:rsidRDefault="003F4578" w:rsidP="00E449DD">
            <w:pPr>
              <w:pStyle w:val="Footer"/>
              <w:tabs>
                <w:tab w:val="clear" w:pos="4320"/>
                <w:tab w:val="clear" w:pos="8640"/>
              </w:tabs>
              <w:rPr>
                <w:rFonts w:cs="Tahoma"/>
              </w:rPr>
            </w:pPr>
          </w:p>
        </w:tc>
        <w:tc>
          <w:tcPr>
            <w:tcW w:w="2160" w:type="dxa"/>
          </w:tcPr>
          <w:p w:rsidR="003F4578" w:rsidRPr="00E4574D" w:rsidRDefault="003F4578" w:rsidP="00E449DD">
            <w:r w:rsidRPr="00E4574D">
              <w:rPr>
                <w:rFonts w:cs="Tahoma"/>
              </w:rPr>
              <w:t xml:space="preserve">Populate from customer maintenance. </w:t>
            </w:r>
          </w:p>
        </w:tc>
      </w:tr>
      <w:tr w:rsidR="003F4578" w:rsidRPr="00846C6E" w:rsidTr="007E1182">
        <w:tc>
          <w:tcPr>
            <w:tcW w:w="785" w:type="dxa"/>
          </w:tcPr>
          <w:p w:rsidR="003F4578" w:rsidRPr="00846C6E" w:rsidRDefault="00E449DD" w:rsidP="00E449DD">
            <w:pPr>
              <w:rPr>
                <w:rFonts w:cs="Tahoma"/>
              </w:rPr>
            </w:pPr>
            <w:r>
              <w:rPr>
                <w:rFonts w:cs="Tahoma"/>
              </w:rPr>
              <w:t>33</w:t>
            </w:r>
          </w:p>
        </w:tc>
        <w:tc>
          <w:tcPr>
            <w:tcW w:w="1236" w:type="dxa"/>
            <w:gridSpan w:val="2"/>
          </w:tcPr>
          <w:p w:rsidR="003F4578" w:rsidRDefault="003F4578" w:rsidP="00E449DD">
            <w:pPr>
              <w:rPr>
                <w:rFonts w:cs="Tahoma"/>
                <w:szCs w:val="18"/>
              </w:rPr>
            </w:pPr>
            <w:r>
              <w:rPr>
                <w:rFonts w:cs="Tahoma"/>
                <w:szCs w:val="18"/>
              </w:rPr>
              <w:t xml:space="preserve">Customer </w:t>
            </w:r>
            <w:ins w:id="184" w:author="Sterling User" w:date="2010-04-07T16:33:00Z">
              <w:r w:rsidR="00F3790C">
                <w:rPr>
                  <w:rFonts w:cs="Tahoma"/>
                  <w:szCs w:val="18"/>
                </w:rPr>
                <w:t xml:space="preserve"> Header </w:t>
              </w:r>
            </w:ins>
            <w:r>
              <w:rPr>
                <w:rFonts w:cs="Tahoma"/>
                <w:szCs w:val="18"/>
              </w:rPr>
              <w:t>PO</w:t>
            </w:r>
            <w:ins w:id="185" w:author="Sterling User" w:date="2010-04-07T16:33:00Z">
              <w:r w:rsidR="00F3790C">
                <w:rPr>
                  <w:rFonts w:cs="Tahoma"/>
                  <w:szCs w:val="18"/>
                </w:rPr>
                <w:t xml:space="preserve"> Number</w:t>
              </w:r>
            </w:ins>
          </w:p>
        </w:tc>
        <w:tc>
          <w:tcPr>
            <w:tcW w:w="953" w:type="dxa"/>
          </w:tcPr>
          <w:p w:rsidR="003F4578" w:rsidRPr="00846C6E" w:rsidRDefault="003F4578" w:rsidP="00E449DD">
            <w:pPr>
              <w:pStyle w:val="Footer"/>
              <w:tabs>
                <w:tab w:val="clear" w:pos="4320"/>
                <w:tab w:val="clear" w:pos="8640"/>
              </w:tabs>
              <w:rPr>
                <w:rFonts w:cs="Tahoma"/>
              </w:rPr>
            </w:pPr>
          </w:p>
        </w:tc>
        <w:tc>
          <w:tcPr>
            <w:tcW w:w="905" w:type="dxa"/>
          </w:tcPr>
          <w:p w:rsidR="003F4578" w:rsidRDefault="003F4578" w:rsidP="00E449DD">
            <w:pPr>
              <w:pStyle w:val="Footer"/>
              <w:tabs>
                <w:tab w:val="clear" w:pos="4320"/>
                <w:tab w:val="clear" w:pos="8640"/>
              </w:tabs>
              <w:rPr>
                <w:rFonts w:cs="Tahoma"/>
              </w:rPr>
            </w:pPr>
            <w:r>
              <w:rPr>
                <w:rFonts w:cs="Tahoma"/>
              </w:rPr>
              <w:t>String</w:t>
            </w:r>
          </w:p>
        </w:tc>
        <w:tc>
          <w:tcPr>
            <w:tcW w:w="819" w:type="dxa"/>
          </w:tcPr>
          <w:p w:rsidR="003F4578" w:rsidRPr="00846C6E" w:rsidRDefault="003F4578" w:rsidP="00E449DD">
            <w:pPr>
              <w:pStyle w:val="Footer"/>
              <w:tabs>
                <w:tab w:val="clear" w:pos="4320"/>
                <w:tab w:val="clear" w:pos="8640"/>
              </w:tabs>
              <w:rPr>
                <w:rFonts w:cs="Tahoma"/>
              </w:rPr>
            </w:pPr>
          </w:p>
        </w:tc>
        <w:tc>
          <w:tcPr>
            <w:tcW w:w="1672" w:type="dxa"/>
          </w:tcPr>
          <w:p w:rsidR="003F4578" w:rsidRPr="0088101C" w:rsidRDefault="00DD01CF" w:rsidP="00E449DD">
            <w:pPr>
              <w:rPr>
                <w:rFonts w:cs="Tahoma"/>
              </w:rPr>
            </w:pPr>
            <w:r w:rsidRPr="0088101C">
              <w:rPr>
                <w:rFonts w:cs="Tahoma"/>
              </w:rPr>
              <w:t>Return as Sent by Legacy</w:t>
            </w:r>
          </w:p>
        </w:tc>
        <w:tc>
          <w:tcPr>
            <w:tcW w:w="668" w:type="dxa"/>
          </w:tcPr>
          <w:p w:rsidR="003F4578" w:rsidRPr="00846C6E" w:rsidRDefault="003F4578" w:rsidP="00E449DD">
            <w:pPr>
              <w:pStyle w:val="Footer"/>
              <w:tabs>
                <w:tab w:val="clear" w:pos="4320"/>
                <w:tab w:val="clear" w:pos="8640"/>
              </w:tabs>
              <w:rPr>
                <w:rFonts w:cs="Tahoma"/>
              </w:rPr>
            </w:pPr>
          </w:p>
        </w:tc>
        <w:tc>
          <w:tcPr>
            <w:tcW w:w="2160" w:type="dxa"/>
          </w:tcPr>
          <w:p w:rsidR="003F4578" w:rsidRPr="00345E33" w:rsidRDefault="00A55A67" w:rsidP="00345E33">
            <w:pPr>
              <w:rPr>
                <w:rFonts w:cs="Tahoma"/>
                <w:color w:val="FF0000"/>
              </w:rPr>
            </w:pPr>
            <w:del w:id="186" w:author="Sterling User" w:date="2010-04-30T14:34:00Z">
              <w:r w:rsidRPr="00345E33" w:rsidDel="00345E33">
                <w:rPr>
                  <w:rFonts w:cs="Tahoma"/>
                  <w:strike/>
                </w:rPr>
                <w:delText>Can it be changed in Legacy and send to x.com</w:delText>
              </w:r>
            </w:del>
            <w:ins w:id="187" w:author="Barbara Widmer" w:date="2010-04-29T13:58:00Z">
              <w:r w:rsidRPr="00345E33">
                <w:rPr>
                  <w:rFonts w:cs="Tahoma"/>
                </w:rPr>
                <w:t xml:space="preserve">  </w:t>
              </w:r>
            </w:ins>
            <w:ins w:id="188" w:author="Sterling User" w:date="2010-04-30T14:34:00Z">
              <w:r w:rsidR="00345E33" w:rsidRPr="00345E33">
                <w:rPr>
                  <w:rFonts w:cs="Tahoma"/>
                  <w:color w:val="FF0000"/>
                </w:rPr>
                <w:t>Allow PO# Change in Order Update</w:t>
              </w:r>
            </w:ins>
          </w:p>
        </w:tc>
      </w:tr>
      <w:tr w:rsidR="002A31B8" w:rsidRPr="00846C6E" w:rsidTr="007E1182">
        <w:tc>
          <w:tcPr>
            <w:tcW w:w="785" w:type="dxa"/>
          </w:tcPr>
          <w:p w:rsidR="002A31B8" w:rsidRPr="00846C6E" w:rsidRDefault="00E449DD" w:rsidP="00E449DD">
            <w:pPr>
              <w:rPr>
                <w:rFonts w:cs="Tahoma"/>
              </w:rPr>
            </w:pPr>
            <w:r>
              <w:rPr>
                <w:rFonts w:cs="Tahoma"/>
              </w:rPr>
              <w:t>34</w:t>
            </w:r>
          </w:p>
        </w:tc>
        <w:tc>
          <w:tcPr>
            <w:tcW w:w="1236" w:type="dxa"/>
            <w:gridSpan w:val="2"/>
          </w:tcPr>
          <w:p w:rsidR="002A31B8" w:rsidRDefault="002A31B8" w:rsidP="00E449DD">
            <w:pPr>
              <w:rPr>
                <w:rFonts w:cs="Tahoma"/>
                <w:szCs w:val="18"/>
              </w:rPr>
            </w:pPr>
            <w:r>
              <w:rPr>
                <w:rFonts w:cs="Tahoma"/>
                <w:szCs w:val="18"/>
              </w:rPr>
              <w:t>Order Code</w:t>
            </w:r>
          </w:p>
        </w:tc>
        <w:tc>
          <w:tcPr>
            <w:tcW w:w="953" w:type="dxa"/>
          </w:tcPr>
          <w:p w:rsidR="002A31B8" w:rsidRPr="00846C6E" w:rsidRDefault="002A31B8" w:rsidP="00E449DD">
            <w:pPr>
              <w:pStyle w:val="Footer"/>
              <w:tabs>
                <w:tab w:val="clear" w:pos="4320"/>
                <w:tab w:val="clear" w:pos="8640"/>
              </w:tabs>
              <w:rPr>
                <w:rFonts w:cs="Tahoma"/>
              </w:rPr>
            </w:pPr>
          </w:p>
        </w:tc>
        <w:tc>
          <w:tcPr>
            <w:tcW w:w="905" w:type="dxa"/>
          </w:tcPr>
          <w:p w:rsidR="002A31B8" w:rsidRDefault="002A31B8" w:rsidP="00E449DD">
            <w:pPr>
              <w:pStyle w:val="Footer"/>
              <w:tabs>
                <w:tab w:val="clear" w:pos="4320"/>
                <w:tab w:val="clear" w:pos="8640"/>
              </w:tabs>
              <w:rPr>
                <w:rFonts w:cs="Tahoma"/>
              </w:rPr>
            </w:pPr>
            <w:r>
              <w:rPr>
                <w:rFonts w:cs="Tahoma"/>
              </w:rPr>
              <w:t>String</w:t>
            </w:r>
          </w:p>
        </w:tc>
        <w:tc>
          <w:tcPr>
            <w:tcW w:w="819" w:type="dxa"/>
          </w:tcPr>
          <w:p w:rsidR="002A31B8" w:rsidRPr="00846C6E" w:rsidRDefault="002A31B8" w:rsidP="00E449DD">
            <w:pPr>
              <w:pStyle w:val="Footer"/>
              <w:tabs>
                <w:tab w:val="clear" w:pos="4320"/>
                <w:tab w:val="clear" w:pos="8640"/>
              </w:tabs>
              <w:rPr>
                <w:rFonts w:cs="Tahoma"/>
              </w:rPr>
            </w:pPr>
          </w:p>
        </w:tc>
        <w:tc>
          <w:tcPr>
            <w:tcW w:w="1672" w:type="dxa"/>
          </w:tcPr>
          <w:p w:rsidR="002A31B8" w:rsidRPr="0088101C" w:rsidRDefault="002A31B8" w:rsidP="00E449DD">
            <w:pPr>
              <w:rPr>
                <w:rFonts w:cs="Tahoma"/>
              </w:rPr>
            </w:pPr>
            <w:r w:rsidRPr="0088101C">
              <w:rPr>
                <w:rFonts w:cs="Tahoma"/>
              </w:rPr>
              <w:t>Return as Sent by Legacy</w:t>
            </w:r>
          </w:p>
        </w:tc>
        <w:tc>
          <w:tcPr>
            <w:tcW w:w="668" w:type="dxa"/>
          </w:tcPr>
          <w:p w:rsidR="002A31B8" w:rsidRPr="00846C6E" w:rsidRDefault="002A31B8" w:rsidP="00E449DD">
            <w:pPr>
              <w:pStyle w:val="Footer"/>
              <w:tabs>
                <w:tab w:val="clear" w:pos="4320"/>
                <w:tab w:val="clear" w:pos="8640"/>
              </w:tabs>
              <w:rPr>
                <w:rFonts w:cs="Tahoma"/>
              </w:rPr>
            </w:pPr>
          </w:p>
        </w:tc>
        <w:tc>
          <w:tcPr>
            <w:tcW w:w="2160" w:type="dxa"/>
          </w:tcPr>
          <w:p w:rsidR="002A31B8" w:rsidRPr="002A31B8" w:rsidRDefault="002A31B8" w:rsidP="002A31B8">
            <w:pPr>
              <w:rPr>
                <w:rFonts w:cs="Tahoma"/>
              </w:rPr>
            </w:pPr>
            <w:r>
              <w:rPr>
                <w:rFonts w:cs="Tahoma"/>
              </w:rPr>
              <w:t>Possible values</w:t>
            </w:r>
            <w:r>
              <w:rPr>
                <w:rFonts w:cs="Tahoma"/>
              </w:rPr>
              <w:br/>
            </w:r>
            <w:r w:rsidRPr="002A31B8">
              <w:rPr>
                <w:rFonts w:cs="Tahoma"/>
              </w:rPr>
              <w:t xml:space="preserve">H </w:t>
            </w:r>
            <w:r w:rsidR="005443E1">
              <w:rPr>
                <w:rFonts w:cs="Tahoma"/>
              </w:rPr>
              <w:t>–</w:t>
            </w:r>
            <w:r w:rsidRPr="002A31B8">
              <w:rPr>
                <w:rFonts w:cs="Tahoma"/>
              </w:rPr>
              <w:t xml:space="preserve"> Customer requested hold</w:t>
            </w:r>
          </w:p>
          <w:p w:rsidR="002A31B8" w:rsidRPr="002A31B8" w:rsidRDefault="002A31B8" w:rsidP="002A31B8">
            <w:pPr>
              <w:rPr>
                <w:rFonts w:cs="Tahoma"/>
              </w:rPr>
            </w:pPr>
            <w:r w:rsidRPr="002A31B8">
              <w:rPr>
                <w:rFonts w:cs="Tahoma"/>
              </w:rPr>
              <w:t xml:space="preserve">Space </w:t>
            </w:r>
            <w:r w:rsidR="005443E1">
              <w:rPr>
                <w:rFonts w:cs="Tahoma"/>
              </w:rPr>
              <w:t>–</w:t>
            </w:r>
            <w:r w:rsidRPr="002A31B8">
              <w:rPr>
                <w:rFonts w:cs="Tahoma"/>
              </w:rPr>
              <w:t xml:space="preserve"> No selection by customer</w:t>
            </w:r>
          </w:p>
          <w:p w:rsidR="002A31B8" w:rsidRDefault="002A31B8" w:rsidP="00C23764">
            <w:pPr>
              <w:rPr>
                <w:rFonts w:cs="Tahoma"/>
              </w:rPr>
            </w:pPr>
            <w:r w:rsidRPr="002A31B8">
              <w:rPr>
                <w:rFonts w:cs="Tahoma"/>
              </w:rPr>
              <w:t xml:space="preserve">O </w:t>
            </w:r>
            <w:r w:rsidR="005443E1">
              <w:rPr>
                <w:rFonts w:cs="Tahoma"/>
              </w:rPr>
              <w:t>–</w:t>
            </w:r>
            <w:r w:rsidRPr="002A31B8">
              <w:rPr>
                <w:rFonts w:cs="Tahoma"/>
              </w:rPr>
              <w:t xml:space="preserve"> Customer removed hold request.</w:t>
            </w:r>
            <w:r w:rsidR="00C23764">
              <w:rPr>
                <w:rFonts w:cs="Tahoma"/>
              </w:rPr>
              <w:br/>
            </w:r>
          </w:p>
        </w:tc>
      </w:tr>
      <w:tr w:rsidR="00A03F8B" w:rsidRPr="00846C6E" w:rsidTr="007E1182">
        <w:tc>
          <w:tcPr>
            <w:tcW w:w="785" w:type="dxa"/>
          </w:tcPr>
          <w:p w:rsidR="00A03F8B" w:rsidRPr="00846C6E" w:rsidRDefault="00E449DD" w:rsidP="00E449DD">
            <w:pPr>
              <w:rPr>
                <w:rFonts w:cs="Tahoma"/>
              </w:rPr>
            </w:pPr>
            <w:r>
              <w:rPr>
                <w:rFonts w:cs="Tahoma"/>
              </w:rPr>
              <w:t>35</w:t>
            </w:r>
          </w:p>
        </w:tc>
        <w:tc>
          <w:tcPr>
            <w:tcW w:w="1236" w:type="dxa"/>
            <w:gridSpan w:val="2"/>
          </w:tcPr>
          <w:p w:rsidR="00A03F8B" w:rsidRDefault="00A03F8B" w:rsidP="00E449DD">
            <w:pPr>
              <w:rPr>
                <w:rFonts w:cs="Tahoma"/>
                <w:szCs w:val="18"/>
              </w:rPr>
            </w:pPr>
            <w:r>
              <w:rPr>
                <w:rFonts w:cs="Tahoma"/>
                <w:szCs w:val="18"/>
              </w:rPr>
              <w:t>Ship Complete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sidP="00E449DD">
            <w:pPr>
              <w:pStyle w:val="Footer"/>
              <w:tabs>
                <w:tab w:val="clear" w:pos="4320"/>
                <w:tab w:val="clear" w:pos="8640"/>
              </w:tabs>
              <w:rPr>
                <w:rFonts w:cs="Tahoma"/>
              </w:rPr>
            </w:pPr>
            <w:r>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8C7C10" w:rsidRDefault="00A03F8B" w:rsidP="008C7C10">
            <w:pPr>
              <w:rPr>
                <w:rFonts w:cs="Tahoma"/>
              </w:rPr>
            </w:pPr>
            <w:r>
              <w:rPr>
                <w:rFonts w:cs="Tahoma"/>
              </w:rPr>
              <w:t xml:space="preserve">Valid values are </w:t>
            </w:r>
            <w:r>
              <w:rPr>
                <w:rFonts w:cs="Tahoma"/>
              </w:rPr>
              <w:br/>
            </w:r>
            <w:r w:rsidRPr="008C7C10">
              <w:rPr>
                <w:rFonts w:cs="Tahoma"/>
              </w:rPr>
              <w:t xml:space="preserve">C </w:t>
            </w:r>
            <w:r w:rsidR="005443E1">
              <w:rPr>
                <w:rFonts w:cs="Tahoma"/>
              </w:rPr>
              <w:t>–</w:t>
            </w:r>
            <w:r w:rsidRPr="008C7C10">
              <w:rPr>
                <w:rFonts w:cs="Tahoma"/>
              </w:rPr>
              <w:t xml:space="preserve"> Customer requested ship complete.</w:t>
            </w:r>
          </w:p>
          <w:p w:rsidR="00A03F8B" w:rsidRDefault="00A03F8B" w:rsidP="008C7C10">
            <w:pPr>
              <w:rPr>
                <w:rFonts w:cs="Tahoma"/>
              </w:rPr>
            </w:pPr>
            <w:r w:rsidRPr="008C7C10">
              <w:rPr>
                <w:rFonts w:cs="Tahoma"/>
              </w:rPr>
              <w:t xml:space="preserve">Space </w:t>
            </w:r>
            <w:r w:rsidR="005443E1">
              <w:rPr>
                <w:rFonts w:cs="Tahoma"/>
              </w:rPr>
              <w:t>–</w:t>
            </w:r>
            <w:r w:rsidRPr="008C7C10">
              <w:rPr>
                <w:rFonts w:cs="Tahoma"/>
              </w:rPr>
              <w:t xml:space="preserve"> No selection by customer (default)</w:t>
            </w:r>
          </w:p>
        </w:tc>
      </w:tr>
      <w:tr w:rsidR="00A03F8B" w:rsidRPr="00846C6E" w:rsidTr="007E1182">
        <w:tc>
          <w:tcPr>
            <w:tcW w:w="785" w:type="dxa"/>
          </w:tcPr>
          <w:p w:rsidR="00A03F8B" w:rsidRPr="00846C6E" w:rsidRDefault="00E449DD" w:rsidP="00E449DD">
            <w:pPr>
              <w:rPr>
                <w:rFonts w:cs="Tahoma"/>
              </w:rPr>
            </w:pPr>
            <w:r>
              <w:rPr>
                <w:rFonts w:cs="Tahoma"/>
              </w:rPr>
              <w:t>36</w:t>
            </w:r>
          </w:p>
        </w:tc>
        <w:tc>
          <w:tcPr>
            <w:tcW w:w="1236" w:type="dxa"/>
            <w:gridSpan w:val="2"/>
          </w:tcPr>
          <w:p w:rsidR="00A03F8B" w:rsidRDefault="00A03F8B" w:rsidP="00E449DD">
            <w:pPr>
              <w:rPr>
                <w:rFonts w:cs="Tahoma"/>
                <w:szCs w:val="18"/>
              </w:rPr>
            </w:pPr>
            <w:r w:rsidRPr="008C7C10">
              <w:rPr>
                <w:rFonts w:cs="Tahoma"/>
                <w:szCs w:val="18"/>
              </w:rPr>
              <w:t>Will Call (aka Shipment Code )</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D64097">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3A4771">
              <w:rPr>
                <w:rFonts w:cs="Tahoma"/>
              </w:rPr>
              <w:t xml:space="preserve">Valid values are </w:t>
            </w:r>
            <w:r w:rsidRPr="003A4771">
              <w:rPr>
                <w:rFonts w:cs="Tahoma"/>
              </w:rPr>
              <w:br/>
              <w:t>P – Will call</w:t>
            </w:r>
            <w:r w:rsidRPr="003A4771">
              <w:rPr>
                <w:rFonts w:cs="Tahoma"/>
              </w:rPr>
              <w:br/>
              <w:t>Space – standard</w:t>
            </w:r>
          </w:p>
          <w:p w:rsidR="00A03F8B" w:rsidRDefault="00A03F8B" w:rsidP="008C7C10">
            <w:pPr>
              <w:rPr>
                <w:rFonts w:cs="Tahoma"/>
              </w:rPr>
            </w:pPr>
          </w:p>
        </w:tc>
      </w:tr>
      <w:tr w:rsidR="00A03F8B" w:rsidRPr="00846C6E" w:rsidTr="007E1182">
        <w:tc>
          <w:tcPr>
            <w:tcW w:w="785" w:type="dxa"/>
          </w:tcPr>
          <w:p w:rsidR="00A03F8B" w:rsidRPr="00846C6E" w:rsidRDefault="00E449DD" w:rsidP="00E449DD">
            <w:pPr>
              <w:rPr>
                <w:rFonts w:cs="Tahoma"/>
              </w:rPr>
            </w:pPr>
            <w:r>
              <w:rPr>
                <w:rFonts w:cs="Tahoma"/>
              </w:rPr>
              <w:t>37</w:t>
            </w:r>
          </w:p>
        </w:tc>
        <w:tc>
          <w:tcPr>
            <w:tcW w:w="1236" w:type="dxa"/>
            <w:gridSpan w:val="2"/>
          </w:tcPr>
          <w:p w:rsidR="00A03F8B" w:rsidRPr="00F57CB5" w:rsidRDefault="00A03F8B" w:rsidP="00F57CB5">
            <w:pPr>
              <w:rPr>
                <w:rFonts w:cs="Tahoma"/>
                <w:szCs w:val="18"/>
              </w:rPr>
            </w:pPr>
            <w:r w:rsidRPr="00F57CB5">
              <w:rPr>
                <w:rFonts w:cs="Tahoma"/>
                <w:szCs w:val="18"/>
              </w:rPr>
              <w:t xml:space="preserve">Ship Date </w:t>
            </w:r>
          </w:p>
          <w:p w:rsidR="00A03F8B" w:rsidRPr="008C7C10" w:rsidRDefault="00A03F8B" w:rsidP="00F57CB5">
            <w:pPr>
              <w:rPr>
                <w:rFonts w:cs="Tahoma"/>
                <w:szCs w:val="18"/>
              </w:rPr>
            </w:pPr>
            <w:r>
              <w:rPr>
                <w:rFonts w:cs="Tahoma"/>
                <w:szCs w:val="18"/>
              </w:rPr>
              <w:t>(</w:t>
            </w:r>
            <w:r w:rsidRPr="00F57CB5">
              <w:rPr>
                <w:rFonts w:cs="Tahoma"/>
                <w:szCs w:val="18"/>
              </w:rPr>
              <w:t>aka Requested Deliver Date)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D64097">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3A4771">
              <w:rPr>
                <w:rFonts w:cs="Tahoma"/>
              </w:rPr>
              <w:t>The format for the date is format:YYYYMMDD</w:t>
            </w:r>
          </w:p>
        </w:tc>
      </w:tr>
      <w:tr w:rsidR="00A03F8B" w:rsidRPr="00846C6E" w:rsidTr="007E1182">
        <w:tc>
          <w:tcPr>
            <w:tcW w:w="785" w:type="dxa"/>
          </w:tcPr>
          <w:p w:rsidR="00A03F8B" w:rsidRPr="00846C6E" w:rsidRDefault="00E449DD" w:rsidP="00E449DD">
            <w:pPr>
              <w:rPr>
                <w:rFonts w:cs="Tahoma"/>
              </w:rPr>
            </w:pPr>
            <w:r>
              <w:rPr>
                <w:rFonts w:cs="Tahoma"/>
              </w:rPr>
              <w:t>38</w:t>
            </w:r>
          </w:p>
        </w:tc>
        <w:tc>
          <w:tcPr>
            <w:tcW w:w="1236" w:type="dxa"/>
            <w:gridSpan w:val="2"/>
          </w:tcPr>
          <w:p w:rsidR="00A03F8B" w:rsidRPr="00F57CB5" w:rsidRDefault="00A03F8B" w:rsidP="00F57CB5">
            <w:pPr>
              <w:rPr>
                <w:rFonts w:cs="Tahoma"/>
                <w:szCs w:val="18"/>
              </w:rPr>
            </w:pPr>
            <w:r w:rsidRPr="00E91A76">
              <w:rPr>
                <w:rFonts w:cs="Tahoma"/>
                <w:szCs w:val="18"/>
              </w:rPr>
              <w:t>Header Comments</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D64097">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3A4771">
              <w:rPr>
                <w:rFonts w:cs="Tahoma"/>
              </w:rPr>
              <w:t>Comments for the order at the header level.</w:t>
            </w:r>
          </w:p>
        </w:tc>
      </w:tr>
      <w:tr w:rsidR="00A03F8B" w:rsidRPr="00846C6E" w:rsidTr="007E1182">
        <w:tc>
          <w:tcPr>
            <w:tcW w:w="785" w:type="dxa"/>
          </w:tcPr>
          <w:p w:rsidR="00A03F8B" w:rsidRPr="00846C6E" w:rsidRDefault="00E449DD" w:rsidP="00E449DD">
            <w:pPr>
              <w:rPr>
                <w:rFonts w:cs="Tahoma"/>
              </w:rPr>
            </w:pPr>
            <w:r>
              <w:rPr>
                <w:rFonts w:cs="Tahoma"/>
              </w:rPr>
              <w:t>39</w:t>
            </w:r>
          </w:p>
        </w:tc>
        <w:tc>
          <w:tcPr>
            <w:tcW w:w="1236" w:type="dxa"/>
            <w:gridSpan w:val="2"/>
          </w:tcPr>
          <w:p w:rsidR="00A03F8B" w:rsidRPr="00F57CB5" w:rsidRDefault="00A03F8B" w:rsidP="00F57CB5">
            <w:pPr>
              <w:rPr>
                <w:rFonts w:cs="Tahoma"/>
                <w:szCs w:val="18"/>
              </w:rPr>
            </w:pPr>
            <w:r w:rsidRPr="00E91A76">
              <w:rPr>
                <w:rFonts w:cs="Tahoma"/>
                <w:szCs w:val="18"/>
              </w:rPr>
              <w:t>Ordered By Name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D64097">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3A4771">
              <w:rPr>
                <w:rFonts w:cs="Tahoma"/>
              </w:rPr>
              <w:t>Person for whom the order was created.</w:t>
            </w:r>
          </w:p>
        </w:tc>
      </w:tr>
      <w:tr w:rsidR="00A03F8B" w:rsidRPr="00846C6E" w:rsidTr="007E1182">
        <w:tc>
          <w:tcPr>
            <w:tcW w:w="785" w:type="dxa"/>
          </w:tcPr>
          <w:p w:rsidR="00A03F8B" w:rsidRPr="00846C6E" w:rsidRDefault="00E449DD" w:rsidP="00E449DD">
            <w:pPr>
              <w:rPr>
                <w:rFonts w:cs="Tahoma"/>
              </w:rPr>
            </w:pPr>
            <w:r>
              <w:rPr>
                <w:rFonts w:cs="Tahoma"/>
              </w:rPr>
              <w:t>40</w:t>
            </w:r>
          </w:p>
        </w:tc>
        <w:tc>
          <w:tcPr>
            <w:tcW w:w="1236" w:type="dxa"/>
            <w:gridSpan w:val="2"/>
          </w:tcPr>
          <w:p w:rsidR="00A03F8B" w:rsidRPr="00E91A76" w:rsidRDefault="00A03F8B" w:rsidP="00E91A76">
            <w:pPr>
              <w:rPr>
                <w:rFonts w:cs="Tahoma"/>
                <w:szCs w:val="18"/>
              </w:rPr>
            </w:pPr>
            <w:r w:rsidRPr="00E91A76">
              <w:rPr>
                <w:rFonts w:cs="Tahoma"/>
                <w:szCs w:val="18"/>
              </w:rPr>
              <w:t>Order Create Date</w:t>
            </w:r>
          </w:p>
          <w:p w:rsidR="00A03F8B" w:rsidRPr="00F57CB5" w:rsidRDefault="00A03F8B" w:rsidP="00E91A76">
            <w:pPr>
              <w:rPr>
                <w:rFonts w:cs="Tahoma"/>
                <w:szCs w:val="18"/>
              </w:rPr>
            </w:pPr>
            <w:r w:rsidRPr="00E91A76">
              <w:rPr>
                <w:rFonts w:cs="Tahoma"/>
                <w:szCs w:val="18"/>
              </w:rPr>
              <w:t>(aka Entry Date)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D64097">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3A4771">
              <w:rPr>
                <w:rFonts w:cs="Tahoma"/>
              </w:rPr>
              <w:t xml:space="preserve">Date when the order was created. Format is </w:t>
            </w:r>
            <w:r w:rsidRPr="003A4771">
              <w:rPr>
                <w:rFonts w:cs="Tahoma"/>
              </w:rPr>
              <w:br/>
              <w:t>YYYYMMDD</w:t>
            </w:r>
          </w:p>
        </w:tc>
      </w:tr>
      <w:tr w:rsidR="00A03F8B" w:rsidRPr="00846C6E" w:rsidTr="007E1182">
        <w:tc>
          <w:tcPr>
            <w:tcW w:w="785" w:type="dxa"/>
          </w:tcPr>
          <w:p w:rsidR="00A03F8B" w:rsidRPr="00846C6E" w:rsidRDefault="00E449DD" w:rsidP="00E449DD">
            <w:pPr>
              <w:rPr>
                <w:rFonts w:cs="Tahoma"/>
              </w:rPr>
            </w:pPr>
            <w:r>
              <w:rPr>
                <w:rFonts w:cs="Tahoma"/>
              </w:rPr>
              <w:t>41</w:t>
            </w:r>
          </w:p>
        </w:tc>
        <w:tc>
          <w:tcPr>
            <w:tcW w:w="1236" w:type="dxa"/>
            <w:gridSpan w:val="2"/>
          </w:tcPr>
          <w:p w:rsidR="00A03F8B" w:rsidRPr="0033236B" w:rsidRDefault="00A03F8B" w:rsidP="00C24127">
            <w:pPr>
              <w:rPr>
                <w:rFonts w:cs="Tahoma"/>
                <w:szCs w:val="18"/>
              </w:rPr>
            </w:pPr>
            <w:r w:rsidRPr="0033236B">
              <w:rPr>
                <w:rFonts w:cs="Tahoma"/>
                <w:szCs w:val="18"/>
              </w:rPr>
              <w:t>Order Source</w:t>
            </w:r>
          </w:p>
          <w:p w:rsidR="00A03F8B" w:rsidRPr="00F57CB5" w:rsidRDefault="00A03F8B" w:rsidP="00F57CB5">
            <w:pPr>
              <w:rPr>
                <w:rFonts w:cs="Tahoma"/>
                <w:szCs w:val="18"/>
              </w:rPr>
            </w:pP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C24127">
            <w:pPr>
              <w:rPr>
                <w:rFonts w:cs="Tahoma"/>
              </w:rPr>
            </w:pPr>
            <w:r w:rsidRPr="003A4771">
              <w:rPr>
                <w:rFonts w:cs="Tahoma"/>
              </w:rPr>
              <w:t>Possible values</w:t>
            </w:r>
            <w:ins w:id="189" w:author="Barbara Widmer" w:date="2010-04-29T13:17:00Z">
              <w:r w:rsidR="00CA1DD7">
                <w:rPr>
                  <w:rFonts w:cs="Tahoma"/>
                </w:rPr>
                <w:t>:</w:t>
              </w:r>
            </w:ins>
            <w:r w:rsidRPr="003A4771">
              <w:rPr>
                <w:rFonts w:cs="Tahoma"/>
              </w:rPr>
              <w:br/>
            </w:r>
            <w:r w:rsidR="00A55A67" w:rsidRPr="00A55A67">
              <w:rPr>
                <w:rFonts w:cs="Tahoma"/>
                <w:b/>
              </w:rPr>
              <w:t>B2B – EDI</w:t>
            </w:r>
            <w:r w:rsidRPr="003A4771">
              <w:rPr>
                <w:rFonts w:cs="Tahoma"/>
              </w:rPr>
              <w:t xml:space="preserve"> (Electronic)</w:t>
            </w:r>
          </w:p>
          <w:p w:rsidR="00A03F8B" w:rsidRPr="00345E33" w:rsidRDefault="00345E33" w:rsidP="00C24127">
            <w:pPr>
              <w:rPr>
                <w:rFonts w:cs="Tahoma"/>
              </w:rPr>
            </w:pPr>
            <w:ins w:id="190" w:author="Sterling User" w:date="2010-04-30T14:35:00Z">
              <w:r w:rsidRPr="00345E33">
                <w:rPr>
                  <w:rFonts w:cs="Tahoma"/>
                  <w:b/>
                  <w:color w:val="FF0000"/>
                </w:rPr>
                <w:t xml:space="preserve">B2B </w:t>
              </w:r>
            </w:ins>
            <w:r w:rsidR="00A55A67" w:rsidRPr="00345E33">
              <w:rPr>
                <w:rFonts w:cs="Tahoma"/>
                <w:b/>
              </w:rPr>
              <w:t>Internal</w:t>
            </w:r>
            <w:r w:rsidR="00A03F8B" w:rsidRPr="00345E33">
              <w:rPr>
                <w:rFonts w:cs="Tahoma"/>
              </w:rPr>
              <w:t xml:space="preserve"> </w:t>
            </w:r>
            <w:r w:rsidR="005443E1" w:rsidRPr="00345E33">
              <w:rPr>
                <w:rFonts w:cs="Tahoma"/>
              </w:rPr>
              <w:t>–</w:t>
            </w:r>
            <w:r w:rsidR="00A03F8B" w:rsidRPr="00345E33">
              <w:rPr>
                <w:rFonts w:cs="Tahoma"/>
              </w:rPr>
              <w:t xml:space="preserve"> CSR</w:t>
            </w:r>
          </w:p>
          <w:p w:rsidR="00A03F8B" w:rsidRPr="00345E33" w:rsidRDefault="00A55A67" w:rsidP="00C24127">
            <w:pPr>
              <w:rPr>
                <w:rFonts w:cs="Tahoma"/>
              </w:rPr>
            </w:pPr>
            <w:r w:rsidRPr="00345E33">
              <w:rPr>
                <w:rFonts w:cs="Tahoma"/>
                <w:b/>
              </w:rPr>
              <w:t>External</w:t>
            </w:r>
            <w:r w:rsidR="00A03F8B" w:rsidRPr="00345E33">
              <w:rPr>
                <w:rFonts w:cs="Tahoma"/>
              </w:rPr>
              <w:t xml:space="preserve"> </w:t>
            </w:r>
            <w:r w:rsidR="005443E1" w:rsidRPr="00345E33">
              <w:rPr>
                <w:rFonts w:cs="Tahoma"/>
              </w:rPr>
              <w:t>–</w:t>
            </w:r>
            <w:r w:rsidR="00A03F8B" w:rsidRPr="00345E33">
              <w:rPr>
                <w:rFonts w:cs="Tahoma"/>
              </w:rPr>
              <w:t xml:space="preserve"> Customers.</w:t>
            </w:r>
          </w:p>
          <w:p w:rsidR="00345E33" w:rsidRPr="00345E33" w:rsidRDefault="00345E33" w:rsidP="00345E33">
            <w:pPr>
              <w:rPr>
                <w:ins w:id="191" w:author="Sterling User" w:date="2010-04-30T14:36:00Z"/>
                <w:rFonts w:cs="Tahoma"/>
                <w:color w:val="FF0000"/>
              </w:rPr>
            </w:pPr>
            <w:ins w:id="192" w:author="Sterling User" w:date="2010-04-30T14:36:00Z">
              <w:r w:rsidRPr="00345E33">
                <w:rPr>
                  <w:rFonts w:cs="Tahoma"/>
                  <w:b/>
                  <w:color w:val="FF0000"/>
                </w:rPr>
                <w:t xml:space="preserve">Internal </w:t>
              </w:r>
              <w:r w:rsidRPr="00345E33">
                <w:rPr>
                  <w:rFonts w:cs="Tahoma"/>
                  <w:color w:val="FF0000"/>
                </w:rPr>
                <w:t>- eCSR</w:t>
              </w:r>
            </w:ins>
          </w:p>
          <w:p w:rsidR="0047342A" w:rsidRPr="00345E33" w:rsidDel="00CA1DD7" w:rsidRDefault="0047342A" w:rsidP="0047342A">
            <w:pPr>
              <w:rPr>
                <w:ins w:id="193" w:author="Sterling User" w:date="2010-04-30T14:36:00Z"/>
                <w:del w:id="194" w:author="Barbara Widmer" w:date="2010-04-29T13:18:00Z"/>
                <w:rFonts w:cs="Tahoma"/>
                <w:strike/>
              </w:rPr>
            </w:pPr>
            <w:ins w:id="195" w:author="Sterling User" w:date="2010-04-30T14:36:00Z">
              <w:r w:rsidRPr="00345E33">
                <w:rPr>
                  <w:rFonts w:cs="Tahoma"/>
                  <w:strike/>
                </w:rPr>
                <w:t>CurrentDotCom.</w:t>
              </w:r>
            </w:ins>
          </w:p>
          <w:p w:rsidR="007446BD" w:rsidRPr="00CA1DD7" w:rsidRDefault="00A55A67" w:rsidP="00CA1DD7">
            <w:pPr>
              <w:rPr>
                <w:rFonts w:cs="Tahoma"/>
                <w:i/>
              </w:rPr>
            </w:pPr>
            <w:del w:id="196" w:author="Barbara Widmer" w:date="2010-04-29T13:18:00Z">
              <w:r w:rsidRPr="00345E33">
                <w:rPr>
                  <w:rFonts w:cs="Tahoma"/>
                  <w:i/>
                </w:rPr>
                <w:delText xml:space="preserve">Barb to come back with </w:delText>
              </w:r>
            </w:del>
            <w:ins w:id="197" w:author="Barbara Widmer" w:date="2010-04-29T13:18:00Z">
              <w:r w:rsidRPr="00345E33">
                <w:rPr>
                  <w:rFonts w:cs="Tahoma"/>
                  <w:i/>
                  <w:color w:val="FF0000"/>
                </w:rPr>
                <w:t>any additional</w:t>
              </w:r>
              <w:r w:rsidR="00CA1DD7" w:rsidRPr="00345E33">
                <w:rPr>
                  <w:rFonts w:cs="Tahoma"/>
                  <w:i/>
                </w:rPr>
                <w:t xml:space="preserve"> </w:t>
              </w:r>
            </w:ins>
            <w:del w:id="198" w:author="Barbara Widmer" w:date="2010-04-29T13:18:00Z">
              <w:r w:rsidRPr="00345E33">
                <w:rPr>
                  <w:rFonts w:cs="Tahoma"/>
                  <w:i/>
                </w:rPr>
                <w:delText>codes.</w:delText>
              </w:r>
            </w:del>
          </w:p>
        </w:tc>
      </w:tr>
      <w:tr w:rsidR="00A03F8B" w:rsidRPr="00846C6E" w:rsidTr="007E1182">
        <w:tc>
          <w:tcPr>
            <w:tcW w:w="785" w:type="dxa"/>
          </w:tcPr>
          <w:p w:rsidR="00A03F8B" w:rsidRPr="00846C6E" w:rsidRDefault="00E449DD" w:rsidP="00E449DD">
            <w:pPr>
              <w:rPr>
                <w:rFonts w:cs="Tahoma"/>
              </w:rPr>
            </w:pPr>
            <w:r>
              <w:rPr>
                <w:rFonts w:cs="Tahoma"/>
              </w:rPr>
              <w:t>42</w:t>
            </w:r>
          </w:p>
        </w:tc>
        <w:tc>
          <w:tcPr>
            <w:tcW w:w="1236" w:type="dxa"/>
            <w:gridSpan w:val="2"/>
          </w:tcPr>
          <w:p w:rsidR="00A03F8B" w:rsidRPr="00F57CB5" w:rsidRDefault="00A03F8B" w:rsidP="00F57CB5">
            <w:pPr>
              <w:rPr>
                <w:rFonts w:cs="Tahoma"/>
                <w:szCs w:val="18"/>
              </w:rPr>
            </w:pPr>
            <w:r>
              <w:rPr>
                <w:rFonts w:cs="Tahoma"/>
                <w:szCs w:val="18"/>
              </w:rPr>
              <w:t>Header Process Code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7446BD" w:rsidRDefault="00A03F8B" w:rsidP="0038570B">
            <w:pPr>
              <w:rPr>
                <w:ins w:id="199" w:author="Barbara Widmer" w:date="2010-04-29T14:04:00Z"/>
                <w:rFonts w:cs="Tahoma"/>
              </w:rPr>
            </w:pPr>
            <w:r w:rsidRPr="003A4771">
              <w:rPr>
                <w:rFonts w:cs="Tahoma"/>
              </w:rPr>
              <w:t>Possible Values</w:t>
            </w:r>
            <w:r w:rsidRPr="003A4771">
              <w:rPr>
                <w:rFonts w:cs="Tahoma"/>
              </w:rPr>
              <w:br/>
              <w:t xml:space="preserve">A = Add, </w:t>
            </w:r>
          </w:p>
          <w:p w:rsidR="007446BD" w:rsidRDefault="00A03F8B" w:rsidP="0038570B">
            <w:pPr>
              <w:rPr>
                <w:ins w:id="200" w:author="Barbara Widmer" w:date="2010-04-29T14:04:00Z"/>
                <w:rFonts w:cs="Tahoma"/>
              </w:rPr>
            </w:pPr>
            <w:r w:rsidRPr="003A4771">
              <w:rPr>
                <w:rFonts w:cs="Tahoma"/>
              </w:rPr>
              <w:t xml:space="preserve">C=Change, </w:t>
            </w:r>
          </w:p>
          <w:p w:rsidR="007446BD" w:rsidRDefault="00A03F8B" w:rsidP="0038570B">
            <w:pPr>
              <w:rPr>
                <w:ins w:id="201" w:author="Barbara Widmer" w:date="2010-04-29T14:04:00Z"/>
                <w:rFonts w:cs="Tahoma"/>
              </w:rPr>
            </w:pPr>
            <w:r w:rsidRPr="003A4771">
              <w:rPr>
                <w:rFonts w:cs="Tahoma"/>
              </w:rPr>
              <w:t>D = Delete</w:t>
            </w:r>
            <w:ins w:id="202" w:author="Sterling User" w:date="2010-03-23T09:35:00Z">
              <w:r w:rsidR="0038570B">
                <w:rPr>
                  <w:rFonts w:cs="Tahoma"/>
                </w:rPr>
                <w:t xml:space="preserve">, </w:t>
              </w:r>
            </w:ins>
          </w:p>
          <w:p w:rsidR="00A03F8B" w:rsidRPr="003A4771" w:rsidRDefault="0038570B" w:rsidP="0047342A">
            <w:pPr>
              <w:rPr>
                <w:rFonts w:cs="Tahoma"/>
              </w:rPr>
            </w:pPr>
            <w:ins w:id="203" w:author="Sterling User" w:date="2010-03-23T09:35:00Z">
              <w:r>
                <w:rPr>
                  <w:rFonts w:cs="Tahoma"/>
                </w:rPr>
                <w:t xml:space="preserve">S=Status </w:t>
              </w:r>
            </w:ins>
            <w:ins w:id="204" w:author="Barbara Widmer" w:date="2010-04-29T14:04:00Z">
              <w:r w:rsidR="007446BD">
                <w:rPr>
                  <w:rFonts w:cs="Tahoma"/>
                </w:rPr>
                <w:t xml:space="preserve"> </w:t>
              </w:r>
            </w:ins>
            <w:ins w:id="205" w:author="Sterling User" w:date="2010-04-30T14:37:00Z">
              <w:r w:rsidR="0047342A" w:rsidRPr="0047342A">
                <w:rPr>
                  <w:rFonts w:cs="Tahoma"/>
                  <w:color w:val="FF0000"/>
                </w:rPr>
                <w:t xml:space="preserve">only </w:t>
              </w:r>
              <w:r w:rsidR="0047342A" w:rsidRPr="0047342A">
                <w:rPr>
                  <w:rFonts w:cs="Tahoma"/>
                </w:rPr>
                <w:t>Change  (WC#, Order#, Status)</w:t>
              </w:r>
            </w:ins>
          </w:p>
        </w:tc>
      </w:tr>
      <w:tr w:rsidR="00A03F8B" w:rsidRPr="00846C6E" w:rsidTr="007E1182">
        <w:tc>
          <w:tcPr>
            <w:tcW w:w="785" w:type="dxa"/>
          </w:tcPr>
          <w:p w:rsidR="00A03F8B" w:rsidRPr="00846C6E" w:rsidRDefault="00E449DD" w:rsidP="00E449DD">
            <w:pPr>
              <w:rPr>
                <w:rFonts w:cs="Tahoma"/>
              </w:rPr>
            </w:pPr>
            <w:r>
              <w:rPr>
                <w:rFonts w:cs="Tahoma"/>
              </w:rPr>
              <w:t>43</w:t>
            </w:r>
          </w:p>
        </w:tc>
        <w:tc>
          <w:tcPr>
            <w:tcW w:w="1236" w:type="dxa"/>
            <w:gridSpan w:val="2"/>
          </w:tcPr>
          <w:p w:rsidR="00A03F8B" w:rsidRPr="0033236B" w:rsidRDefault="00A03F8B">
            <w:pPr>
              <w:rPr>
                <w:rFonts w:cs="Tahoma"/>
                <w:szCs w:val="18"/>
              </w:rPr>
            </w:pPr>
            <w:r w:rsidRPr="0033236B">
              <w:rPr>
                <w:rFonts w:cs="Tahoma"/>
                <w:szCs w:val="18"/>
              </w:rPr>
              <w:t>Order Status</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tbl>
            <w:tblPr>
              <w:tblW w:w="4360" w:type="dxa"/>
              <w:tblLayout w:type="fixed"/>
              <w:tblLook w:val="04A0"/>
            </w:tblPr>
            <w:tblGrid>
              <w:gridCol w:w="4360"/>
            </w:tblGrid>
            <w:tr w:rsidR="00A03F8B" w:rsidRPr="00E2140B" w:rsidTr="00E2140B">
              <w:trPr>
                <w:trHeight w:val="300"/>
              </w:trPr>
              <w:tc>
                <w:tcPr>
                  <w:tcW w:w="4360" w:type="dxa"/>
                  <w:tcBorders>
                    <w:top w:val="nil"/>
                    <w:left w:val="nil"/>
                    <w:bottom w:val="nil"/>
                    <w:right w:val="nil"/>
                  </w:tcBorders>
                  <w:shd w:val="clear" w:color="auto" w:fill="auto"/>
                  <w:noWrap/>
                  <w:vAlign w:val="bottom"/>
                  <w:hideMark/>
                </w:tcPr>
                <w:p w:rsidR="00A03F8B" w:rsidRDefault="00A03F8B" w:rsidP="00E2140B">
                  <w:pPr>
                    <w:rPr>
                      <w:rFonts w:cs="Tahoma"/>
                    </w:rPr>
                  </w:pPr>
                  <w:r w:rsidRPr="00E2140B">
                    <w:rPr>
                      <w:rFonts w:cs="Tahoma"/>
                    </w:rPr>
                    <w:br/>
                    <w:t xml:space="preserve">Please refer to the </w:t>
                  </w:r>
                </w:p>
                <w:p w:rsidR="00A03F8B" w:rsidRDefault="00A03F8B" w:rsidP="00E2140B">
                  <w:pPr>
                    <w:rPr>
                      <w:rFonts w:cs="Tahoma"/>
                    </w:rPr>
                  </w:pPr>
                  <w:r w:rsidRPr="00E2140B">
                    <w:rPr>
                      <w:rFonts w:cs="Tahoma"/>
                    </w:rPr>
                    <w:t xml:space="preserve">order status </w:t>
                  </w:r>
                </w:p>
                <w:p w:rsidR="00E22B47" w:rsidRDefault="00A03F8B" w:rsidP="00E2140B">
                  <w:pPr>
                    <w:rPr>
                      <w:rFonts w:cs="Tahoma"/>
                    </w:rPr>
                  </w:pPr>
                  <w:r w:rsidRPr="00E2140B">
                    <w:rPr>
                      <w:rFonts w:cs="Tahoma"/>
                    </w:rPr>
                    <w:t xml:space="preserve">mapping </w:t>
                  </w:r>
                  <w:r>
                    <w:rPr>
                      <w:rFonts w:cs="Tahoma"/>
                    </w:rPr>
                    <w:t>doc</w:t>
                  </w:r>
                  <w:r w:rsidR="00E22B47">
                    <w:rPr>
                      <w:rFonts w:cs="Tahoma"/>
                    </w:rPr>
                    <w:t xml:space="preserve"> to see </w:t>
                  </w:r>
                </w:p>
                <w:p w:rsidR="00E22B47" w:rsidRDefault="00E22B47" w:rsidP="00E2140B">
                  <w:pPr>
                    <w:rPr>
                      <w:rFonts w:cs="Tahoma"/>
                    </w:rPr>
                  </w:pPr>
                  <w:r>
                    <w:rPr>
                      <w:rFonts w:cs="Tahoma"/>
                    </w:rPr>
                    <w:t xml:space="preserve">the list of possible </w:t>
                  </w:r>
                </w:p>
                <w:p w:rsidR="00A03F8B" w:rsidRPr="00902198" w:rsidRDefault="00E22B47" w:rsidP="00E2140B">
                  <w:pPr>
                    <w:rPr>
                      <w:rFonts w:cs="Tahoma"/>
                      <w:i/>
                      <w:color w:val="FF0000"/>
                    </w:rPr>
                  </w:pPr>
                  <w:r>
                    <w:rPr>
                      <w:rFonts w:cs="Tahoma"/>
                    </w:rPr>
                    <w:t>values</w:t>
                  </w:r>
                  <w:r w:rsidR="00A03F8B">
                    <w:rPr>
                      <w:rFonts w:cs="Tahoma"/>
                    </w:rPr>
                    <w:t>.</w:t>
                  </w:r>
                  <w:ins w:id="206" w:author="Barbara Widmer" w:date="2010-04-29T14:14:00Z">
                    <w:r w:rsidR="00902198">
                      <w:rPr>
                        <w:rFonts w:cs="Tahoma"/>
                      </w:rPr>
                      <w:t xml:space="preserve"> </w:t>
                    </w:r>
                    <w:r w:rsidR="00A55A67" w:rsidRPr="00A55A67">
                      <w:rPr>
                        <w:rFonts w:cs="Tahoma"/>
                        <w:i/>
                        <w:color w:val="FF0000"/>
                        <w:highlight w:val="cyan"/>
                      </w:rPr>
                      <w:t>Legacy planning to send name not code.  If please specify what is e</w:t>
                    </w:r>
                  </w:ins>
                  <w:ins w:id="207" w:author="Sterling User" w:date="2010-04-30T14:38:00Z">
                    <w:r w:rsidR="0047342A">
                      <w:rPr>
                        <w:rFonts w:cs="Tahoma"/>
                        <w:i/>
                        <w:color w:val="FF0000"/>
                      </w:rPr>
                      <w:t>.</w:t>
                    </w:r>
                  </w:ins>
                  <w:ins w:id="208" w:author="Barbara Widmer" w:date="2010-04-29T14:14:00Z">
                    <w:r w:rsidR="00902198">
                      <w:rPr>
                        <w:rFonts w:cs="Tahoma"/>
                        <w:i/>
                        <w:color w:val="FF0000"/>
                      </w:rPr>
                      <w:t>xpec</w:t>
                    </w:r>
                  </w:ins>
                  <w:ins w:id="209" w:author="Barbara Widmer" w:date="2010-04-29T14:15:00Z">
                    <w:r w:rsidR="00902198">
                      <w:rPr>
                        <w:rFonts w:cs="Tahoma"/>
                        <w:i/>
                        <w:color w:val="FF0000"/>
                      </w:rPr>
                      <w:t xml:space="preserve">ted.  </w:t>
                    </w:r>
                  </w:ins>
                </w:p>
                <w:p w:rsidR="0047342A" w:rsidRDefault="0047342A" w:rsidP="00E2140B">
                  <w:pPr>
                    <w:rPr>
                      <w:ins w:id="210" w:author="Sterling User" w:date="2010-04-30T14:38:00Z"/>
                      <w:rFonts w:cs="Tahoma"/>
                      <w:i/>
                      <w:color w:val="FF0000"/>
                    </w:rPr>
                  </w:pPr>
                  <w:ins w:id="211" w:author="Sterling User" w:date="2010-04-30T14:38:00Z">
                    <w:r>
                      <w:rPr>
                        <w:rFonts w:cs="Tahoma"/>
                        <w:i/>
                        <w:color w:val="FF0000"/>
                      </w:rPr>
                      <w:t xml:space="preserve">Please look at the </w:t>
                    </w:r>
                  </w:ins>
                </w:p>
                <w:p w:rsidR="0047342A" w:rsidRDefault="0047342A" w:rsidP="00E2140B">
                  <w:pPr>
                    <w:rPr>
                      <w:ins w:id="212" w:author="Sterling User" w:date="2010-04-30T14:38:00Z"/>
                      <w:rFonts w:cs="Tahoma"/>
                      <w:i/>
                      <w:color w:val="FF0000"/>
                    </w:rPr>
                  </w:pPr>
                  <w:ins w:id="213" w:author="Sterling User" w:date="2010-04-30T14:38:00Z">
                    <w:r>
                      <w:rPr>
                        <w:rFonts w:cs="Tahoma"/>
                        <w:i/>
                        <w:color w:val="FF0000"/>
                      </w:rPr>
                      <w:t xml:space="preserve">Status mapping </w:t>
                    </w:r>
                  </w:ins>
                </w:p>
                <w:p w:rsidR="00A03F8B" w:rsidRDefault="0047342A" w:rsidP="00E2140B">
                  <w:pPr>
                    <w:rPr>
                      <w:ins w:id="214" w:author="Sterling User" w:date="2010-04-30T14:39:00Z"/>
                      <w:rFonts w:cs="Tahoma"/>
                      <w:i/>
                      <w:color w:val="FF0000"/>
                    </w:rPr>
                  </w:pPr>
                  <w:ins w:id="215" w:author="Sterling User" w:date="2010-04-30T14:38:00Z">
                    <w:r>
                      <w:rPr>
                        <w:rFonts w:cs="Tahoma"/>
                        <w:i/>
                        <w:color w:val="FF0000"/>
                      </w:rPr>
                      <w:t>Document</w:t>
                    </w:r>
                  </w:ins>
                  <w:ins w:id="216" w:author="Sterling User" w:date="2010-04-30T14:39:00Z">
                    <w:r>
                      <w:rPr>
                        <w:rFonts w:cs="Tahoma"/>
                        <w:i/>
                        <w:color w:val="FF0000"/>
                      </w:rPr>
                      <w:t xml:space="preserve"> mentioned </w:t>
                    </w:r>
                  </w:ins>
                </w:p>
                <w:p w:rsidR="0047342A" w:rsidRDefault="0047342A" w:rsidP="00E2140B">
                  <w:pPr>
                    <w:rPr>
                      <w:ins w:id="217" w:author="Sterling User" w:date="2010-04-30T14:39:00Z"/>
                      <w:rFonts w:cs="Tahoma"/>
                      <w:i/>
                      <w:color w:val="FF0000"/>
                    </w:rPr>
                  </w:pPr>
                  <w:ins w:id="218" w:author="Sterling User" w:date="2010-04-30T14:39:00Z">
                    <w:r>
                      <w:rPr>
                        <w:rFonts w:cs="Tahoma"/>
                        <w:i/>
                        <w:color w:val="FF0000"/>
                      </w:rPr>
                      <w:t>In the referenced section.</w:t>
                    </w:r>
                  </w:ins>
                </w:p>
                <w:p w:rsidR="0047342A" w:rsidRDefault="0047342A" w:rsidP="00E2140B">
                  <w:pPr>
                    <w:rPr>
                      <w:ins w:id="219" w:author="Sterling User" w:date="2010-04-30T14:39:00Z"/>
                      <w:rFonts w:cs="Tahoma"/>
                      <w:i/>
                      <w:color w:val="FF0000"/>
                    </w:rPr>
                  </w:pPr>
                  <w:ins w:id="220" w:author="Sterling User" w:date="2010-04-30T14:39:00Z">
                    <w:r>
                      <w:rPr>
                        <w:rFonts w:cs="Tahoma"/>
                        <w:i/>
                        <w:color w:val="FF0000"/>
                      </w:rPr>
                      <w:t>If you don’t have please</w:t>
                    </w:r>
                  </w:ins>
                </w:p>
                <w:p w:rsidR="0047342A" w:rsidRDefault="0047342A" w:rsidP="00E2140B">
                  <w:pPr>
                    <w:rPr>
                      <w:ins w:id="221" w:author="Sterling User" w:date="2010-04-30T14:38:00Z"/>
                      <w:rFonts w:cs="Tahoma"/>
                      <w:i/>
                      <w:color w:val="FF0000"/>
                    </w:rPr>
                  </w:pPr>
                  <w:ins w:id="222" w:author="Sterling User" w:date="2010-04-30T14:39:00Z">
                    <w:r>
                      <w:rPr>
                        <w:rFonts w:cs="Tahoma"/>
                        <w:i/>
                        <w:color w:val="FF0000"/>
                      </w:rPr>
                      <w:t>Let me know I will send/</w:t>
                    </w:r>
                  </w:ins>
                </w:p>
                <w:p w:rsidR="0047342A" w:rsidRPr="00902198" w:rsidRDefault="0047342A" w:rsidP="00E2140B">
                  <w:pPr>
                    <w:rPr>
                      <w:rFonts w:cs="Tahoma"/>
                      <w:i/>
                      <w:color w:val="FF0000"/>
                    </w:rPr>
                  </w:pPr>
                </w:p>
              </w:tc>
            </w:tr>
          </w:tbl>
          <w:p w:rsidR="00A03F8B" w:rsidRPr="003A4771" w:rsidRDefault="00A03F8B" w:rsidP="008C7C10">
            <w:pPr>
              <w:rPr>
                <w:rFonts w:cs="Tahoma"/>
              </w:rPr>
            </w:pPr>
          </w:p>
        </w:tc>
      </w:tr>
      <w:tr w:rsidR="00A03F8B" w:rsidRPr="00846C6E" w:rsidTr="007E1182">
        <w:tc>
          <w:tcPr>
            <w:tcW w:w="785" w:type="dxa"/>
          </w:tcPr>
          <w:p w:rsidR="00A03F8B" w:rsidRPr="00846C6E" w:rsidRDefault="00E449DD" w:rsidP="00E449DD">
            <w:pPr>
              <w:rPr>
                <w:rFonts w:cs="Tahoma"/>
              </w:rPr>
            </w:pPr>
            <w:r>
              <w:rPr>
                <w:rFonts w:cs="Tahoma"/>
              </w:rPr>
              <w:t>44</w:t>
            </w:r>
          </w:p>
        </w:tc>
        <w:tc>
          <w:tcPr>
            <w:tcW w:w="1236" w:type="dxa"/>
            <w:gridSpan w:val="2"/>
          </w:tcPr>
          <w:p w:rsidR="00A03F8B" w:rsidRPr="0033236B" w:rsidRDefault="00A03F8B">
            <w:pPr>
              <w:rPr>
                <w:rFonts w:cs="Tahoma"/>
                <w:szCs w:val="18"/>
              </w:rPr>
            </w:pPr>
            <w:r w:rsidRPr="0033236B">
              <w:rPr>
                <w:rFonts w:cs="Tahoma"/>
                <w:szCs w:val="18"/>
              </w:rPr>
              <w:t>Order Status Comment</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C879DE">
            <w:pPr>
              <w:rPr>
                <w:rFonts w:cs="Tahoma"/>
              </w:rPr>
            </w:pPr>
            <w:r w:rsidRPr="00C879DE">
              <w:rPr>
                <w:rFonts w:cs="Tahoma"/>
              </w:rPr>
              <w:t>This is used for explaining a particular status. For e.g, if the order status is HOLD, the comments need to say what kind of hold it is.</w:t>
            </w:r>
          </w:p>
        </w:tc>
      </w:tr>
      <w:tr w:rsidR="00A03F8B" w:rsidRPr="00846C6E" w:rsidTr="007E1182">
        <w:tc>
          <w:tcPr>
            <w:tcW w:w="785" w:type="dxa"/>
          </w:tcPr>
          <w:p w:rsidR="00A03F8B" w:rsidRPr="00846C6E" w:rsidRDefault="00E449DD" w:rsidP="00E449DD">
            <w:pPr>
              <w:rPr>
                <w:rFonts w:cs="Tahoma"/>
              </w:rPr>
            </w:pPr>
            <w:r>
              <w:rPr>
                <w:rFonts w:cs="Tahoma"/>
              </w:rPr>
              <w:t>45</w:t>
            </w:r>
          </w:p>
        </w:tc>
        <w:tc>
          <w:tcPr>
            <w:tcW w:w="1236" w:type="dxa"/>
            <w:gridSpan w:val="2"/>
          </w:tcPr>
          <w:p w:rsidR="00A03F8B" w:rsidRPr="0033236B" w:rsidRDefault="00A03F8B">
            <w:pPr>
              <w:rPr>
                <w:rFonts w:cs="Tahoma"/>
                <w:szCs w:val="18"/>
              </w:rPr>
            </w:pPr>
            <w:r w:rsidRPr="0033236B">
              <w:rPr>
                <w:rFonts w:cs="Tahoma"/>
                <w:szCs w:val="18"/>
              </w:rPr>
              <w:t>Currency Code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3A4771">
              <w:rPr>
                <w:rFonts w:cs="Tahoma"/>
              </w:rPr>
              <w:t>Currency code for the order values.</w:t>
            </w:r>
          </w:p>
        </w:tc>
      </w:tr>
      <w:tr w:rsidR="00A03F8B" w:rsidRPr="00846C6E" w:rsidTr="007E1182">
        <w:tc>
          <w:tcPr>
            <w:tcW w:w="785" w:type="dxa"/>
          </w:tcPr>
          <w:p w:rsidR="00A03F8B" w:rsidRPr="00846C6E" w:rsidRDefault="00E449DD" w:rsidP="00E449DD">
            <w:pPr>
              <w:rPr>
                <w:rFonts w:cs="Tahoma"/>
              </w:rPr>
            </w:pPr>
            <w:r>
              <w:rPr>
                <w:rFonts w:cs="Tahoma"/>
              </w:rPr>
              <w:t>46</w:t>
            </w:r>
          </w:p>
        </w:tc>
        <w:tc>
          <w:tcPr>
            <w:tcW w:w="1236" w:type="dxa"/>
            <w:gridSpan w:val="2"/>
          </w:tcPr>
          <w:p w:rsidR="00A03F8B" w:rsidRPr="0033236B" w:rsidRDefault="00A03F8B">
            <w:pPr>
              <w:rPr>
                <w:rFonts w:cs="Tahoma"/>
                <w:szCs w:val="18"/>
              </w:rPr>
            </w:pPr>
            <w:r w:rsidRPr="0033236B">
              <w:rPr>
                <w:rFonts w:cs="Tahoma"/>
                <w:szCs w:val="18"/>
              </w:rPr>
              <w:t>Total Shippable Value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pPr>
              <w:rPr>
                <w:rFonts w:cs="Tahoma"/>
              </w:rPr>
            </w:pPr>
            <w:r w:rsidRPr="003A4771">
              <w:rPr>
                <w:rFonts w:cs="Tahoma"/>
              </w:rPr>
              <w:t xml:space="preserve">This contains the extended price based on shippable qty (not ordered). </w:t>
            </w:r>
            <w:r w:rsidR="00A55A67" w:rsidRPr="00A55A67">
              <w:rPr>
                <w:rFonts w:cs="Tahoma"/>
                <w:highlight w:val="yellow"/>
              </w:rPr>
              <w:t>Need to discuss how this needs to be broken and shown in x.com for the order.</w:t>
            </w:r>
          </w:p>
        </w:tc>
      </w:tr>
      <w:tr w:rsidR="00A03F8B" w:rsidRPr="00846C6E" w:rsidTr="007E1182">
        <w:tc>
          <w:tcPr>
            <w:tcW w:w="785" w:type="dxa"/>
          </w:tcPr>
          <w:p w:rsidR="00A03F8B" w:rsidRPr="00846C6E" w:rsidRDefault="00E449DD" w:rsidP="00E449DD">
            <w:pPr>
              <w:rPr>
                <w:rFonts w:cs="Tahoma"/>
              </w:rPr>
            </w:pPr>
            <w:r>
              <w:rPr>
                <w:rFonts w:cs="Tahoma"/>
              </w:rPr>
              <w:t>47</w:t>
            </w:r>
          </w:p>
        </w:tc>
        <w:tc>
          <w:tcPr>
            <w:tcW w:w="1236" w:type="dxa"/>
            <w:gridSpan w:val="2"/>
          </w:tcPr>
          <w:p w:rsidR="00A03F8B" w:rsidRPr="0033236B" w:rsidRDefault="00A03F8B">
            <w:pPr>
              <w:rPr>
                <w:rFonts w:cs="Tahoma"/>
                <w:szCs w:val="18"/>
              </w:rPr>
            </w:pPr>
            <w:r w:rsidRPr="0033236B">
              <w:rPr>
                <w:rFonts w:cs="Tahoma"/>
                <w:szCs w:val="18"/>
              </w:rPr>
              <w:t>Total Order Value</w:t>
            </w:r>
            <w:r w:rsidRPr="0033236B">
              <w:rPr>
                <w:rFonts w:cs="Tahoma"/>
                <w:szCs w:val="18"/>
              </w:rPr>
              <w:br/>
              <w:t>(aka Total Sales)</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pPr>
              <w:rPr>
                <w:rFonts w:cs="Tahoma"/>
              </w:rPr>
            </w:pPr>
            <w:r w:rsidRPr="003A4771">
              <w:rPr>
                <w:rFonts w:cs="Tahoma"/>
              </w:rPr>
              <w:t xml:space="preserve">Order total based on quantity ordered. </w:t>
            </w:r>
            <w:r w:rsidR="00A55A67" w:rsidRPr="00A55A67">
              <w:rPr>
                <w:rFonts w:cs="Tahoma"/>
                <w:highlight w:val="yellow"/>
              </w:rPr>
              <w:t>Need to discuss how this needs to be broken and shown in x.com for the order.</w:t>
            </w:r>
          </w:p>
        </w:tc>
      </w:tr>
      <w:tr w:rsidR="005443E1" w:rsidRPr="00846C6E" w:rsidTr="007E1182">
        <w:tc>
          <w:tcPr>
            <w:tcW w:w="785" w:type="dxa"/>
          </w:tcPr>
          <w:p w:rsidR="005443E1" w:rsidRPr="00846C6E" w:rsidRDefault="00E449DD" w:rsidP="00E449DD">
            <w:pPr>
              <w:rPr>
                <w:rFonts w:cs="Tahoma"/>
              </w:rPr>
            </w:pPr>
            <w:r>
              <w:rPr>
                <w:rFonts w:cs="Tahoma"/>
              </w:rPr>
              <w:t>48</w:t>
            </w:r>
          </w:p>
        </w:tc>
        <w:tc>
          <w:tcPr>
            <w:tcW w:w="1236" w:type="dxa"/>
            <w:gridSpan w:val="2"/>
          </w:tcPr>
          <w:p w:rsidR="005443E1" w:rsidRPr="0033236B" w:rsidRDefault="005443E1">
            <w:pPr>
              <w:rPr>
                <w:rFonts w:cs="Tahoma"/>
                <w:szCs w:val="18"/>
              </w:rPr>
            </w:pPr>
            <w:r>
              <w:rPr>
                <w:rFonts w:cs="Tahoma"/>
                <w:szCs w:val="18"/>
              </w:rPr>
              <w:t>Order Special Charges</w:t>
            </w:r>
          </w:p>
        </w:tc>
        <w:tc>
          <w:tcPr>
            <w:tcW w:w="953" w:type="dxa"/>
          </w:tcPr>
          <w:p w:rsidR="005443E1" w:rsidRPr="00846C6E" w:rsidRDefault="005443E1" w:rsidP="00E449DD">
            <w:pPr>
              <w:pStyle w:val="Footer"/>
              <w:tabs>
                <w:tab w:val="clear" w:pos="4320"/>
                <w:tab w:val="clear" w:pos="8640"/>
              </w:tabs>
              <w:rPr>
                <w:rFonts w:cs="Tahoma"/>
              </w:rPr>
            </w:pPr>
          </w:p>
        </w:tc>
        <w:tc>
          <w:tcPr>
            <w:tcW w:w="905" w:type="dxa"/>
          </w:tcPr>
          <w:p w:rsidR="005443E1" w:rsidRPr="00C7461F" w:rsidRDefault="005443E1">
            <w:pPr>
              <w:rPr>
                <w:rFonts w:cs="Tahoma"/>
              </w:rPr>
            </w:pPr>
            <w:r w:rsidRPr="00C7461F">
              <w:rPr>
                <w:rFonts w:cs="Tahoma"/>
              </w:rPr>
              <w:t>String</w:t>
            </w:r>
          </w:p>
        </w:tc>
        <w:tc>
          <w:tcPr>
            <w:tcW w:w="819" w:type="dxa"/>
          </w:tcPr>
          <w:p w:rsidR="005443E1" w:rsidRPr="00846C6E" w:rsidRDefault="005443E1" w:rsidP="00E449DD">
            <w:pPr>
              <w:pStyle w:val="Footer"/>
              <w:tabs>
                <w:tab w:val="clear" w:pos="4320"/>
                <w:tab w:val="clear" w:pos="8640"/>
              </w:tabs>
              <w:rPr>
                <w:rFonts w:cs="Tahoma"/>
              </w:rPr>
            </w:pPr>
          </w:p>
        </w:tc>
        <w:tc>
          <w:tcPr>
            <w:tcW w:w="1672" w:type="dxa"/>
          </w:tcPr>
          <w:p w:rsidR="005443E1" w:rsidRDefault="005443E1" w:rsidP="00E449DD">
            <w:pPr>
              <w:rPr>
                <w:rFonts w:cs="Tahoma"/>
              </w:rPr>
            </w:pPr>
            <w:r w:rsidRPr="0088101C">
              <w:rPr>
                <w:rFonts w:cs="Tahoma"/>
              </w:rPr>
              <w:t>Return as Sent by Legacy</w:t>
            </w:r>
          </w:p>
          <w:p w:rsidR="00B33253" w:rsidRPr="00B33253" w:rsidRDefault="00B33253" w:rsidP="00E449DD">
            <w:pPr>
              <w:rPr>
                <w:rFonts w:cs="Tahoma"/>
                <w:color w:val="C00000"/>
              </w:rPr>
            </w:pPr>
          </w:p>
        </w:tc>
        <w:tc>
          <w:tcPr>
            <w:tcW w:w="668" w:type="dxa"/>
          </w:tcPr>
          <w:p w:rsidR="005443E1" w:rsidRPr="00846C6E" w:rsidRDefault="005443E1" w:rsidP="00E449DD">
            <w:pPr>
              <w:pStyle w:val="Footer"/>
              <w:tabs>
                <w:tab w:val="clear" w:pos="4320"/>
                <w:tab w:val="clear" w:pos="8640"/>
              </w:tabs>
              <w:rPr>
                <w:rFonts w:cs="Tahoma"/>
              </w:rPr>
            </w:pPr>
          </w:p>
        </w:tc>
        <w:tc>
          <w:tcPr>
            <w:tcW w:w="2160" w:type="dxa"/>
          </w:tcPr>
          <w:p w:rsidR="005443E1" w:rsidRDefault="005443E1">
            <w:pPr>
              <w:rPr>
                <w:rFonts w:cs="Tahoma"/>
              </w:rPr>
            </w:pPr>
            <w:r>
              <w:rPr>
                <w:rFonts w:cs="Tahoma"/>
              </w:rPr>
              <w:t xml:space="preserve">Total Special charges on the order, sometimes include the freight. </w:t>
            </w:r>
            <w:r w:rsidRPr="005443E1">
              <w:rPr>
                <w:rFonts w:cs="Tahoma"/>
                <w:highlight w:val="yellow"/>
              </w:rPr>
              <w:t>Need to know how to read this on x.com</w:t>
            </w:r>
          </w:p>
          <w:p w:rsidR="002B14FF" w:rsidRDefault="002B14FF" w:rsidP="002B14FF">
            <w:pPr>
              <w:rPr>
                <w:rFonts w:cs="Tahoma"/>
                <w:color w:val="C00000"/>
              </w:rPr>
            </w:pPr>
            <w:r>
              <w:rPr>
                <w:rFonts w:cs="Tahoma"/>
                <w:color w:val="C00000"/>
              </w:rPr>
              <w:t>3/10 xpedx:</w:t>
            </w:r>
          </w:p>
          <w:p w:rsidR="002B14FF" w:rsidRDefault="002B14FF" w:rsidP="002B14FF">
            <w:pPr>
              <w:rPr>
                <w:rFonts w:cs="Tahoma"/>
                <w:color w:val="C00000"/>
              </w:rPr>
            </w:pPr>
            <w:r>
              <w:rPr>
                <w:rFonts w:cs="Tahoma"/>
                <w:color w:val="C00000"/>
              </w:rPr>
              <w:t>MAX – includes freight &amp; any other special charges.</w:t>
            </w:r>
          </w:p>
          <w:p w:rsidR="002B14FF" w:rsidRDefault="002B14FF" w:rsidP="002B14FF">
            <w:pPr>
              <w:rPr>
                <w:rFonts w:cs="Tahoma"/>
                <w:color w:val="C00000"/>
              </w:rPr>
            </w:pPr>
            <w:r>
              <w:rPr>
                <w:rFonts w:cs="Tahoma"/>
                <w:color w:val="C00000"/>
              </w:rPr>
              <w:t>ACCESS – special charges &amp; can include line level freight</w:t>
            </w:r>
          </w:p>
          <w:p w:rsidR="002B14FF" w:rsidRPr="000A293D" w:rsidRDefault="00A55A67" w:rsidP="002B14FF">
            <w:pPr>
              <w:rPr>
                <w:rFonts w:cs="Tahoma"/>
                <w:color w:val="C00000"/>
                <w:highlight w:val="yellow"/>
              </w:rPr>
            </w:pPr>
            <w:r w:rsidRPr="00A55A67">
              <w:rPr>
                <w:rFonts w:cs="Tahoma"/>
                <w:color w:val="C00000"/>
                <w:highlight w:val="yellow"/>
              </w:rPr>
              <w:t xml:space="preserve">**Need to discuss in UI </w:t>
            </w:r>
          </w:p>
          <w:p w:rsidR="002B14FF" w:rsidRPr="003A4771" w:rsidRDefault="00A55A67" w:rsidP="002B14FF">
            <w:pPr>
              <w:rPr>
                <w:rFonts w:cs="Tahoma"/>
              </w:rPr>
            </w:pPr>
            <w:r w:rsidRPr="00A55A67">
              <w:rPr>
                <w:rFonts w:cs="Tahoma"/>
                <w:color w:val="C00000"/>
                <w:highlight w:val="yellow"/>
              </w:rPr>
              <w:t>Determine how we can separate out on Legacy.</w:t>
            </w:r>
          </w:p>
        </w:tc>
      </w:tr>
      <w:tr w:rsidR="005443E1" w:rsidRPr="00846C6E" w:rsidTr="007E1182">
        <w:tc>
          <w:tcPr>
            <w:tcW w:w="785" w:type="dxa"/>
          </w:tcPr>
          <w:p w:rsidR="005443E1" w:rsidRPr="00846C6E" w:rsidRDefault="00E449DD" w:rsidP="00E449DD">
            <w:pPr>
              <w:rPr>
                <w:rFonts w:cs="Tahoma"/>
              </w:rPr>
            </w:pPr>
            <w:r>
              <w:rPr>
                <w:rFonts w:cs="Tahoma"/>
              </w:rPr>
              <w:t>49</w:t>
            </w:r>
          </w:p>
        </w:tc>
        <w:tc>
          <w:tcPr>
            <w:tcW w:w="1236" w:type="dxa"/>
            <w:gridSpan w:val="2"/>
          </w:tcPr>
          <w:p w:rsidR="005443E1" w:rsidRDefault="00216B87">
            <w:pPr>
              <w:rPr>
                <w:rFonts w:cs="Tahoma"/>
                <w:szCs w:val="18"/>
              </w:rPr>
            </w:pPr>
            <w:ins w:id="223" w:author="Sterling User" w:date="2010-04-19T16:14:00Z">
              <w:r>
                <w:rPr>
                  <w:rFonts w:cs="Tahoma"/>
                  <w:szCs w:val="18"/>
                </w:rPr>
                <w:t xml:space="preserve">Total </w:t>
              </w:r>
            </w:ins>
            <w:r w:rsidR="005443E1">
              <w:rPr>
                <w:rFonts w:cs="Tahoma"/>
                <w:szCs w:val="18"/>
              </w:rPr>
              <w:t>Order Freight</w:t>
            </w:r>
          </w:p>
        </w:tc>
        <w:tc>
          <w:tcPr>
            <w:tcW w:w="953" w:type="dxa"/>
          </w:tcPr>
          <w:p w:rsidR="005443E1" w:rsidRPr="00846C6E" w:rsidRDefault="005443E1" w:rsidP="00E449DD">
            <w:pPr>
              <w:pStyle w:val="Footer"/>
              <w:tabs>
                <w:tab w:val="clear" w:pos="4320"/>
                <w:tab w:val="clear" w:pos="8640"/>
              </w:tabs>
              <w:rPr>
                <w:rFonts w:cs="Tahoma"/>
              </w:rPr>
            </w:pPr>
          </w:p>
        </w:tc>
        <w:tc>
          <w:tcPr>
            <w:tcW w:w="905" w:type="dxa"/>
          </w:tcPr>
          <w:p w:rsidR="005443E1" w:rsidRPr="00C7461F" w:rsidRDefault="005443E1">
            <w:pPr>
              <w:rPr>
                <w:rFonts w:cs="Tahoma"/>
              </w:rPr>
            </w:pPr>
            <w:r>
              <w:rPr>
                <w:rFonts w:cs="Tahoma"/>
              </w:rPr>
              <w:t>String</w:t>
            </w:r>
          </w:p>
        </w:tc>
        <w:tc>
          <w:tcPr>
            <w:tcW w:w="819" w:type="dxa"/>
          </w:tcPr>
          <w:p w:rsidR="005443E1" w:rsidRPr="00846C6E" w:rsidRDefault="005443E1" w:rsidP="00E449DD">
            <w:pPr>
              <w:pStyle w:val="Footer"/>
              <w:tabs>
                <w:tab w:val="clear" w:pos="4320"/>
                <w:tab w:val="clear" w:pos="8640"/>
              </w:tabs>
              <w:rPr>
                <w:rFonts w:cs="Tahoma"/>
              </w:rPr>
            </w:pPr>
          </w:p>
        </w:tc>
        <w:tc>
          <w:tcPr>
            <w:tcW w:w="1672" w:type="dxa"/>
          </w:tcPr>
          <w:p w:rsidR="005443E1" w:rsidRDefault="005443E1" w:rsidP="00E449DD">
            <w:pPr>
              <w:rPr>
                <w:rFonts w:cs="Tahoma"/>
              </w:rPr>
            </w:pPr>
            <w:r w:rsidRPr="0088101C">
              <w:rPr>
                <w:rFonts w:cs="Tahoma"/>
              </w:rPr>
              <w:t>Return as Sent by Legacy</w:t>
            </w:r>
          </w:p>
          <w:p w:rsidR="000F7BED" w:rsidRPr="000F7BED" w:rsidRDefault="000F7BED" w:rsidP="00E449DD">
            <w:pPr>
              <w:rPr>
                <w:rFonts w:cs="Tahoma"/>
                <w:color w:val="C00000"/>
              </w:rPr>
            </w:pPr>
          </w:p>
        </w:tc>
        <w:tc>
          <w:tcPr>
            <w:tcW w:w="668" w:type="dxa"/>
          </w:tcPr>
          <w:p w:rsidR="005443E1" w:rsidRPr="00846C6E" w:rsidRDefault="005443E1" w:rsidP="00E449DD">
            <w:pPr>
              <w:pStyle w:val="Footer"/>
              <w:tabs>
                <w:tab w:val="clear" w:pos="4320"/>
                <w:tab w:val="clear" w:pos="8640"/>
              </w:tabs>
              <w:rPr>
                <w:rFonts w:cs="Tahoma"/>
              </w:rPr>
            </w:pPr>
          </w:p>
        </w:tc>
        <w:tc>
          <w:tcPr>
            <w:tcW w:w="2160" w:type="dxa"/>
          </w:tcPr>
          <w:p w:rsidR="005443E1" w:rsidRDefault="005443E1">
            <w:pPr>
              <w:rPr>
                <w:rFonts w:cs="Tahoma"/>
              </w:rPr>
            </w:pPr>
            <w:r w:rsidRPr="005443E1">
              <w:rPr>
                <w:rFonts w:cs="Tahoma"/>
                <w:highlight w:val="yellow"/>
              </w:rPr>
              <w:t>Header Level freight charges, line may also have some. Need to know how to handle it in x.com</w:t>
            </w:r>
          </w:p>
          <w:p w:rsidR="002B14FF" w:rsidRDefault="002B14FF" w:rsidP="002B14FF">
            <w:pPr>
              <w:rPr>
                <w:rFonts w:cs="Tahoma"/>
                <w:color w:val="C00000"/>
              </w:rPr>
            </w:pPr>
            <w:r>
              <w:rPr>
                <w:rFonts w:cs="Tahoma"/>
                <w:color w:val="C00000"/>
              </w:rPr>
              <w:t>3/10 xpedx:</w:t>
            </w:r>
          </w:p>
          <w:p w:rsidR="002B14FF" w:rsidRDefault="002B14FF" w:rsidP="002B14FF">
            <w:pPr>
              <w:rPr>
                <w:rFonts w:cs="Tahoma"/>
                <w:color w:val="C00000"/>
              </w:rPr>
            </w:pPr>
            <w:r>
              <w:rPr>
                <w:rFonts w:cs="Tahoma"/>
                <w:color w:val="C00000"/>
              </w:rPr>
              <w:t>ACCESS  has it separate</w:t>
            </w:r>
          </w:p>
          <w:p w:rsidR="002B14FF" w:rsidRDefault="002B14FF" w:rsidP="002B14FF">
            <w:pPr>
              <w:rPr>
                <w:rFonts w:cs="Tahoma"/>
              </w:rPr>
            </w:pPr>
            <w:r>
              <w:rPr>
                <w:rFonts w:cs="Tahoma"/>
                <w:color w:val="C00000"/>
              </w:rPr>
              <w:t>See field #48 comments for MAX</w:t>
            </w:r>
            <w:r w:rsidR="00156FFF">
              <w:rPr>
                <w:rFonts w:cs="Tahoma"/>
                <w:color w:val="C00000"/>
              </w:rPr>
              <w:t xml:space="preserve"> – need a way to separate out.  </w:t>
            </w:r>
          </w:p>
        </w:tc>
      </w:tr>
      <w:tr w:rsidR="00A03F8B" w:rsidRPr="00846C6E" w:rsidTr="007E1182">
        <w:tc>
          <w:tcPr>
            <w:tcW w:w="785" w:type="dxa"/>
          </w:tcPr>
          <w:p w:rsidR="00A03F8B" w:rsidRPr="00846C6E" w:rsidRDefault="00E449DD" w:rsidP="00E449DD">
            <w:pPr>
              <w:rPr>
                <w:rFonts w:cs="Tahoma"/>
              </w:rPr>
            </w:pPr>
            <w:r>
              <w:rPr>
                <w:rFonts w:cs="Tahoma"/>
              </w:rPr>
              <w:t>50</w:t>
            </w:r>
          </w:p>
        </w:tc>
        <w:tc>
          <w:tcPr>
            <w:tcW w:w="1236" w:type="dxa"/>
            <w:gridSpan w:val="2"/>
          </w:tcPr>
          <w:p w:rsidR="00A03F8B" w:rsidRPr="0033236B" w:rsidRDefault="00216B87">
            <w:pPr>
              <w:rPr>
                <w:rFonts w:cs="Tahoma"/>
                <w:szCs w:val="18"/>
              </w:rPr>
            </w:pPr>
            <w:ins w:id="224" w:author="Sterling User" w:date="2010-04-19T16:14:00Z">
              <w:r>
                <w:rPr>
                  <w:rFonts w:cs="Tahoma"/>
                  <w:szCs w:val="18"/>
                </w:rPr>
                <w:t xml:space="preserve">Total </w:t>
              </w:r>
            </w:ins>
            <w:r w:rsidR="005443E1">
              <w:rPr>
                <w:rFonts w:cs="Tahoma"/>
                <w:szCs w:val="18"/>
              </w:rPr>
              <w:t xml:space="preserve">Order </w:t>
            </w:r>
            <w:r w:rsidR="00A03F8B" w:rsidRPr="0033236B">
              <w:rPr>
                <w:rFonts w:cs="Tahoma"/>
                <w:szCs w:val="18"/>
              </w:rPr>
              <w:t>Tax</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Default="00A03F8B" w:rsidP="00E449DD">
            <w:pPr>
              <w:rPr>
                <w:rFonts w:cs="Tahoma"/>
              </w:rPr>
            </w:pPr>
            <w:r w:rsidRPr="0088101C">
              <w:rPr>
                <w:rFonts w:cs="Tahoma"/>
              </w:rPr>
              <w:t>Return as Sent by Legacy</w:t>
            </w:r>
          </w:p>
          <w:p w:rsidR="00B33253" w:rsidRPr="00B33253" w:rsidRDefault="00B33253" w:rsidP="002B14FF">
            <w:pPr>
              <w:rPr>
                <w:rFonts w:cs="Tahoma"/>
                <w:color w:val="C00000"/>
              </w:rPr>
            </w:pP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2B14FF" w:rsidRPr="00B645B7" w:rsidRDefault="00A03F8B" w:rsidP="00B645B7">
            <w:pPr>
              <w:rPr>
                <w:rFonts w:cs="Tahoma"/>
              </w:rPr>
            </w:pPr>
            <w:r w:rsidRPr="00B645B7">
              <w:rPr>
                <w:rFonts w:cs="Tahoma"/>
              </w:rPr>
              <w:t>Tax to be populated by Legacy for an order.</w:t>
            </w:r>
            <w:r w:rsidR="005443E1" w:rsidRPr="00B645B7">
              <w:rPr>
                <w:rFonts w:cs="Tahoma"/>
              </w:rPr>
              <w:t xml:space="preserve"> </w:t>
            </w:r>
            <w:r w:rsidR="00B645B7">
              <w:rPr>
                <w:rFonts w:cs="Tahoma"/>
              </w:rPr>
              <w:t>As per Legacy this is based on the shippable order total.</w:t>
            </w:r>
          </w:p>
        </w:tc>
      </w:tr>
      <w:tr w:rsidR="00A03F8B" w:rsidRPr="00846C6E" w:rsidTr="007E1182">
        <w:tc>
          <w:tcPr>
            <w:tcW w:w="785" w:type="dxa"/>
          </w:tcPr>
          <w:p w:rsidR="00A03F8B" w:rsidRPr="00846C6E" w:rsidRDefault="00E449DD" w:rsidP="00E449DD">
            <w:pPr>
              <w:rPr>
                <w:rFonts w:cs="Tahoma"/>
              </w:rPr>
            </w:pPr>
            <w:r>
              <w:rPr>
                <w:rFonts w:cs="Tahoma"/>
              </w:rPr>
              <w:t>51</w:t>
            </w:r>
          </w:p>
        </w:tc>
        <w:tc>
          <w:tcPr>
            <w:tcW w:w="1236" w:type="dxa"/>
            <w:gridSpan w:val="2"/>
          </w:tcPr>
          <w:p w:rsidR="00A03F8B" w:rsidRPr="0033236B" w:rsidRDefault="00A03F8B">
            <w:pPr>
              <w:rPr>
                <w:rFonts w:cs="Tahoma"/>
                <w:szCs w:val="18"/>
              </w:rPr>
            </w:pPr>
            <w:r w:rsidRPr="0033236B">
              <w:rPr>
                <w:rFonts w:cs="Tahoma"/>
                <w:szCs w:val="18"/>
              </w:rPr>
              <w:t>Header Status Code</w:t>
            </w:r>
          </w:p>
        </w:tc>
        <w:tc>
          <w:tcPr>
            <w:tcW w:w="953" w:type="dxa"/>
          </w:tcPr>
          <w:p w:rsidR="00A03F8B" w:rsidRPr="00846C6E" w:rsidRDefault="00A03F8B" w:rsidP="00E449DD">
            <w:pPr>
              <w:pStyle w:val="Footer"/>
              <w:tabs>
                <w:tab w:val="clear" w:pos="4320"/>
                <w:tab w:val="clear" w:pos="8640"/>
              </w:tabs>
              <w:rPr>
                <w:rFonts w:cs="Tahoma"/>
              </w:rPr>
            </w:pPr>
          </w:p>
        </w:tc>
        <w:tc>
          <w:tcPr>
            <w:tcW w:w="905" w:type="dxa"/>
          </w:tcPr>
          <w:p w:rsidR="00A03F8B" w:rsidRDefault="00A03F8B">
            <w:r w:rsidRPr="00C7461F">
              <w:rPr>
                <w:rFonts w:cs="Tahoma"/>
              </w:rPr>
              <w:t>String</w:t>
            </w:r>
          </w:p>
        </w:tc>
        <w:tc>
          <w:tcPr>
            <w:tcW w:w="819" w:type="dxa"/>
          </w:tcPr>
          <w:p w:rsidR="00A03F8B" w:rsidRPr="00846C6E" w:rsidRDefault="00A03F8B" w:rsidP="00E449DD">
            <w:pPr>
              <w:pStyle w:val="Footer"/>
              <w:tabs>
                <w:tab w:val="clear" w:pos="4320"/>
                <w:tab w:val="clear" w:pos="8640"/>
              </w:tabs>
              <w:rPr>
                <w:rFonts w:cs="Tahoma"/>
              </w:rPr>
            </w:pPr>
          </w:p>
        </w:tc>
        <w:tc>
          <w:tcPr>
            <w:tcW w:w="1672" w:type="dxa"/>
          </w:tcPr>
          <w:p w:rsidR="00A03F8B" w:rsidRPr="0088101C" w:rsidRDefault="00A03F8B" w:rsidP="00E449DD">
            <w:pPr>
              <w:rPr>
                <w:rFonts w:cs="Tahoma"/>
              </w:rPr>
            </w:pPr>
            <w:r w:rsidRPr="0088101C">
              <w:rPr>
                <w:rFonts w:cs="Tahoma"/>
              </w:rPr>
              <w:t>Return as Sent by Legacy</w:t>
            </w:r>
          </w:p>
        </w:tc>
        <w:tc>
          <w:tcPr>
            <w:tcW w:w="668" w:type="dxa"/>
          </w:tcPr>
          <w:p w:rsidR="00A03F8B" w:rsidRPr="00846C6E" w:rsidRDefault="00A03F8B" w:rsidP="00E449DD">
            <w:pPr>
              <w:pStyle w:val="Footer"/>
              <w:tabs>
                <w:tab w:val="clear" w:pos="4320"/>
                <w:tab w:val="clear" w:pos="8640"/>
              </w:tabs>
              <w:rPr>
                <w:rFonts w:cs="Tahoma"/>
              </w:rPr>
            </w:pPr>
          </w:p>
        </w:tc>
        <w:tc>
          <w:tcPr>
            <w:tcW w:w="2160" w:type="dxa"/>
          </w:tcPr>
          <w:p w:rsidR="00A03F8B" w:rsidRPr="003A4771" w:rsidRDefault="00A03F8B" w:rsidP="008C7C10">
            <w:pPr>
              <w:rPr>
                <w:rFonts w:cs="Tahoma"/>
              </w:rPr>
            </w:pPr>
            <w:r w:rsidRPr="00846C6E">
              <w:rPr>
                <w:rFonts w:cs="Tahoma"/>
              </w:rPr>
              <w:t>Legacy to pass back the error code if header level error occurs. For success pass blank not space.</w:t>
            </w:r>
          </w:p>
        </w:tc>
      </w:tr>
    </w:tbl>
    <w:p w:rsidR="00510A64" w:rsidRDefault="00510A64" w:rsidP="00691EC6">
      <w:pPr>
        <w:rPr>
          <w:rFonts w:cs="Tahoma"/>
        </w:rPr>
        <w:sectPr w:rsidR="00510A64" w:rsidSect="00083555">
          <w:pgSz w:w="12240" w:h="15840" w:code="1"/>
          <w:pgMar w:top="1440" w:right="1800" w:bottom="1440" w:left="1800" w:header="720" w:footer="720" w:gutter="0"/>
          <w:cols w:space="720"/>
          <w:titlePg/>
        </w:sect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4"/>
        <w:gridCol w:w="1311"/>
        <w:gridCol w:w="959"/>
        <w:gridCol w:w="891"/>
        <w:gridCol w:w="787"/>
        <w:gridCol w:w="1609"/>
        <w:gridCol w:w="700"/>
        <w:gridCol w:w="2117"/>
      </w:tblGrid>
      <w:tr w:rsidR="006D6864" w:rsidRPr="00846C6E" w:rsidTr="006D6864">
        <w:tc>
          <w:tcPr>
            <w:tcW w:w="9198" w:type="dxa"/>
            <w:gridSpan w:val="8"/>
            <w:shd w:val="clear" w:color="auto" w:fill="00B0F0"/>
          </w:tcPr>
          <w:p w:rsidR="006D6864" w:rsidRDefault="006D6864" w:rsidP="00691EC6">
            <w:pPr>
              <w:pStyle w:val="Header"/>
              <w:tabs>
                <w:tab w:val="clear" w:pos="4320"/>
                <w:tab w:val="clear" w:pos="8640"/>
              </w:tabs>
              <w:jc w:val="center"/>
              <w:rPr>
                <w:rFonts w:cs="Tahoma"/>
              </w:rPr>
            </w:pPr>
            <w:r>
              <w:rPr>
                <w:rFonts w:cs="Tahoma"/>
              </w:rPr>
              <w:t>Order Line Details</w:t>
            </w:r>
          </w:p>
        </w:tc>
      </w:tr>
      <w:tr w:rsidR="00056B41" w:rsidRPr="00846C6E" w:rsidTr="002D4B65">
        <w:tc>
          <w:tcPr>
            <w:tcW w:w="824" w:type="dxa"/>
          </w:tcPr>
          <w:p w:rsidR="006D6864" w:rsidRPr="00846C6E" w:rsidRDefault="00E449DD" w:rsidP="006D6864">
            <w:pPr>
              <w:rPr>
                <w:rFonts w:cs="Tahoma"/>
              </w:rPr>
            </w:pPr>
            <w:r>
              <w:rPr>
                <w:rFonts w:cs="Tahoma"/>
              </w:rPr>
              <w:t>52</w:t>
            </w:r>
          </w:p>
        </w:tc>
        <w:tc>
          <w:tcPr>
            <w:tcW w:w="1311" w:type="dxa"/>
          </w:tcPr>
          <w:p w:rsidR="006D6864" w:rsidRPr="0033236B" w:rsidRDefault="006D6864" w:rsidP="006D6864">
            <w:pPr>
              <w:rPr>
                <w:rFonts w:cs="Tahoma"/>
                <w:szCs w:val="18"/>
              </w:rPr>
            </w:pPr>
            <w:r w:rsidRPr="0033236B">
              <w:rPr>
                <w:rFonts w:cs="Tahoma"/>
                <w:szCs w:val="18"/>
              </w:rPr>
              <w:t>Web Line Number</w:t>
            </w:r>
          </w:p>
          <w:p w:rsidR="006D6864" w:rsidRPr="00846C6E" w:rsidRDefault="006D6864" w:rsidP="002025C2">
            <w:pPr>
              <w:rPr>
                <w:rFonts w:cs="Tahoma"/>
                <w:szCs w:val="18"/>
              </w:rPr>
            </w:pPr>
          </w:p>
        </w:tc>
        <w:tc>
          <w:tcPr>
            <w:tcW w:w="959" w:type="dxa"/>
          </w:tcPr>
          <w:p w:rsidR="006D6864" w:rsidRPr="00846C6E" w:rsidRDefault="006D6864" w:rsidP="00846C6E">
            <w:pPr>
              <w:pStyle w:val="Footer"/>
              <w:tabs>
                <w:tab w:val="clear" w:pos="4320"/>
                <w:tab w:val="clear" w:pos="8640"/>
              </w:tabs>
              <w:rPr>
                <w:rFonts w:cs="Tahoma"/>
              </w:rPr>
            </w:pPr>
          </w:p>
        </w:tc>
        <w:tc>
          <w:tcPr>
            <w:tcW w:w="891" w:type="dxa"/>
          </w:tcPr>
          <w:p w:rsidR="006D6864" w:rsidRPr="00846C6E" w:rsidRDefault="006D6864" w:rsidP="00846C6E">
            <w:pPr>
              <w:pStyle w:val="Footer"/>
              <w:tabs>
                <w:tab w:val="clear" w:pos="4320"/>
                <w:tab w:val="clear" w:pos="8640"/>
              </w:tabs>
              <w:rPr>
                <w:rFonts w:cs="Tahoma"/>
              </w:rPr>
            </w:pPr>
            <w:r>
              <w:rPr>
                <w:rFonts w:cs="Tahoma"/>
              </w:rPr>
              <w:t>String</w:t>
            </w:r>
          </w:p>
        </w:tc>
        <w:tc>
          <w:tcPr>
            <w:tcW w:w="787" w:type="dxa"/>
          </w:tcPr>
          <w:p w:rsidR="006D6864" w:rsidRPr="00846C6E" w:rsidRDefault="006D6864" w:rsidP="00846C6E">
            <w:pPr>
              <w:pStyle w:val="Footer"/>
              <w:tabs>
                <w:tab w:val="clear" w:pos="4320"/>
                <w:tab w:val="clear" w:pos="8640"/>
              </w:tabs>
              <w:rPr>
                <w:rFonts w:cs="Tahoma"/>
              </w:rPr>
            </w:pPr>
          </w:p>
        </w:tc>
        <w:tc>
          <w:tcPr>
            <w:tcW w:w="1609" w:type="dxa"/>
          </w:tcPr>
          <w:p w:rsidR="006D6864" w:rsidRPr="0088101C" w:rsidRDefault="006D6864" w:rsidP="00E449DD">
            <w:pPr>
              <w:rPr>
                <w:rFonts w:cs="Tahoma"/>
              </w:rPr>
            </w:pPr>
            <w:r w:rsidRPr="0088101C">
              <w:rPr>
                <w:rFonts w:cs="Tahoma"/>
              </w:rPr>
              <w:t>Return as Sent by Legacy</w:t>
            </w:r>
          </w:p>
        </w:tc>
        <w:tc>
          <w:tcPr>
            <w:tcW w:w="700" w:type="dxa"/>
          </w:tcPr>
          <w:p w:rsidR="006D6864" w:rsidRPr="00846C6E" w:rsidRDefault="006D6864" w:rsidP="00846C6E">
            <w:pPr>
              <w:pStyle w:val="Footer"/>
              <w:tabs>
                <w:tab w:val="clear" w:pos="4320"/>
                <w:tab w:val="clear" w:pos="8640"/>
              </w:tabs>
              <w:rPr>
                <w:rFonts w:cs="Tahoma"/>
              </w:rPr>
            </w:pPr>
          </w:p>
        </w:tc>
        <w:tc>
          <w:tcPr>
            <w:tcW w:w="2117" w:type="dxa"/>
          </w:tcPr>
          <w:p w:rsidR="006D6864" w:rsidRPr="000727DF" w:rsidRDefault="006D6864" w:rsidP="006D6864">
            <w:pPr>
              <w:pStyle w:val="Footer"/>
              <w:rPr>
                <w:rFonts w:cs="Tahoma"/>
              </w:rPr>
            </w:pPr>
            <w:r>
              <w:rPr>
                <w:rFonts w:cs="Tahoma"/>
              </w:rPr>
              <w:t xml:space="preserve">This is the order line number which is referenced between Sterling and the Legacy systems. </w:t>
            </w:r>
            <w:r w:rsidRPr="000727DF">
              <w:rPr>
                <w:rFonts w:cs="Tahoma"/>
              </w:rPr>
              <w:t xml:space="preserve">Generated at the time of </w:t>
            </w:r>
            <w:r>
              <w:rPr>
                <w:rFonts w:cs="Tahoma"/>
              </w:rPr>
              <w:t xml:space="preserve">adding a new line to an order or placing a new order </w:t>
            </w:r>
            <w:r w:rsidRPr="000727DF">
              <w:rPr>
                <w:rFonts w:cs="Tahoma"/>
              </w:rPr>
              <w:t xml:space="preserve">by the system that is </w:t>
            </w:r>
            <w:r>
              <w:rPr>
                <w:rFonts w:cs="Tahoma"/>
              </w:rPr>
              <w:t>adding the line</w:t>
            </w:r>
            <w:r w:rsidRPr="000727DF">
              <w:rPr>
                <w:rFonts w:cs="Tahoma"/>
              </w:rPr>
              <w:t>.</w:t>
            </w:r>
          </w:p>
          <w:p w:rsidR="006D6864" w:rsidRPr="00846C6E" w:rsidRDefault="006D6864" w:rsidP="006D6864">
            <w:pPr>
              <w:pStyle w:val="Footer"/>
              <w:tabs>
                <w:tab w:val="clear" w:pos="4320"/>
                <w:tab w:val="clear" w:pos="8640"/>
              </w:tabs>
              <w:rPr>
                <w:rFonts w:cs="Tahoma"/>
              </w:rPr>
            </w:pPr>
            <w:r w:rsidRPr="000727DF">
              <w:rPr>
                <w:rFonts w:cs="Tahoma"/>
              </w:rPr>
              <w:t xml:space="preserve">On order update - carry the </w:t>
            </w:r>
            <w:r>
              <w:rPr>
                <w:rFonts w:cs="Tahoma"/>
              </w:rPr>
              <w:t>Web Line number</w:t>
            </w:r>
            <w:r w:rsidRPr="000727DF">
              <w:rPr>
                <w:rFonts w:cs="Tahoma"/>
              </w:rPr>
              <w:t xml:space="preserve"> from original order.</w:t>
            </w:r>
          </w:p>
        </w:tc>
      </w:tr>
      <w:tr w:rsidR="0033236B" w:rsidRPr="00846C6E" w:rsidTr="002D4B65">
        <w:tc>
          <w:tcPr>
            <w:tcW w:w="824" w:type="dxa"/>
          </w:tcPr>
          <w:p w:rsidR="0033236B" w:rsidRPr="00846C6E" w:rsidRDefault="00E449DD" w:rsidP="002025C2">
            <w:pPr>
              <w:rPr>
                <w:rFonts w:cs="Tahoma"/>
              </w:rPr>
            </w:pPr>
            <w:r>
              <w:rPr>
                <w:rFonts w:cs="Tahoma"/>
              </w:rPr>
              <w:t>53</w:t>
            </w:r>
          </w:p>
        </w:tc>
        <w:tc>
          <w:tcPr>
            <w:tcW w:w="1311" w:type="dxa"/>
          </w:tcPr>
          <w:p w:rsidR="0033236B" w:rsidRPr="0033236B" w:rsidRDefault="0033236B">
            <w:pPr>
              <w:rPr>
                <w:rFonts w:cs="Tahoma"/>
                <w:szCs w:val="18"/>
              </w:rPr>
            </w:pPr>
            <w:r w:rsidRPr="0033236B">
              <w:rPr>
                <w:rFonts w:cs="Tahoma"/>
                <w:szCs w:val="18"/>
              </w:rPr>
              <w:t>Legacy Line Number</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Legacy created line numbers (aka line Sequence number)</w:t>
            </w:r>
          </w:p>
        </w:tc>
      </w:tr>
      <w:tr w:rsidR="0033236B" w:rsidRPr="00846C6E" w:rsidTr="002D4B65">
        <w:tc>
          <w:tcPr>
            <w:tcW w:w="824" w:type="dxa"/>
          </w:tcPr>
          <w:p w:rsidR="0033236B" w:rsidRPr="006B5F47" w:rsidRDefault="00A55A67" w:rsidP="002025C2">
            <w:pPr>
              <w:rPr>
                <w:rFonts w:cs="Tahoma"/>
              </w:rPr>
            </w:pPr>
            <w:r w:rsidRPr="00A55A67">
              <w:rPr>
                <w:rFonts w:cs="Tahoma"/>
                <w:strike/>
              </w:rPr>
              <w:t>55</w:t>
            </w:r>
            <w:ins w:id="225" w:author="Barbara Widmer" w:date="2010-04-29T14:27:00Z">
              <w:r w:rsidR="006B5F47">
                <w:rPr>
                  <w:rFonts w:cs="Tahoma"/>
                  <w:strike/>
                </w:rPr>
                <w:t xml:space="preserve"> </w:t>
              </w:r>
              <w:r w:rsidRPr="00A55A67">
                <w:rPr>
                  <w:rFonts w:cs="Tahoma"/>
                  <w:highlight w:val="cyan"/>
                </w:rPr>
                <w:t>54</w:t>
              </w:r>
            </w:ins>
          </w:p>
        </w:tc>
        <w:tc>
          <w:tcPr>
            <w:tcW w:w="1311" w:type="dxa"/>
          </w:tcPr>
          <w:p w:rsidR="0033236B" w:rsidRPr="0033236B" w:rsidRDefault="0033236B">
            <w:pPr>
              <w:rPr>
                <w:rFonts w:cs="Tahoma"/>
                <w:szCs w:val="18"/>
              </w:rPr>
            </w:pPr>
            <w:r w:rsidRPr="0033236B">
              <w:rPr>
                <w:rFonts w:cs="Tahoma"/>
                <w:szCs w:val="18"/>
              </w:rPr>
              <w:t>Line Process Code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2025C2" w:rsidRDefault="0033236B" w:rsidP="002025C2"/>
        </w:tc>
        <w:tc>
          <w:tcPr>
            <w:tcW w:w="2117" w:type="dxa"/>
          </w:tcPr>
          <w:p w:rsidR="0033236B" w:rsidRPr="003A4771" w:rsidRDefault="0033236B" w:rsidP="002025C2">
            <w:pPr>
              <w:rPr>
                <w:rFonts w:cs="Tahoma"/>
              </w:rPr>
            </w:pPr>
            <w:r w:rsidRPr="003A4771">
              <w:rPr>
                <w:rFonts w:cs="Tahoma"/>
              </w:rPr>
              <w:t>Valid Values are:</w:t>
            </w:r>
            <w:r w:rsidRPr="003A4771">
              <w:rPr>
                <w:rFonts w:cs="Tahoma"/>
              </w:rPr>
              <w:br/>
            </w:r>
          </w:p>
          <w:p w:rsidR="0033236B" w:rsidRPr="003A4771" w:rsidRDefault="0033236B" w:rsidP="00C92E27">
            <w:pPr>
              <w:rPr>
                <w:rFonts w:cs="Tahoma"/>
              </w:rPr>
            </w:pPr>
            <w:r w:rsidRPr="003A4771">
              <w:rPr>
                <w:rFonts w:cs="Tahoma"/>
              </w:rPr>
              <w:t>A = Add,  C= Change and D= Delete</w:t>
            </w:r>
          </w:p>
          <w:p w:rsidR="0033236B" w:rsidRPr="003A4771" w:rsidRDefault="0033236B" w:rsidP="002025C2">
            <w:pPr>
              <w:rPr>
                <w:rFonts w:cs="Tahoma"/>
              </w:rPr>
            </w:pPr>
          </w:p>
        </w:tc>
      </w:tr>
      <w:tr w:rsidR="0033236B" w:rsidRPr="00846C6E" w:rsidTr="002D4B65">
        <w:tc>
          <w:tcPr>
            <w:tcW w:w="824" w:type="dxa"/>
          </w:tcPr>
          <w:p w:rsidR="0033236B" w:rsidRPr="006B5F47" w:rsidRDefault="00A55A67" w:rsidP="002025C2">
            <w:pPr>
              <w:rPr>
                <w:rFonts w:cs="Tahoma"/>
              </w:rPr>
            </w:pPr>
            <w:r w:rsidRPr="00A55A67">
              <w:rPr>
                <w:rFonts w:cs="Tahoma"/>
                <w:strike/>
              </w:rPr>
              <w:t>56</w:t>
            </w:r>
            <w:ins w:id="226" w:author="Barbara Widmer" w:date="2010-04-29T14:28:00Z">
              <w:r w:rsidR="006B5F47">
                <w:rPr>
                  <w:rFonts w:cs="Tahoma"/>
                  <w:strike/>
                </w:rPr>
                <w:t xml:space="preserve"> </w:t>
              </w:r>
              <w:r w:rsidRPr="00A55A67">
                <w:rPr>
                  <w:rFonts w:cs="Tahoma"/>
                  <w:highlight w:val="cyan"/>
                </w:rPr>
                <w:t>55</w:t>
              </w:r>
            </w:ins>
          </w:p>
        </w:tc>
        <w:tc>
          <w:tcPr>
            <w:tcW w:w="1311" w:type="dxa"/>
          </w:tcPr>
          <w:p w:rsidR="0033236B" w:rsidRPr="0033236B" w:rsidRDefault="0033236B">
            <w:pPr>
              <w:rPr>
                <w:rFonts w:cs="Tahoma"/>
                <w:szCs w:val="18"/>
              </w:rPr>
            </w:pPr>
            <w:r w:rsidRPr="0033236B">
              <w:rPr>
                <w:rFonts w:cs="Tahoma"/>
                <w:szCs w:val="18"/>
              </w:rPr>
              <w:t>Line Type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Default="0033236B" w:rsidP="002025C2"/>
        </w:tc>
        <w:tc>
          <w:tcPr>
            <w:tcW w:w="2117" w:type="dxa"/>
          </w:tcPr>
          <w:p w:rsidR="0033236B" w:rsidRPr="003A4771" w:rsidRDefault="0033236B" w:rsidP="00C92E27">
            <w:pPr>
              <w:rPr>
                <w:rFonts w:cs="Tahoma"/>
              </w:rPr>
            </w:pPr>
            <w:r w:rsidRPr="003A4771">
              <w:rPr>
                <w:rFonts w:cs="Tahoma"/>
              </w:rPr>
              <w:t>Valid Values are:</w:t>
            </w:r>
            <w:r w:rsidRPr="003A4771">
              <w:rPr>
                <w:rFonts w:cs="Tahoma"/>
              </w:rPr>
              <w:br/>
              <w:t>P - Legacy product #</w:t>
            </w:r>
          </w:p>
          <w:p w:rsidR="0033236B" w:rsidRPr="003A4771" w:rsidRDefault="0033236B" w:rsidP="00C92E27">
            <w:pPr>
              <w:rPr>
                <w:rFonts w:cs="Tahoma"/>
              </w:rPr>
            </w:pPr>
            <w:r w:rsidRPr="003A4771">
              <w:rPr>
                <w:rFonts w:cs="Tahoma"/>
              </w:rPr>
              <w:t xml:space="preserve">S-Customer part # </w:t>
            </w:r>
          </w:p>
          <w:p w:rsidR="0033236B" w:rsidRPr="003A4771" w:rsidRDefault="0033236B" w:rsidP="00C92E27">
            <w:pPr>
              <w:rPr>
                <w:rFonts w:cs="Tahoma"/>
              </w:rPr>
            </w:pPr>
            <w:r w:rsidRPr="003A4771">
              <w:rPr>
                <w:rFonts w:cs="Tahoma"/>
              </w:rPr>
              <w:t>M-Charges</w:t>
            </w:r>
          </w:p>
          <w:p w:rsidR="0033236B" w:rsidRPr="003A4771" w:rsidRDefault="0033236B" w:rsidP="00C92E27">
            <w:pPr>
              <w:rPr>
                <w:rFonts w:cs="Tahoma"/>
              </w:rPr>
            </w:pPr>
            <w:r w:rsidRPr="003A4771">
              <w:rPr>
                <w:rFonts w:cs="Tahoma"/>
              </w:rPr>
              <w:t>C-Comments</w:t>
            </w:r>
          </w:p>
          <w:p w:rsidR="0033236B" w:rsidRPr="003A4771" w:rsidRDefault="0033236B" w:rsidP="00C92E27">
            <w:pPr>
              <w:rPr>
                <w:rFonts w:cs="Tahoma"/>
              </w:rPr>
            </w:pPr>
            <w:r w:rsidRPr="003A4771">
              <w:rPr>
                <w:rFonts w:cs="Tahoma"/>
              </w:rPr>
              <w:t>N-Mill</w:t>
            </w:r>
          </w:p>
          <w:p w:rsidR="0033236B" w:rsidRPr="003A4771" w:rsidRDefault="0033236B" w:rsidP="00C92E27">
            <w:pPr>
              <w:rPr>
                <w:rFonts w:cs="Tahoma"/>
              </w:rPr>
            </w:pPr>
            <w:r w:rsidRPr="003A4771">
              <w:rPr>
                <w:rFonts w:cs="Tahoma"/>
              </w:rPr>
              <w:t>T-Tax</w:t>
            </w:r>
          </w:p>
          <w:p w:rsidR="0033236B" w:rsidRPr="003A4771" w:rsidRDefault="0033236B" w:rsidP="00C92E27">
            <w:pPr>
              <w:rPr>
                <w:rFonts w:cs="Tahoma"/>
              </w:rPr>
            </w:pPr>
            <w:r w:rsidRPr="003A4771">
              <w:rPr>
                <w:rFonts w:cs="Tahoma"/>
              </w:rPr>
              <w:t>V-Vendor</w:t>
            </w:r>
          </w:p>
          <w:p w:rsidR="0033236B" w:rsidRPr="003A4771" w:rsidRDefault="0033236B" w:rsidP="00C92E27">
            <w:pPr>
              <w:rPr>
                <w:rFonts w:cs="Tahoma"/>
              </w:rPr>
            </w:pPr>
            <w:r w:rsidRPr="003A4771">
              <w:rPr>
                <w:rFonts w:cs="Tahoma"/>
              </w:rPr>
              <w:t>L-Labor</w:t>
            </w:r>
          </w:p>
          <w:p w:rsidR="0033236B" w:rsidRPr="003A4771" w:rsidRDefault="0033236B" w:rsidP="00C92E27">
            <w:pPr>
              <w:rPr>
                <w:rFonts w:cs="Tahoma"/>
              </w:rPr>
            </w:pPr>
            <w:r w:rsidRPr="003A4771">
              <w:rPr>
                <w:rFonts w:cs="Tahoma"/>
              </w:rPr>
              <w:t>O-Promotion</w:t>
            </w:r>
          </w:p>
        </w:tc>
      </w:tr>
      <w:tr w:rsidR="0033236B" w:rsidRPr="00846C6E" w:rsidTr="002D4B65">
        <w:tc>
          <w:tcPr>
            <w:tcW w:w="824" w:type="dxa"/>
          </w:tcPr>
          <w:p w:rsidR="0033236B" w:rsidRPr="006B5F47" w:rsidRDefault="00A55A67" w:rsidP="002025C2">
            <w:pPr>
              <w:rPr>
                <w:rFonts w:cs="Tahoma"/>
              </w:rPr>
            </w:pPr>
            <w:r w:rsidRPr="00A55A67">
              <w:rPr>
                <w:rFonts w:cs="Tahoma"/>
                <w:strike/>
              </w:rPr>
              <w:t>57</w:t>
            </w:r>
            <w:ins w:id="227" w:author="Barbara Widmer" w:date="2010-04-29T14:28:00Z">
              <w:r w:rsidR="006B5F47">
                <w:rPr>
                  <w:rFonts w:cs="Tahoma"/>
                </w:rPr>
                <w:t xml:space="preserve"> </w:t>
              </w:r>
              <w:r w:rsidRPr="00A55A67">
                <w:rPr>
                  <w:rFonts w:cs="Tahoma"/>
                  <w:highlight w:val="cyan"/>
                </w:rPr>
                <w:t>56</w:t>
              </w:r>
            </w:ins>
          </w:p>
        </w:tc>
        <w:tc>
          <w:tcPr>
            <w:tcW w:w="1311" w:type="dxa"/>
          </w:tcPr>
          <w:p w:rsidR="0033236B" w:rsidRPr="0033236B" w:rsidRDefault="0033236B">
            <w:pPr>
              <w:rPr>
                <w:rFonts w:cs="Tahoma"/>
                <w:szCs w:val="18"/>
              </w:rPr>
            </w:pPr>
            <w:r w:rsidRPr="0033236B">
              <w:rPr>
                <w:rFonts w:cs="Tahoma"/>
                <w:szCs w:val="18"/>
              </w:rPr>
              <w:t>Legacy Product Code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46C6E" w:rsidRDefault="0033236B" w:rsidP="00056B41">
            <w:pPr>
              <w:pStyle w:val="Footer"/>
              <w:tabs>
                <w:tab w:val="clear" w:pos="4320"/>
                <w:tab w:val="clear" w:pos="8640"/>
              </w:tabs>
              <w:rPr>
                <w:rFonts w:cs="Tahoma"/>
              </w:rPr>
            </w:pPr>
            <w:r>
              <w:rPr>
                <w:rFonts w:cs="Tahoma"/>
              </w:rPr>
              <w:t xml:space="preserve">Legacy might have separate fields for promo code, special charge code etc. webMethods to map it correctly before it is sent to Sterling. </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This field will be used for special charge code, promo code etc., based on line type. From website, this field will be used for all the above scenarios.</w:t>
            </w:r>
          </w:p>
        </w:tc>
      </w:tr>
      <w:tr w:rsidR="0033236B" w:rsidRPr="00846C6E" w:rsidTr="002D4B65">
        <w:trPr>
          <w:trHeight w:val="728"/>
        </w:trPr>
        <w:tc>
          <w:tcPr>
            <w:tcW w:w="824" w:type="dxa"/>
          </w:tcPr>
          <w:p w:rsidR="0033236B" w:rsidRPr="006B5F47" w:rsidRDefault="00A55A67" w:rsidP="002025C2">
            <w:pPr>
              <w:rPr>
                <w:rFonts w:cs="Tahoma"/>
              </w:rPr>
            </w:pPr>
            <w:r w:rsidRPr="00A55A67">
              <w:rPr>
                <w:rFonts w:cs="Tahoma"/>
                <w:strike/>
              </w:rPr>
              <w:t>58</w:t>
            </w:r>
            <w:ins w:id="228" w:author="Barbara Widmer" w:date="2010-04-29T14:29:00Z">
              <w:r w:rsidR="006B5F47">
                <w:rPr>
                  <w:rFonts w:cs="Tahoma"/>
                </w:rPr>
                <w:t xml:space="preserve"> </w:t>
              </w:r>
              <w:r w:rsidRPr="00A55A67">
                <w:rPr>
                  <w:rFonts w:cs="Tahoma"/>
                  <w:highlight w:val="cyan"/>
                </w:rPr>
                <w:t>57</w:t>
              </w:r>
            </w:ins>
          </w:p>
        </w:tc>
        <w:tc>
          <w:tcPr>
            <w:tcW w:w="1311" w:type="dxa"/>
          </w:tcPr>
          <w:p w:rsidR="0033236B" w:rsidRPr="0033236B" w:rsidRDefault="0033236B">
            <w:pPr>
              <w:rPr>
                <w:rFonts w:cs="Tahoma"/>
                <w:szCs w:val="18"/>
              </w:rPr>
            </w:pPr>
            <w:r w:rsidRPr="0033236B">
              <w:rPr>
                <w:rFonts w:cs="Tahoma"/>
                <w:szCs w:val="18"/>
              </w:rPr>
              <w:t>Customer Product Code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Customer Part #.</w:t>
            </w:r>
          </w:p>
        </w:tc>
      </w:tr>
      <w:tr w:rsidR="0033236B" w:rsidRPr="00846C6E" w:rsidTr="002D4B65">
        <w:tc>
          <w:tcPr>
            <w:tcW w:w="824" w:type="dxa"/>
          </w:tcPr>
          <w:p w:rsidR="0033236B" w:rsidRPr="00846C6E" w:rsidRDefault="00E449DD" w:rsidP="002025C2">
            <w:pPr>
              <w:rPr>
                <w:rFonts w:cs="Tahoma"/>
              </w:rPr>
            </w:pPr>
            <w:r>
              <w:rPr>
                <w:rFonts w:cs="Tahoma"/>
              </w:rPr>
              <w:t>59</w:t>
            </w:r>
          </w:p>
        </w:tc>
        <w:tc>
          <w:tcPr>
            <w:tcW w:w="1311" w:type="dxa"/>
          </w:tcPr>
          <w:p w:rsidR="0033236B" w:rsidRPr="0033236B" w:rsidRDefault="0033236B">
            <w:pPr>
              <w:rPr>
                <w:rFonts w:cs="Tahoma"/>
                <w:szCs w:val="18"/>
              </w:rPr>
            </w:pPr>
            <w:r w:rsidRPr="0033236B">
              <w:rPr>
                <w:rFonts w:cs="Tahoma"/>
                <w:szCs w:val="18"/>
              </w:rPr>
              <w:t>Base Unit of Measure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D125E7" w:rsidRPr="00D125E7" w:rsidRDefault="0033236B" w:rsidP="002025C2">
            <w:pPr>
              <w:rPr>
                <w:rFonts w:cs="Tahoma"/>
              </w:rPr>
            </w:pPr>
            <w:r w:rsidRPr="00D125E7">
              <w:rPr>
                <w:rFonts w:cs="Tahoma"/>
              </w:rPr>
              <w:t>Base UOM for the legacy part # on the line.</w:t>
            </w:r>
            <w:r w:rsidR="00D125E7" w:rsidRPr="00D125E7">
              <w:rPr>
                <w:rFonts w:cs="Tahoma"/>
              </w:rPr>
              <w:t xml:space="preserve"> </w:t>
            </w:r>
          </w:p>
          <w:p w:rsidR="00D125E7" w:rsidRPr="00D125E7" w:rsidRDefault="00D125E7" w:rsidP="00D125E7">
            <w:pPr>
              <w:rPr>
                <w:rFonts w:cs="Tahoma"/>
              </w:rPr>
            </w:pPr>
          </w:p>
          <w:p w:rsidR="0033236B" w:rsidRPr="00D125E7" w:rsidRDefault="00D125E7" w:rsidP="00D125E7">
            <w:pPr>
              <w:rPr>
                <w:rFonts w:cs="Tahoma"/>
                <w:highlight w:val="yellow"/>
              </w:rPr>
            </w:pPr>
            <w:r>
              <w:rPr>
                <w:rFonts w:cs="Tahoma"/>
                <w:highlight w:val="yellow"/>
              </w:rPr>
              <w:t>Need to confirm If this is needed based on feedback session on 03/10/10</w:t>
            </w:r>
          </w:p>
        </w:tc>
      </w:tr>
      <w:tr w:rsidR="0033236B" w:rsidRPr="00846C6E" w:rsidTr="002D4B65">
        <w:tc>
          <w:tcPr>
            <w:tcW w:w="824" w:type="dxa"/>
          </w:tcPr>
          <w:p w:rsidR="0033236B" w:rsidRPr="00846C6E" w:rsidRDefault="00E449DD" w:rsidP="002025C2">
            <w:pPr>
              <w:rPr>
                <w:rFonts w:cs="Tahoma"/>
              </w:rPr>
            </w:pPr>
            <w:r>
              <w:rPr>
                <w:rFonts w:cs="Tahoma"/>
              </w:rPr>
              <w:t>60</w:t>
            </w:r>
          </w:p>
        </w:tc>
        <w:tc>
          <w:tcPr>
            <w:tcW w:w="1311" w:type="dxa"/>
          </w:tcPr>
          <w:p w:rsidR="0033236B" w:rsidRPr="0033236B" w:rsidRDefault="0033236B">
            <w:pPr>
              <w:rPr>
                <w:rFonts w:cs="Tahoma"/>
                <w:szCs w:val="18"/>
              </w:rPr>
            </w:pPr>
            <w:r w:rsidRPr="0033236B">
              <w:rPr>
                <w:rFonts w:cs="Tahoma"/>
                <w:szCs w:val="18"/>
              </w:rPr>
              <w:t>Ordered Qty in Base</w:t>
            </w:r>
            <w:ins w:id="229" w:author="Sterling User" w:date="2010-04-07T16:29:00Z">
              <w:r w:rsidR="00F3790C">
                <w:rPr>
                  <w:rFonts w:cs="Tahoma"/>
                  <w:szCs w:val="18"/>
                </w:rPr>
                <w:t xml:space="preserve"> UOM</w:t>
              </w:r>
            </w:ins>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D125E7" w:rsidRDefault="0033236B" w:rsidP="000858E0">
            <w:pPr>
              <w:rPr>
                <w:rFonts w:cs="Tahoma"/>
              </w:rPr>
            </w:pPr>
            <w:r w:rsidRPr="00D125E7">
              <w:rPr>
                <w:rFonts w:cs="Tahoma"/>
              </w:rPr>
              <w:t>Qty ordered translated in Base Units.</w:t>
            </w:r>
            <w:r w:rsidRPr="00D125E7">
              <w:rPr>
                <w:rFonts w:cs="Tahoma"/>
              </w:rPr>
              <w:br/>
              <w:t>This cannot be negative or decimal value. Pass whole number for e.g 1, not 1.00</w:t>
            </w:r>
          </w:p>
          <w:p w:rsidR="00D125E7" w:rsidRDefault="00D125E7" w:rsidP="000858E0">
            <w:pPr>
              <w:rPr>
                <w:rFonts w:cs="Tahoma"/>
                <w:highlight w:val="yellow"/>
              </w:rPr>
            </w:pPr>
          </w:p>
          <w:p w:rsidR="00D125E7" w:rsidRPr="00D125E7" w:rsidRDefault="00D125E7" w:rsidP="000858E0">
            <w:pPr>
              <w:rPr>
                <w:rFonts w:cs="Tahoma"/>
                <w:highlight w:val="yellow"/>
              </w:rPr>
            </w:pPr>
            <w:r>
              <w:rPr>
                <w:rFonts w:cs="Tahoma"/>
                <w:highlight w:val="yellow"/>
              </w:rPr>
              <w:t>Need to confirm If this is needed based on feedback session on 03/10/10</w:t>
            </w:r>
          </w:p>
          <w:p w:rsidR="0033236B" w:rsidRPr="00D125E7" w:rsidRDefault="0033236B" w:rsidP="002025C2">
            <w:pPr>
              <w:rPr>
                <w:rFonts w:cs="Tahoma"/>
                <w:highlight w:val="yellow"/>
              </w:rPr>
            </w:pPr>
          </w:p>
        </w:tc>
      </w:tr>
      <w:tr w:rsidR="0033236B" w:rsidRPr="00846C6E" w:rsidTr="002D4B65">
        <w:tc>
          <w:tcPr>
            <w:tcW w:w="824" w:type="dxa"/>
          </w:tcPr>
          <w:p w:rsidR="0033236B" w:rsidRPr="00846C6E" w:rsidRDefault="00E449DD" w:rsidP="002025C2">
            <w:pPr>
              <w:rPr>
                <w:rFonts w:cs="Tahoma"/>
              </w:rPr>
            </w:pPr>
            <w:r>
              <w:rPr>
                <w:rFonts w:cs="Tahoma"/>
              </w:rPr>
              <w:t>61</w:t>
            </w:r>
          </w:p>
        </w:tc>
        <w:tc>
          <w:tcPr>
            <w:tcW w:w="1311" w:type="dxa"/>
          </w:tcPr>
          <w:p w:rsidR="0033236B" w:rsidRPr="0033236B" w:rsidRDefault="0033236B">
            <w:pPr>
              <w:rPr>
                <w:rFonts w:cs="Tahoma"/>
                <w:szCs w:val="18"/>
              </w:rPr>
            </w:pPr>
            <w:r w:rsidRPr="0033236B">
              <w:rPr>
                <w:rFonts w:cs="Tahoma"/>
                <w:szCs w:val="18"/>
              </w:rPr>
              <w:t>Price Unit of Measure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Pricing UOM.</w:t>
            </w:r>
          </w:p>
        </w:tc>
      </w:tr>
      <w:tr w:rsidR="0033236B" w:rsidRPr="00846C6E" w:rsidTr="002D4B65">
        <w:tc>
          <w:tcPr>
            <w:tcW w:w="824" w:type="dxa"/>
          </w:tcPr>
          <w:p w:rsidR="0033236B" w:rsidRPr="00846C6E" w:rsidRDefault="00E449DD" w:rsidP="002025C2">
            <w:pPr>
              <w:rPr>
                <w:rFonts w:cs="Tahoma"/>
              </w:rPr>
            </w:pPr>
            <w:r>
              <w:rPr>
                <w:rFonts w:cs="Tahoma"/>
              </w:rPr>
              <w:t>62</w:t>
            </w:r>
          </w:p>
        </w:tc>
        <w:tc>
          <w:tcPr>
            <w:tcW w:w="1311" w:type="dxa"/>
          </w:tcPr>
          <w:p w:rsidR="0033236B" w:rsidRPr="0033236B" w:rsidRDefault="0033236B">
            <w:pPr>
              <w:rPr>
                <w:rFonts w:cs="Tahoma"/>
                <w:szCs w:val="18"/>
              </w:rPr>
            </w:pPr>
            <w:r w:rsidRPr="0033236B">
              <w:rPr>
                <w:rFonts w:cs="Tahoma"/>
                <w:szCs w:val="18"/>
              </w:rPr>
              <w:t>Unit Price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Default="0033236B" w:rsidP="00E449DD">
            <w:pPr>
              <w:rPr>
                <w:rFonts w:cs="Tahoma"/>
              </w:rPr>
            </w:pPr>
            <w:r w:rsidRPr="0088101C">
              <w:rPr>
                <w:rFonts w:cs="Tahoma"/>
              </w:rPr>
              <w:t>Return as Sent by Legacy</w:t>
            </w:r>
          </w:p>
          <w:p w:rsidR="00B33253" w:rsidRPr="00B33253" w:rsidRDefault="00B33253" w:rsidP="00E449DD">
            <w:pPr>
              <w:rPr>
                <w:rFonts w:cs="Tahoma"/>
                <w:color w:val="C00000"/>
              </w:rPr>
            </w:pPr>
          </w:p>
        </w:tc>
        <w:tc>
          <w:tcPr>
            <w:tcW w:w="700" w:type="dxa"/>
          </w:tcPr>
          <w:p w:rsidR="0033236B" w:rsidRPr="00846C6E" w:rsidRDefault="0033236B" w:rsidP="002025C2">
            <w:pPr>
              <w:rPr>
                <w:rFonts w:ascii="Arial" w:hAnsi="Arial"/>
                <w:sz w:val="16"/>
                <w:szCs w:val="16"/>
              </w:rPr>
            </w:pPr>
          </w:p>
        </w:tc>
        <w:tc>
          <w:tcPr>
            <w:tcW w:w="2117" w:type="dxa"/>
          </w:tcPr>
          <w:p w:rsidR="00156FFF" w:rsidRPr="005201FA" w:rsidRDefault="0033236B" w:rsidP="000D4064">
            <w:pPr>
              <w:rPr>
                <w:rFonts w:cs="Tahoma"/>
                <w:highlight w:val="yellow"/>
              </w:rPr>
            </w:pPr>
            <w:r w:rsidRPr="000D4064">
              <w:rPr>
                <w:rFonts w:cs="Tahoma"/>
              </w:rPr>
              <w:t xml:space="preserve">Unit price for the line. </w:t>
            </w:r>
            <w:r w:rsidR="000D4064">
              <w:rPr>
                <w:rFonts w:cs="Tahoma"/>
              </w:rPr>
              <w:t>This is t</w:t>
            </w:r>
            <w:r w:rsidR="00156FFF" w:rsidRPr="000D4064">
              <w:rPr>
                <w:rFonts w:cs="Tahoma"/>
              </w:rPr>
              <w:t>ied to the Price Unit of Measure in field #61.</w:t>
            </w:r>
          </w:p>
        </w:tc>
      </w:tr>
      <w:tr w:rsidR="0033236B" w:rsidRPr="00846C6E" w:rsidTr="002D4B65">
        <w:tc>
          <w:tcPr>
            <w:tcW w:w="824" w:type="dxa"/>
          </w:tcPr>
          <w:p w:rsidR="0033236B" w:rsidRPr="00846C6E" w:rsidRDefault="00E449DD" w:rsidP="002025C2">
            <w:pPr>
              <w:rPr>
                <w:rFonts w:cs="Tahoma"/>
              </w:rPr>
            </w:pPr>
            <w:r>
              <w:rPr>
                <w:rFonts w:cs="Tahoma"/>
              </w:rPr>
              <w:t>63</w:t>
            </w:r>
          </w:p>
        </w:tc>
        <w:tc>
          <w:tcPr>
            <w:tcW w:w="1311" w:type="dxa"/>
          </w:tcPr>
          <w:p w:rsidR="0033236B" w:rsidRPr="0033236B" w:rsidRDefault="0033236B">
            <w:pPr>
              <w:rPr>
                <w:rFonts w:cs="Tahoma"/>
                <w:szCs w:val="18"/>
              </w:rPr>
            </w:pPr>
            <w:r w:rsidRPr="0033236B">
              <w:rPr>
                <w:rFonts w:cs="Tahoma"/>
                <w:szCs w:val="18"/>
              </w:rPr>
              <w:t>Line Description</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Default="0033236B" w:rsidP="00E449DD">
            <w:pPr>
              <w:rPr>
                <w:rFonts w:cs="Tahoma"/>
              </w:rPr>
            </w:pPr>
            <w:r w:rsidRPr="0088101C">
              <w:rPr>
                <w:rFonts w:cs="Tahoma"/>
              </w:rPr>
              <w:t>Return as Sent by Legacy</w:t>
            </w:r>
          </w:p>
          <w:p w:rsidR="00B33253" w:rsidRPr="00B33253" w:rsidRDefault="00B33253" w:rsidP="00E449DD">
            <w:pPr>
              <w:rPr>
                <w:rFonts w:cs="Tahoma"/>
                <w:color w:val="C00000"/>
              </w:rPr>
            </w:pPr>
          </w:p>
        </w:tc>
        <w:tc>
          <w:tcPr>
            <w:tcW w:w="700" w:type="dxa"/>
          </w:tcPr>
          <w:p w:rsidR="0033236B" w:rsidRPr="00846C6E" w:rsidRDefault="0033236B" w:rsidP="002025C2">
            <w:pPr>
              <w:rPr>
                <w:rFonts w:ascii="Arial" w:hAnsi="Arial"/>
                <w:sz w:val="16"/>
                <w:szCs w:val="16"/>
              </w:rPr>
            </w:pPr>
          </w:p>
        </w:tc>
        <w:tc>
          <w:tcPr>
            <w:tcW w:w="2117" w:type="dxa"/>
          </w:tcPr>
          <w:p w:rsidR="00156FFF" w:rsidRPr="005201FA" w:rsidRDefault="004E0F6E" w:rsidP="002025C2">
            <w:pPr>
              <w:rPr>
                <w:rFonts w:cs="Tahoma"/>
                <w:highlight w:val="yellow"/>
              </w:rPr>
            </w:pPr>
            <w:r w:rsidRPr="004E0F6E">
              <w:rPr>
                <w:rFonts w:cs="Tahoma"/>
              </w:rPr>
              <w:t xml:space="preserve">This can be the item description for the </w:t>
            </w:r>
            <w:r w:rsidR="00AD7BFB" w:rsidRPr="004E0F6E">
              <w:rPr>
                <w:rFonts w:cs="Tahoma"/>
              </w:rPr>
              <w:t>line</w:t>
            </w:r>
            <w:r w:rsidRPr="004E0F6E">
              <w:rPr>
                <w:rFonts w:cs="Tahoma"/>
              </w:rPr>
              <w:t xml:space="preserve"> or description as part of special charge line or comment line.</w:t>
            </w:r>
          </w:p>
        </w:tc>
      </w:tr>
      <w:tr w:rsidR="0033236B" w:rsidRPr="00846C6E" w:rsidTr="002D4B65">
        <w:tc>
          <w:tcPr>
            <w:tcW w:w="824" w:type="dxa"/>
          </w:tcPr>
          <w:p w:rsidR="0033236B" w:rsidRPr="00846C6E" w:rsidRDefault="00E449DD" w:rsidP="002025C2">
            <w:pPr>
              <w:rPr>
                <w:rFonts w:cs="Tahoma"/>
              </w:rPr>
            </w:pPr>
            <w:r>
              <w:rPr>
                <w:rFonts w:cs="Tahoma"/>
              </w:rPr>
              <w:t>64</w:t>
            </w:r>
          </w:p>
        </w:tc>
        <w:tc>
          <w:tcPr>
            <w:tcW w:w="1311" w:type="dxa"/>
          </w:tcPr>
          <w:p w:rsidR="0033236B" w:rsidRPr="0033236B" w:rsidRDefault="0033236B">
            <w:pPr>
              <w:rPr>
                <w:rFonts w:cs="Tahoma"/>
                <w:szCs w:val="18"/>
              </w:rPr>
            </w:pPr>
            <w:r w:rsidRPr="0033236B">
              <w:rPr>
                <w:rFonts w:cs="Tahoma"/>
                <w:szCs w:val="18"/>
              </w:rPr>
              <w:t>Price Override Flag</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This field is used to say if the price was overridden for the line.</w:t>
            </w:r>
          </w:p>
        </w:tc>
      </w:tr>
      <w:tr w:rsidR="0033236B" w:rsidRPr="00846C6E" w:rsidTr="002D4B65">
        <w:tc>
          <w:tcPr>
            <w:tcW w:w="824" w:type="dxa"/>
          </w:tcPr>
          <w:p w:rsidR="0033236B" w:rsidRPr="00846C6E" w:rsidRDefault="00E449DD" w:rsidP="002025C2">
            <w:pPr>
              <w:rPr>
                <w:rFonts w:cs="Tahoma"/>
              </w:rPr>
            </w:pPr>
            <w:r>
              <w:rPr>
                <w:rFonts w:cs="Tahoma"/>
              </w:rPr>
              <w:t>65</w:t>
            </w:r>
          </w:p>
        </w:tc>
        <w:tc>
          <w:tcPr>
            <w:tcW w:w="1311" w:type="dxa"/>
          </w:tcPr>
          <w:p w:rsidR="0033236B" w:rsidRPr="0033236B" w:rsidRDefault="0033236B">
            <w:pPr>
              <w:rPr>
                <w:rFonts w:cs="Tahoma"/>
                <w:szCs w:val="18"/>
              </w:rPr>
            </w:pPr>
            <w:r w:rsidRPr="0033236B">
              <w:rPr>
                <w:rFonts w:cs="Tahoma"/>
                <w:szCs w:val="18"/>
              </w:rPr>
              <w:t>Requested Unit of Measure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Requested Unit of Measure</w:t>
            </w:r>
          </w:p>
        </w:tc>
      </w:tr>
      <w:tr w:rsidR="0033236B" w:rsidRPr="00846C6E" w:rsidTr="002D4B65">
        <w:tc>
          <w:tcPr>
            <w:tcW w:w="824" w:type="dxa"/>
          </w:tcPr>
          <w:p w:rsidR="0033236B" w:rsidRPr="00846C6E" w:rsidRDefault="00E449DD" w:rsidP="002025C2">
            <w:pPr>
              <w:rPr>
                <w:rFonts w:cs="Tahoma"/>
              </w:rPr>
            </w:pPr>
            <w:r>
              <w:rPr>
                <w:rFonts w:cs="Tahoma"/>
              </w:rPr>
              <w:t>66</w:t>
            </w:r>
          </w:p>
        </w:tc>
        <w:tc>
          <w:tcPr>
            <w:tcW w:w="1311" w:type="dxa"/>
          </w:tcPr>
          <w:p w:rsidR="0033236B" w:rsidRPr="0033236B" w:rsidRDefault="00A55A67">
            <w:pPr>
              <w:rPr>
                <w:rFonts w:cs="Tahoma"/>
                <w:szCs w:val="18"/>
              </w:rPr>
            </w:pPr>
            <w:del w:id="230" w:author="Sterling User" w:date="2010-04-07T16:30:00Z">
              <w:r w:rsidRPr="00416DCF">
                <w:rPr>
                  <w:rFonts w:cs="Tahoma"/>
                  <w:strike/>
                  <w:szCs w:val="18"/>
                </w:rPr>
                <w:delText>Requested o</w:delText>
              </w:r>
            </w:del>
            <w:ins w:id="231" w:author="Sterling User" w:date="2010-04-07T16:30:00Z">
              <w:r w:rsidR="00F3790C" w:rsidRPr="00416DCF">
                <w:rPr>
                  <w:rFonts w:cs="Tahoma"/>
                  <w:szCs w:val="18"/>
                </w:rPr>
                <w:t xml:space="preserve"> O</w:t>
              </w:r>
            </w:ins>
            <w:r w:rsidR="0033236B" w:rsidRPr="00416DCF">
              <w:rPr>
                <w:rFonts w:cs="Tahoma"/>
                <w:szCs w:val="18"/>
              </w:rPr>
              <w:t>rder</w:t>
            </w:r>
            <w:ins w:id="232" w:author="Barbara Widmer" w:date="2010-04-29T14:34:00Z">
              <w:r w:rsidRPr="00416DCF">
                <w:rPr>
                  <w:rFonts w:cs="Tahoma"/>
                  <w:szCs w:val="18"/>
                </w:rPr>
                <w:t>ed</w:t>
              </w:r>
            </w:ins>
            <w:r w:rsidR="0033236B" w:rsidRPr="0033236B">
              <w:rPr>
                <w:rFonts w:cs="Tahoma"/>
                <w:szCs w:val="18"/>
              </w:rPr>
              <w:t xml:space="preserve"> quantity</w:t>
            </w:r>
            <w:ins w:id="233" w:author="Sterling User" w:date="2010-04-07T16:29:00Z">
              <w:r w:rsidR="00F3790C">
                <w:rPr>
                  <w:rFonts w:cs="Tahoma"/>
                  <w:szCs w:val="18"/>
                </w:rPr>
                <w:t xml:space="preserve"> in requested UOM</w:t>
              </w:r>
            </w:ins>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Default="0033236B" w:rsidP="00416DCF">
            <w:pPr>
              <w:rPr>
                <w:ins w:id="234" w:author="Sterling User" w:date="2010-04-30T14:42:00Z"/>
                <w:rFonts w:cs="Tahoma"/>
              </w:rPr>
            </w:pPr>
            <w:r w:rsidRPr="003A4771">
              <w:rPr>
                <w:rFonts w:cs="Tahoma"/>
              </w:rPr>
              <w:t>Requested order quantity. Should be whole number and cannot be negative.</w:t>
            </w:r>
            <w:ins w:id="235" w:author="Barbara Widmer" w:date="2010-04-29T14:44:00Z">
              <w:r w:rsidR="0002625C">
                <w:rPr>
                  <w:rFonts w:cs="Tahoma"/>
                </w:rPr>
                <w:t xml:space="preserve"> </w:t>
              </w:r>
            </w:ins>
          </w:p>
          <w:p w:rsidR="00416DCF" w:rsidRPr="0002625C" w:rsidRDefault="00416DCF" w:rsidP="00416DCF">
            <w:pPr>
              <w:rPr>
                <w:rFonts w:cs="Tahoma"/>
                <w:color w:val="FF0000"/>
              </w:rPr>
            </w:pPr>
            <w:ins w:id="236" w:author="Sterling User" w:date="2010-04-30T14:42:00Z">
              <w:r w:rsidRPr="00416DCF">
                <w:rPr>
                  <w:rFonts w:cs="Tahoma"/>
                  <w:color w:val="FF0000"/>
                </w:rPr>
                <w:t>Allow decimal</w:t>
              </w:r>
            </w:ins>
          </w:p>
        </w:tc>
      </w:tr>
      <w:tr w:rsidR="008A2A9E" w:rsidRPr="00846C6E" w:rsidTr="002D4B65">
        <w:tc>
          <w:tcPr>
            <w:tcW w:w="824" w:type="dxa"/>
          </w:tcPr>
          <w:p w:rsidR="008A2A9E" w:rsidRPr="00846C6E" w:rsidRDefault="00E449DD" w:rsidP="002025C2">
            <w:pPr>
              <w:rPr>
                <w:rFonts w:cs="Tahoma"/>
              </w:rPr>
            </w:pPr>
            <w:r>
              <w:rPr>
                <w:rFonts w:cs="Tahoma"/>
              </w:rPr>
              <w:t>67</w:t>
            </w:r>
          </w:p>
        </w:tc>
        <w:tc>
          <w:tcPr>
            <w:tcW w:w="1311" w:type="dxa"/>
          </w:tcPr>
          <w:p w:rsidR="008A2A9E" w:rsidRPr="0033236B" w:rsidRDefault="008A2A9E">
            <w:pPr>
              <w:rPr>
                <w:rFonts w:cs="Tahoma"/>
                <w:szCs w:val="18"/>
              </w:rPr>
            </w:pPr>
            <w:r>
              <w:rPr>
                <w:rFonts w:cs="Tahoma"/>
                <w:szCs w:val="18"/>
              </w:rPr>
              <w:t>Shipp</w:t>
            </w:r>
            <w:ins w:id="237" w:author="Sterling User" w:date="2010-04-07T16:18:00Z">
              <w:r w:rsidR="00667626">
                <w:rPr>
                  <w:rFonts w:cs="Tahoma"/>
                  <w:szCs w:val="18"/>
                </w:rPr>
                <w:t xml:space="preserve">able </w:t>
              </w:r>
            </w:ins>
            <w:del w:id="238" w:author="Sterling User" w:date="2010-04-07T16:18:00Z">
              <w:r w:rsidR="00A55A67" w:rsidRPr="00416DCF">
                <w:rPr>
                  <w:rFonts w:cs="Tahoma"/>
                  <w:strike/>
                  <w:szCs w:val="18"/>
                </w:rPr>
                <w:delText>ed</w:delText>
              </w:r>
            </w:del>
            <w:r w:rsidR="00A55A67" w:rsidRPr="00A55A67">
              <w:rPr>
                <w:rFonts w:cs="Tahoma"/>
                <w:strike/>
                <w:szCs w:val="18"/>
              </w:rPr>
              <w:t xml:space="preserve"> </w:t>
            </w:r>
            <w:r>
              <w:rPr>
                <w:rFonts w:cs="Tahoma"/>
                <w:szCs w:val="18"/>
              </w:rPr>
              <w:t>Qty</w:t>
            </w:r>
            <w:ins w:id="239" w:author="Sterling User" w:date="2010-04-07T15:16:00Z">
              <w:r w:rsidR="00F10046">
                <w:rPr>
                  <w:rFonts w:cs="Tahoma"/>
                  <w:szCs w:val="18"/>
                </w:rPr>
                <w:t xml:space="preserve"> in Requested UOM</w:t>
              </w:r>
            </w:ins>
          </w:p>
        </w:tc>
        <w:tc>
          <w:tcPr>
            <w:tcW w:w="959" w:type="dxa"/>
          </w:tcPr>
          <w:p w:rsidR="008A2A9E" w:rsidRPr="00846C6E" w:rsidRDefault="008A2A9E" w:rsidP="00846C6E">
            <w:pPr>
              <w:pStyle w:val="Footer"/>
              <w:tabs>
                <w:tab w:val="clear" w:pos="4320"/>
                <w:tab w:val="clear" w:pos="8640"/>
              </w:tabs>
              <w:rPr>
                <w:rFonts w:cs="Tahoma"/>
              </w:rPr>
            </w:pPr>
          </w:p>
        </w:tc>
        <w:tc>
          <w:tcPr>
            <w:tcW w:w="891" w:type="dxa"/>
          </w:tcPr>
          <w:p w:rsidR="008A2A9E" w:rsidRDefault="008A2A9E" w:rsidP="00E449DD">
            <w:pPr>
              <w:pStyle w:val="Footer"/>
              <w:tabs>
                <w:tab w:val="clear" w:pos="4320"/>
                <w:tab w:val="clear" w:pos="8640"/>
              </w:tabs>
              <w:rPr>
                <w:rFonts w:cs="Tahoma"/>
              </w:rPr>
            </w:pPr>
            <w:r>
              <w:rPr>
                <w:rFonts w:cs="Tahoma"/>
              </w:rPr>
              <w:t>String</w:t>
            </w:r>
          </w:p>
        </w:tc>
        <w:tc>
          <w:tcPr>
            <w:tcW w:w="787" w:type="dxa"/>
          </w:tcPr>
          <w:p w:rsidR="008A2A9E" w:rsidRPr="00846C6E" w:rsidRDefault="008A2A9E" w:rsidP="00846C6E">
            <w:pPr>
              <w:pStyle w:val="Footer"/>
              <w:tabs>
                <w:tab w:val="clear" w:pos="4320"/>
                <w:tab w:val="clear" w:pos="8640"/>
              </w:tabs>
              <w:rPr>
                <w:rFonts w:cs="Tahoma"/>
              </w:rPr>
            </w:pPr>
          </w:p>
        </w:tc>
        <w:tc>
          <w:tcPr>
            <w:tcW w:w="1609" w:type="dxa"/>
          </w:tcPr>
          <w:p w:rsidR="008A2A9E" w:rsidRDefault="008A2A9E" w:rsidP="00E449DD">
            <w:pPr>
              <w:rPr>
                <w:rFonts w:cs="Tahoma"/>
              </w:rPr>
            </w:pPr>
            <w:r w:rsidRPr="0088101C">
              <w:rPr>
                <w:rFonts w:cs="Tahoma"/>
              </w:rPr>
              <w:t>Return as Sent by Legacy</w:t>
            </w:r>
          </w:p>
          <w:p w:rsidR="00B33253" w:rsidRPr="00B33253" w:rsidRDefault="00B33253" w:rsidP="00E449DD">
            <w:pPr>
              <w:rPr>
                <w:rFonts w:cs="Tahoma"/>
                <w:color w:val="C00000"/>
              </w:rPr>
            </w:pPr>
          </w:p>
        </w:tc>
        <w:tc>
          <w:tcPr>
            <w:tcW w:w="700" w:type="dxa"/>
          </w:tcPr>
          <w:p w:rsidR="008A2A9E" w:rsidRPr="00846C6E" w:rsidRDefault="008A2A9E" w:rsidP="002025C2">
            <w:pPr>
              <w:rPr>
                <w:rFonts w:ascii="Arial" w:hAnsi="Arial"/>
                <w:sz w:val="16"/>
                <w:szCs w:val="16"/>
              </w:rPr>
            </w:pPr>
          </w:p>
        </w:tc>
        <w:tc>
          <w:tcPr>
            <w:tcW w:w="2117" w:type="dxa"/>
          </w:tcPr>
          <w:p w:rsidR="00156FFF" w:rsidRPr="003A4771" w:rsidRDefault="008A2A9E" w:rsidP="00416DCF">
            <w:pPr>
              <w:rPr>
                <w:rFonts w:cs="Tahoma"/>
              </w:rPr>
            </w:pPr>
            <w:r>
              <w:rPr>
                <w:rFonts w:cs="Tahoma"/>
              </w:rPr>
              <w:t xml:space="preserve">This is the shipped qty out of the ordered qty. </w:t>
            </w:r>
            <w:r w:rsidR="00131EC7">
              <w:rPr>
                <w:rFonts w:cs="Tahoma"/>
              </w:rPr>
              <w:t>This is based on requested UOM</w:t>
            </w:r>
            <w:ins w:id="240" w:author="Sterling User" w:date="2010-04-30T14:42:00Z">
              <w:r w:rsidR="00416DCF" w:rsidRPr="00416DCF">
                <w:rPr>
                  <w:rFonts w:cs="Tahoma"/>
                  <w:color w:val="FF0000"/>
                </w:rPr>
                <w:t xml:space="preserve"> Allow decimal</w:t>
              </w:r>
            </w:ins>
          </w:p>
        </w:tc>
      </w:tr>
      <w:tr w:rsidR="00F10046" w:rsidRPr="00846C6E" w:rsidTr="002D4B65">
        <w:trPr>
          <w:ins w:id="241" w:author="Sterling User" w:date="2010-04-07T15:16:00Z"/>
        </w:trPr>
        <w:tc>
          <w:tcPr>
            <w:tcW w:w="824" w:type="dxa"/>
          </w:tcPr>
          <w:p w:rsidR="00F10046" w:rsidRDefault="00A55A67" w:rsidP="002025C2">
            <w:pPr>
              <w:rPr>
                <w:ins w:id="242" w:author="Sterling User" w:date="2010-04-07T15:16:00Z"/>
                <w:rFonts w:cs="Tahoma"/>
              </w:rPr>
            </w:pPr>
            <w:ins w:id="243" w:author="Barbara Widmer" w:date="2010-04-29T14:35:00Z">
              <w:r w:rsidRPr="00A55A67">
                <w:rPr>
                  <w:rFonts w:cs="Tahoma"/>
                  <w:highlight w:val="cyan"/>
                </w:rPr>
                <w:t>82</w:t>
              </w:r>
            </w:ins>
          </w:p>
        </w:tc>
        <w:tc>
          <w:tcPr>
            <w:tcW w:w="1311" w:type="dxa"/>
          </w:tcPr>
          <w:p w:rsidR="00F10046" w:rsidRDefault="00F3790C">
            <w:pPr>
              <w:rPr>
                <w:ins w:id="244" w:author="Sterling User" w:date="2010-04-07T15:16:00Z"/>
                <w:rFonts w:cs="Tahoma"/>
                <w:szCs w:val="18"/>
              </w:rPr>
            </w:pPr>
            <w:ins w:id="245" w:author="Sterling User" w:date="2010-04-07T15:16:00Z">
              <w:r>
                <w:rPr>
                  <w:rFonts w:cs="Tahoma"/>
                  <w:szCs w:val="18"/>
                </w:rPr>
                <w:t>Shipp</w:t>
              </w:r>
            </w:ins>
            <w:ins w:id="246" w:author="Sterling User" w:date="2010-04-07T16:31:00Z">
              <w:r>
                <w:rPr>
                  <w:rFonts w:cs="Tahoma"/>
                  <w:szCs w:val="18"/>
                </w:rPr>
                <w:t>able</w:t>
              </w:r>
            </w:ins>
            <w:ins w:id="247" w:author="Sterling User" w:date="2010-04-07T15:16:00Z">
              <w:r w:rsidR="00F10046">
                <w:rPr>
                  <w:rFonts w:cs="Tahoma"/>
                  <w:szCs w:val="18"/>
                </w:rPr>
                <w:t xml:space="preserve"> Qty in Base UOM</w:t>
              </w:r>
            </w:ins>
          </w:p>
        </w:tc>
        <w:tc>
          <w:tcPr>
            <w:tcW w:w="959" w:type="dxa"/>
          </w:tcPr>
          <w:p w:rsidR="00F10046" w:rsidRPr="00846C6E" w:rsidRDefault="00F10046" w:rsidP="00846C6E">
            <w:pPr>
              <w:pStyle w:val="Footer"/>
              <w:tabs>
                <w:tab w:val="clear" w:pos="4320"/>
                <w:tab w:val="clear" w:pos="8640"/>
              </w:tabs>
              <w:rPr>
                <w:ins w:id="248" w:author="Sterling User" w:date="2010-04-07T15:16:00Z"/>
                <w:rFonts w:cs="Tahoma"/>
              </w:rPr>
            </w:pPr>
          </w:p>
        </w:tc>
        <w:tc>
          <w:tcPr>
            <w:tcW w:w="891" w:type="dxa"/>
          </w:tcPr>
          <w:p w:rsidR="00F10046" w:rsidRDefault="00F10046" w:rsidP="00E449DD">
            <w:pPr>
              <w:pStyle w:val="Footer"/>
              <w:tabs>
                <w:tab w:val="clear" w:pos="4320"/>
                <w:tab w:val="clear" w:pos="8640"/>
              </w:tabs>
              <w:rPr>
                <w:ins w:id="249" w:author="Sterling User" w:date="2010-04-07T15:16:00Z"/>
                <w:rFonts w:cs="Tahoma"/>
              </w:rPr>
            </w:pPr>
            <w:ins w:id="250" w:author="Sterling User" w:date="2010-04-07T15:17:00Z">
              <w:r>
                <w:rPr>
                  <w:rFonts w:cs="Tahoma"/>
                </w:rPr>
                <w:t>String</w:t>
              </w:r>
            </w:ins>
          </w:p>
        </w:tc>
        <w:tc>
          <w:tcPr>
            <w:tcW w:w="787" w:type="dxa"/>
          </w:tcPr>
          <w:p w:rsidR="00F10046" w:rsidRPr="00846C6E" w:rsidRDefault="00F10046" w:rsidP="00846C6E">
            <w:pPr>
              <w:pStyle w:val="Footer"/>
              <w:tabs>
                <w:tab w:val="clear" w:pos="4320"/>
                <w:tab w:val="clear" w:pos="8640"/>
              </w:tabs>
              <w:rPr>
                <w:ins w:id="251" w:author="Sterling User" w:date="2010-04-07T15:16:00Z"/>
                <w:rFonts w:cs="Tahoma"/>
              </w:rPr>
            </w:pPr>
          </w:p>
        </w:tc>
        <w:tc>
          <w:tcPr>
            <w:tcW w:w="1609" w:type="dxa"/>
          </w:tcPr>
          <w:p w:rsidR="00F10046" w:rsidRPr="0088101C" w:rsidRDefault="00F10046" w:rsidP="00E449DD">
            <w:pPr>
              <w:rPr>
                <w:ins w:id="252" w:author="Sterling User" w:date="2010-04-07T15:16:00Z"/>
                <w:rFonts w:cs="Tahoma"/>
              </w:rPr>
            </w:pPr>
            <w:bookmarkStart w:id="253" w:name="OLE_LINK1"/>
            <w:ins w:id="254" w:author="Sterling User" w:date="2010-04-07T15:17:00Z">
              <w:r>
                <w:rPr>
                  <w:rFonts w:cs="Tahoma"/>
                </w:rPr>
                <w:t>Return as Sent by Legacy</w:t>
              </w:r>
            </w:ins>
            <w:bookmarkEnd w:id="253"/>
          </w:p>
        </w:tc>
        <w:tc>
          <w:tcPr>
            <w:tcW w:w="700" w:type="dxa"/>
          </w:tcPr>
          <w:p w:rsidR="00F10046" w:rsidRPr="00846C6E" w:rsidRDefault="00F10046" w:rsidP="002025C2">
            <w:pPr>
              <w:rPr>
                <w:ins w:id="255" w:author="Sterling User" w:date="2010-04-07T15:16:00Z"/>
                <w:rFonts w:ascii="Arial" w:hAnsi="Arial"/>
                <w:sz w:val="16"/>
                <w:szCs w:val="16"/>
              </w:rPr>
            </w:pPr>
          </w:p>
        </w:tc>
        <w:tc>
          <w:tcPr>
            <w:tcW w:w="2117" w:type="dxa"/>
          </w:tcPr>
          <w:p w:rsidR="00F10046" w:rsidRPr="0002625C" w:rsidRDefault="00F10046" w:rsidP="00131EC7">
            <w:pPr>
              <w:rPr>
                <w:ins w:id="256" w:author="Sterling User" w:date="2010-04-07T15:16:00Z"/>
                <w:rFonts w:cs="Tahoma"/>
                <w:i/>
                <w:color w:val="FF0000"/>
              </w:rPr>
            </w:pPr>
            <w:ins w:id="257" w:author="Sterling User" w:date="2010-04-07T15:17:00Z">
              <w:r>
                <w:rPr>
                  <w:rFonts w:cs="Tahoma"/>
                </w:rPr>
                <w:t>This is based on Base UOM</w:t>
              </w:r>
            </w:ins>
            <w:ins w:id="258" w:author="Barbara Widmer" w:date="2010-04-29T14:36:00Z">
              <w:r w:rsidR="0002625C">
                <w:rPr>
                  <w:rFonts w:cs="Tahoma"/>
                </w:rPr>
                <w:t xml:space="preserve">.  </w:t>
              </w:r>
            </w:ins>
            <w:r w:rsidR="00A55A67" w:rsidRPr="00787083">
              <w:rPr>
                <w:rFonts w:cs="Tahoma"/>
                <w:i/>
                <w:color w:val="FF0000"/>
              </w:rPr>
              <w:t>Note we show this field after #60</w:t>
            </w:r>
          </w:p>
        </w:tc>
      </w:tr>
      <w:tr w:rsidR="008A2A9E" w:rsidRPr="00846C6E" w:rsidTr="002D4B65">
        <w:tc>
          <w:tcPr>
            <w:tcW w:w="824" w:type="dxa"/>
          </w:tcPr>
          <w:p w:rsidR="008A2A9E" w:rsidRPr="00846C6E" w:rsidRDefault="00E449DD" w:rsidP="002025C2">
            <w:pPr>
              <w:rPr>
                <w:rFonts w:cs="Tahoma"/>
              </w:rPr>
            </w:pPr>
            <w:r>
              <w:rPr>
                <w:rFonts w:cs="Tahoma"/>
              </w:rPr>
              <w:t>68</w:t>
            </w:r>
          </w:p>
        </w:tc>
        <w:tc>
          <w:tcPr>
            <w:tcW w:w="1311" w:type="dxa"/>
          </w:tcPr>
          <w:p w:rsidR="008A2A9E" w:rsidRPr="0033236B" w:rsidRDefault="008A2A9E">
            <w:pPr>
              <w:rPr>
                <w:rFonts w:cs="Tahoma"/>
                <w:szCs w:val="18"/>
              </w:rPr>
            </w:pPr>
            <w:r>
              <w:rPr>
                <w:rFonts w:cs="Tahoma"/>
                <w:szCs w:val="18"/>
              </w:rPr>
              <w:t>BackOrder Qty</w:t>
            </w:r>
            <w:ins w:id="259" w:author="Sterling User" w:date="2010-04-07T15:16:00Z">
              <w:r w:rsidR="00F10046">
                <w:rPr>
                  <w:rFonts w:cs="Tahoma"/>
                  <w:szCs w:val="18"/>
                </w:rPr>
                <w:t xml:space="preserve"> in Requested UOM</w:t>
              </w:r>
            </w:ins>
          </w:p>
        </w:tc>
        <w:tc>
          <w:tcPr>
            <w:tcW w:w="959" w:type="dxa"/>
          </w:tcPr>
          <w:p w:rsidR="008A2A9E" w:rsidRPr="00846C6E" w:rsidRDefault="008A2A9E" w:rsidP="00846C6E">
            <w:pPr>
              <w:pStyle w:val="Footer"/>
              <w:tabs>
                <w:tab w:val="clear" w:pos="4320"/>
                <w:tab w:val="clear" w:pos="8640"/>
              </w:tabs>
              <w:rPr>
                <w:rFonts w:cs="Tahoma"/>
              </w:rPr>
            </w:pPr>
          </w:p>
        </w:tc>
        <w:tc>
          <w:tcPr>
            <w:tcW w:w="891" w:type="dxa"/>
          </w:tcPr>
          <w:p w:rsidR="008A2A9E" w:rsidRDefault="008A2A9E" w:rsidP="00E449DD">
            <w:pPr>
              <w:pStyle w:val="Footer"/>
              <w:tabs>
                <w:tab w:val="clear" w:pos="4320"/>
                <w:tab w:val="clear" w:pos="8640"/>
              </w:tabs>
              <w:rPr>
                <w:rFonts w:cs="Tahoma"/>
              </w:rPr>
            </w:pPr>
            <w:r>
              <w:rPr>
                <w:rFonts w:cs="Tahoma"/>
              </w:rPr>
              <w:t>String</w:t>
            </w:r>
          </w:p>
        </w:tc>
        <w:tc>
          <w:tcPr>
            <w:tcW w:w="787" w:type="dxa"/>
          </w:tcPr>
          <w:p w:rsidR="008A2A9E" w:rsidRPr="00846C6E" w:rsidRDefault="008A2A9E" w:rsidP="00846C6E">
            <w:pPr>
              <w:pStyle w:val="Footer"/>
              <w:tabs>
                <w:tab w:val="clear" w:pos="4320"/>
                <w:tab w:val="clear" w:pos="8640"/>
              </w:tabs>
              <w:rPr>
                <w:rFonts w:cs="Tahoma"/>
              </w:rPr>
            </w:pPr>
          </w:p>
        </w:tc>
        <w:tc>
          <w:tcPr>
            <w:tcW w:w="1609" w:type="dxa"/>
          </w:tcPr>
          <w:p w:rsidR="008A2A9E" w:rsidRDefault="008A2A9E" w:rsidP="00E449DD">
            <w:pPr>
              <w:rPr>
                <w:rFonts w:cs="Tahoma"/>
              </w:rPr>
            </w:pPr>
            <w:r w:rsidRPr="0088101C">
              <w:rPr>
                <w:rFonts w:cs="Tahoma"/>
              </w:rPr>
              <w:t>Return as Sent by Legacy</w:t>
            </w:r>
          </w:p>
          <w:p w:rsidR="00B33253" w:rsidRPr="00725CBF" w:rsidRDefault="00B33253" w:rsidP="00E449DD">
            <w:pPr>
              <w:rPr>
                <w:rFonts w:cs="Tahoma"/>
                <w:color w:val="C00000"/>
              </w:rPr>
            </w:pPr>
          </w:p>
        </w:tc>
        <w:tc>
          <w:tcPr>
            <w:tcW w:w="700" w:type="dxa"/>
          </w:tcPr>
          <w:p w:rsidR="008A2A9E" w:rsidRPr="00846C6E" w:rsidRDefault="008A2A9E" w:rsidP="002025C2">
            <w:pPr>
              <w:rPr>
                <w:rFonts w:ascii="Arial" w:hAnsi="Arial"/>
                <w:sz w:val="16"/>
                <w:szCs w:val="16"/>
              </w:rPr>
            </w:pPr>
          </w:p>
        </w:tc>
        <w:tc>
          <w:tcPr>
            <w:tcW w:w="2117" w:type="dxa"/>
          </w:tcPr>
          <w:p w:rsidR="008A2A9E" w:rsidRPr="003A4771" w:rsidRDefault="008A2A9E" w:rsidP="00ED09AD">
            <w:pPr>
              <w:rPr>
                <w:rFonts w:cs="Tahoma"/>
              </w:rPr>
            </w:pPr>
            <w:r>
              <w:rPr>
                <w:rFonts w:cs="Tahoma"/>
              </w:rPr>
              <w:t xml:space="preserve">This is the back order qty out of the ordered qty. </w:t>
            </w:r>
            <w:r w:rsidRPr="00ED09AD">
              <w:rPr>
                <w:rFonts w:cs="Tahoma"/>
              </w:rPr>
              <w:t>This is based on requested UOM</w:t>
            </w:r>
            <w:r w:rsidR="00ED09AD">
              <w:rPr>
                <w:rFonts w:cs="Tahoma"/>
              </w:rPr>
              <w:t>.</w:t>
            </w:r>
            <w:r w:rsidR="0002625C">
              <w:rPr>
                <w:rFonts w:cs="Tahoma"/>
              </w:rPr>
              <w:t xml:space="preserve">  </w:t>
            </w:r>
            <w:r w:rsidR="00A55A67" w:rsidRPr="00787083">
              <w:rPr>
                <w:rFonts w:cs="Tahoma"/>
              </w:rPr>
              <w:t>Allow decimal.</w:t>
            </w:r>
          </w:p>
        </w:tc>
      </w:tr>
      <w:tr w:rsidR="00F10046" w:rsidRPr="00846C6E" w:rsidTr="002D4B65">
        <w:trPr>
          <w:ins w:id="260" w:author="Sterling User" w:date="2010-04-07T15:16:00Z"/>
        </w:trPr>
        <w:tc>
          <w:tcPr>
            <w:tcW w:w="824" w:type="dxa"/>
          </w:tcPr>
          <w:p w:rsidR="00F10046" w:rsidRDefault="00A55A67" w:rsidP="002025C2">
            <w:pPr>
              <w:rPr>
                <w:ins w:id="261" w:author="Sterling User" w:date="2010-04-07T15:16:00Z"/>
                <w:rFonts w:cs="Tahoma"/>
              </w:rPr>
            </w:pPr>
            <w:ins w:id="262" w:author="Barbara Widmer" w:date="2010-04-29T14:41:00Z">
              <w:r w:rsidRPr="00A55A67">
                <w:rPr>
                  <w:rFonts w:cs="Tahoma"/>
                  <w:highlight w:val="cyan"/>
                </w:rPr>
                <w:t>83</w:t>
              </w:r>
            </w:ins>
          </w:p>
        </w:tc>
        <w:tc>
          <w:tcPr>
            <w:tcW w:w="1311" w:type="dxa"/>
          </w:tcPr>
          <w:p w:rsidR="00F10046" w:rsidRDefault="00F10046">
            <w:pPr>
              <w:rPr>
                <w:ins w:id="263" w:author="Sterling User" w:date="2010-04-07T15:16:00Z"/>
                <w:rFonts w:cs="Tahoma"/>
                <w:szCs w:val="18"/>
              </w:rPr>
            </w:pPr>
            <w:ins w:id="264" w:author="Sterling User" w:date="2010-04-07T15:16:00Z">
              <w:r>
                <w:rPr>
                  <w:rFonts w:cs="Tahoma"/>
                  <w:szCs w:val="18"/>
                </w:rPr>
                <w:t>BackOrder Qty in Base UOM</w:t>
              </w:r>
            </w:ins>
          </w:p>
        </w:tc>
        <w:tc>
          <w:tcPr>
            <w:tcW w:w="959" w:type="dxa"/>
          </w:tcPr>
          <w:p w:rsidR="00F10046" w:rsidRPr="00846C6E" w:rsidRDefault="00F10046" w:rsidP="00846C6E">
            <w:pPr>
              <w:pStyle w:val="Footer"/>
              <w:tabs>
                <w:tab w:val="clear" w:pos="4320"/>
                <w:tab w:val="clear" w:pos="8640"/>
              </w:tabs>
              <w:rPr>
                <w:ins w:id="265" w:author="Sterling User" w:date="2010-04-07T15:16:00Z"/>
                <w:rFonts w:cs="Tahoma"/>
              </w:rPr>
            </w:pPr>
          </w:p>
        </w:tc>
        <w:tc>
          <w:tcPr>
            <w:tcW w:w="891" w:type="dxa"/>
          </w:tcPr>
          <w:p w:rsidR="00F10046" w:rsidRDefault="00F10046" w:rsidP="00E449DD">
            <w:pPr>
              <w:pStyle w:val="Footer"/>
              <w:tabs>
                <w:tab w:val="clear" w:pos="4320"/>
                <w:tab w:val="clear" w:pos="8640"/>
              </w:tabs>
              <w:rPr>
                <w:ins w:id="266" w:author="Sterling User" w:date="2010-04-07T15:16:00Z"/>
                <w:rFonts w:cs="Tahoma"/>
              </w:rPr>
            </w:pPr>
            <w:ins w:id="267" w:author="Sterling User" w:date="2010-04-07T15:17:00Z">
              <w:r>
                <w:rPr>
                  <w:rFonts w:cs="Tahoma"/>
                </w:rPr>
                <w:t>String</w:t>
              </w:r>
            </w:ins>
          </w:p>
        </w:tc>
        <w:tc>
          <w:tcPr>
            <w:tcW w:w="787" w:type="dxa"/>
          </w:tcPr>
          <w:p w:rsidR="00F10046" w:rsidRPr="00846C6E" w:rsidRDefault="00F10046" w:rsidP="00846C6E">
            <w:pPr>
              <w:pStyle w:val="Footer"/>
              <w:tabs>
                <w:tab w:val="clear" w:pos="4320"/>
                <w:tab w:val="clear" w:pos="8640"/>
              </w:tabs>
              <w:rPr>
                <w:ins w:id="268" w:author="Sterling User" w:date="2010-04-07T15:16:00Z"/>
                <w:rFonts w:cs="Tahoma"/>
              </w:rPr>
            </w:pPr>
          </w:p>
        </w:tc>
        <w:tc>
          <w:tcPr>
            <w:tcW w:w="1609" w:type="dxa"/>
          </w:tcPr>
          <w:p w:rsidR="00F10046" w:rsidRPr="0088101C" w:rsidRDefault="00F10046" w:rsidP="00E449DD">
            <w:pPr>
              <w:rPr>
                <w:ins w:id="269" w:author="Sterling User" w:date="2010-04-07T15:16:00Z"/>
                <w:rFonts w:cs="Tahoma"/>
              </w:rPr>
            </w:pPr>
            <w:ins w:id="270" w:author="Sterling User" w:date="2010-04-07T15:17:00Z">
              <w:r>
                <w:rPr>
                  <w:rFonts w:cs="Tahoma"/>
                </w:rPr>
                <w:t>Return as Sent by Legacy</w:t>
              </w:r>
            </w:ins>
          </w:p>
        </w:tc>
        <w:tc>
          <w:tcPr>
            <w:tcW w:w="700" w:type="dxa"/>
          </w:tcPr>
          <w:p w:rsidR="00F10046" w:rsidRPr="00846C6E" w:rsidRDefault="00F10046" w:rsidP="002025C2">
            <w:pPr>
              <w:rPr>
                <w:ins w:id="271" w:author="Sterling User" w:date="2010-04-07T15:16:00Z"/>
                <w:rFonts w:ascii="Arial" w:hAnsi="Arial"/>
                <w:sz w:val="16"/>
                <w:szCs w:val="16"/>
              </w:rPr>
            </w:pPr>
          </w:p>
        </w:tc>
        <w:tc>
          <w:tcPr>
            <w:tcW w:w="2117" w:type="dxa"/>
          </w:tcPr>
          <w:p w:rsidR="00F10046" w:rsidRPr="0002625C" w:rsidRDefault="00F10046" w:rsidP="00787083">
            <w:pPr>
              <w:rPr>
                <w:ins w:id="272" w:author="Sterling User" w:date="2010-04-07T15:16:00Z"/>
                <w:rFonts w:cs="Tahoma"/>
                <w:i/>
              </w:rPr>
            </w:pPr>
            <w:ins w:id="273" w:author="Sterling User" w:date="2010-04-07T15:17:00Z">
              <w:r>
                <w:rPr>
                  <w:rFonts w:cs="Tahoma"/>
                </w:rPr>
                <w:t>This is based on Base UOM</w:t>
              </w:r>
            </w:ins>
            <w:ins w:id="274" w:author="Barbara Widmer" w:date="2010-04-29T14:42:00Z">
              <w:r w:rsidR="0002625C">
                <w:rPr>
                  <w:rFonts w:cs="Tahoma"/>
                </w:rPr>
                <w:t xml:space="preserve"> </w:t>
              </w:r>
            </w:ins>
            <w:ins w:id="275" w:author="Sterling User" w:date="2010-04-30T14:43:00Z">
              <w:r w:rsidR="00787083">
                <w:rPr>
                  <w:rFonts w:cs="Tahoma"/>
                </w:rPr>
                <w:t>.</w:t>
              </w:r>
              <w:r w:rsidR="00787083" w:rsidRPr="00787083">
                <w:rPr>
                  <w:rFonts w:cs="Tahoma"/>
                  <w:i/>
                </w:rPr>
                <w:t xml:space="preserve"> Note we show this before #61.</w:t>
              </w:r>
            </w:ins>
          </w:p>
        </w:tc>
      </w:tr>
      <w:tr w:rsidR="0033236B" w:rsidRPr="00846C6E" w:rsidTr="002D4B65">
        <w:tc>
          <w:tcPr>
            <w:tcW w:w="824" w:type="dxa"/>
          </w:tcPr>
          <w:p w:rsidR="0033236B" w:rsidRPr="00846C6E" w:rsidRDefault="00E449DD" w:rsidP="002025C2">
            <w:pPr>
              <w:rPr>
                <w:rFonts w:cs="Tahoma"/>
              </w:rPr>
            </w:pPr>
            <w:r>
              <w:rPr>
                <w:rFonts w:cs="Tahoma"/>
              </w:rPr>
              <w:t>69</w:t>
            </w:r>
          </w:p>
        </w:tc>
        <w:tc>
          <w:tcPr>
            <w:tcW w:w="1311" w:type="dxa"/>
          </w:tcPr>
          <w:p w:rsidR="0033236B" w:rsidRPr="0033236B" w:rsidRDefault="0033236B">
            <w:pPr>
              <w:rPr>
                <w:rFonts w:cs="Tahoma"/>
                <w:szCs w:val="18"/>
              </w:rPr>
            </w:pPr>
            <w:r w:rsidRPr="0033236B">
              <w:rPr>
                <w:rFonts w:cs="Tahoma"/>
                <w:szCs w:val="18"/>
              </w:rPr>
              <w:t xml:space="preserve">Customer line </w:t>
            </w:r>
            <w:ins w:id="276" w:author="Barbara Widmer" w:date="2010-04-29T14:43:00Z">
              <w:r w:rsidR="00A55A67" w:rsidRPr="00787083">
                <w:rPr>
                  <w:rFonts w:cs="Tahoma"/>
                  <w:color w:val="FF0000"/>
                  <w:szCs w:val="18"/>
                </w:rPr>
                <w:t>sequence</w:t>
              </w:r>
              <w:r w:rsidR="0002625C">
                <w:rPr>
                  <w:rFonts w:cs="Tahoma"/>
                  <w:color w:val="FF0000"/>
                  <w:szCs w:val="18"/>
                </w:rPr>
                <w:t xml:space="preserve"> </w:t>
              </w:r>
            </w:ins>
            <w:r w:rsidRPr="0033236B">
              <w:rPr>
                <w:rFonts w:cs="Tahoma"/>
                <w:szCs w:val="18"/>
              </w:rPr>
              <w:t>number</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5535A4">
            <w:pPr>
              <w:rPr>
                <w:rFonts w:cs="Tahoma"/>
              </w:rPr>
            </w:pPr>
            <w:r w:rsidRPr="003A4771">
              <w:rPr>
                <w:rFonts w:cs="Tahoma"/>
              </w:rPr>
              <w:t xml:space="preserve">This is only for EDI Orders and batch. </w:t>
            </w:r>
          </w:p>
        </w:tc>
      </w:tr>
      <w:tr w:rsidR="0033236B" w:rsidRPr="00846C6E" w:rsidTr="002D4B65">
        <w:tc>
          <w:tcPr>
            <w:tcW w:w="824" w:type="dxa"/>
          </w:tcPr>
          <w:p w:rsidR="0033236B" w:rsidRPr="00846C6E" w:rsidRDefault="00E449DD" w:rsidP="002025C2">
            <w:pPr>
              <w:rPr>
                <w:rFonts w:cs="Tahoma"/>
              </w:rPr>
            </w:pPr>
            <w:r>
              <w:rPr>
                <w:rFonts w:cs="Tahoma"/>
              </w:rPr>
              <w:t>70</w:t>
            </w:r>
          </w:p>
        </w:tc>
        <w:tc>
          <w:tcPr>
            <w:tcW w:w="1311" w:type="dxa"/>
          </w:tcPr>
          <w:p w:rsidR="0033236B" w:rsidRPr="0033236B" w:rsidRDefault="0033236B">
            <w:pPr>
              <w:rPr>
                <w:rFonts w:cs="Tahoma"/>
                <w:szCs w:val="18"/>
              </w:rPr>
            </w:pPr>
            <w:r w:rsidRPr="0033236B">
              <w:rPr>
                <w:rFonts w:cs="Tahoma"/>
                <w:szCs w:val="18"/>
              </w:rPr>
              <w:t>Customer Line PO #</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PO# on line</w:t>
            </w:r>
          </w:p>
        </w:tc>
      </w:tr>
      <w:tr w:rsidR="00F3790C" w:rsidRPr="00846C6E" w:rsidTr="002D4B65">
        <w:trPr>
          <w:ins w:id="277" w:author="Sterling User" w:date="2010-04-07T16:32:00Z"/>
        </w:trPr>
        <w:tc>
          <w:tcPr>
            <w:tcW w:w="824" w:type="dxa"/>
          </w:tcPr>
          <w:p w:rsidR="00F3790C" w:rsidRDefault="00A55A67" w:rsidP="002025C2">
            <w:pPr>
              <w:rPr>
                <w:ins w:id="278" w:author="Sterling User" w:date="2010-04-07T16:32:00Z"/>
                <w:rFonts w:cs="Tahoma"/>
              </w:rPr>
            </w:pPr>
            <w:ins w:id="279" w:author="Barbara Widmer" w:date="2010-04-29T14:45:00Z">
              <w:r w:rsidRPr="00A55A67">
                <w:rPr>
                  <w:rFonts w:cs="Tahoma"/>
                  <w:highlight w:val="cyan"/>
                </w:rPr>
                <w:t>84</w:t>
              </w:r>
            </w:ins>
          </w:p>
        </w:tc>
        <w:tc>
          <w:tcPr>
            <w:tcW w:w="1311" w:type="dxa"/>
          </w:tcPr>
          <w:p w:rsidR="00F3790C" w:rsidRPr="0033236B" w:rsidRDefault="00F3790C">
            <w:pPr>
              <w:rPr>
                <w:ins w:id="280" w:author="Sterling User" w:date="2010-04-07T16:32:00Z"/>
                <w:rFonts w:cs="Tahoma"/>
                <w:szCs w:val="18"/>
              </w:rPr>
            </w:pPr>
            <w:ins w:id="281" w:author="Sterling User" w:date="2010-04-07T16:32:00Z">
              <w:r>
                <w:rPr>
                  <w:rFonts w:cs="Tahoma"/>
                  <w:szCs w:val="18"/>
                </w:rPr>
                <w:t>Customer Line Account Number</w:t>
              </w:r>
            </w:ins>
          </w:p>
        </w:tc>
        <w:tc>
          <w:tcPr>
            <w:tcW w:w="959" w:type="dxa"/>
          </w:tcPr>
          <w:p w:rsidR="00F3790C" w:rsidRPr="00846C6E" w:rsidRDefault="00F3790C" w:rsidP="00846C6E">
            <w:pPr>
              <w:pStyle w:val="Footer"/>
              <w:tabs>
                <w:tab w:val="clear" w:pos="4320"/>
                <w:tab w:val="clear" w:pos="8640"/>
              </w:tabs>
              <w:rPr>
                <w:ins w:id="282" w:author="Sterling User" w:date="2010-04-07T16:32:00Z"/>
                <w:rFonts w:cs="Tahoma"/>
              </w:rPr>
            </w:pPr>
          </w:p>
        </w:tc>
        <w:tc>
          <w:tcPr>
            <w:tcW w:w="891" w:type="dxa"/>
          </w:tcPr>
          <w:p w:rsidR="00F3790C" w:rsidRDefault="00F3790C" w:rsidP="00E449DD">
            <w:pPr>
              <w:pStyle w:val="Footer"/>
              <w:tabs>
                <w:tab w:val="clear" w:pos="4320"/>
                <w:tab w:val="clear" w:pos="8640"/>
              </w:tabs>
              <w:rPr>
                <w:ins w:id="283" w:author="Sterling User" w:date="2010-04-07T16:32:00Z"/>
                <w:rFonts w:cs="Tahoma"/>
              </w:rPr>
            </w:pPr>
            <w:ins w:id="284" w:author="Sterling User" w:date="2010-04-07T16:32:00Z">
              <w:r>
                <w:rPr>
                  <w:rFonts w:cs="Tahoma"/>
                </w:rPr>
                <w:t>String</w:t>
              </w:r>
            </w:ins>
          </w:p>
        </w:tc>
        <w:tc>
          <w:tcPr>
            <w:tcW w:w="787" w:type="dxa"/>
          </w:tcPr>
          <w:p w:rsidR="00F3790C" w:rsidRPr="00846C6E" w:rsidRDefault="00F3790C" w:rsidP="00846C6E">
            <w:pPr>
              <w:pStyle w:val="Footer"/>
              <w:tabs>
                <w:tab w:val="clear" w:pos="4320"/>
                <w:tab w:val="clear" w:pos="8640"/>
              </w:tabs>
              <w:rPr>
                <w:ins w:id="285" w:author="Sterling User" w:date="2010-04-07T16:32:00Z"/>
                <w:rFonts w:cs="Tahoma"/>
              </w:rPr>
            </w:pPr>
          </w:p>
        </w:tc>
        <w:tc>
          <w:tcPr>
            <w:tcW w:w="1609" w:type="dxa"/>
          </w:tcPr>
          <w:p w:rsidR="00F3790C" w:rsidRPr="0088101C" w:rsidRDefault="00F3790C" w:rsidP="00E449DD">
            <w:pPr>
              <w:rPr>
                <w:ins w:id="286" w:author="Sterling User" w:date="2010-04-07T16:32:00Z"/>
                <w:rFonts w:cs="Tahoma"/>
              </w:rPr>
            </w:pPr>
          </w:p>
        </w:tc>
        <w:tc>
          <w:tcPr>
            <w:tcW w:w="700" w:type="dxa"/>
          </w:tcPr>
          <w:p w:rsidR="00F3790C" w:rsidRPr="00846C6E" w:rsidRDefault="00F3790C" w:rsidP="002025C2">
            <w:pPr>
              <w:rPr>
                <w:ins w:id="287" w:author="Sterling User" w:date="2010-04-07T16:32:00Z"/>
                <w:rFonts w:ascii="Arial" w:hAnsi="Arial"/>
                <w:sz w:val="16"/>
                <w:szCs w:val="16"/>
              </w:rPr>
            </w:pPr>
          </w:p>
        </w:tc>
        <w:tc>
          <w:tcPr>
            <w:tcW w:w="2117" w:type="dxa"/>
          </w:tcPr>
          <w:p w:rsidR="00F3790C" w:rsidRPr="003A4771" w:rsidRDefault="00F3790C" w:rsidP="002025C2">
            <w:pPr>
              <w:rPr>
                <w:ins w:id="288" w:author="Sterling User" w:date="2010-04-07T16:32:00Z"/>
                <w:rFonts w:cs="Tahoma"/>
              </w:rPr>
            </w:pPr>
          </w:p>
        </w:tc>
      </w:tr>
      <w:tr w:rsidR="0033236B" w:rsidRPr="00846C6E" w:rsidTr="002D4B65">
        <w:tc>
          <w:tcPr>
            <w:tcW w:w="824" w:type="dxa"/>
          </w:tcPr>
          <w:p w:rsidR="0033236B" w:rsidRPr="00846C6E" w:rsidRDefault="00E449DD" w:rsidP="002025C2">
            <w:pPr>
              <w:rPr>
                <w:rFonts w:cs="Tahoma"/>
              </w:rPr>
            </w:pPr>
            <w:r>
              <w:rPr>
                <w:rFonts w:cs="Tahoma"/>
              </w:rPr>
              <w:t>71</w:t>
            </w:r>
          </w:p>
        </w:tc>
        <w:tc>
          <w:tcPr>
            <w:tcW w:w="1311" w:type="dxa"/>
          </w:tcPr>
          <w:p w:rsidR="0033236B" w:rsidRPr="0033236B" w:rsidRDefault="0033236B" w:rsidP="002043E8">
            <w:pPr>
              <w:rPr>
                <w:rFonts w:cs="Tahoma"/>
                <w:szCs w:val="18"/>
              </w:rPr>
            </w:pPr>
            <w:r w:rsidRPr="0033236B">
              <w:rPr>
                <w:rFonts w:cs="Tahoma"/>
                <w:szCs w:val="18"/>
              </w:rPr>
              <w:t xml:space="preserve">Customer </w:t>
            </w:r>
            <w:del w:id="289" w:author="Sterling User" w:date="2010-04-07T16:34:00Z">
              <w:r w:rsidR="00A55A67" w:rsidRPr="00787083">
                <w:rPr>
                  <w:rFonts w:cs="Tahoma"/>
                  <w:strike/>
                  <w:szCs w:val="18"/>
                </w:rPr>
                <w:delText>user</w:delText>
              </w:r>
              <w:r w:rsidRPr="0033236B" w:rsidDel="002043E8">
                <w:rPr>
                  <w:rFonts w:cs="Tahoma"/>
                  <w:szCs w:val="18"/>
                </w:rPr>
                <w:delText xml:space="preserve"> </w:delText>
              </w:r>
            </w:del>
            <w:ins w:id="290" w:author="Sterling User" w:date="2010-04-07T16:34:00Z">
              <w:r w:rsidR="002043E8">
                <w:rPr>
                  <w:rFonts w:cs="Tahoma"/>
                  <w:szCs w:val="18"/>
                </w:rPr>
                <w:t>line</w:t>
              </w:r>
              <w:r w:rsidR="002043E8" w:rsidRPr="0033236B">
                <w:rPr>
                  <w:rFonts w:cs="Tahoma"/>
                  <w:szCs w:val="18"/>
                </w:rPr>
                <w:t xml:space="preserve"> </w:t>
              </w:r>
            </w:ins>
            <w:r w:rsidRPr="0033236B">
              <w:rPr>
                <w:rFonts w:cs="Tahoma"/>
                <w:szCs w:val="18"/>
              </w:rPr>
              <w:t>f</w:t>
            </w:r>
            <w:ins w:id="291" w:author="Sterling User" w:date="2010-04-07T16:34:00Z">
              <w:r w:rsidR="002043E8">
                <w:rPr>
                  <w:rFonts w:cs="Tahoma"/>
                  <w:szCs w:val="18"/>
                </w:rPr>
                <w:t>ie</w:t>
              </w:r>
            </w:ins>
            <w:r w:rsidRPr="0033236B">
              <w:rPr>
                <w:rFonts w:cs="Tahoma"/>
                <w:szCs w:val="18"/>
              </w:rPr>
              <w:t>ld 1</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725CBF"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Default="0033236B" w:rsidP="002025C2">
            <w:pPr>
              <w:rPr>
                <w:rFonts w:cs="Tahoma"/>
                <w:highlight w:val="yellow"/>
              </w:rPr>
            </w:pPr>
            <w:r w:rsidRPr="003A4771">
              <w:rPr>
                <w:rFonts w:cs="Tahoma"/>
                <w:highlight w:val="yellow"/>
              </w:rPr>
              <w:t>?</w:t>
            </w:r>
          </w:p>
          <w:p w:rsidR="00725CBF" w:rsidRPr="00725CBF" w:rsidRDefault="00E93B52" w:rsidP="002025C2">
            <w:pPr>
              <w:rPr>
                <w:rFonts w:cs="Tahoma"/>
                <w:color w:val="C00000"/>
                <w:highlight w:val="yellow"/>
              </w:rPr>
            </w:pPr>
            <w:r>
              <w:rPr>
                <w:rFonts w:cs="Tahoma"/>
                <w:color w:val="C00000"/>
              </w:rPr>
              <w:t>Need to confirm – Is this for BR1. If yes, need to understand the usage in .dotcom</w:t>
            </w:r>
          </w:p>
        </w:tc>
      </w:tr>
      <w:tr w:rsidR="00E93B52" w:rsidRPr="00846C6E" w:rsidTr="002D4B65">
        <w:tc>
          <w:tcPr>
            <w:tcW w:w="824" w:type="dxa"/>
          </w:tcPr>
          <w:p w:rsidR="00E93B52" w:rsidRPr="00846C6E" w:rsidRDefault="00E93B52" w:rsidP="002025C2">
            <w:pPr>
              <w:rPr>
                <w:rFonts w:cs="Tahoma"/>
              </w:rPr>
            </w:pPr>
            <w:r>
              <w:rPr>
                <w:rFonts w:cs="Tahoma"/>
              </w:rPr>
              <w:t>72</w:t>
            </w:r>
          </w:p>
        </w:tc>
        <w:tc>
          <w:tcPr>
            <w:tcW w:w="1311" w:type="dxa"/>
          </w:tcPr>
          <w:p w:rsidR="00E93B52" w:rsidRPr="0033236B" w:rsidRDefault="00E93B52" w:rsidP="002043E8">
            <w:pPr>
              <w:rPr>
                <w:rFonts w:cs="Tahoma"/>
                <w:szCs w:val="18"/>
              </w:rPr>
            </w:pPr>
            <w:r w:rsidRPr="0033236B">
              <w:rPr>
                <w:rFonts w:cs="Tahoma"/>
                <w:szCs w:val="18"/>
              </w:rPr>
              <w:t xml:space="preserve">Customer </w:t>
            </w:r>
            <w:del w:id="292" w:author="Sterling User" w:date="2010-04-07T16:35:00Z">
              <w:r w:rsidR="00A55A67" w:rsidRPr="00787083">
                <w:rPr>
                  <w:rFonts w:cs="Tahoma"/>
                  <w:strike/>
                  <w:szCs w:val="18"/>
                </w:rPr>
                <w:delText>user</w:delText>
              </w:r>
              <w:r w:rsidR="00A55A67" w:rsidRPr="00A55A67">
                <w:rPr>
                  <w:rFonts w:cs="Tahoma"/>
                  <w:strike/>
                  <w:szCs w:val="18"/>
                </w:rPr>
                <w:delText xml:space="preserve"> </w:delText>
              </w:r>
            </w:del>
            <w:ins w:id="293" w:author="Sterling User" w:date="2010-04-07T16:35:00Z">
              <w:r w:rsidR="002043E8">
                <w:rPr>
                  <w:rFonts w:cs="Tahoma"/>
                  <w:szCs w:val="18"/>
                </w:rPr>
                <w:t>line</w:t>
              </w:r>
              <w:r w:rsidR="002043E8" w:rsidRPr="0033236B">
                <w:rPr>
                  <w:rFonts w:cs="Tahoma"/>
                  <w:szCs w:val="18"/>
                </w:rPr>
                <w:t xml:space="preserve"> </w:t>
              </w:r>
            </w:ins>
            <w:r w:rsidRPr="0033236B">
              <w:rPr>
                <w:rFonts w:cs="Tahoma"/>
                <w:szCs w:val="18"/>
              </w:rPr>
              <w:t>f</w:t>
            </w:r>
            <w:ins w:id="294" w:author="Sterling User" w:date="2010-04-07T16:35:00Z">
              <w:r w:rsidR="002043E8">
                <w:rPr>
                  <w:rFonts w:cs="Tahoma"/>
                  <w:szCs w:val="18"/>
                </w:rPr>
                <w:t>ie</w:t>
              </w:r>
            </w:ins>
            <w:r w:rsidRPr="0033236B">
              <w:rPr>
                <w:rFonts w:cs="Tahoma"/>
                <w:szCs w:val="18"/>
              </w:rPr>
              <w:t>ld 2</w:t>
            </w:r>
          </w:p>
        </w:tc>
        <w:tc>
          <w:tcPr>
            <w:tcW w:w="959" w:type="dxa"/>
          </w:tcPr>
          <w:p w:rsidR="00E93B52" w:rsidRPr="00846C6E" w:rsidRDefault="00E93B52" w:rsidP="00846C6E">
            <w:pPr>
              <w:pStyle w:val="Footer"/>
              <w:tabs>
                <w:tab w:val="clear" w:pos="4320"/>
                <w:tab w:val="clear" w:pos="8640"/>
              </w:tabs>
              <w:rPr>
                <w:rFonts w:cs="Tahoma"/>
              </w:rPr>
            </w:pPr>
          </w:p>
        </w:tc>
        <w:tc>
          <w:tcPr>
            <w:tcW w:w="891" w:type="dxa"/>
          </w:tcPr>
          <w:p w:rsidR="00E93B52" w:rsidRPr="00846C6E" w:rsidRDefault="00E93B52" w:rsidP="00E449DD">
            <w:pPr>
              <w:pStyle w:val="Footer"/>
              <w:tabs>
                <w:tab w:val="clear" w:pos="4320"/>
                <w:tab w:val="clear" w:pos="8640"/>
              </w:tabs>
              <w:rPr>
                <w:rFonts w:cs="Tahoma"/>
              </w:rPr>
            </w:pPr>
            <w:r>
              <w:rPr>
                <w:rFonts w:cs="Tahoma"/>
              </w:rPr>
              <w:t>String</w:t>
            </w:r>
          </w:p>
        </w:tc>
        <w:tc>
          <w:tcPr>
            <w:tcW w:w="787" w:type="dxa"/>
          </w:tcPr>
          <w:p w:rsidR="00E93B52" w:rsidRPr="00846C6E" w:rsidRDefault="00E93B52" w:rsidP="00846C6E">
            <w:pPr>
              <w:pStyle w:val="Footer"/>
              <w:tabs>
                <w:tab w:val="clear" w:pos="4320"/>
                <w:tab w:val="clear" w:pos="8640"/>
              </w:tabs>
              <w:rPr>
                <w:rFonts w:cs="Tahoma"/>
              </w:rPr>
            </w:pPr>
          </w:p>
        </w:tc>
        <w:tc>
          <w:tcPr>
            <w:tcW w:w="1609" w:type="dxa"/>
          </w:tcPr>
          <w:p w:rsidR="00E93B52" w:rsidRPr="0088101C" w:rsidRDefault="00E93B52" w:rsidP="00E449DD">
            <w:pPr>
              <w:rPr>
                <w:rFonts w:cs="Tahoma"/>
              </w:rPr>
            </w:pPr>
            <w:r w:rsidRPr="0088101C">
              <w:rPr>
                <w:rFonts w:cs="Tahoma"/>
              </w:rPr>
              <w:t>Return as Sent by Legacy</w:t>
            </w:r>
          </w:p>
        </w:tc>
        <w:tc>
          <w:tcPr>
            <w:tcW w:w="700" w:type="dxa"/>
          </w:tcPr>
          <w:p w:rsidR="00E93B52" w:rsidRPr="00846C6E" w:rsidRDefault="00E93B52" w:rsidP="002025C2">
            <w:pPr>
              <w:rPr>
                <w:rFonts w:ascii="Arial" w:hAnsi="Arial"/>
                <w:sz w:val="16"/>
                <w:szCs w:val="16"/>
              </w:rPr>
            </w:pPr>
          </w:p>
        </w:tc>
        <w:tc>
          <w:tcPr>
            <w:tcW w:w="2117" w:type="dxa"/>
          </w:tcPr>
          <w:p w:rsidR="00E93B52" w:rsidRDefault="00E93B52" w:rsidP="00624BBF">
            <w:pPr>
              <w:rPr>
                <w:rFonts w:cs="Tahoma"/>
                <w:highlight w:val="yellow"/>
              </w:rPr>
            </w:pPr>
            <w:r w:rsidRPr="003A4771">
              <w:rPr>
                <w:rFonts w:cs="Tahoma"/>
                <w:highlight w:val="yellow"/>
              </w:rPr>
              <w:t>?</w:t>
            </w:r>
          </w:p>
          <w:p w:rsidR="00E93B52" w:rsidRPr="00725CBF" w:rsidRDefault="00E93B52" w:rsidP="00624BBF">
            <w:pPr>
              <w:rPr>
                <w:rFonts w:cs="Tahoma"/>
                <w:color w:val="C00000"/>
                <w:highlight w:val="yellow"/>
              </w:rPr>
            </w:pPr>
            <w:r>
              <w:rPr>
                <w:rFonts w:cs="Tahoma"/>
                <w:color w:val="C00000"/>
              </w:rPr>
              <w:t>Need to confirm – Is this for BR1. If yes, need to understand the usage in .dotcom</w:t>
            </w:r>
          </w:p>
        </w:tc>
      </w:tr>
      <w:tr w:rsidR="0033236B" w:rsidRPr="00846C6E" w:rsidTr="002D4B65">
        <w:tc>
          <w:tcPr>
            <w:tcW w:w="824" w:type="dxa"/>
          </w:tcPr>
          <w:p w:rsidR="0033236B" w:rsidRPr="00846C6E" w:rsidRDefault="00E449DD" w:rsidP="002025C2">
            <w:pPr>
              <w:rPr>
                <w:rFonts w:cs="Tahoma"/>
              </w:rPr>
            </w:pPr>
            <w:r>
              <w:rPr>
                <w:rFonts w:cs="Tahoma"/>
              </w:rPr>
              <w:t>73</w:t>
            </w:r>
          </w:p>
        </w:tc>
        <w:tc>
          <w:tcPr>
            <w:tcW w:w="1311" w:type="dxa"/>
          </w:tcPr>
          <w:p w:rsidR="0033236B" w:rsidRPr="0033236B" w:rsidRDefault="0033236B" w:rsidP="002043E8">
            <w:pPr>
              <w:rPr>
                <w:rFonts w:cs="Tahoma"/>
                <w:szCs w:val="18"/>
              </w:rPr>
            </w:pPr>
            <w:r w:rsidRPr="0033236B">
              <w:rPr>
                <w:rFonts w:cs="Tahoma"/>
                <w:szCs w:val="18"/>
              </w:rPr>
              <w:t xml:space="preserve">Customer </w:t>
            </w:r>
            <w:del w:id="295" w:author="Sterling User" w:date="2010-04-07T16:35:00Z">
              <w:r w:rsidR="00A55A67" w:rsidRPr="00787083">
                <w:rPr>
                  <w:rFonts w:cs="Tahoma"/>
                  <w:strike/>
                  <w:szCs w:val="18"/>
                </w:rPr>
                <w:delText>user</w:delText>
              </w:r>
              <w:r w:rsidRPr="0033236B" w:rsidDel="002043E8">
                <w:rPr>
                  <w:rFonts w:cs="Tahoma"/>
                  <w:szCs w:val="18"/>
                </w:rPr>
                <w:delText xml:space="preserve"> </w:delText>
              </w:r>
            </w:del>
            <w:ins w:id="296" w:author="Sterling User" w:date="2010-04-07T16:35:00Z">
              <w:r w:rsidR="002043E8">
                <w:rPr>
                  <w:rFonts w:cs="Tahoma"/>
                  <w:szCs w:val="18"/>
                </w:rPr>
                <w:t>line</w:t>
              </w:r>
              <w:r w:rsidR="002043E8" w:rsidRPr="0033236B">
                <w:rPr>
                  <w:rFonts w:cs="Tahoma"/>
                  <w:szCs w:val="18"/>
                </w:rPr>
                <w:t xml:space="preserve"> </w:t>
              </w:r>
            </w:ins>
            <w:r w:rsidRPr="0033236B">
              <w:rPr>
                <w:rFonts w:cs="Tahoma"/>
                <w:szCs w:val="18"/>
              </w:rPr>
              <w:t>f</w:t>
            </w:r>
            <w:ins w:id="297" w:author="Sterling User" w:date="2010-04-07T16:35:00Z">
              <w:r w:rsidR="002043E8">
                <w:rPr>
                  <w:rFonts w:cs="Tahoma"/>
                  <w:szCs w:val="18"/>
                </w:rPr>
                <w:t>ie</w:t>
              </w:r>
            </w:ins>
            <w:r w:rsidRPr="0033236B">
              <w:rPr>
                <w:rFonts w:cs="Tahoma"/>
                <w:szCs w:val="18"/>
              </w:rPr>
              <w:t>ld 3</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Default="0033236B" w:rsidP="00E449DD">
            <w:pPr>
              <w:rPr>
                <w:rFonts w:cs="Tahoma"/>
              </w:rPr>
            </w:pPr>
            <w:r w:rsidRPr="003A4771">
              <w:rPr>
                <w:rFonts w:cs="Tahoma"/>
              </w:rPr>
              <w:t>Job # on line</w:t>
            </w:r>
          </w:p>
          <w:p w:rsidR="00725CBF" w:rsidRDefault="00725CBF" w:rsidP="00725CBF">
            <w:pPr>
              <w:rPr>
                <w:rFonts w:cs="Tahoma"/>
                <w:color w:val="C00000"/>
              </w:rPr>
            </w:pPr>
            <w:r>
              <w:rPr>
                <w:rFonts w:cs="Tahoma"/>
                <w:color w:val="C00000"/>
              </w:rPr>
              <w:t xml:space="preserve">Is this field going to be dedicated to LLC?  Or, do we keep it as user defined.  May need to check with Customer Solutions to see if any customers use this for another purpose? </w:t>
            </w:r>
          </w:p>
          <w:p w:rsidR="004A490C" w:rsidRDefault="004A490C" w:rsidP="00725CBF">
            <w:pPr>
              <w:rPr>
                <w:rFonts w:cs="Tahoma"/>
                <w:color w:val="C00000"/>
              </w:rPr>
            </w:pPr>
          </w:p>
          <w:p w:rsidR="00F747F2" w:rsidRPr="00725CBF" w:rsidRDefault="00F747F2" w:rsidP="00725CBF">
            <w:pPr>
              <w:rPr>
                <w:rFonts w:cs="Tahoma"/>
                <w:color w:val="C00000"/>
              </w:rPr>
            </w:pPr>
            <w:r>
              <w:rPr>
                <w:rFonts w:cs="Tahoma"/>
                <w:color w:val="C00000"/>
              </w:rPr>
              <w:t>Confirm with GT if this still applies to ACCESS-see org. req doc.</w:t>
            </w:r>
            <w:ins w:id="298" w:author="Barbara Widmer" w:date="2010-04-29T14:48:00Z">
              <w:r w:rsidR="00103190">
                <w:rPr>
                  <w:rFonts w:cs="Tahoma"/>
                  <w:color w:val="C00000"/>
                </w:rPr>
                <w:t xml:space="preserve">       </w:t>
              </w:r>
              <w:r w:rsidR="00A55A67" w:rsidRPr="00A55A67">
                <w:rPr>
                  <w:rFonts w:cs="Tahoma"/>
                  <w:color w:val="C00000"/>
                  <w:highlight w:val="cyan"/>
                </w:rPr>
                <w:t>Job# on line is no longer accurate as there is a new field for Customer Account code (GL).</w:t>
              </w:r>
              <w:r w:rsidR="00103190">
                <w:rPr>
                  <w:rFonts w:cs="Tahoma"/>
                  <w:color w:val="C00000"/>
                </w:rPr>
                <w:t xml:space="preserve">  </w:t>
              </w:r>
            </w:ins>
            <w:ins w:id="299" w:author="Sterling User" w:date="2010-04-30T14:50:00Z">
              <w:r w:rsidR="00045614">
                <w:rPr>
                  <w:rFonts w:cs="Tahoma"/>
                  <w:color w:val="C00000"/>
                </w:rPr>
                <w:t>We need to understand it more, especially all the screens have Job #.</w:t>
              </w:r>
            </w:ins>
          </w:p>
        </w:tc>
      </w:tr>
      <w:tr w:rsidR="0033236B" w:rsidRPr="00846C6E" w:rsidTr="002D4B65">
        <w:tc>
          <w:tcPr>
            <w:tcW w:w="824" w:type="dxa"/>
          </w:tcPr>
          <w:p w:rsidR="0033236B" w:rsidRPr="00846C6E" w:rsidRDefault="00E449DD" w:rsidP="002025C2">
            <w:pPr>
              <w:rPr>
                <w:rFonts w:cs="Tahoma"/>
              </w:rPr>
            </w:pPr>
            <w:r>
              <w:rPr>
                <w:rFonts w:cs="Tahoma"/>
              </w:rPr>
              <w:t>74</w:t>
            </w:r>
          </w:p>
        </w:tc>
        <w:tc>
          <w:tcPr>
            <w:tcW w:w="1311" w:type="dxa"/>
          </w:tcPr>
          <w:p w:rsidR="0033236B" w:rsidRPr="0033236B" w:rsidRDefault="0033236B">
            <w:pPr>
              <w:rPr>
                <w:rFonts w:cs="Tahoma"/>
                <w:szCs w:val="18"/>
              </w:rPr>
            </w:pPr>
            <w:r w:rsidRPr="0033236B">
              <w:rPr>
                <w:rFonts w:cs="Tahoma"/>
                <w:szCs w:val="18"/>
              </w:rPr>
              <w:t>Ship from Branch</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Branch from where to ship.</w:t>
            </w:r>
          </w:p>
        </w:tc>
      </w:tr>
      <w:tr w:rsidR="0033236B" w:rsidRPr="00846C6E" w:rsidTr="002D4B65">
        <w:tc>
          <w:tcPr>
            <w:tcW w:w="824" w:type="dxa"/>
          </w:tcPr>
          <w:p w:rsidR="0033236B" w:rsidRPr="00846C6E" w:rsidRDefault="00E449DD" w:rsidP="002025C2">
            <w:pPr>
              <w:rPr>
                <w:rFonts w:cs="Tahoma"/>
              </w:rPr>
            </w:pPr>
            <w:r>
              <w:rPr>
                <w:rFonts w:cs="Tahoma"/>
              </w:rPr>
              <w:t>75</w:t>
            </w:r>
          </w:p>
        </w:tc>
        <w:tc>
          <w:tcPr>
            <w:tcW w:w="1311" w:type="dxa"/>
          </w:tcPr>
          <w:p w:rsidR="0033236B" w:rsidRPr="0033236B" w:rsidRDefault="0033236B">
            <w:pPr>
              <w:rPr>
                <w:rFonts w:cs="Tahoma"/>
                <w:szCs w:val="18"/>
              </w:rPr>
            </w:pPr>
            <w:r w:rsidRPr="0033236B">
              <w:rPr>
                <w:rFonts w:cs="Tahoma"/>
                <w:szCs w:val="18"/>
              </w:rPr>
              <w:t>Line Notes</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Default="0033236B" w:rsidP="003A4771">
            <w:pPr>
              <w:rPr>
                <w:rFonts w:cs="Tahoma"/>
              </w:rPr>
            </w:pPr>
            <w:r>
              <w:rPr>
                <w:rFonts w:cs="Tahoma"/>
              </w:rPr>
              <w:t>Line notes to be concatenated by webMethods as one field before it is passed to x.com</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2025C2">
            <w:pPr>
              <w:rPr>
                <w:rFonts w:cs="Tahoma"/>
              </w:rPr>
            </w:pPr>
            <w:r w:rsidRPr="003A4771">
              <w:rPr>
                <w:rFonts w:cs="Tahoma"/>
              </w:rPr>
              <w:t>Line level notes, could be several in Legacy, but one per line in Sterling.</w:t>
            </w:r>
          </w:p>
        </w:tc>
      </w:tr>
      <w:tr w:rsidR="005443E1" w:rsidRPr="00846C6E" w:rsidTr="002D4B65">
        <w:trPr>
          <w:trHeight w:val="1367"/>
        </w:trPr>
        <w:tc>
          <w:tcPr>
            <w:tcW w:w="824" w:type="dxa"/>
          </w:tcPr>
          <w:p w:rsidR="005443E1" w:rsidRPr="00103190" w:rsidRDefault="00A55A67" w:rsidP="002025C2">
            <w:pPr>
              <w:rPr>
                <w:rFonts w:cs="Tahoma"/>
                <w:strike/>
              </w:rPr>
            </w:pPr>
            <w:del w:id="300" w:author="Sterling User" w:date="2010-04-07T16:10:00Z">
              <w:r w:rsidRPr="00A55A67">
                <w:rPr>
                  <w:rFonts w:cs="Tahoma"/>
                  <w:strike/>
                  <w:highlight w:val="cyan"/>
                </w:rPr>
                <w:delText>76</w:delText>
              </w:r>
            </w:del>
            <w:ins w:id="301" w:author="Barbara Widmer" w:date="2010-04-29T14:54:00Z">
              <w:r w:rsidR="00103190">
                <w:rPr>
                  <w:rFonts w:cs="Tahoma"/>
                  <w:strike/>
                </w:rPr>
                <w:t xml:space="preserve">      </w:t>
              </w:r>
              <w:r w:rsidRPr="00A55A67">
                <w:rPr>
                  <w:rFonts w:cs="Tahoma"/>
                  <w:highlight w:val="cyan"/>
                </w:rPr>
                <w:t>Deleted</w:t>
              </w:r>
            </w:ins>
          </w:p>
        </w:tc>
        <w:tc>
          <w:tcPr>
            <w:tcW w:w="1311" w:type="dxa"/>
          </w:tcPr>
          <w:p w:rsidR="005443E1" w:rsidRPr="00103190" w:rsidRDefault="00A55A67" w:rsidP="00E449DD">
            <w:pPr>
              <w:rPr>
                <w:rFonts w:cs="Tahoma"/>
                <w:strike/>
                <w:szCs w:val="18"/>
              </w:rPr>
            </w:pPr>
            <w:del w:id="302" w:author="Sterling User" w:date="2010-04-07T16:10:00Z">
              <w:r w:rsidRPr="00A55A67">
                <w:rPr>
                  <w:rFonts w:cs="Tahoma"/>
                  <w:strike/>
                  <w:szCs w:val="18"/>
                </w:rPr>
                <w:delText>Line Special Charges</w:delText>
              </w:r>
            </w:del>
          </w:p>
        </w:tc>
        <w:tc>
          <w:tcPr>
            <w:tcW w:w="959" w:type="dxa"/>
          </w:tcPr>
          <w:p w:rsidR="005443E1" w:rsidRPr="00103190" w:rsidRDefault="005443E1" w:rsidP="00E449DD">
            <w:pPr>
              <w:pStyle w:val="Footer"/>
              <w:tabs>
                <w:tab w:val="clear" w:pos="4320"/>
                <w:tab w:val="clear" w:pos="8640"/>
              </w:tabs>
              <w:rPr>
                <w:rFonts w:cs="Tahoma"/>
                <w:strike/>
              </w:rPr>
            </w:pPr>
          </w:p>
        </w:tc>
        <w:tc>
          <w:tcPr>
            <w:tcW w:w="891" w:type="dxa"/>
          </w:tcPr>
          <w:p w:rsidR="005443E1" w:rsidRPr="00103190" w:rsidRDefault="00A55A67" w:rsidP="00E449DD">
            <w:pPr>
              <w:rPr>
                <w:rFonts w:cs="Tahoma"/>
                <w:strike/>
              </w:rPr>
            </w:pPr>
            <w:del w:id="303" w:author="Sterling User" w:date="2010-04-07T16:10:00Z">
              <w:r w:rsidRPr="00A55A67">
                <w:rPr>
                  <w:rFonts w:cs="Tahoma"/>
                  <w:strike/>
                </w:rPr>
                <w:delText>String</w:delText>
              </w:r>
            </w:del>
          </w:p>
        </w:tc>
        <w:tc>
          <w:tcPr>
            <w:tcW w:w="787" w:type="dxa"/>
          </w:tcPr>
          <w:p w:rsidR="005443E1" w:rsidRPr="00103190" w:rsidRDefault="005443E1" w:rsidP="00E449DD">
            <w:pPr>
              <w:pStyle w:val="Footer"/>
              <w:tabs>
                <w:tab w:val="clear" w:pos="4320"/>
                <w:tab w:val="clear" w:pos="8640"/>
              </w:tabs>
              <w:rPr>
                <w:rFonts w:cs="Tahoma"/>
                <w:strike/>
              </w:rPr>
            </w:pPr>
          </w:p>
        </w:tc>
        <w:tc>
          <w:tcPr>
            <w:tcW w:w="1609" w:type="dxa"/>
          </w:tcPr>
          <w:p w:rsidR="005443E1" w:rsidRPr="00103190" w:rsidDel="00691853" w:rsidRDefault="00A55A67" w:rsidP="00E449DD">
            <w:pPr>
              <w:rPr>
                <w:del w:id="304" w:author="Sterling User" w:date="2010-04-07T16:10:00Z"/>
                <w:rFonts w:cs="Tahoma"/>
                <w:strike/>
              </w:rPr>
            </w:pPr>
            <w:del w:id="305" w:author="Sterling User" w:date="2010-04-07T16:10:00Z">
              <w:r w:rsidRPr="00A55A67">
                <w:rPr>
                  <w:rFonts w:cs="Tahoma"/>
                  <w:strike/>
                </w:rPr>
                <w:delText>Return as Sent by Legacy</w:delText>
              </w:r>
            </w:del>
          </w:p>
          <w:p w:rsidR="00725CBF" w:rsidRPr="00103190" w:rsidRDefault="00A55A67" w:rsidP="00E449DD">
            <w:pPr>
              <w:rPr>
                <w:rFonts w:cs="Tahoma"/>
                <w:strike/>
                <w:color w:val="C00000"/>
              </w:rPr>
            </w:pPr>
            <w:del w:id="306" w:author="Sterling User" w:date="2010-04-07T16:10:00Z">
              <w:r w:rsidRPr="00A55A67">
                <w:rPr>
                  <w:rFonts w:cs="Tahoma"/>
                  <w:b/>
                  <w:i/>
                  <w:strike/>
                  <w:color w:val="C00000"/>
                </w:rPr>
                <w:delText>May not need this field.</w:delText>
              </w:r>
              <w:r w:rsidRPr="00A55A67">
                <w:rPr>
                  <w:rFonts w:cs="Tahoma"/>
                  <w:strike/>
                  <w:color w:val="C00000"/>
                </w:rPr>
                <w:delText xml:space="preserve">  Information would appear in line type(M), unit price, and line description (whatever the chg. is.)  Legacy product code would be the special charge code.</w:delText>
              </w:r>
            </w:del>
          </w:p>
        </w:tc>
        <w:tc>
          <w:tcPr>
            <w:tcW w:w="700" w:type="dxa"/>
          </w:tcPr>
          <w:p w:rsidR="005443E1" w:rsidRPr="00103190" w:rsidRDefault="005443E1" w:rsidP="00E449DD">
            <w:pPr>
              <w:pStyle w:val="Footer"/>
              <w:tabs>
                <w:tab w:val="clear" w:pos="4320"/>
                <w:tab w:val="clear" w:pos="8640"/>
              </w:tabs>
              <w:rPr>
                <w:rFonts w:cs="Tahoma"/>
                <w:strike/>
              </w:rPr>
            </w:pPr>
          </w:p>
        </w:tc>
        <w:tc>
          <w:tcPr>
            <w:tcW w:w="2117" w:type="dxa"/>
          </w:tcPr>
          <w:p w:rsidR="005443E1" w:rsidRPr="00103190" w:rsidDel="00691853" w:rsidRDefault="00A55A67" w:rsidP="005443E1">
            <w:pPr>
              <w:rPr>
                <w:del w:id="307" w:author="Sterling User" w:date="2010-04-07T16:10:00Z"/>
                <w:rFonts w:cs="Tahoma"/>
                <w:strike/>
              </w:rPr>
            </w:pPr>
            <w:del w:id="308" w:author="Sterling User" w:date="2010-04-07T16:10:00Z">
              <w:r w:rsidRPr="00A55A67">
                <w:rPr>
                  <w:rFonts w:cs="Tahoma"/>
                  <w:strike/>
                  <w:highlight w:val="yellow"/>
                </w:rPr>
                <w:delText>Special charges on the line. Need to know how to read this on x.com</w:delText>
              </w:r>
            </w:del>
          </w:p>
          <w:p w:rsidR="00141E25" w:rsidRPr="00103190" w:rsidDel="00691853" w:rsidRDefault="00141E25" w:rsidP="005443E1">
            <w:pPr>
              <w:rPr>
                <w:del w:id="309" w:author="Sterling User" w:date="2010-04-07T16:10:00Z"/>
                <w:rFonts w:cs="Tahoma"/>
                <w:strike/>
              </w:rPr>
            </w:pPr>
          </w:p>
          <w:p w:rsidR="00141E25" w:rsidRPr="00103190" w:rsidDel="00691853" w:rsidRDefault="00A55A67" w:rsidP="005443E1">
            <w:pPr>
              <w:rPr>
                <w:del w:id="310" w:author="Sterling User" w:date="2010-04-07T16:10:00Z"/>
                <w:rFonts w:cs="Tahoma"/>
                <w:strike/>
                <w:color w:val="C00000"/>
              </w:rPr>
            </w:pPr>
            <w:del w:id="311" w:author="Sterling User" w:date="2010-04-07T16:10:00Z">
              <w:r w:rsidRPr="00A55A67">
                <w:rPr>
                  <w:rFonts w:cs="Tahoma"/>
                  <w:strike/>
                  <w:color w:val="C00000"/>
                </w:rPr>
                <w:delText xml:space="preserve">UI discussion – for 76 and 77 are we doing both line level and header level?  </w:delText>
              </w:r>
            </w:del>
          </w:p>
          <w:p w:rsidR="00E4574D" w:rsidRPr="00103190" w:rsidDel="00691853" w:rsidRDefault="00A55A67" w:rsidP="005443E1">
            <w:pPr>
              <w:rPr>
                <w:del w:id="312" w:author="Sterling User" w:date="2010-04-07T16:10:00Z"/>
                <w:rFonts w:cs="Tahoma"/>
                <w:strike/>
                <w:color w:val="C00000"/>
              </w:rPr>
            </w:pPr>
            <w:del w:id="313" w:author="Sterling User" w:date="2010-04-07T16:10:00Z">
              <w:r w:rsidRPr="00A55A67">
                <w:rPr>
                  <w:rFonts w:cs="Tahoma"/>
                  <w:strike/>
                  <w:color w:val="C00000"/>
                </w:rPr>
                <w:delText>(Evaluate Shippable Total and Order Total also.)</w:delText>
              </w:r>
            </w:del>
          </w:p>
          <w:p w:rsidR="00E4574D" w:rsidRPr="00103190" w:rsidDel="00691853" w:rsidRDefault="00E4574D" w:rsidP="005443E1">
            <w:pPr>
              <w:rPr>
                <w:del w:id="314" w:author="Sterling User" w:date="2010-04-07T16:10:00Z"/>
                <w:rFonts w:cs="Tahoma"/>
                <w:strike/>
                <w:color w:val="C00000"/>
              </w:rPr>
            </w:pPr>
          </w:p>
          <w:p w:rsidR="00E4574D" w:rsidRPr="00103190" w:rsidRDefault="00A55A67" w:rsidP="005443E1">
            <w:pPr>
              <w:rPr>
                <w:rFonts w:cs="Tahoma"/>
                <w:strike/>
                <w:color w:val="C00000"/>
              </w:rPr>
            </w:pPr>
            <w:del w:id="315" w:author="Sterling User" w:date="2010-04-07T16:10:00Z">
              <w:r w:rsidRPr="00A55A67">
                <w:rPr>
                  <w:rFonts w:cs="Tahoma"/>
                  <w:strike/>
                  <w:color w:val="C00000"/>
                </w:rPr>
                <w:delText>UI – look at MAX but also validate for ACCESS.</w:delText>
              </w:r>
            </w:del>
          </w:p>
        </w:tc>
      </w:tr>
      <w:tr w:rsidR="005443E1" w:rsidRPr="00846C6E" w:rsidTr="002D4B65">
        <w:tc>
          <w:tcPr>
            <w:tcW w:w="824" w:type="dxa"/>
          </w:tcPr>
          <w:p w:rsidR="005443E1" w:rsidRPr="00103190" w:rsidRDefault="00A55A67" w:rsidP="002025C2">
            <w:pPr>
              <w:rPr>
                <w:rFonts w:cs="Tahoma"/>
                <w:strike/>
              </w:rPr>
            </w:pPr>
            <w:del w:id="316" w:author="Sterling User" w:date="2010-04-07T16:10:00Z">
              <w:r w:rsidRPr="00A55A67">
                <w:rPr>
                  <w:rFonts w:cs="Tahoma"/>
                  <w:strike/>
                  <w:highlight w:val="cyan"/>
                </w:rPr>
                <w:delText>77</w:delText>
              </w:r>
            </w:del>
            <w:ins w:id="317" w:author="Barbara Widmer" w:date="2010-04-29T14:54:00Z">
              <w:r w:rsidR="00103190">
                <w:rPr>
                  <w:rFonts w:cs="Tahoma"/>
                  <w:strike/>
                </w:rPr>
                <w:t xml:space="preserve">     </w:t>
              </w:r>
              <w:r w:rsidR="00103190" w:rsidRPr="00103190">
                <w:rPr>
                  <w:rFonts w:cs="Tahoma"/>
                  <w:highlight w:val="cyan"/>
                </w:rPr>
                <w:t>Deleted</w:t>
              </w:r>
            </w:ins>
          </w:p>
        </w:tc>
        <w:tc>
          <w:tcPr>
            <w:tcW w:w="1311" w:type="dxa"/>
          </w:tcPr>
          <w:p w:rsidR="005443E1" w:rsidRPr="00103190" w:rsidRDefault="00A55A67" w:rsidP="00E449DD">
            <w:pPr>
              <w:rPr>
                <w:rFonts w:cs="Tahoma"/>
                <w:strike/>
                <w:szCs w:val="18"/>
              </w:rPr>
            </w:pPr>
            <w:del w:id="318" w:author="Sterling User" w:date="2010-04-07T16:10:00Z">
              <w:r w:rsidRPr="00A55A67">
                <w:rPr>
                  <w:rFonts w:cs="Tahoma"/>
                  <w:strike/>
                  <w:szCs w:val="18"/>
                </w:rPr>
                <w:delText>Line Freight</w:delText>
              </w:r>
            </w:del>
          </w:p>
        </w:tc>
        <w:tc>
          <w:tcPr>
            <w:tcW w:w="959" w:type="dxa"/>
          </w:tcPr>
          <w:p w:rsidR="005443E1" w:rsidRPr="00103190" w:rsidRDefault="005443E1" w:rsidP="00E449DD">
            <w:pPr>
              <w:pStyle w:val="Footer"/>
              <w:tabs>
                <w:tab w:val="clear" w:pos="4320"/>
                <w:tab w:val="clear" w:pos="8640"/>
              </w:tabs>
              <w:rPr>
                <w:rFonts w:cs="Tahoma"/>
                <w:strike/>
              </w:rPr>
            </w:pPr>
          </w:p>
        </w:tc>
        <w:tc>
          <w:tcPr>
            <w:tcW w:w="891" w:type="dxa"/>
          </w:tcPr>
          <w:p w:rsidR="005443E1" w:rsidRPr="00103190" w:rsidRDefault="00A55A67" w:rsidP="00E449DD">
            <w:pPr>
              <w:rPr>
                <w:rFonts w:cs="Tahoma"/>
                <w:strike/>
              </w:rPr>
            </w:pPr>
            <w:del w:id="319" w:author="Sterling User" w:date="2010-04-07T16:10:00Z">
              <w:r w:rsidRPr="00A55A67">
                <w:rPr>
                  <w:rFonts w:cs="Tahoma"/>
                  <w:strike/>
                </w:rPr>
                <w:delText>String</w:delText>
              </w:r>
            </w:del>
          </w:p>
        </w:tc>
        <w:tc>
          <w:tcPr>
            <w:tcW w:w="787" w:type="dxa"/>
          </w:tcPr>
          <w:p w:rsidR="005443E1" w:rsidRPr="00103190" w:rsidRDefault="005443E1" w:rsidP="00E449DD">
            <w:pPr>
              <w:pStyle w:val="Footer"/>
              <w:tabs>
                <w:tab w:val="clear" w:pos="4320"/>
                <w:tab w:val="clear" w:pos="8640"/>
              </w:tabs>
              <w:rPr>
                <w:rFonts w:cs="Tahoma"/>
                <w:strike/>
              </w:rPr>
            </w:pPr>
          </w:p>
        </w:tc>
        <w:tc>
          <w:tcPr>
            <w:tcW w:w="1609" w:type="dxa"/>
          </w:tcPr>
          <w:p w:rsidR="005443E1" w:rsidRPr="00103190" w:rsidDel="00691853" w:rsidRDefault="00A55A67" w:rsidP="00E449DD">
            <w:pPr>
              <w:rPr>
                <w:del w:id="320" w:author="Sterling User" w:date="2010-04-07T16:10:00Z"/>
                <w:rFonts w:cs="Tahoma"/>
                <w:strike/>
              </w:rPr>
            </w:pPr>
            <w:del w:id="321" w:author="Sterling User" w:date="2010-04-07T16:10:00Z">
              <w:r w:rsidRPr="00A55A67">
                <w:rPr>
                  <w:rFonts w:cs="Tahoma"/>
                  <w:strike/>
                </w:rPr>
                <w:delText>Return as Sent by Legacy</w:delText>
              </w:r>
            </w:del>
          </w:p>
          <w:p w:rsidR="00725CBF" w:rsidRPr="00103190" w:rsidRDefault="00A55A67" w:rsidP="00E449DD">
            <w:pPr>
              <w:rPr>
                <w:rFonts w:cs="Tahoma"/>
                <w:strike/>
                <w:color w:val="C00000"/>
              </w:rPr>
            </w:pPr>
            <w:del w:id="322" w:author="Sterling User" w:date="2010-04-07T16:10:00Z">
              <w:r w:rsidRPr="00A55A67">
                <w:rPr>
                  <w:rFonts w:cs="Tahoma"/>
                  <w:b/>
                  <w:i/>
                  <w:strike/>
                  <w:color w:val="C00000"/>
                </w:rPr>
                <w:delText>May not need this field.</w:delText>
              </w:r>
              <w:r w:rsidRPr="00A55A67">
                <w:rPr>
                  <w:rFonts w:cs="Tahoma"/>
                  <w:strike/>
                  <w:color w:val="C00000"/>
                </w:rPr>
                <w:delText xml:space="preserve">  Information would appear in line type(M), unit price, and line description (freight).  Legacy product code would be the freight special charge code.</w:delText>
              </w:r>
            </w:del>
          </w:p>
        </w:tc>
        <w:tc>
          <w:tcPr>
            <w:tcW w:w="700" w:type="dxa"/>
          </w:tcPr>
          <w:p w:rsidR="005443E1" w:rsidRPr="00103190" w:rsidRDefault="005443E1" w:rsidP="00E449DD">
            <w:pPr>
              <w:pStyle w:val="Footer"/>
              <w:tabs>
                <w:tab w:val="clear" w:pos="4320"/>
                <w:tab w:val="clear" w:pos="8640"/>
              </w:tabs>
              <w:rPr>
                <w:rFonts w:cs="Tahoma"/>
                <w:strike/>
              </w:rPr>
            </w:pPr>
          </w:p>
        </w:tc>
        <w:tc>
          <w:tcPr>
            <w:tcW w:w="2117" w:type="dxa"/>
          </w:tcPr>
          <w:p w:rsidR="005443E1" w:rsidRPr="00103190" w:rsidDel="00691853" w:rsidRDefault="00A55A67" w:rsidP="005443E1">
            <w:pPr>
              <w:rPr>
                <w:del w:id="323" w:author="Sterling User" w:date="2010-04-07T16:10:00Z"/>
                <w:rFonts w:cs="Tahoma"/>
                <w:strike/>
              </w:rPr>
            </w:pPr>
            <w:del w:id="324" w:author="Sterling User" w:date="2010-04-07T16:10:00Z">
              <w:r w:rsidRPr="00A55A67">
                <w:rPr>
                  <w:rFonts w:cs="Tahoma"/>
                  <w:strike/>
                  <w:highlight w:val="yellow"/>
                </w:rPr>
                <w:delText>Line Level freight charges. Need to know how to handle it in x.com</w:delText>
              </w:r>
            </w:del>
          </w:p>
          <w:p w:rsidR="00141E25" w:rsidRPr="00103190" w:rsidDel="00691853" w:rsidRDefault="00141E25" w:rsidP="005443E1">
            <w:pPr>
              <w:rPr>
                <w:del w:id="325" w:author="Sterling User" w:date="2010-04-07T16:10:00Z"/>
                <w:rFonts w:cs="Tahoma"/>
                <w:strike/>
              </w:rPr>
            </w:pPr>
          </w:p>
          <w:p w:rsidR="00141E25" w:rsidRPr="00103190" w:rsidDel="00691853" w:rsidRDefault="00A55A67" w:rsidP="005443E1">
            <w:pPr>
              <w:rPr>
                <w:del w:id="326" w:author="Sterling User" w:date="2010-04-07T16:10:00Z"/>
                <w:rFonts w:cs="Tahoma"/>
                <w:strike/>
                <w:color w:val="C00000"/>
              </w:rPr>
            </w:pPr>
            <w:del w:id="327" w:author="Sterling User" w:date="2010-04-07T16:10:00Z">
              <w:r w:rsidRPr="00A55A67">
                <w:rPr>
                  <w:rFonts w:cs="Tahoma"/>
                  <w:strike/>
                  <w:color w:val="C00000"/>
                </w:rPr>
                <w:delText>For ACCESS this can happen with National Accounts but is not a standard occurance.</w:delText>
              </w:r>
            </w:del>
          </w:p>
          <w:p w:rsidR="00E4574D" w:rsidRPr="00103190" w:rsidDel="00691853" w:rsidRDefault="00E4574D" w:rsidP="005443E1">
            <w:pPr>
              <w:rPr>
                <w:del w:id="328" w:author="Sterling User" w:date="2010-04-07T16:10:00Z"/>
                <w:rFonts w:cs="Tahoma"/>
                <w:strike/>
                <w:color w:val="C00000"/>
              </w:rPr>
            </w:pPr>
          </w:p>
          <w:p w:rsidR="00E4574D" w:rsidRPr="00103190" w:rsidRDefault="00A55A67" w:rsidP="005443E1">
            <w:pPr>
              <w:rPr>
                <w:rFonts w:cs="Tahoma"/>
                <w:strike/>
                <w:color w:val="C00000"/>
              </w:rPr>
            </w:pPr>
            <w:del w:id="329" w:author="Sterling User" w:date="2010-04-07T16:10:00Z">
              <w:r w:rsidRPr="00A55A67">
                <w:rPr>
                  <w:rFonts w:cs="Tahoma"/>
                  <w:strike/>
                  <w:color w:val="C00000"/>
                </w:rPr>
                <w:delText>UI – look at MAX but also validate for ACCESS.</w:delText>
              </w:r>
            </w:del>
          </w:p>
        </w:tc>
      </w:tr>
      <w:tr w:rsidR="0033236B" w:rsidRPr="00846C6E" w:rsidTr="002D4B65">
        <w:tc>
          <w:tcPr>
            <w:tcW w:w="824" w:type="dxa"/>
          </w:tcPr>
          <w:p w:rsidR="0033236B" w:rsidRPr="00103190" w:rsidRDefault="00A55A67" w:rsidP="002025C2">
            <w:pPr>
              <w:rPr>
                <w:rFonts w:cs="Tahoma"/>
                <w:strike/>
              </w:rPr>
            </w:pPr>
            <w:del w:id="330" w:author="Sterling User" w:date="2010-04-07T16:11:00Z">
              <w:r w:rsidRPr="00A55A67">
                <w:rPr>
                  <w:rFonts w:cs="Tahoma"/>
                  <w:strike/>
                  <w:highlight w:val="cyan"/>
                </w:rPr>
                <w:delText>78</w:delText>
              </w:r>
            </w:del>
            <w:ins w:id="331" w:author="Barbara Widmer" w:date="2010-04-29T14:54:00Z">
              <w:r w:rsidR="00103190">
                <w:rPr>
                  <w:rFonts w:cs="Tahoma"/>
                  <w:strike/>
                </w:rPr>
                <w:t xml:space="preserve">     </w:t>
              </w:r>
              <w:r w:rsidR="00103190" w:rsidRPr="00103190">
                <w:rPr>
                  <w:rFonts w:cs="Tahoma"/>
                  <w:highlight w:val="cyan"/>
                </w:rPr>
                <w:t>Deleted</w:t>
              </w:r>
            </w:ins>
          </w:p>
        </w:tc>
        <w:tc>
          <w:tcPr>
            <w:tcW w:w="1311" w:type="dxa"/>
          </w:tcPr>
          <w:p w:rsidR="0033236B" w:rsidRPr="00103190" w:rsidRDefault="00A55A67">
            <w:pPr>
              <w:rPr>
                <w:rFonts w:cs="Tahoma"/>
                <w:strike/>
                <w:szCs w:val="18"/>
              </w:rPr>
            </w:pPr>
            <w:del w:id="332" w:author="Sterling User" w:date="2010-04-07T16:11:00Z">
              <w:r w:rsidRPr="00A55A67">
                <w:rPr>
                  <w:rFonts w:cs="Tahoma"/>
                  <w:strike/>
                  <w:szCs w:val="18"/>
                </w:rPr>
                <w:delText>Line Tax</w:delText>
              </w:r>
            </w:del>
          </w:p>
        </w:tc>
        <w:tc>
          <w:tcPr>
            <w:tcW w:w="959" w:type="dxa"/>
          </w:tcPr>
          <w:p w:rsidR="0033236B" w:rsidRPr="00103190" w:rsidRDefault="0033236B" w:rsidP="00846C6E">
            <w:pPr>
              <w:pStyle w:val="Footer"/>
              <w:tabs>
                <w:tab w:val="clear" w:pos="4320"/>
                <w:tab w:val="clear" w:pos="8640"/>
              </w:tabs>
              <w:rPr>
                <w:rFonts w:cs="Tahoma"/>
                <w:strike/>
              </w:rPr>
            </w:pPr>
          </w:p>
        </w:tc>
        <w:tc>
          <w:tcPr>
            <w:tcW w:w="891" w:type="dxa"/>
          </w:tcPr>
          <w:p w:rsidR="0033236B" w:rsidRPr="00103190" w:rsidRDefault="00A55A67" w:rsidP="00E449DD">
            <w:pPr>
              <w:pStyle w:val="Footer"/>
              <w:tabs>
                <w:tab w:val="clear" w:pos="4320"/>
                <w:tab w:val="clear" w:pos="8640"/>
              </w:tabs>
              <w:rPr>
                <w:rFonts w:cs="Tahoma"/>
                <w:strike/>
              </w:rPr>
            </w:pPr>
            <w:del w:id="333" w:author="Sterling User" w:date="2010-04-07T16:11:00Z">
              <w:r w:rsidRPr="00A55A67">
                <w:rPr>
                  <w:rFonts w:cs="Tahoma"/>
                  <w:strike/>
                </w:rPr>
                <w:delText>String</w:delText>
              </w:r>
            </w:del>
          </w:p>
        </w:tc>
        <w:tc>
          <w:tcPr>
            <w:tcW w:w="787" w:type="dxa"/>
          </w:tcPr>
          <w:p w:rsidR="0033236B" w:rsidRPr="00103190" w:rsidRDefault="0033236B" w:rsidP="00846C6E">
            <w:pPr>
              <w:pStyle w:val="Footer"/>
              <w:tabs>
                <w:tab w:val="clear" w:pos="4320"/>
                <w:tab w:val="clear" w:pos="8640"/>
              </w:tabs>
              <w:rPr>
                <w:rFonts w:cs="Tahoma"/>
                <w:strike/>
              </w:rPr>
            </w:pPr>
          </w:p>
        </w:tc>
        <w:tc>
          <w:tcPr>
            <w:tcW w:w="1609" w:type="dxa"/>
          </w:tcPr>
          <w:p w:rsidR="0033236B" w:rsidRPr="00103190" w:rsidDel="00691853" w:rsidRDefault="00A55A67" w:rsidP="00E449DD">
            <w:pPr>
              <w:rPr>
                <w:del w:id="334" w:author="Sterling User" w:date="2010-04-07T16:11:00Z"/>
                <w:rFonts w:cs="Tahoma"/>
                <w:strike/>
              </w:rPr>
            </w:pPr>
            <w:del w:id="335" w:author="Sterling User" w:date="2010-04-07T16:11:00Z">
              <w:r w:rsidRPr="00A55A67">
                <w:rPr>
                  <w:rFonts w:cs="Tahoma"/>
                  <w:strike/>
                </w:rPr>
                <w:delText>Return as Sent by Legacy</w:delText>
              </w:r>
            </w:del>
          </w:p>
          <w:p w:rsidR="00141E25" w:rsidRPr="00103190" w:rsidDel="00691853" w:rsidRDefault="00A55A67" w:rsidP="00141E25">
            <w:pPr>
              <w:rPr>
                <w:del w:id="336" w:author="Sterling User" w:date="2010-04-07T16:11:00Z"/>
                <w:rFonts w:cs="Tahoma"/>
                <w:strike/>
                <w:color w:val="C00000"/>
              </w:rPr>
            </w:pPr>
            <w:del w:id="337" w:author="Sterling User" w:date="2010-04-07T16:11:00Z">
              <w:r w:rsidRPr="00A55A67">
                <w:rPr>
                  <w:rFonts w:cs="Tahoma"/>
                  <w:b/>
                  <w:i/>
                  <w:strike/>
                  <w:color w:val="C00000"/>
                </w:rPr>
                <w:delText>May not need this field.</w:delText>
              </w:r>
              <w:r w:rsidRPr="00A55A67">
                <w:rPr>
                  <w:rFonts w:cs="Tahoma"/>
                  <w:strike/>
                  <w:color w:val="C00000"/>
                </w:rPr>
                <w:delText xml:space="preserve">  </w:delText>
              </w:r>
            </w:del>
          </w:p>
          <w:p w:rsidR="00141E25" w:rsidRPr="00103190" w:rsidDel="00691853" w:rsidRDefault="00A55A67" w:rsidP="00141E25">
            <w:pPr>
              <w:rPr>
                <w:del w:id="338" w:author="Sterling User" w:date="2010-04-07T16:11:00Z"/>
                <w:rFonts w:cs="Tahoma"/>
                <w:strike/>
                <w:color w:val="C00000"/>
              </w:rPr>
            </w:pPr>
            <w:del w:id="339" w:author="Sterling User" w:date="2010-04-07T16:11:00Z">
              <w:r w:rsidRPr="00A55A67">
                <w:rPr>
                  <w:rFonts w:cs="Tahoma"/>
                  <w:strike/>
                  <w:color w:val="C00000"/>
                </w:rPr>
                <w:delText xml:space="preserve">Information would appear in line type(T), unit price, and line description (tax).  Legacy product code would be spaces, qty = spaces.  </w:delText>
              </w:r>
            </w:del>
          </w:p>
          <w:p w:rsidR="00141E25" w:rsidRPr="00103190" w:rsidDel="00691853" w:rsidRDefault="00A55A67" w:rsidP="00141E25">
            <w:pPr>
              <w:rPr>
                <w:del w:id="340" w:author="Sterling User" w:date="2010-04-07T16:11:00Z"/>
                <w:rFonts w:cs="Tahoma"/>
                <w:strike/>
                <w:color w:val="C00000"/>
              </w:rPr>
            </w:pPr>
            <w:del w:id="341" w:author="Sterling User" w:date="2010-04-07T16:11:00Z">
              <w:r w:rsidRPr="00A55A67">
                <w:rPr>
                  <w:rFonts w:cs="Tahoma"/>
                  <w:strike/>
                  <w:color w:val="C00000"/>
                </w:rPr>
                <w:delText>(Only applies to ACCESS.)(MAX doesn’t have line tax.)</w:delText>
              </w:r>
            </w:del>
          </w:p>
          <w:p w:rsidR="00141E25" w:rsidRPr="00103190" w:rsidRDefault="00141E25" w:rsidP="00141E25">
            <w:pPr>
              <w:rPr>
                <w:rFonts w:cs="Tahoma"/>
                <w:strike/>
                <w:color w:val="C00000"/>
              </w:rPr>
            </w:pPr>
          </w:p>
        </w:tc>
        <w:tc>
          <w:tcPr>
            <w:tcW w:w="700" w:type="dxa"/>
          </w:tcPr>
          <w:p w:rsidR="0033236B" w:rsidRPr="00103190" w:rsidRDefault="0033236B" w:rsidP="002025C2">
            <w:pPr>
              <w:rPr>
                <w:rFonts w:ascii="Arial" w:hAnsi="Arial"/>
                <w:strike/>
                <w:sz w:val="16"/>
                <w:szCs w:val="16"/>
              </w:rPr>
            </w:pPr>
          </w:p>
        </w:tc>
        <w:tc>
          <w:tcPr>
            <w:tcW w:w="2117" w:type="dxa"/>
          </w:tcPr>
          <w:p w:rsidR="0033236B" w:rsidRPr="00103190" w:rsidDel="00691853" w:rsidRDefault="00A55A67" w:rsidP="002025C2">
            <w:pPr>
              <w:rPr>
                <w:del w:id="342" w:author="Sterling User" w:date="2010-04-07T16:11:00Z"/>
                <w:rFonts w:cs="Tahoma"/>
                <w:strike/>
                <w:highlight w:val="yellow"/>
              </w:rPr>
            </w:pPr>
            <w:del w:id="343" w:author="Sterling User" w:date="2010-04-07T16:11:00Z">
              <w:r w:rsidRPr="00A55A67">
                <w:rPr>
                  <w:rFonts w:cs="Tahoma"/>
                  <w:strike/>
                  <w:highlight w:val="yellow"/>
                </w:rPr>
                <w:delText>Tax on the line. Is this applicable for shipped qty or order qty.</w:delText>
              </w:r>
            </w:del>
          </w:p>
          <w:p w:rsidR="00141E25" w:rsidRPr="00103190" w:rsidDel="00691853" w:rsidRDefault="00141E25" w:rsidP="002025C2">
            <w:pPr>
              <w:rPr>
                <w:del w:id="344" w:author="Sterling User" w:date="2010-04-07T16:11:00Z"/>
                <w:rFonts w:cs="Tahoma"/>
                <w:strike/>
                <w:color w:val="C00000"/>
                <w:highlight w:val="yellow"/>
              </w:rPr>
            </w:pPr>
          </w:p>
          <w:p w:rsidR="00141E25" w:rsidRPr="00103190" w:rsidDel="00691853" w:rsidRDefault="00A55A67" w:rsidP="002025C2">
            <w:pPr>
              <w:rPr>
                <w:del w:id="345" w:author="Sterling User" w:date="2010-04-07T16:11:00Z"/>
                <w:rFonts w:cs="Tahoma"/>
                <w:strike/>
                <w:color w:val="C00000"/>
              </w:rPr>
            </w:pPr>
            <w:del w:id="346" w:author="Sterling User" w:date="2010-04-07T16:11:00Z">
              <w:r w:rsidRPr="00A55A67">
                <w:rPr>
                  <w:rFonts w:cs="Tahoma"/>
                  <w:strike/>
                  <w:color w:val="C00000"/>
                </w:rPr>
                <w:delText>Need to review in UI discussion.  Tax on a line is different than a tax line.  Typically a tax line is the only line on the order for a correction to be made.</w:delText>
              </w:r>
            </w:del>
          </w:p>
          <w:p w:rsidR="00141E25" w:rsidRPr="00103190" w:rsidDel="00691853" w:rsidRDefault="00141E25" w:rsidP="002025C2">
            <w:pPr>
              <w:rPr>
                <w:del w:id="347" w:author="Sterling User" w:date="2010-04-07T16:11:00Z"/>
                <w:rFonts w:cs="Tahoma"/>
                <w:strike/>
                <w:color w:val="C00000"/>
              </w:rPr>
            </w:pPr>
          </w:p>
          <w:p w:rsidR="00141E25" w:rsidRPr="00103190" w:rsidDel="00691853" w:rsidRDefault="00A55A67" w:rsidP="002025C2">
            <w:pPr>
              <w:rPr>
                <w:del w:id="348" w:author="Sterling User" w:date="2010-04-07T16:11:00Z"/>
                <w:rFonts w:cs="Tahoma"/>
                <w:strike/>
                <w:color w:val="C00000"/>
              </w:rPr>
            </w:pPr>
            <w:del w:id="349" w:author="Sterling User" w:date="2010-04-07T16:11:00Z">
              <w:r w:rsidRPr="00A55A67">
                <w:rPr>
                  <w:rFonts w:cs="Tahoma"/>
                  <w:strike/>
                  <w:color w:val="C00000"/>
                </w:rPr>
                <w:delText>The tax on the lines may not total up to the total tax on the order.</w:delText>
              </w:r>
            </w:del>
          </w:p>
          <w:p w:rsidR="00141E25" w:rsidRPr="00103190" w:rsidRDefault="00141E25" w:rsidP="002025C2">
            <w:pPr>
              <w:rPr>
                <w:rFonts w:cs="Tahoma"/>
                <w:strike/>
                <w:color w:val="C00000"/>
                <w:highlight w:val="yellow"/>
              </w:rPr>
            </w:pPr>
          </w:p>
        </w:tc>
      </w:tr>
      <w:tr w:rsidR="00270879" w:rsidRPr="00846C6E" w:rsidTr="002D4B65">
        <w:trPr>
          <w:ins w:id="350" w:author="Sterling User" w:date="2010-04-19T18:00:00Z"/>
        </w:trPr>
        <w:tc>
          <w:tcPr>
            <w:tcW w:w="824" w:type="dxa"/>
          </w:tcPr>
          <w:p w:rsidR="00270879" w:rsidDel="00691853" w:rsidRDefault="00A55A67" w:rsidP="002025C2">
            <w:pPr>
              <w:rPr>
                <w:ins w:id="351" w:author="Sterling User" w:date="2010-04-19T18:00:00Z"/>
                <w:rFonts w:cs="Tahoma"/>
              </w:rPr>
            </w:pPr>
            <w:ins w:id="352" w:author="Barbara Widmer" w:date="2010-04-29T14:54:00Z">
              <w:r w:rsidRPr="00A55A67">
                <w:rPr>
                  <w:rFonts w:cs="Tahoma"/>
                  <w:highlight w:val="cyan"/>
                </w:rPr>
                <w:t>85</w:t>
              </w:r>
            </w:ins>
          </w:p>
        </w:tc>
        <w:tc>
          <w:tcPr>
            <w:tcW w:w="1311" w:type="dxa"/>
          </w:tcPr>
          <w:p w:rsidR="00270879" w:rsidDel="00691853" w:rsidRDefault="00270879">
            <w:pPr>
              <w:rPr>
                <w:ins w:id="353" w:author="Sterling User" w:date="2010-04-19T18:00:00Z"/>
                <w:rFonts w:cs="Tahoma"/>
                <w:szCs w:val="18"/>
              </w:rPr>
            </w:pPr>
            <w:ins w:id="354" w:author="Sterling User" w:date="2010-04-19T18:00:00Z">
              <w:r>
                <w:rPr>
                  <w:rFonts w:cs="Tahoma"/>
                  <w:szCs w:val="18"/>
                </w:rPr>
                <w:t>Adjustment dollar amount</w:t>
              </w:r>
            </w:ins>
          </w:p>
        </w:tc>
        <w:tc>
          <w:tcPr>
            <w:tcW w:w="959" w:type="dxa"/>
          </w:tcPr>
          <w:p w:rsidR="00270879" w:rsidRPr="00846C6E" w:rsidRDefault="00270879" w:rsidP="00846C6E">
            <w:pPr>
              <w:pStyle w:val="Footer"/>
              <w:tabs>
                <w:tab w:val="clear" w:pos="4320"/>
                <w:tab w:val="clear" w:pos="8640"/>
              </w:tabs>
              <w:rPr>
                <w:ins w:id="355" w:author="Sterling User" w:date="2010-04-19T18:00:00Z"/>
                <w:rFonts w:cs="Tahoma"/>
              </w:rPr>
            </w:pPr>
          </w:p>
        </w:tc>
        <w:tc>
          <w:tcPr>
            <w:tcW w:w="891" w:type="dxa"/>
          </w:tcPr>
          <w:p w:rsidR="00270879" w:rsidDel="00691853" w:rsidRDefault="00270879" w:rsidP="00E449DD">
            <w:pPr>
              <w:pStyle w:val="Footer"/>
              <w:tabs>
                <w:tab w:val="clear" w:pos="4320"/>
                <w:tab w:val="clear" w:pos="8640"/>
              </w:tabs>
              <w:rPr>
                <w:ins w:id="356" w:author="Sterling User" w:date="2010-04-19T18:00:00Z"/>
                <w:rFonts w:cs="Tahoma"/>
              </w:rPr>
            </w:pPr>
          </w:p>
        </w:tc>
        <w:tc>
          <w:tcPr>
            <w:tcW w:w="787" w:type="dxa"/>
          </w:tcPr>
          <w:p w:rsidR="00270879" w:rsidRPr="00846C6E" w:rsidRDefault="00270879" w:rsidP="00846C6E">
            <w:pPr>
              <w:pStyle w:val="Footer"/>
              <w:tabs>
                <w:tab w:val="clear" w:pos="4320"/>
                <w:tab w:val="clear" w:pos="8640"/>
              </w:tabs>
              <w:rPr>
                <w:ins w:id="357" w:author="Sterling User" w:date="2010-04-19T18:00:00Z"/>
                <w:rFonts w:cs="Tahoma"/>
              </w:rPr>
            </w:pPr>
          </w:p>
        </w:tc>
        <w:tc>
          <w:tcPr>
            <w:tcW w:w="1609" w:type="dxa"/>
          </w:tcPr>
          <w:p w:rsidR="00270879" w:rsidRPr="0088101C" w:rsidDel="00691853" w:rsidRDefault="00270879" w:rsidP="00E449DD">
            <w:pPr>
              <w:rPr>
                <w:ins w:id="358" w:author="Sterling User" w:date="2010-04-19T18:00:00Z"/>
                <w:rFonts w:cs="Tahoma"/>
              </w:rPr>
            </w:pPr>
          </w:p>
        </w:tc>
        <w:tc>
          <w:tcPr>
            <w:tcW w:w="700" w:type="dxa"/>
          </w:tcPr>
          <w:p w:rsidR="00270879" w:rsidRPr="00846C6E" w:rsidRDefault="00270879" w:rsidP="002025C2">
            <w:pPr>
              <w:rPr>
                <w:ins w:id="359" w:author="Sterling User" w:date="2010-04-19T18:00:00Z"/>
                <w:rFonts w:ascii="Arial" w:hAnsi="Arial"/>
                <w:sz w:val="16"/>
                <w:szCs w:val="16"/>
              </w:rPr>
            </w:pPr>
          </w:p>
        </w:tc>
        <w:tc>
          <w:tcPr>
            <w:tcW w:w="2117" w:type="dxa"/>
          </w:tcPr>
          <w:p w:rsidR="00270879" w:rsidRPr="005443E1" w:rsidDel="00691853" w:rsidRDefault="00270879" w:rsidP="002025C2">
            <w:pPr>
              <w:rPr>
                <w:ins w:id="360" w:author="Sterling User" w:date="2010-04-19T18:00:00Z"/>
                <w:rFonts w:cs="Tahoma"/>
                <w:highlight w:val="yellow"/>
              </w:rPr>
            </w:pPr>
            <w:ins w:id="361" w:author="Sterling User" w:date="2010-04-19T18:00:00Z">
              <w:r>
                <w:rPr>
                  <w:rFonts w:cs="Tahoma"/>
                  <w:highlight w:val="yellow"/>
                </w:rPr>
                <w:t>Discount  amount applied to the line.</w:t>
              </w:r>
            </w:ins>
          </w:p>
        </w:tc>
      </w:tr>
      <w:tr w:rsidR="00270879" w:rsidRPr="00846C6E" w:rsidTr="002D4B65">
        <w:trPr>
          <w:ins w:id="362" w:author="Sterling User" w:date="2010-04-19T18:00:00Z"/>
        </w:trPr>
        <w:tc>
          <w:tcPr>
            <w:tcW w:w="824" w:type="dxa"/>
          </w:tcPr>
          <w:p w:rsidR="00270879" w:rsidDel="00691853" w:rsidRDefault="00A55A67" w:rsidP="002025C2">
            <w:pPr>
              <w:rPr>
                <w:ins w:id="363" w:author="Sterling User" w:date="2010-04-19T18:00:00Z"/>
                <w:rFonts w:cs="Tahoma"/>
              </w:rPr>
            </w:pPr>
            <w:ins w:id="364" w:author="Barbara Widmer" w:date="2010-04-29T14:55:00Z">
              <w:r w:rsidRPr="00A55A67">
                <w:rPr>
                  <w:rFonts w:cs="Tahoma"/>
                  <w:highlight w:val="cyan"/>
                </w:rPr>
                <w:t>86</w:t>
              </w:r>
            </w:ins>
          </w:p>
        </w:tc>
        <w:tc>
          <w:tcPr>
            <w:tcW w:w="1311" w:type="dxa"/>
          </w:tcPr>
          <w:p w:rsidR="00270879" w:rsidRDefault="00270879">
            <w:pPr>
              <w:rPr>
                <w:ins w:id="365" w:author="Sterling User" w:date="2010-04-19T18:00:00Z"/>
                <w:rFonts w:cs="Tahoma"/>
                <w:szCs w:val="18"/>
              </w:rPr>
            </w:pPr>
            <w:ins w:id="366" w:author="Sterling User" w:date="2010-04-19T18:00:00Z">
              <w:r>
                <w:rPr>
                  <w:rFonts w:cs="Tahoma"/>
                  <w:szCs w:val="18"/>
                </w:rPr>
                <w:t>Coupon Code</w:t>
              </w:r>
            </w:ins>
          </w:p>
        </w:tc>
        <w:tc>
          <w:tcPr>
            <w:tcW w:w="959" w:type="dxa"/>
          </w:tcPr>
          <w:p w:rsidR="00270879" w:rsidRPr="00846C6E" w:rsidRDefault="00270879" w:rsidP="00846C6E">
            <w:pPr>
              <w:pStyle w:val="Footer"/>
              <w:tabs>
                <w:tab w:val="clear" w:pos="4320"/>
                <w:tab w:val="clear" w:pos="8640"/>
              </w:tabs>
              <w:rPr>
                <w:ins w:id="367" w:author="Sterling User" w:date="2010-04-19T18:00:00Z"/>
                <w:rFonts w:cs="Tahoma"/>
              </w:rPr>
            </w:pPr>
          </w:p>
        </w:tc>
        <w:tc>
          <w:tcPr>
            <w:tcW w:w="891" w:type="dxa"/>
          </w:tcPr>
          <w:p w:rsidR="00270879" w:rsidDel="00691853" w:rsidRDefault="00270879" w:rsidP="00E449DD">
            <w:pPr>
              <w:pStyle w:val="Footer"/>
              <w:tabs>
                <w:tab w:val="clear" w:pos="4320"/>
                <w:tab w:val="clear" w:pos="8640"/>
              </w:tabs>
              <w:rPr>
                <w:ins w:id="368" w:author="Sterling User" w:date="2010-04-19T18:00:00Z"/>
                <w:rFonts w:cs="Tahoma"/>
              </w:rPr>
            </w:pPr>
          </w:p>
        </w:tc>
        <w:tc>
          <w:tcPr>
            <w:tcW w:w="787" w:type="dxa"/>
          </w:tcPr>
          <w:p w:rsidR="00270879" w:rsidRPr="00846C6E" w:rsidRDefault="00270879" w:rsidP="00846C6E">
            <w:pPr>
              <w:pStyle w:val="Footer"/>
              <w:tabs>
                <w:tab w:val="clear" w:pos="4320"/>
                <w:tab w:val="clear" w:pos="8640"/>
              </w:tabs>
              <w:rPr>
                <w:ins w:id="369" w:author="Sterling User" w:date="2010-04-19T18:00:00Z"/>
                <w:rFonts w:cs="Tahoma"/>
              </w:rPr>
            </w:pPr>
          </w:p>
        </w:tc>
        <w:tc>
          <w:tcPr>
            <w:tcW w:w="1609" w:type="dxa"/>
          </w:tcPr>
          <w:p w:rsidR="00270879" w:rsidRPr="0088101C" w:rsidDel="00691853" w:rsidRDefault="00270879" w:rsidP="00E449DD">
            <w:pPr>
              <w:rPr>
                <w:ins w:id="370" w:author="Sterling User" w:date="2010-04-19T18:00:00Z"/>
                <w:rFonts w:cs="Tahoma"/>
              </w:rPr>
            </w:pPr>
          </w:p>
        </w:tc>
        <w:tc>
          <w:tcPr>
            <w:tcW w:w="700" w:type="dxa"/>
          </w:tcPr>
          <w:p w:rsidR="00270879" w:rsidRPr="00846C6E" w:rsidRDefault="00270879" w:rsidP="002025C2">
            <w:pPr>
              <w:rPr>
                <w:ins w:id="371" w:author="Sterling User" w:date="2010-04-19T18:00:00Z"/>
                <w:rFonts w:ascii="Arial" w:hAnsi="Arial"/>
                <w:sz w:val="16"/>
                <w:szCs w:val="16"/>
              </w:rPr>
            </w:pPr>
          </w:p>
        </w:tc>
        <w:tc>
          <w:tcPr>
            <w:tcW w:w="2117" w:type="dxa"/>
          </w:tcPr>
          <w:p w:rsidR="00270879" w:rsidRDefault="00270879" w:rsidP="002025C2">
            <w:pPr>
              <w:rPr>
                <w:ins w:id="372" w:author="Sterling User" w:date="2010-04-19T18:00:00Z"/>
                <w:rFonts w:cs="Tahoma"/>
                <w:highlight w:val="yellow"/>
              </w:rPr>
            </w:pPr>
            <w:ins w:id="373" w:author="Sterling User" w:date="2010-04-19T18:01:00Z">
              <w:r>
                <w:rPr>
                  <w:rFonts w:cs="Tahoma"/>
                  <w:highlight w:val="yellow"/>
                </w:rPr>
                <w:t>Coupon code applied to the line.</w:t>
              </w:r>
            </w:ins>
          </w:p>
        </w:tc>
      </w:tr>
      <w:tr w:rsidR="0033236B" w:rsidRPr="00846C6E" w:rsidTr="002D4B65">
        <w:tc>
          <w:tcPr>
            <w:tcW w:w="824" w:type="dxa"/>
          </w:tcPr>
          <w:p w:rsidR="0033236B" w:rsidRPr="00846C6E" w:rsidRDefault="00E449DD" w:rsidP="002025C2">
            <w:pPr>
              <w:rPr>
                <w:rFonts w:cs="Tahoma"/>
              </w:rPr>
            </w:pPr>
            <w:r>
              <w:rPr>
                <w:rFonts w:cs="Tahoma"/>
              </w:rPr>
              <w:t>79</w:t>
            </w:r>
          </w:p>
        </w:tc>
        <w:tc>
          <w:tcPr>
            <w:tcW w:w="1311" w:type="dxa"/>
          </w:tcPr>
          <w:p w:rsidR="0033236B" w:rsidRDefault="00A55A67" w:rsidP="00237C76">
            <w:pPr>
              <w:rPr>
                <w:rFonts w:cs="Tahoma"/>
                <w:szCs w:val="18"/>
              </w:rPr>
            </w:pPr>
            <w:r w:rsidRPr="00A55A67">
              <w:rPr>
                <w:rFonts w:cs="Tahoma"/>
                <w:strike/>
                <w:szCs w:val="18"/>
              </w:rPr>
              <w:t>Line Total</w:t>
            </w:r>
            <w:ins w:id="374" w:author="Barbara Widmer" w:date="2010-04-29T15:10:00Z">
              <w:r w:rsidR="00C46A43">
                <w:rPr>
                  <w:rFonts w:cs="Tahoma"/>
                  <w:szCs w:val="18"/>
                </w:rPr>
                <w:t xml:space="preserve">  </w:t>
              </w:r>
            </w:ins>
          </w:p>
          <w:p w:rsidR="00237C76" w:rsidRPr="0033236B" w:rsidRDefault="00237C76" w:rsidP="00237C76">
            <w:pPr>
              <w:rPr>
                <w:rFonts w:cs="Tahoma"/>
                <w:szCs w:val="18"/>
              </w:rPr>
            </w:pPr>
            <w:ins w:id="375" w:author="Sterling User" w:date="2010-04-30T14:51:00Z">
              <w:r w:rsidRPr="00237C76">
                <w:rPr>
                  <w:rFonts w:cs="Tahoma"/>
                  <w:szCs w:val="18"/>
                </w:rPr>
                <w:t>Shippable Qty Line Total</w:t>
              </w:r>
            </w:ins>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Default="0033236B" w:rsidP="00E449DD">
            <w:pPr>
              <w:rPr>
                <w:rFonts w:cs="Tahoma"/>
              </w:rPr>
            </w:pPr>
            <w:r w:rsidRPr="0088101C">
              <w:rPr>
                <w:rFonts w:cs="Tahoma"/>
              </w:rPr>
              <w:t>Return as Sent by Legacy</w:t>
            </w:r>
          </w:p>
          <w:p w:rsidR="00141E25" w:rsidRPr="00E4574D" w:rsidRDefault="00141E25" w:rsidP="00E449DD">
            <w:pPr>
              <w:rPr>
                <w:rFonts w:cs="Tahoma"/>
                <w:color w:val="C00000"/>
              </w:rPr>
            </w:pPr>
          </w:p>
        </w:tc>
        <w:tc>
          <w:tcPr>
            <w:tcW w:w="700" w:type="dxa"/>
          </w:tcPr>
          <w:p w:rsidR="0033236B" w:rsidRPr="00846C6E" w:rsidRDefault="0033236B" w:rsidP="002025C2">
            <w:pPr>
              <w:rPr>
                <w:rFonts w:ascii="Arial" w:hAnsi="Arial"/>
                <w:sz w:val="16"/>
                <w:szCs w:val="16"/>
              </w:rPr>
            </w:pPr>
          </w:p>
        </w:tc>
        <w:tc>
          <w:tcPr>
            <w:tcW w:w="2117" w:type="dxa"/>
          </w:tcPr>
          <w:p w:rsidR="004A490C" w:rsidRPr="003A4771" w:rsidRDefault="0033236B" w:rsidP="004A490C">
            <w:pPr>
              <w:rPr>
                <w:rFonts w:cs="Tahoma"/>
              </w:rPr>
            </w:pPr>
            <w:r w:rsidRPr="003A4771">
              <w:rPr>
                <w:rFonts w:cs="Tahoma"/>
              </w:rPr>
              <w:t xml:space="preserve">Total </w:t>
            </w:r>
            <w:r w:rsidR="004A490C">
              <w:rPr>
                <w:rFonts w:cs="Tahoma"/>
              </w:rPr>
              <w:t>shippable Line total.</w:t>
            </w:r>
            <w:ins w:id="376" w:author="Barbara Widmer" w:date="2010-04-29T15:10:00Z">
              <w:r w:rsidR="00C46A43">
                <w:rPr>
                  <w:rFonts w:cs="Tahoma"/>
                </w:rPr>
                <w:t xml:space="preserve">  </w:t>
              </w:r>
            </w:ins>
          </w:p>
          <w:p w:rsidR="00F747F2" w:rsidRPr="003A4771" w:rsidRDefault="00F747F2" w:rsidP="002025C2">
            <w:pPr>
              <w:rPr>
                <w:rFonts w:cs="Tahoma"/>
              </w:rPr>
            </w:pPr>
          </w:p>
        </w:tc>
      </w:tr>
      <w:tr w:rsidR="00FC1479" w:rsidRPr="00846C6E" w:rsidTr="002D4B65">
        <w:trPr>
          <w:ins w:id="377" w:author="Sterling User" w:date="2010-04-07T17:20:00Z"/>
        </w:trPr>
        <w:tc>
          <w:tcPr>
            <w:tcW w:w="824" w:type="dxa"/>
          </w:tcPr>
          <w:p w:rsidR="00FC1479" w:rsidRDefault="00A55A67" w:rsidP="002025C2">
            <w:pPr>
              <w:rPr>
                <w:ins w:id="378" w:author="Sterling User" w:date="2010-04-07T17:20:00Z"/>
                <w:rFonts w:cs="Tahoma"/>
              </w:rPr>
            </w:pPr>
            <w:ins w:id="379" w:author="Barbara Widmer" w:date="2010-04-29T15:18:00Z">
              <w:r w:rsidRPr="00A55A67">
                <w:rPr>
                  <w:rFonts w:cs="Tahoma"/>
                  <w:highlight w:val="cyan"/>
                </w:rPr>
                <w:t>87</w:t>
              </w:r>
            </w:ins>
          </w:p>
        </w:tc>
        <w:tc>
          <w:tcPr>
            <w:tcW w:w="1311" w:type="dxa"/>
          </w:tcPr>
          <w:p w:rsidR="00FC1479" w:rsidRDefault="00A55A67" w:rsidP="00237C76">
            <w:pPr>
              <w:rPr>
                <w:rFonts w:cs="Tahoma"/>
                <w:szCs w:val="18"/>
              </w:rPr>
            </w:pPr>
            <w:ins w:id="380" w:author="Sterling User" w:date="2010-04-07T17:20:00Z">
              <w:r w:rsidRPr="00A55A67">
                <w:rPr>
                  <w:rFonts w:cs="Tahoma"/>
                  <w:strike/>
                  <w:szCs w:val="18"/>
                </w:rPr>
                <w:t>Extended Line Total</w:t>
              </w:r>
            </w:ins>
            <w:ins w:id="381" w:author="Barbara Widmer" w:date="2010-04-29T15:17:00Z">
              <w:r w:rsidR="002D4B65">
                <w:rPr>
                  <w:rFonts w:cs="Tahoma"/>
                  <w:szCs w:val="18"/>
                </w:rPr>
                <w:t xml:space="preserve">  </w:t>
              </w:r>
            </w:ins>
          </w:p>
          <w:p w:rsidR="00237C76" w:rsidRPr="0033236B" w:rsidRDefault="00237C76" w:rsidP="00237C76">
            <w:pPr>
              <w:rPr>
                <w:ins w:id="382" w:author="Sterling User" w:date="2010-04-07T17:20:00Z"/>
                <w:rFonts w:cs="Tahoma"/>
                <w:szCs w:val="18"/>
              </w:rPr>
            </w:pPr>
            <w:ins w:id="383" w:author="Sterling User" w:date="2010-04-30T14:52:00Z">
              <w:r w:rsidRPr="00237C76">
                <w:rPr>
                  <w:rFonts w:cs="Tahoma"/>
                  <w:szCs w:val="18"/>
                </w:rPr>
                <w:t>Ordered Qty Line Total (Extended)</w:t>
              </w:r>
            </w:ins>
          </w:p>
        </w:tc>
        <w:tc>
          <w:tcPr>
            <w:tcW w:w="959" w:type="dxa"/>
          </w:tcPr>
          <w:p w:rsidR="00FC1479" w:rsidRPr="00846C6E" w:rsidRDefault="00FC1479" w:rsidP="00846C6E">
            <w:pPr>
              <w:pStyle w:val="Footer"/>
              <w:tabs>
                <w:tab w:val="clear" w:pos="4320"/>
                <w:tab w:val="clear" w:pos="8640"/>
              </w:tabs>
              <w:rPr>
                <w:ins w:id="384" w:author="Sterling User" w:date="2010-04-07T17:20:00Z"/>
                <w:rFonts w:cs="Tahoma"/>
              </w:rPr>
            </w:pPr>
          </w:p>
        </w:tc>
        <w:tc>
          <w:tcPr>
            <w:tcW w:w="891" w:type="dxa"/>
          </w:tcPr>
          <w:p w:rsidR="00FC1479" w:rsidRDefault="00FC1479" w:rsidP="00E449DD">
            <w:pPr>
              <w:pStyle w:val="Footer"/>
              <w:tabs>
                <w:tab w:val="clear" w:pos="4320"/>
                <w:tab w:val="clear" w:pos="8640"/>
              </w:tabs>
              <w:rPr>
                <w:ins w:id="385" w:author="Sterling User" w:date="2010-04-07T17:20:00Z"/>
                <w:rFonts w:cs="Tahoma"/>
              </w:rPr>
            </w:pPr>
          </w:p>
        </w:tc>
        <w:tc>
          <w:tcPr>
            <w:tcW w:w="787" w:type="dxa"/>
          </w:tcPr>
          <w:p w:rsidR="00FC1479" w:rsidRPr="00846C6E" w:rsidRDefault="00FC1479" w:rsidP="00846C6E">
            <w:pPr>
              <w:pStyle w:val="Footer"/>
              <w:tabs>
                <w:tab w:val="clear" w:pos="4320"/>
                <w:tab w:val="clear" w:pos="8640"/>
              </w:tabs>
              <w:rPr>
                <w:ins w:id="386" w:author="Sterling User" w:date="2010-04-07T17:20:00Z"/>
                <w:rFonts w:cs="Tahoma"/>
              </w:rPr>
            </w:pPr>
          </w:p>
        </w:tc>
        <w:tc>
          <w:tcPr>
            <w:tcW w:w="1609" w:type="dxa"/>
          </w:tcPr>
          <w:p w:rsidR="00FC1479" w:rsidRPr="0088101C" w:rsidRDefault="00FC1479" w:rsidP="00E449DD">
            <w:pPr>
              <w:rPr>
                <w:ins w:id="387" w:author="Sterling User" w:date="2010-04-07T17:20:00Z"/>
                <w:rFonts w:cs="Tahoma"/>
              </w:rPr>
            </w:pPr>
          </w:p>
        </w:tc>
        <w:tc>
          <w:tcPr>
            <w:tcW w:w="700" w:type="dxa"/>
          </w:tcPr>
          <w:p w:rsidR="00FC1479" w:rsidRPr="00846C6E" w:rsidRDefault="00FC1479" w:rsidP="002025C2">
            <w:pPr>
              <w:rPr>
                <w:ins w:id="388" w:author="Sterling User" w:date="2010-04-07T17:20:00Z"/>
                <w:rFonts w:ascii="Arial" w:hAnsi="Arial"/>
                <w:sz w:val="16"/>
                <w:szCs w:val="16"/>
              </w:rPr>
            </w:pPr>
          </w:p>
        </w:tc>
        <w:tc>
          <w:tcPr>
            <w:tcW w:w="2117" w:type="dxa"/>
          </w:tcPr>
          <w:p w:rsidR="00FC1479" w:rsidRPr="003A4771" w:rsidRDefault="00FC1479" w:rsidP="004A490C">
            <w:pPr>
              <w:rPr>
                <w:ins w:id="389" w:author="Sterling User" w:date="2010-04-07T17:20:00Z"/>
                <w:rFonts w:cs="Tahoma"/>
              </w:rPr>
            </w:pPr>
            <w:ins w:id="390" w:author="Sterling User" w:date="2010-04-07T17:20:00Z">
              <w:r>
                <w:rPr>
                  <w:rFonts w:cs="Tahoma"/>
                </w:rPr>
                <w:t xml:space="preserve">Total </w:t>
              </w:r>
              <w:r w:rsidR="00212999">
                <w:rPr>
                  <w:rFonts w:cs="Tahoma"/>
                </w:rPr>
                <w:t xml:space="preserve">line </w:t>
              </w:r>
              <w:r>
                <w:rPr>
                  <w:rFonts w:cs="Tahoma"/>
                </w:rPr>
                <w:t>value based on order</w:t>
              </w:r>
              <w:r w:rsidR="00212999">
                <w:rPr>
                  <w:rFonts w:cs="Tahoma"/>
                </w:rPr>
                <w:t>ed</w:t>
              </w:r>
              <w:r>
                <w:rPr>
                  <w:rFonts w:cs="Tahoma"/>
                </w:rPr>
                <w:t xml:space="preserve"> quantity</w:t>
              </w:r>
            </w:ins>
            <w:ins w:id="391" w:author="Sterling User" w:date="2010-04-07T17:21:00Z">
              <w:r w:rsidR="00212999">
                <w:rPr>
                  <w:rFonts w:cs="Tahoma"/>
                </w:rPr>
                <w:t>.</w:t>
              </w:r>
            </w:ins>
          </w:p>
        </w:tc>
      </w:tr>
      <w:tr w:rsidR="0033236B" w:rsidRPr="00846C6E" w:rsidTr="002D4B65">
        <w:tc>
          <w:tcPr>
            <w:tcW w:w="824" w:type="dxa"/>
          </w:tcPr>
          <w:p w:rsidR="0033236B" w:rsidRPr="00846C6E" w:rsidRDefault="00E449DD" w:rsidP="002025C2">
            <w:pPr>
              <w:rPr>
                <w:rFonts w:cs="Tahoma"/>
              </w:rPr>
            </w:pPr>
            <w:r>
              <w:rPr>
                <w:rFonts w:cs="Tahoma"/>
              </w:rPr>
              <w:t>80</w:t>
            </w:r>
          </w:p>
        </w:tc>
        <w:tc>
          <w:tcPr>
            <w:tcW w:w="1311" w:type="dxa"/>
          </w:tcPr>
          <w:p w:rsidR="0033236B" w:rsidRPr="0033236B" w:rsidRDefault="0033236B">
            <w:pPr>
              <w:rPr>
                <w:rFonts w:cs="Tahoma"/>
                <w:szCs w:val="18"/>
              </w:rPr>
            </w:pPr>
            <w:r w:rsidRPr="0033236B">
              <w:rPr>
                <w:rFonts w:cs="Tahoma"/>
                <w:szCs w:val="18"/>
              </w:rPr>
              <w:t>Line Status Code</w:t>
            </w:r>
          </w:p>
        </w:tc>
        <w:tc>
          <w:tcPr>
            <w:tcW w:w="959" w:type="dxa"/>
          </w:tcPr>
          <w:p w:rsidR="0033236B" w:rsidRPr="00846C6E" w:rsidRDefault="0033236B" w:rsidP="00846C6E">
            <w:pPr>
              <w:pStyle w:val="Footer"/>
              <w:tabs>
                <w:tab w:val="clear" w:pos="4320"/>
                <w:tab w:val="clear" w:pos="8640"/>
              </w:tabs>
              <w:rPr>
                <w:rFonts w:cs="Tahoma"/>
              </w:rPr>
            </w:pPr>
          </w:p>
        </w:tc>
        <w:tc>
          <w:tcPr>
            <w:tcW w:w="891" w:type="dxa"/>
          </w:tcPr>
          <w:p w:rsidR="0033236B" w:rsidRPr="00846C6E" w:rsidRDefault="0033236B" w:rsidP="00E449DD">
            <w:pPr>
              <w:pStyle w:val="Footer"/>
              <w:tabs>
                <w:tab w:val="clear" w:pos="4320"/>
                <w:tab w:val="clear" w:pos="8640"/>
              </w:tabs>
              <w:rPr>
                <w:rFonts w:cs="Tahoma"/>
              </w:rPr>
            </w:pPr>
            <w:r>
              <w:rPr>
                <w:rFonts w:cs="Tahoma"/>
              </w:rPr>
              <w:t>String</w:t>
            </w:r>
          </w:p>
        </w:tc>
        <w:tc>
          <w:tcPr>
            <w:tcW w:w="787" w:type="dxa"/>
          </w:tcPr>
          <w:p w:rsidR="0033236B" w:rsidRPr="00846C6E" w:rsidRDefault="0033236B" w:rsidP="00846C6E">
            <w:pPr>
              <w:pStyle w:val="Footer"/>
              <w:tabs>
                <w:tab w:val="clear" w:pos="4320"/>
                <w:tab w:val="clear" w:pos="8640"/>
              </w:tabs>
              <w:rPr>
                <w:rFonts w:cs="Tahoma"/>
              </w:rPr>
            </w:pPr>
          </w:p>
        </w:tc>
        <w:tc>
          <w:tcPr>
            <w:tcW w:w="1609" w:type="dxa"/>
          </w:tcPr>
          <w:p w:rsidR="0033236B" w:rsidRPr="0088101C" w:rsidRDefault="0033236B" w:rsidP="00E449DD">
            <w:pPr>
              <w:rPr>
                <w:rFonts w:cs="Tahoma"/>
              </w:rPr>
            </w:pPr>
            <w:r w:rsidRPr="0088101C">
              <w:rPr>
                <w:rFonts w:cs="Tahoma"/>
              </w:rPr>
              <w:t>Return as Sent by Legacy</w:t>
            </w:r>
          </w:p>
        </w:tc>
        <w:tc>
          <w:tcPr>
            <w:tcW w:w="700" w:type="dxa"/>
          </w:tcPr>
          <w:p w:rsidR="0033236B" w:rsidRPr="00846C6E" w:rsidRDefault="0033236B" w:rsidP="002025C2">
            <w:pPr>
              <w:rPr>
                <w:rFonts w:ascii="Arial" w:hAnsi="Arial"/>
                <w:sz w:val="16"/>
                <w:szCs w:val="16"/>
              </w:rPr>
            </w:pPr>
          </w:p>
        </w:tc>
        <w:tc>
          <w:tcPr>
            <w:tcW w:w="2117" w:type="dxa"/>
          </w:tcPr>
          <w:p w:rsidR="0033236B" w:rsidRPr="003A4771" w:rsidRDefault="0033236B" w:rsidP="00C35B52">
            <w:pPr>
              <w:rPr>
                <w:rFonts w:cs="Tahoma"/>
              </w:rPr>
            </w:pPr>
            <w:r w:rsidRPr="00846C6E">
              <w:rPr>
                <w:rFonts w:cs="Tahoma"/>
              </w:rPr>
              <w:t xml:space="preserve">Legacy to pass back the error code if </w:t>
            </w:r>
            <w:r>
              <w:rPr>
                <w:rFonts w:cs="Tahoma"/>
              </w:rPr>
              <w:t>line</w:t>
            </w:r>
            <w:r w:rsidRPr="00846C6E">
              <w:rPr>
                <w:rFonts w:cs="Tahoma"/>
              </w:rPr>
              <w:t xml:space="preserve"> level error occurs. For success pass blank not space.</w:t>
            </w:r>
          </w:p>
        </w:tc>
      </w:tr>
    </w:tbl>
    <w:p w:rsidR="00313CCE" w:rsidDel="002D4B65" w:rsidRDefault="00313CCE" w:rsidP="00313CCE">
      <w:pPr>
        <w:rPr>
          <w:del w:id="392" w:author="Barbara Widmer" w:date="2010-04-29T15:18:00Z"/>
          <w:rFonts w:cs="Tahoma"/>
        </w:rPr>
      </w:pPr>
    </w:p>
    <w:p w:rsidR="003177BD" w:rsidRDefault="003177BD" w:rsidP="00313CCE">
      <w:pPr>
        <w:rPr>
          <w:rFonts w:cs="Tahoma"/>
        </w:rPr>
        <w:sectPr w:rsidR="003177BD" w:rsidSect="00083555">
          <w:pgSz w:w="12240" w:h="15840" w:code="1"/>
          <w:pgMar w:top="1440" w:right="1800" w:bottom="1440" w:left="1800" w:header="720" w:footer="720" w:gutter="0"/>
          <w:cols w:space="720"/>
          <w:titlePg/>
        </w:sectPr>
      </w:pPr>
    </w:p>
    <w:p w:rsidR="003177BD" w:rsidRDefault="003177BD" w:rsidP="00313CCE">
      <w:pPr>
        <w:rPr>
          <w:rFonts w:cs="Tahoma"/>
        </w:rPr>
      </w:pPr>
    </w:p>
    <w:p w:rsidR="003177BD" w:rsidRPr="006D6E99" w:rsidRDefault="003177BD" w:rsidP="00313CCE">
      <w:pPr>
        <w:rPr>
          <w:rFonts w:cs="Tahoma"/>
        </w:rPr>
      </w:pPr>
    </w:p>
    <w:p w:rsidR="00313CCE" w:rsidRDefault="00313CCE" w:rsidP="00313CCE">
      <w:pPr>
        <w:pStyle w:val="Heading2"/>
      </w:pPr>
      <w:bookmarkStart w:id="393" w:name="_Toc260404165"/>
      <w:r>
        <w:t>Schema</w:t>
      </w:r>
      <w:bookmarkEnd w:id="393"/>
    </w:p>
    <w:p w:rsidR="00F04842" w:rsidRPr="00F04842" w:rsidRDefault="00F04842" w:rsidP="00F04842"/>
    <w:p w:rsidR="00D008E6" w:rsidRDefault="00D008E6" w:rsidP="00D008E6">
      <w:pPr>
        <w:pStyle w:val="Heading2"/>
        <w:numPr>
          <w:ilvl w:val="2"/>
          <w:numId w:val="3"/>
        </w:numPr>
      </w:pPr>
      <w:bookmarkStart w:id="394" w:name="_Toc260404166"/>
      <w:r>
        <w:t>Input Xml</w:t>
      </w:r>
      <w:r w:rsidR="0024503E">
        <w:t xml:space="preserve"> (from webMethods to Sterling)</w:t>
      </w:r>
      <w:bookmarkEnd w:id="394"/>
    </w:p>
    <w:p w:rsidR="0024503E" w:rsidRDefault="0024503E" w:rsidP="0024503E">
      <w:r>
        <w:t>&lt;?xml version="1.0" encoding="utf-8"?&gt;</w:t>
      </w:r>
    </w:p>
    <w:p w:rsidR="0024503E" w:rsidRDefault="0024503E" w:rsidP="0024503E">
      <w:r>
        <w:t>&lt;Order&gt;</w:t>
      </w:r>
    </w:p>
    <w:p w:rsidR="0024503E" w:rsidRDefault="0024503E" w:rsidP="0024503E">
      <w:r>
        <w:tab/>
        <w:t>&lt;SourceIndicator/&gt;</w:t>
      </w:r>
    </w:p>
    <w:p w:rsidR="0024503E" w:rsidRDefault="0024503E" w:rsidP="0024503E">
      <w:r>
        <w:tab/>
        <w:t>&lt;EnvironmentId/&gt;</w:t>
      </w:r>
    </w:p>
    <w:p w:rsidR="0024503E" w:rsidRDefault="0024503E" w:rsidP="0024503E">
      <w:r>
        <w:tab/>
        <w:t>&lt;Company/&gt;</w:t>
      </w:r>
    </w:p>
    <w:p w:rsidR="0024503E" w:rsidRDefault="0024503E" w:rsidP="0024503E">
      <w:r>
        <w:tab/>
        <w:t>&lt;WebConfirmationNumber/&gt;</w:t>
      </w:r>
    </w:p>
    <w:p w:rsidR="0024503E" w:rsidRDefault="0024503E" w:rsidP="0024503E">
      <w:r>
        <w:tab/>
        <w:t>&lt;OrderingDivision/&gt;</w:t>
      </w:r>
    </w:p>
    <w:p w:rsidR="0024503E" w:rsidRDefault="0024503E" w:rsidP="0024503E">
      <w:r>
        <w:tab/>
        <w:t>&lt;LegacyOrderNumber/&gt;</w:t>
      </w:r>
    </w:p>
    <w:p w:rsidR="0024503E" w:rsidRDefault="0024503E" w:rsidP="0024503E">
      <w:r>
        <w:tab/>
        <w:t>&lt;GenerationNumber/&gt;</w:t>
      </w:r>
    </w:p>
    <w:p w:rsidR="0024503E" w:rsidRDefault="0024503E" w:rsidP="0024503E">
      <w:r>
        <w:tab/>
        <w:t>&lt;LegacyOrderType/&gt;</w:t>
      </w:r>
    </w:p>
    <w:p w:rsidR="0024503E" w:rsidRDefault="0024503E" w:rsidP="0024503E">
      <w:r>
        <w:tab/>
        <w:t>&lt;Update Flag/&gt;</w:t>
      </w:r>
    </w:p>
    <w:p w:rsidR="0024503E" w:rsidRDefault="0024503E" w:rsidP="0024503E">
      <w:r>
        <w:tab/>
        <w:t>&lt;ShipFromDivision/&gt;</w:t>
      </w:r>
    </w:p>
    <w:p w:rsidR="0024503E" w:rsidRDefault="0024503E" w:rsidP="0024503E">
      <w:r>
        <w:tab/>
        <w:t>&lt;CustomerDivision/&gt;</w:t>
      </w:r>
    </w:p>
    <w:p w:rsidR="0024503E" w:rsidRDefault="0024503E" w:rsidP="0024503E">
      <w:r>
        <w:tab/>
        <w:t>&lt;CustomerNumber/&gt;</w:t>
      </w:r>
    </w:p>
    <w:p w:rsidR="0024503E" w:rsidRDefault="0024503E" w:rsidP="0024503E">
      <w:r>
        <w:tab/>
        <w:t>&lt;ShipToSuffix/&gt;</w:t>
      </w:r>
    </w:p>
    <w:p w:rsidR="0024503E" w:rsidRDefault="0024503E" w:rsidP="0024503E">
      <w:r>
        <w:tab/>
        <w:t>&lt;ShipToName/&gt;</w:t>
      </w:r>
    </w:p>
    <w:p w:rsidR="0024503E" w:rsidRDefault="0024503E" w:rsidP="0024503E">
      <w:r>
        <w:tab/>
        <w:t>&lt;AttentionName/&gt;</w:t>
      </w:r>
    </w:p>
    <w:p w:rsidR="0024503E" w:rsidRDefault="0024503E" w:rsidP="0024503E">
      <w:r>
        <w:tab/>
        <w:t>&lt;ShipToAddress1/&gt;</w:t>
      </w:r>
    </w:p>
    <w:p w:rsidR="0024503E" w:rsidRDefault="0024503E" w:rsidP="0024503E">
      <w:r>
        <w:tab/>
        <w:t>&lt;ShipToAddress2/&gt;</w:t>
      </w:r>
    </w:p>
    <w:p w:rsidR="0024503E" w:rsidRDefault="0024503E" w:rsidP="0024503E">
      <w:r>
        <w:tab/>
        <w:t>&lt;ShipToAddress3/&gt;</w:t>
      </w:r>
    </w:p>
    <w:p w:rsidR="0024503E" w:rsidRDefault="0024503E" w:rsidP="0024503E">
      <w:r>
        <w:tab/>
        <w:t>&lt;ShipToCity/&gt;</w:t>
      </w:r>
    </w:p>
    <w:p w:rsidR="0024503E" w:rsidRDefault="0024503E" w:rsidP="0024503E">
      <w:r>
        <w:tab/>
        <w:t>&lt;ShipToState/&gt;</w:t>
      </w:r>
    </w:p>
    <w:p w:rsidR="0024503E" w:rsidRDefault="0024503E" w:rsidP="0024503E">
      <w:r>
        <w:tab/>
        <w:t>&lt;ShipToZIP/&gt;</w:t>
      </w:r>
    </w:p>
    <w:p w:rsidR="0024503E" w:rsidRDefault="0024503E" w:rsidP="0024503E">
      <w:r>
        <w:tab/>
        <w:t>&lt;ShipToCountryCode/&gt;</w:t>
      </w:r>
    </w:p>
    <w:p w:rsidR="0024503E" w:rsidRDefault="0024503E" w:rsidP="0024503E">
      <w:r>
        <w:tab/>
        <w:t>&lt;BillToSuffix/&gt;</w:t>
      </w:r>
    </w:p>
    <w:p w:rsidR="0024503E" w:rsidRDefault="0024503E" w:rsidP="0024503E">
      <w:r>
        <w:tab/>
        <w:t>&lt;BillToAddress1/&gt;</w:t>
      </w:r>
    </w:p>
    <w:p w:rsidR="0024503E" w:rsidRDefault="0024503E" w:rsidP="0024503E">
      <w:r>
        <w:tab/>
        <w:t>&lt;BillToAddress2/&gt;</w:t>
      </w:r>
    </w:p>
    <w:p w:rsidR="0024503E" w:rsidRDefault="0024503E" w:rsidP="0024503E">
      <w:r>
        <w:tab/>
        <w:t>&lt;BillToAddress3/&gt;</w:t>
      </w:r>
    </w:p>
    <w:p w:rsidR="0024503E" w:rsidRDefault="0024503E" w:rsidP="0024503E">
      <w:r>
        <w:tab/>
        <w:t>&lt;BillToCity/&gt;</w:t>
      </w:r>
    </w:p>
    <w:p w:rsidR="0024503E" w:rsidRDefault="0024503E" w:rsidP="0024503E">
      <w:r>
        <w:tab/>
        <w:t>&lt;BillToState/&gt;</w:t>
      </w:r>
    </w:p>
    <w:p w:rsidR="0024503E" w:rsidRDefault="0024503E" w:rsidP="0024503E">
      <w:r>
        <w:tab/>
        <w:t>&lt;BillToZIP/&gt;</w:t>
      </w:r>
    </w:p>
    <w:p w:rsidR="0024503E" w:rsidRDefault="0024503E" w:rsidP="0024503E">
      <w:r>
        <w:tab/>
        <w:t>&lt;BillToCountryCode/&gt;</w:t>
      </w:r>
    </w:p>
    <w:p w:rsidR="0024503E" w:rsidRDefault="0024503E" w:rsidP="0024503E">
      <w:r>
        <w:tab/>
        <w:t>&lt;CustomerPO/&gt;</w:t>
      </w:r>
    </w:p>
    <w:p w:rsidR="0024503E" w:rsidRDefault="0024503E" w:rsidP="0024503E">
      <w:r>
        <w:tab/>
        <w:t>&lt;OrderCode/&gt;</w:t>
      </w:r>
    </w:p>
    <w:p w:rsidR="0024503E" w:rsidRDefault="0024503E" w:rsidP="0024503E">
      <w:r>
        <w:tab/>
        <w:t>&lt;ShipComplete/&gt;</w:t>
      </w:r>
    </w:p>
    <w:p w:rsidR="0024503E" w:rsidRDefault="0024503E" w:rsidP="0024503E">
      <w:r>
        <w:tab/>
        <w:t>&lt;WillCall/&gt;</w:t>
      </w:r>
    </w:p>
    <w:p w:rsidR="0024503E" w:rsidRDefault="0024503E" w:rsidP="0024503E">
      <w:r>
        <w:tab/>
        <w:t>&lt;ShipDate/&gt;</w:t>
      </w:r>
    </w:p>
    <w:p w:rsidR="0024503E" w:rsidRDefault="0024503E" w:rsidP="0024503E">
      <w:r>
        <w:tab/>
        <w:t>&lt;HeaderComments/&gt;</w:t>
      </w:r>
    </w:p>
    <w:p w:rsidR="0024503E" w:rsidRDefault="0024503E" w:rsidP="0024503E">
      <w:r>
        <w:tab/>
        <w:t>&lt;OrderedByName/&gt;</w:t>
      </w:r>
    </w:p>
    <w:p w:rsidR="0024503E" w:rsidRDefault="0024503E" w:rsidP="0024503E">
      <w:r>
        <w:tab/>
        <w:t>&lt;OrderCreateDate/&gt;</w:t>
      </w:r>
    </w:p>
    <w:p w:rsidR="0024503E" w:rsidRDefault="0024503E" w:rsidP="0024503E">
      <w:r>
        <w:tab/>
        <w:t>&lt;OrderSource/&gt;</w:t>
      </w:r>
    </w:p>
    <w:p w:rsidR="0024503E" w:rsidRDefault="0024503E" w:rsidP="0024503E">
      <w:r>
        <w:tab/>
        <w:t>&lt;HeaderProcessCode/&gt;</w:t>
      </w:r>
    </w:p>
    <w:p w:rsidR="0024503E" w:rsidRDefault="0024503E" w:rsidP="0024503E">
      <w:r>
        <w:tab/>
        <w:t>&lt;OrderStatus/&gt;</w:t>
      </w:r>
    </w:p>
    <w:p w:rsidR="0024503E" w:rsidRDefault="0024503E" w:rsidP="0024503E">
      <w:r>
        <w:tab/>
        <w:t>&lt;OrderStatusComment/&gt;</w:t>
      </w:r>
    </w:p>
    <w:p w:rsidR="0024503E" w:rsidRDefault="0024503E" w:rsidP="0024503E">
      <w:r>
        <w:tab/>
        <w:t>&lt;CurrencyCode/&gt;</w:t>
      </w:r>
    </w:p>
    <w:p w:rsidR="0024503E" w:rsidRDefault="0024503E" w:rsidP="0024503E">
      <w:r>
        <w:tab/>
        <w:t>&lt;TotalShippableValue/&gt;</w:t>
      </w:r>
    </w:p>
    <w:p w:rsidR="0024503E" w:rsidRDefault="0024503E" w:rsidP="0024503E">
      <w:r>
        <w:tab/>
        <w:t>&lt;TotalOrderValue/&gt;</w:t>
      </w:r>
    </w:p>
    <w:p w:rsidR="0024503E" w:rsidRDefault="0024503E" w:rsidP="0024503E">
      <w:r>
        <w:tab/>
        <w:t>&lt;OrderSpecialCharges/&gt;</w:t>
      </w:r>
    </w:p>
    <w:p w:rsidR="0024503E" w:rsidRDefault="0024503E" w:rsidP="0024503E">
      <w:r>
        <w:tab/>
        <w:t>&lt;OrderFreight/&gt;</w:t>
      </w:r>
    </w:p>
    <w:p w:rsidR="0024503E" w:rsidRDefault="0024503E" w:rsidP="0024503E">
      <w:r>
        <w:tab/>
        <w:t>&lt;OrderTax/&gt;</w:t>
      </w:r>
    </w:p>
    <w:p w:rsidR="0024503E" w:rsidRDefault="0024503E" w:rsidP="0024503E">
      <w:r>
        <w:tab/>
        <w:t>&lt;HeaderStatusCode/&gt;</w:t>
      </w:r>
    </w:p>
    <w:p w:rsidR="0024503E" w:rsidRDefault="0024503E" w:rsidP="0024503E">
      <w:r>
        <w:tab/>
        <w:t>&lt;LineItems&gt;</w:t>
      </w:r>
    </w:p>
    <w:p w:rsidR="0024503E" w:rsidRDefault="0024503E" w:rsidP="0024503E">
      <w:r>
        <w:tab/>
      </w:r>
      <w:r>
        <w:tab/>
        <w:t>&lt;LineItem&gt;</w:t>
      </w:r>
    </w:p>
    <w:p w:rsidR="0024503E" w:rsidRDefault="0024503E" w:rsidP="0024503E">
      <w:r>
        <w:tab/>
      </w:r>
      <w:r>
        <w:tab/>
      </w:r>
      <w:r>
        <w:tab/>
        <w:t>&lt;WebLineNumber/&gt;</w:t>
      </w:r>
    </w:p>
    <w:p w:rsidR="0024503E" w:rsidRDefault="0024503E" w:rsidP="0024503E">
      <w:r>
        <w:tab/>
      </w:r>
      <w:r>
        <w:tab/>
      </w:r>
      <w:r>
        <w:tab/>
        <w:t>&lt;LegacyLineNumber/&gt;</w:t>
      </w:r>
    </w:p>
    <w:p w:rsidR="0024503E" w:rsidRDefault="0024503E" w:rsidP="0024503E">
      <w:r>
        <w:tab/>
      </w:r>
      <w:r>
        <w:tab/>
      </w:r>
      <w:r>
        <w:tab/>
        <w:t>&lt;LineDistributionNumber/&gt;</w:t>
      </w:r>
    </w:p>
    <w:p w:rsidR="0024503E" w:rsidRDefault="0024503E" w:rsidP="0024503E">
      <w:r>
        <w:tab/>
      </w:r>
      <w:r>
        <w:tab/>
      </w:r>
      <w:r>
        <w:tab/>
        <w:t>&lt;LineProcessCode/&gt;</w:t>
      </w:r>
    </w:p>
    <w:p w:rsidR="0024503E" w:rsidRDefault="0024503E" w:rsidP="0024503E">
      <w:r>
        <w:tab/>
      </w:r>
      <w:r>
        <w:tab/>
      </w:r>
      <w:r>
        <w:tab/>
        <w:t>&lt;LineType/&gt;</w:t>
      </w:r>
    </w:p>
    <w:p w:rsidR="0024503E" w:rsidRDefault="0024503E" w:rsidP="0024503E">
      <w:r>
        <w:tab/>
      </w:r>
      <w:r>
        <w:tab/>
      </w:r>
      <w:r>
        <w:tab/>
        <w:t>&lt;LegacyProductCode/&gt;</w:t>
      </w:r>
    </w:p>
    <w:p w:rsidR="0024503E" w:rsidRDefault="0024503E" w:rsidP="0024503E">
      <w:pPr>
        <w:rPr>
          <w:ins w:id="395" w:author="Sterling User" w:date="2010-05-31T11:18:00Z"/>
        </w:rPr>
      </w:pPr>
      <w:r>
        <w:tab/>
      </w:r>
      <w:r>
        <w:tab/>
      </w:r>
      <w:r>
        <w:tab/>
        <w:t>&lt;CustomerProductCode/&gt;</w:t>
      </w:r>
    </w:p>
    <w:p w:rsidR="00880B98" w:rsidRDefault="00880B98" w:rsidP="0024503E">
      <w:ins w:id="396" w:author="Sterling User" w:date="2010-05-31T11:18:00Z">
        <w:r>
          <w:tab/>
        </w:r>
        <w:r>
          <w:tab/>
        </w:r>
        <w:r>
          <w:tab/>
          <w:t>&lt;SpecialChargeCode/&gt;</w:t>
        </w:r>
      </w:ins>
    </w:p>
    <w:p w:rsidR="0024503E" w:rsidRDefault="0024503E" w:rsidP="0024503E">
      <w:r>
        <w:tab/>
      </w:r>
      <w:r>
        <w:tab/>
      </w:r>
      <w:r>
        <w:tab/>
        <w:t>&lt;BaseUnitOfMeasure/&gt;</w:t>
      </w:r>
    </w:p>
    <w:p w:rsidR="0024503E" w:rsidRDefault="0024503E" w:rsidP="0024503E">
      <w:pPr>
        <w:rPr>
          <w:ins w:id="397" w:author="Sterling User" w:date="2010-05-31T11:21:00Z"/>
        </w:rPr>
      </w:pPr>
      <w:r>
        <w:tab/>
      </w:r>
      <w:r>
        <w:tab/>
      </w:r>
      <w:r>
        <w:tab/>
        <w:t>&lt;OrderedQtyInBase/&gt;</w:t>
      </w:r>
    </w:p>
    <w:p w:rsidR="00880B98" w:rsidRDefault="00880B98" w:rsidP="0024503E">
      <w:pPr>
        <w:rPr>
          <w:ins w:id="398" w:author="Sterling User" w:date="2010-05-31T11:21:00Z"/>
        </w:rPr>
      </w:pPr>
      <w:ins w:id="399" w:author="Sterling User" w:date="2010-05-31T11:21:00Z">
        <w:r>
          <w:tab/>
        </w:r>
        <w:r>
          <w:tab/>
        </w:r>
        <w:r>
          <w:tab/>
          <w:t>&lt;ShippedQtyInBase/&gt;</w:t>
        </w:r>
      </w:ins>
    </w:p>
    <w:p w:rsidR="00880B98" w:rsidRDefault="00880B98" w:rsidP="0024503E">
      <w:ins w:id="400" w:author="Sterling User" w:date="2010-05-31T11:21:00Z">
        <w:r>
          <w:tab/>
        </w:r>
        <w:r>
          <w:tab/>
        </w:r>
        <w:r>
          <w:tab/>
          <w:t>&lt;BackOrderQtyInBase/&gt;</w:t>
        </w:r>
      </w:ins>
    </w:p>
    <w:p w:rsidR="0024503E" w:rsidRDefault="0024503E" w:rsidP="0024503E">
      <w:r>
        <w:tab/>
      </w:r>
      <w:r>
        <w:tab/>
      </w:r>
      <w:r>
        <w:tab/>
        <w:t>&lt;PriceUnitOfMeasure/&gt;</w:t>
      </w:r>
    </w:p>
    <w:p w:rsidR="0024503E" w:rsidRDefault="0024503E" w:rsidP="0024503E">
      <w:r>
        <w:tab/>
      </w:r>
      <w:r>
        <w:tab/>
      </w:r>
      <w:r>
        <w:tab/>
        <w:t>&lt;UnitPrice/&gt;</w:t>
      </w:r>
    </w:p>
    <w:p w:rsidR="0024503E" w:rsidRDefault="0024503E" w:rsidP="0024503E">
      <w:r>
        <w:tab/>
      </w:r>
      <w:r>
        <w:tab/>
      </w:r>
      <w:r>
        <w:tab/>
        <w:t>&lt;LineDescription/&gt;</w:t>
      </w:r>
    </w:p>
    <w:p w:rsidR="0024503E" w:rsidRDefault="0024503E" w:rsidP="0024503E">
      <w:r>
        <w:tab/>
      </w:r>
      <w:r>
        <w:tab/>
      </w:r>
      <w:r>
        <w:tab/>
        <w:t>&lt;PriceOverrideFlag/&gt;</w:t>
      </w:r>
    </w:p>
    <w:p w:rsidR="0024503E" w:rsidRDefault="0024503E" w:rsidP="0024503E">
      <w:r>
        <w:tab/>
      </w:r>
      <w:r>
        <w:tab/>
      </w:r>
      <w:r>
        <w:tab/>
        <w:t>&lt;RequestedUnitOfMeasure/&gt;</w:t>
      </w:r>
    </w:p>
    <w:p w:rsidR="0024503E" w:rsidRDefault="0024503E" w:rsidP="0024503E">
      <w:r>
        <w:tab/>
      </w:r>
      <w:r>
        <w:tab/>
      </w:r>
      <w:r>
        <w:tab/>
        <w:t>&lt;RequestedOrderQuantity/&gt;</w:t>
      </w:r>
    </w:p>
    <w:p w:rsidR="0024503E" w:rsidRDefault="0024503E" w:rsidP="0024503E">
      <w:r>
        <w:tab/>
      </w:r>
      <w:r>
        <w:tab/>
      </w:r>
      <w:r>
        <w:tab/>
        <w:t>&lt;ShippedQty/&gt;</w:t>
      </w:r>
    </w:p>
    <w:p w:rsidR="0024503E" w:rsidRDefault="0024503E" w:rsidP="0024503E">
      <w:r>
        <w:tab/>
      </w:r>
      <w:r>
        <w:tab/>
      </w:r>
      <w:r>
        <w:tab/>
        <w:t>&lt;BackOrderQty/&gt;</w:t>
      </w:r>
    </w:p>
    <w:p w:rsidR="0024503E" w:rsidRDefault="0024503E" w:rsidP="0024503E">
      <w:r>
        <w:tab/>
      </w:r>
      <w:r>
        <w:tab/>
      </w:r>
      <w:r>
        <w:tab/>
        <w:t>&lt;CustomerLineNumber/&gt;</w:t>
      </w:r>
    </w:p>
    <w:p w:rsidR="0024503E" w:rsidRDefault="0024503E" w:rsidP="0024503E">
      <w:pPr>
        <w:rPr>
          <w:ins w:id="401" w:author="Sterling User" w:date="2010-05-31T11:18:00Z"/>
        </w:rPr>
      </w:pPr>
      <w:r>
        <w:tab/>
      </w:r>
      <w:r>
        <w:tab/>
      </w:r>
      <w:r>
        <w:tab/>
        <w:t>&lt;CustomerLinePONumber/&gt;</w:t>
      </w:r>
    </w:p>
    <w:p w:rsidR="00880B98" w:rsidRDefault="00880B98" w:rsidP="0024503E">
      <w:ins w:id="402" w:author="Sterling User" w:date="2010-05-31T11:18:00Z">
        <w:r>
          <w:tab/>
        </w:r>
        <w:r>
          <w:tab/>
        </w:r>
        <w:r>
          <w:tab/>
          <w:t>&lt;CustomerAccountNumber/&gt;</w:t>
        </w:r>
      </w:ins>
    </w:p>
    <w:p w:rsidR="0024503E" w:rsidRDefault="0024503E" w:rsidP="0024503E">
      <w:r>
        <w:tab/>
      </w:r>
      <w:r>
        <w:tab/>
      </w:r>
      <w:r>
        <w:tab/>
        <w:t>&lt;CustomerUserField1/&gt;</w:t>
      </w:r>
    </w:p>
    <w:p w:rsidR="0024503E" w:rsidRDefault="0024503E" w:rsidP="0024503E">
      <w:r>
        <w:tab/>
      </w:r>
      <w:r>
        <w:tab/>
      </w:r>
      <w:r>
        <w:tab/>
        <w:t>&lt;CustomerUserField2/&gt;</w:t>
      </w:r>
    </w:p>
    <w:p w:rsidR="0024503E" w:rsidRDefault="0024503E" w:rsidP="0024503E">
      <w:r>
        <w:tab/>
      </w:r>
      <w:r>
        <w:tab/>
      </w:r>
      <w:r>
        <w:tab/>
        <w:t>&lt;CustomerUserField3/&gt;</w:t>
      </w:r>
    </w:p>
    <w:p w:rsidR="0024503E" w:rsidRDefault="0024503E" w:rsidP="0024503E">
      <w:pPr>
        <w:rPr>
          <w:ins w:id="403" w:author="Sterling User" w:date="2010-05-31T11:19:00Z"/>
        </w:rPr>
      </w:pPr>
      <w:r>
        <w:tab/>
      </w:r>
      <w:r>
        <w:tab/>
      </w:r>
      <w:r>
        <w:tab/>
        <w:t>&lt;ShipFromBranch/&gt;</w:t>
      </w:r>
    </w:p>
    <w:p w:rsidR="00880B98" w:rsidRDefault="00880B98" w:rsidP="0024503E">
      <w:pPr>
        <w:rPr>
          <w:ins w:id="404" w:author="Sterling User" w:date="2010-05-31T11:19:00Z"/>
        </w:rPr>
      </w:pPr>
      <w:ins w:id="405" w:author="Sterling User" w:date="2010-05-31T11:19:00Z">
        <w:r>
          <w:tab/>
        </w:r>
        <w:r>
          <w:tab/>
        </w:r>
        <w:r>
          <w:tab/>
          <w:t>&lt;CouponCode/&gt;</w:t>
        </w:r>
      </w:ins>
    </w:p>
    <w:p w:rsidR="00880B98" w:rsidRDefault="00880B98" w:rsidP="0024503E">
      <w:ins w:id="406" w:author="Sterling User" w:date="2010-05-31T11:19:00Z">
        <w:r>
          <w:tab/>
        </w:r>
        <w:r>
          <w:tab/>
        </w:r>
        <w:r>
          <w:tab/>
          <w:t>&lt;AdjustmentAmount/&gt;</w:t>
        </w:r>
      </w:ins>
    </w:p>
    <w:p w:rsidR="0024503E" w:rsidRDefault="0024503E" w:rsidP="0024503E">
      <w:r>
        <w:tab/>
      </w:r>
      <w:r>
        <w:tab/>
      </w:r>
      <w:r>
        <w:tab/>
        <w:t>&lt;LineNotes/&gt;</w:t>
      </w:r>
    </w:p>
    <w:p w:rsidR="0024503E" w:rsidRDefault="0024503E" w:rsidP="0024503E">
      <w:r>
        <w:tab/>
      </w:r>
      <w:r>
        <w:tab/>
      </w:r>
      <w:r>
        <w:tab/>
        <w:t>&lt;LineSpecialCharges/&gt;</w:t>
      </w:r>
    </w:p>
    <w:p w:rsidR="0024503E" w:rsidRDefault="0024503E" w:rsidP="0024503E">
      <w:r>
        <w:tab/>
      </w:r>
      <w:r>
        <w:tab/>
      </w:r>
      <w:r>
        <w:tab/>
        <w:t>&lt;LineFreight/&gt;</w:t>
      </w:r>
    </w:p>
    <w:p w:rsidR="0024503E" w:rsidRDefault="0024503E" w:rsidP="0024503E">
      <w:r>
        <w:tab/>
      </w:r>
      <w:r>
        <w:tab/>
      </w:r>
      <w:r>
        <w:tab/>
        <w:t>&lt;LineTax/&gt;</w:t>
      </w:r>
    </w:p>
    <w:p w:rsidR="0024503E" w:rsidRDefault="0024503E" w:rsidP="0024503E">
      <w:pPr>
        <w:rPr>
          <w:ins w:id="407" w:author="Sterling User" w:date="2010-05-31T11:22:00Z"/>
        </w:rPr>
      </w:pPr>
      <w:r>
        <w:tab/>
      </w:r>
      <w:r>
        <w:tab/>
      </w:r>
      <w:r>
        <w:tab/>
        <w:t>&lt;LineTotal/&gt;</w:t>
      </w:r>
    </w:p>
    <w:p w:rsidR="00880B98" w:rsidRDefault="00880B98" w:rsidP="0024503E">
      <w:ins w:id="408" w:author="Sterling User" w:date="2010-05-31T11:22:00Z">
        <w:r>
          <w:tab/>
        </w:r>
        <w:r>
          <w:tab/>
        </w:r>
        <w:r>
          <w:tab/>
          <w:t>&lt;OrderedQtyLineTotal/&gt;</w:t>
        </w:r>
      </w:ins>
    </w:p>
    <w:p w:rsidR="0024503E" w:rsidRDefault="0024503E" w:rsidP="0024503E">
      <w:r>
        <w:tab/>
      </w:r>
      <w:r>
        <w:tab/>
      </w:r>
      <w:r>
        <w:tab/>
        <w:t>&lt;LineStatusCode/&gt;</w:t>
      </w:r>
    </w:p>
    <w:p w:rsidR="0024503E" w:rsidRDefault="0024503E" w:rsidP="0024503E">
      <w:r>
        <w:tab/>
      </w:r>
      <w:r>
        <w:tab/>
        <w:t>&lt;/LineItem&gt;</w:t>
      </w:r>
    </w:p>
    <w:p w:rsidR="0024503E" w:rsidRDefault="0024503E" w:rsidP="0024503E">
      <w:r>
        <w:tab/>
        <w:t>&lt;/LineItems&gt;</w:t>
      </w:r>
    </w:p>
    <w:p w:rsidR="002E0730" w:rsidRDefault="0024503E" w:rsidP="0024503E">
      <w:r>
        <w:t>&lt;/Order&gt;</w:t>
      </w:r>
    </w:p>
    <w:p w:rsidR="002E0730" w:rsidRDefault="002E0730" w:rsidP="002E0730"/>
    <w:p w:rsidR="00D008E6" w:rsidRPr="00D008E6" w:rsidRDefault="00D008E6" w:rsidP="00D008E6"/>
    <w:p w:rsidR="00D008E6" w:rsidRDefault="00FE21E4" w:rsidP="00D008E6">
      <w:pPr>
        <w:pStyle w:val="Heading2"/>
        <w:numPr>
          <w:ilvl w:val="2"/>
          <w:numId w:val="3"/>
        </w:numPr>
      </w:pPr>
      <w:bookmarkStart w:id="409" w:name="_Toc260404167"/>
      <w:r>
        <w:t>Output</w:t>
      </w:r>
      <w:r w:rsidR="00D008E6">
        <w:t xml:space="preserve"> Xml</w:t>
      </w:r>
      <w:r w:rsidR="00E97471">
        <w:t xml:space="preserve"> (From Sterling to webMethods)</w:t>
      </w:r>
      <w:bookmarkEnd w:id="409"/>
    </w:p>
    <w:p w:rsidR="00FE21E4" w:rsidRDefault="00E03FCE" w:rsidP="00FE21E4">
      <w:r>
        <w:t>&lt;Order&gt;</w:t>
      </w:r>
    </w:p>
    <w:p w:rsidR="00E03FCE" w:rsidRDefault="00E03FCE" w:rsidP="00FE21E4">
      <w:r>
        <w:tab/>
        <w:t>&lt;TransactionStatus/&gt;</w:t>
      </w:r>
    </w:p>
    <w:p w:rsidR="008565B4" w:rsidRDefault="008565B4" w:rsidP="008565B4">
      <w:pPr>
        <w:ind w:firstLine="720"/>
      </w:pPr>
      <w:r>
        <w:t>&lt;TransactionMessage/&gt; - In case of Error this will be populated with error message.</w:t>
      </w:r>
    </w:p>
    <w:p w:rsidR="00E03FCE" w:rsidRDefault="00E03FCE" w:rsidP="00FE21E4">
      <w:r>
        <w:t>&lt;/Order&gt;</w:t>
      </w:r>
    </w:p>
    <w:p w:rsidR="00F04842" w:rsidRDefault="00F04842" w:rsidP="00FE21E4"/>
    <w:p w:rsidR="00F04842" w:rsidRDefault="00F04842" w:rsidP="00FE21E4"/>
    <w:p w:rsidR="00FE21E4" w:rsidRPr="00D008E6" w:rsidRDefault="00FE21E4" w:rsidP="00FE21E4"/>
    <w:p w:rsidR="00313CCE" w:rsidRDefault="00313CCE" w:rsidP="00313CCE">
      <w:pPr>
        <w:pStyle w:val="Heading2"/>
      </w:pPr>
      <w:bookmarkStart w:id="410" w:name="_Toc260404168"/>
      <w:r>
        <w:t>Screen Shot</w:t>
      </w:r>
      <w:bookmarkEnd w:id="410"/>
    </w:p>
    <w:p w:rsidR="00285DC0" w:rsidRDefault="00285DC0" w:rsidP="00285DC0"/>
    <w:p w:rsidR="00F04842" w:rsidRDefault="00723735" w:rsidP="00285DC0">
      <w:r>
        <w:t>IW to provide.</w:t>
      </w:r>
    </w:p>
    <w:p w:rsidR="00F04842" w:rsidRPr="00285DC0" w:rsidRDefault="00F04842" w:rsidP="00285DC0"/>
    <w:p w:rsidR="00313CCE" w:rsidRDefault="00313CCE" w:rsidP="00313CCE">
      <w:pPr>
        <w:pStyle w:val="Heading2"/>
      </w:pPr>
      <w:bookmarkStart w:id="411" w:name="_Toc260404169"/>
      <w:r>
        <w:t>Open Questions</w:t>
      </w:r>
      <w:bookmarkEnd w:id="411"/>
    </w:p>
    <w:p w:rsidR="008E219E" w:rsidRDefault="008E219E" w:rsidP="00313CCE">
      <w:pPr>
        <w:numPr>
          <w:ilvl w:val="0"/>
          <w:numId w:val="6"/>
        </w:numPr>
      </w:pPr>
      <w:r>
        <w:t xml:space="preserve">Will tracking information be part of the Order update interface? </w:t>
      </w:r>
      <w:r w:rsidR="00AD510C">
        <w:t>(</w:t>
      </w:r>
      <w:hyperlink r:id="rId12" w:history="1">
        <w:r w:rsidR="00AD510C">
          <w:rPr>
            <w:rStyle w:val="Hyperlink"/>
            <w:b/>
            <w:bCs/>
          </w:rPr>
          <w:t>XCNG-183</w:t>
        </w:r>
      </w:hyperlink>
      <w:r w:rsidR="00AD510C">
        <w:rPr>
          <w:b/>
          <w:bCs/>
        </w:rPr>
        <w:t>)</w:t>
      </w:r>
    </w:p>
    <w:p w:rsidR="008E219E" w:rsidRDefault="008E219E" w:rsidP="00313CCE">
      <w:pPr>
        <w:numPr>
          <w:ilvl w:val="0"/>
          <w:numId w:val="6"/>
        </w:numPr>
      </w:pPr>
      <w:r>
        <w:t xml:space="preserve">Order Shippable total, Misc Charges and Order total value – how are they broken down and shown on the web site. </w:t>
      </w:r>
      <w:r w:rsidR="00AD510C">
        <w:t>(</w:t>
      </w:r>
      <w:hyperlink r:id="rId13" w:history="1">
        <w:r w:rsidR="00AD510C">
          <w:rPr>
            <w:rStyle w:val="Hyperlink"/>
            <w:b/>
            <w:bCs/>
          </w:rPr>
          <w:t>XCNG-184</w:t>
        </w:r>
      </w:hyperlink>
      <w:r w:rsidR="00AD510C">
        <w:rPr>
          <w:b/>
          <w:bCs/>
        </w:rPr>
        <w:t>)</w:t>
      </w:r>
    </w:p>
    <w:p w:rsidR="003E5E99" w:rsidRPr="00CA1DD7" w:rsidRDefault="003E5E99" w:rsidP="00313CCE">
      <w:pPr>
        <w:numPr>
          <w:ilvl w:val="0"/>
          <w:numId w:val="6"/>
        </w:numPr>
        <w:rPr>
          <w:color w:val="FF0000"/>
        </w:rPr>
      </w:pPr>
      <w:r>
        <w:t>Generation Number – Will this be sent as two separate fields to Sterling or w</w:t>
      </w:r>
      <w:r w:rsidR="00AD510C">
        <w:t>eb</w:t>
      </w:r>
      <w:r>
        <w:t>M</w:t>
      </w:r>
      <w:r w:rsidR="00AD510C">
        <w:t>ethods</w:t>
      </w:r>
      <w:r>
        <w:t xml:space="preserve"> to concatenate. </w:t>
      </w:r>
      <w:r w:rsidR="00AD510C">
        <w:t>(</w:t>
      </w:r>
      <w:hyperlink r:id="rId14" w:history="1">
        <w:r w:rsidR="00AD510C">
          <w:rPr>
            <w:rStyle w:val="Hyperlink"/>
            <w:b/>
            <w:bCs/>
          </w:rPr>
          <w:t>XCNG-185</w:t>
        </w:r>
      </w:hyperlink>
      <w:r w:rsidR="00AD510C">
        <w:rPr>
          <w:b/>
          <w:bCs/>
        </w:rPr>
        <w:t>)</w:t>
      </w:r>
      <w:ins w:id="412" w:author="Barbara Widmer" w:date="2010-04-29T13:20:00Z">
        <w:r w:rsidR="00CA1DD7">
          <w:rPr>
            <w:b/>
            <w:bCs/>
          </w:rPr>
          <w:t xml:space="preserve">  </w:t>
        </w:r>
        <w:r w:rsidR="00A55A67" w:rsidRPr="00A55A67">
          <w:rPr>
            <w:b/>
            <w:bCs/>
            <w:color w:val="FF0000"/>
            <w:highlight w:val="cyan"/>
          </w:rPr>
          <w:t>JIRA Updated, Answer: 1 field, 2 characters to Sterling</w:t>
        </w:r>
      </w:ins>
    </w:p>
    <w:p w:rsidR="007A773B" w:rsidRPr="00CA1DD7" w:rsidRDefault="007A773B" w:rsidP="00CA1DD7">
      <w:pPr>
        <w:numPr>
          <w:ilvl w:val="0"/>
          <w:numId w:val="6"/>
        </w:numPr>
        <w:rPr>
          <w:color w:val="FF0000"/>
          <w:highlight w:val="cyan"/>
        </w:rPr>
      </w:pPr>
      <w:r>
        <w:rPr>
          <w:rFonts w:ascii="Arial" w:hAnsi="Arial" w:cs="Arial"/>
          <w:szCs w:val="18"/>
        </w:rPr>
        <w:t xml:space="preserve">Workflow for orders </w:t>
      </w:r>
      <w:r w:rsidR="00B9657C">
        <w:rPr>
          <w:rFonts w:ascii="Arial" w:hAnsi="Arial" w:cs="Arial"/>
          <w:szCs w:val="18"/>
        </w:rPr>
        <w:t xml:space="preserve">to </w:t>
      </w:r>
      <w:r>
        <w:rPr>
          <w:rFonts w:ascii="Arial" w:hAnsi="Arial" w:cs="Arial"/>
          <w:szCs w:val="18"/>
        </w:rPr>
        <w:t>put on hold because the update flag was ‘N’ at the time of order place in .dotcom</w:t>
      </w:r>
      <w:r w:rsidR="009873C3">
        <w:t>.</w:t>
      </w:r>
      <w:r w:rsidR="00AD510C">
        <w:t xml:space="preserve"> (</w:t>
      </w:r>
      <w:hyperlink r:id="rId15" w:history="1">
        <w:r w:rsidR="00AD510C">
          <w:rPr>
            <w:rStyle w:val="Hyperlink"/>
            <w:b/>
            <w:bCs/>
          </w:rPr>
          <w:t>XCNG-186</w:t>
        </w:r>
      </w:hyperlink>
      <w:r w:rsidR="00AD510C">
        <w:rPr>
          <w:b/>
          <w:bCs/>
        </w:rPr>
        <w:t>)</w:t>
      </w:r>
      <w:ins w:id="413" w:author="Barbara Widmer" w:date="2010-04-29T13:21:00Z">
        <w:r w:rsidR="00CA1DD7">
          <w:rPr>
            <w:b/>
            <w:bCs/>
          </w:rPr>
          <w:t xml:space="preserve"> </w:t>
        </w:r>
        <w:r w:rsidR="00A55A67" w:rsidRPr="00A55A67">
          <w:rPr>
            <w:b/>
            <w:bCs/>
            <w:color w:val="FF0000"/>
            <w:highlight w:val="cyan"/>
          </w:rPr>
          <w:t>JIRA Updated, Answer: Steve: “</w:t>
        </w:r>
        <w:r w:rsidR="00A55A67" w:rsidRPr="00A55A67">
          <w:rPr>
            <w:color w:val="FF0000"/>
            <w:highlight w:val="cyan"/>
          </w:rPr>
          <w:t>Process should be to place the order in the Legacy and put on a web hold for customer service review. Web hold could be 'New customer' to make it easier for customer service to know that it's a new customer for xcom.</w:t>
        </w:r>
        <w:r w:rsidR="00A55A67" w:rsidRPr="00A55A67">
          <w:rPr>
            <w:b/>
            <w:bCs/>
            <w:color w:val="FF0000"/>
            <w:highlight w:val="cyan"/>
          </w:rPr>
          <w:t>”</w:t>
        </w:r>
      </w:ins>
    </w:p>
    <w:p w:rsidR="00C24127" w:rsidRDefault="00C24127" w:rsidP="00AD510C">
      <w:pPr>
        <w:numPr>
          <w:ilvl w:val="0"/>
          <w:numId w:val="6"/>
        </w:numPr>
      </w:pPr>
      <w:r>
        <w:t>Codes for order source needs to be finalized.</w:t>
      </w:r>
      <w:r w:rsidR="00AD510C">
        <w:t xml:space="preserve"> (</w:t>
      </w:r>
      <w:hyperlink r:id="rId16" w:history="1">
        <w:r w:rsidR="00AD510C">
          <w:rPr>
            <w:rStyle w:val="Hyperlink"/>
            <w:b/>
            <w:bCs/>
          </w:rPr>
          <w:t>XCNG-187</w:t>
        </w:r>
      </w:hyperlink>
      <w:r w:rsidR="00AD510C">
        <w:rPr>
          <w:b/>
          <w:bCs/>
        </w:rPr>
        <w:t>)</w:t>
      </w:r>
      <w:ins w:id="414" w:author="Barbara Widmer" w:date="2010-04-29T13:21:00Z">
        <w:r w:rsidR="00CA1DD7">
          <w:rPr>
            <w:b/>
            <w:bCs/>
          </w:rPr>
          <w:t xml:space="preserve"> </w:t>
        </w:r>
      </w:ins>
    </w:p>
    <w:p w:rsidR="00C879DE" w:rsidRDefault="00C879DE" w:rsidP="009873C3">
      <w:pPr>
        <w:numPr>
          <w:ilvl w:val="0"/>
          <w:numId w:val="6"/>
        </w:numPr>
      </w:pPr>
      <w:r>
        <w:t>Need to understand in depth as how the total shippable value and total order value is calculated and what massaging we need to do to present it on the website for an order.</w:t>
      </w:r>
      <w:r w:rsidR="00AD510C">
        <w:t xml:space="preserve"> (</w:t>
      </w:r>
      <w:hyperlink r:id="rId17" w:history="1">
        <w:r w:rsidR="00AD510C">
          <w:rPr>
            <w:rStyle w:val="Hyperlink"/>
            <w:b/>
            <w:bCs/>
          </w:rPr>
          <w:t>XCNG-184</w:t>
        </w:r>
      </w:hyperlink>
      <w:r w:rsidR="00AD510C">
        <w:rPr>
          <w:b/>
          <w:bCs/>
        </w:rPr>
        <w:t>)</w:t>
      </w:r>
    </w:p>
    <w:p w:rsidR="00AD510C" w:rsidRPr="00AA286A" w:rsidRDefault="00E03FCE" w:rsidP="00AD510C">
      <w:pPr>
        <w:numPr>
          <w:ilvl w:val="0"/>
          <w:numId w:val="6"/>
        </w:numPr>
      </w:pPr>
      <w:r>
        <w:t xml:space="preserve">Need to </w:t>
      </w:r>
      <w:r w:rsidR="00CE13E7">
        <w:t>understand how to read the freight, special charges and tax on order / line and present it to the customer.</w:t>
      </w:r>
      <w:r w:rsidR="00AD510C">
        <w:t xml:space="preserve"> (</w:t>
      </w:r>
      <w:hyperlink r:id="rId18" w:history="1">
        <w:r w:rsidR="00AD510C">
          <w:rPr>
            <w:rStyle w:val="Hyperlink"/>
            <w:b/>
            <w:bCs/>
          </w:rPr>
          <w:t>XCNG-184</w:t>
        </w:r>
      </w:hyperlink>
      <w:r w:rsidR="00AD510C">
        <w:rPr>
          <w:b/>
          <w:bCs/>
        </w:rPr>
        <w:t>)</w:t>
      </w:r>
    </w:p>
    <w:p w:rsidR="00CE13E7" w:rsidRPr="00CA1DD7" w:rsidRDefault="00AD510C" w:rsidP="009873C3">
      <w:pPr>
        <w:numPr>
          <w:ilvl w:val="0"/>
          <w:numId w:val="6"/>
        </w:numPr>
        <w:rPr>
          <w:highlight w:val="cyan"/>
        </w:rPr>
      </w:pPr>
      <w:r>
        <w:t>Can Customer PO be changed in Legacy on the order placed by Sterling, do we need to update it on Sterling.</w:t>
      </w:r>
      <w:r w:rsidR="00007D6A">
        <w:t xml:space="preserve"> (</w:t>
      </w:r>
      <w:hyperlink r:id="rId19" w:history="1">
        <w:r w:rsidR="00007D6A">
          <w:rPr>
            <w:rStyle w:val="Hyperlink"/>
            <w:b/>
            <w:bCs/>
          </w:rPr>
          <w:t>XCNG-189</w:t>
        </w:r>
      </w:hyperlink>
      <w:r w:rsidR="00007D6A">
        <w:rPr>
          <w:b/>
          <w:bCs/>
        </w:rPr>
        <w:t>)</w:t>
      </w:r>
      <w:ins w:id="415" w:author="Barbara Widmer" w:date="2010-04-29T13:22:00Z">
        <w:r w:rsidR="00CA1DD7">
          <w:rPr>
            <w:b/>
            <w:bCs/>
          </w:rPr>
          <w:t xml:space="preserve">  </w:t>
        </w:r>
        <w:r w:rsidR="00A55A67" w:rsidRPr="00A55A67">
          <w:rPr>
            <w:b/>
            <w:bCs/>
            <w:color w:val="FF0000"/>
            <w:highlight w:val="cyan"/>
          </w:rPr>
          <w:t>JIRA Updated, Answer: Yes, it can be updated. Yes, it (and all customer fields) is part of Order Refresh.</w:t>
        </w:r>
      </w:ins>
    </w:p>
    <w:p w:rsidR="000858E0" w:rsidRDefault="000858E0" w:rsidP="000858E0">
      <w:pPr>
        <w:ind w:left="720"/>
      </w:pPr>
    </w:p>
    <w:p w:rsidR="00F04842" w:rsidRPr="00652E46" w:rsidRDefault="00F04842" w:rsidP="00313CCE"/>
    <w:p w:rsidR="00313CCE" w:rsidRDefault="00313CCE" w:rsidP="00313CCE">
      <w:pPr>
        <w:pStyle w:val="Heading2"/>
      </w:pPr>
      <w:bookmarkStart w:id="416" w:name="_Toc260404170"/>
      <w:r>
        <w:t>Assumptions</w:t>
      </w:r>
      <w:bookmarkEnd w:id="416"/>
    </w:p>
    <w:p w:rsidR="009E4488" w:rsidRDefault="009E4488" w:rsidP="00313CCE">
      <w:pPr>
        <w:numPr>
          <w:ilvl w:val="0"/>
          <w:numId w:val="4"/>
        </w:numPr>
      </w:pPr>
      <w:r>
        <w:t>Line notes cannot be entered or edited as part of the ordering /change process in Sterling. They are view only on the orders.</w:t>
      </w:r>
    </w:p>
    <w:p w:rsidR="009E4488" w:rsidRDefault="009E4488" w:rsidP="009E4488">
      <w:pPr>
        <w:numPr>
          <w:ilvl w:val="0"/>
          <w:numId w:val="4"/>
        </w:numPr>
      </w:pPr>
      <w:r w:rsidRPr="009E4488">
        <w:t>Line Comments are restricted to 60 characters on web site, and these can only be entered and not edited</w:t>
      </w:r>
      <w:ins w:id="417" w:author="Sterling User" w:date="2010-04-29T09:32:00Z">
        <w:r w:rsidR="00EB3251">
          <w:t xml:space="preserve"> by end users</w:t>
        </w:r>
      </w:ins>
      <w:del w:id="418" w:author="Sterling User" w:date="2010-04-29T09:32:00Z">
        <w:r w:rsidRPr="009E4488" w:rsidDel="00EB3251">
          <w:delText>.</w:delText>
        </w:r>
      </w:del>
      <w:ins w:id="419" w:author="Sterling User" w:date="2010-04-29T09:32:00Z">
        <w:r w:rsidR="00EB3251">
          <w:t xml:space="preserve"> However CSR can add and edit line comments</w:t>
        </w:r>
      </w:ins>
      <w:ins w:id="420" w:author="Sterling User" w:date="2010-04-29T09:33:00Z">
        <w:r w:rsidR="00527803">
          <w:t>.</w:t>
        </w:r>
      </w:ins>
      <w:del w:id="421" w:author="Sterling User" w:date="2010-04-29T09:32:00Z">
        <w:r w:rsidRPr="009E4488" w:rsidDel="00EB3251">
          <w:delText xml:space="preserve">  </w:delText>
        </w:r>
      </w:del>
    </w:p>
    <w:p w:rsidR="0082677B" w:rsidRDefault="0010177F" w:rsidP="009E4488">
      <w:pPr>
        <w:numPr>
          <w:ilvl w:val="0"/>
          <w:numId w:val="4"/>
        </w:numPr>
      </w:pPr>
      <w:r>
        <w:t>web</w:t>
      </w:r>
      <w:r w:rsidR="007C4B15">
        <w:t xml:space="preserve">Methods to parse the line notes </w:t>
      </w:r>
      <w:r w:rsidR="0082677B">
        <w:t>(multiple lines in legacy</w:t>
      </w:r>
      <w:r w:rsidR="008C63A3">
        <w:t xml:space="preserve"> to one line filed in Sterling</w:t>
      </w:r>
      <w:r w:rsidR="0082677B">
        <w:t xml:space="preserve">) to populate the line notes field at line level before it is sent to Sterling. </w:t>
      </w:r>
    </w:p>
    <w:p w:rsidR="00795F60" w:rsidRDefault="00795F60" w:rsidP="009E4488">
      <w:pPr>
        <w:numPr>
          <w:ilvl w:val="0"/>
          <w:numId w:val="4"/>
        </w:numPr>
      </w:pPr>
      <w:r>
        <w:t>Though it is a</w:t>
      </w:r>
      <w:r w:rsidR="0082677B">
        <w:t>n</w:t>
      </w:r>
      <w:r>
        <w:t xml:space="preserve"> async </w:t>
      </w:r>
      <w:r w:rsidR="0010177F">
        <w:t>transaction between Legacy and w</w:t>
      </w:r>
      <w:r>
        <w:t>ebMethods, it will be a sync</w:t>
      </w:r>
      <w:r w:rsidR="0010177F">
        <w:t>hronous call between webM</w:t>
      </w:r>
      <w:r>
        <w:t>ethods and Sterling. In case Sterling errors in updating order record, an application error will be throw</w:t>
      </w:r>
      <w:r w:rsidR="0010177F">
        <w:t>n back in the response and webM</w:t>
      </w:r>
      <w:r>
        <w:t>ethods will catch and log it in their system.</w:t>
      </w:r>
    </w:p>
    <w:p w:rsidR="00CA2422" w:rsidRDefault="00CA2422" w:rsidP="009E4488">
      <w:pPr>
        <w:numPr>
          <w:ilvl w:val="0"/>
          <w:numId w:val="4"/>
        </w:numPr>
      </w:pPr>
      <w:r>
        <w:t>Legacy systems has various O</w:t>
      </w:r>
      <w:r w:rsidRPr="00CA2422">
        <w:t xml:space="preserve">rder types </w:t>
      </w:r>
      <w:r>
        <w:t xml:space="preserve">values, </w:t>
      </w:r>
      <w:r w:rsidRPr="00CA2422">
        <w:t xml:space="preserve">Sterling will take the </w:t>
      </w:r>
      <w:r>
        <w:t>values as they come in the order updates and store it</w:t>
      </w:r>
      <w:r w:rsidRPr="00CA2422">
        <w:t xml:space="preserve"> on the order, </w:t>
      </w:r>
      <w:r>
        <w:t xml:space="preserve">but </w:t>
      </w:r>
      <w:r w:rsidRPr="00CA2422">
        <w:t xml:space="preserve">no functionality </w:t>
      </w:r>
      <w:r>
        <w:t xml:space="preserve">will be driven in </w:t>
      </w:r>
      <w:r w:rsidRPr="00CA2422">
        <w:t>Sterling based on different order types except for D and S (BR1)</w:t>
      </w:r>
      <w:r>
        <w:t>.</w:t>
      </w:r>
    </w:p>
    <w:p w:rsidR="00C23764" w:rsidRPr="00A86AE0" w:rsidRDefault="00C23764" w:rsidP="009E4488">
      <w:pPr>
        <w:numPr>
          <w:ilvl w:val="0"/>
          <w:numId w:val="4"/>
        </w:numPr>
        <w:rPr>
          <w:ins w:id="422" w:author="Sterling User" w:date="2010-03-23T09:43:00Z"/>
        </w:rPr>
      </w:pPr>
      <w:r>
        <w:rPr>
          <w:rFonts w:cs="Tahoma"/>
        </w:rPr>
        <w:t xml:space="preserve">There is no logic on x.com based on the order code value. </w:t>
      </w:r>
      <w:del w:id="423" w:author="Sterling User" w:date="2010-04-29T09:36:00Z">
        <w:r w:rsidDel="00527803">
          <w:rPr>
            <w:rFonts w:cs="Tahoma"/>
          </w:rPr>
          <w:delText xml:space="preserve">We </w:delText>
        </w:r>
      </w:del>
      <w:ins w:id="424" w:author="Sterling User" w:date="2010-04-29T09:36:00Z">
        <w:r w:rsidR="00527803">
          <w:rPr>
            <w:rFonts w:cs="Tahoma"/>
          </w:rPr>
          <w:t xml:space="preserve">Sterling </w:t>
        </w:r>
      </w:ins>
      <w:r>
        <w:rPr>
          <w:rFonts w:cs="Tahoma"/>
        </w:rPr>
        <w:t xml:space="preserve">do not hold orders if it requested to be on delivery hold. Similarly, if the values are changed in Legacy, it might </w:t>
      </w:r>
      <w:r w:rsidR="00CE13E7">
        <w:rPr>
          <w:rFonts w:cs="Tahoma"/>
        </w:rPr>
        <w:t>change</w:t>
      </w:r>
      <w:r>
        <w:rPr>
          <w:rFonts w:cs="Tahoma"/>
        </w:rPr>
        <w:t xml:space="preserve"> the status of the order, but at that point we get a status update from Legacy.</w:t>
      </w:r>
    </w:p>
    <w:p w:rsidR="00A86AE0" w:rsidRPr="00EB57A3" w:rsidRDefault="00A86AE0" w:rsidP="00A86AE0">
      <w:pPr>
        <w:numPr>
          <w:ilvl w:val="0"/>
          <w:numId w:val="4"/>
        </w:numPr>
      </w:pPr>
      <w:ins w:id="425" w:author="Sterling User" w:date="2010-03-23T09:43:00Z">
        <w:r>
          <w:rPr>
            <w:rFonts w:cs="Tahoma"/>
          </w:rPr>
          <w:t xml:space="preserve">If an order has been sent to Sterling with header process code value ‘S’, the order should be treated as just Order Status change and Sterling will update the order status in this case without refreshing the order. </w:t>
        </w:r>
      </w:ins>
    </w:p>
    <w:p w:rsidR="0038570B" w:rsidRPr="007F459F" w:rsidRDefault="00543C69" w:rsidP="0038570B">
      <w:pPr>
        <w:numPr>
          <w:ilvl w:val="0"/>
          <w:numId w:val="4"/>
        </w:numPr>
        <w:rPr>
          <w:ins w:id="426" w:author="Sterling User" w:date="2010-03-23T09:37:00Z"/>
        </w:rPr>
      </w:pPr>
      <w:ins w:id="427" w:author="Sterling User" w:date="2010-04-27T10:33:00Z">
        <w:r>
          <w:rPr>
            <w:rFonts w:cs="Tahoma"/>
          </w:rPr>
          <w:t xml:space="preserve">As </w:t>
        </w:r>
      </w:ins>
      <w:ins w:id="428" w:author="Sterling User" w:date="2010-04-27T10:35:00Z">
        <w:r>
          <w:rPr>
            <w:rFonts w:cs="Tahoma"/>
          </w:rPr>
          <w:t>discussed</w:t>
        </w:r>
      </w:ins>
      <w:ins w:id="429" w:author="Sterling User" w:date="2010-04-27T10:33:00Z">
        <w:r>
          <w:rPr>
            <w:rFonts w:cs="Tahoma"/>
          </w:rPr>
          <w:t xml:space="preserve"> </w:t>
        </w:r>
      </w:ins>
      <w:ins w:id="430" w:author="Sterling User" w:date="2010-04-27T10:35:00Z">
        <w:r>
          <w:rPr>
            <w:rFonts w:cs="Tahoma"/>
          </w:rPr>
          <w:t>with Sri, Legacy will always pass ‘D’, ‘A’ and ‘C’ at both Header and Line process code field.</w:t>
        </w:r>
      </w:ins>
    </w:p>
    <w:p w:rsidR="007F459F" w:rsidRPr="00342FB6" w:rsidRDefault="00DC6245" w:rsidP="0038570B">
      <w:pPr>
        <w:numPr>
          <w:ilvl w:val="0"/>
          <w:numId w:val="4"/>
        </w:numPr>
        <w:rPr>
          <w:ins w:id="431" w:author="Sterling User" w:date="2010-03-23T09:41:00Z"/>
        </w:rPr>
      </w:pPr>
      <w:ins w:id="432" w:author="Sterling User" w:date="2010-03-23T09:45:00Z">
        <w:r>
          <w:rPr>
            <w:rFonts w:cs="Tahoma"/>
          </w:rPr>
          <w:t>Requested</w:t>
        </w:r>
      </w:ins>
      <w:ins w:id="433" w:author="Sterling User" w:date="2010-03-23T09:37:00Z">
        <w:r w:rsidR="007F459F">
          <w:rPr>
            <w:rFonts w:cs="Tahoma"/>
          </w:rPr>
          <w:t xml:space="preserve"> Qty, Shipped Qty &amp; Backordered Qty can be decimal values up</w:t>
        </w:r>
      </w:ins>
      <w:ins w:id="434" w:author="Sterling User" w:date="2010-03-23T09:39:00Z">
        <w:r w:rsidR="00114EEC">
          <w:rPr>
            <w:rFonts w:cs="Tahoma"/>
          </w:rPr>
          <w:t xml:space="preserve"> </w:t>
        </w:r>
      </w:ins>
      <w:ins w:id="435" w:author="Sterling User" w:date="2010-03-23T09:37:00Z">
        <w:r w:rsidR="007F459F">
          <w:rPr>
            <w:rFonts w:cs="Tahoma"/>
          </w:rPr>
          <w:t>to 3 decimal places.</w:t>
        </w:r>
      </w:ins>
    </w:p>
    <w:p w:rsidR="00342FB6" w:rsidRPr="009E4488" w:rsidRDefault="00342FB6" w:rsidP="00342FB6">
      <w:pPr>
        <w:ind w:left="720"/>
        <w:rPr>
          <w:ins w:id="436" w:author="Sterling User" w:date="2010-03-23T09:36:00Z"/>
        </w:rPr>
      </w:pPr>
    </w:p>
    <w:p w:rsidR="0038570B" w:rsidRPr="001E74F1" w:rsidRDefault="0038570B" w:rsidP="0038570B">
      <w:pPr>
        <w:ind w:left="720"/>
      </w:pPr>
    </w:p>
    <w:p w:rsidR="00313CCE" w:rsidRPr="00CA2422" w:rsidRDefault="00313CCE" w:rsidP="00313CCE">
      <w:pPr>
        <w:pStyle w:val="Footer"/>
        <w:tabs>
          <w:tab w:val="clear" w:pos="4320"/>
          <w:tab w:val="clear" w:pos="8640"/>
        </w:tabs>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437" w:name="_Toc260404171"/>
      <w:r>
        <w:rPr>
          <w:rFonts w:cs="Tahoma"/>
        </w:rPr>
        <w:t>Connectivity Diagram</w:t>
      </w:r>
      <w:bookmarkEnd w:id="437"/>
    </w:p>
    <w:p w:rsidR="00313CCE" w:rsidRDefault="00313CCE" w:rsidP="00313CCE"/>
    <w:p w:rsidR="00313CCE" w:rsidRDefault="00CB0E6F" w:rsidP="00313CCE">
      <w:pPr>
        <w:pStyle w:val="Heading2"/>
      </w:pPr>
      <w:bookmarkStart w:id="438" w:name="_Toc260404172"/>
      <w:r>
        <w:rPr>
          <w:szCs w:val="18"/>
        </w:rPr>
        <w:t xml:space="preserve">Order </w:t>
      </w:r>
      <w:r w:rsidR="005C2C10">
        <w:rPr>
          <w:szCs w:val="18"/>
        </w:rPr>
        <w:t>Update</w:t>
      </w:r>
      <w:r w:rsidR="00E97704">
        <w:rPr>
          <w:szCs w:val="18"/>
        </w:rPr>
        <w:t xml:space="preserve"> Connectivity Diagram</w:t>
      </w:r>
      <w:bookmarkEnd w:id="438"/>
    </w:p>
    <w:p w:rsidR="00313CCE" w:rsidRDefault="00313CCE" w:rsidP="00313CCE"/>
    <w:p w:rsidR="00313CCE" w:rsidRDefault="00126EE7" w:rsidP="00313CCE">
      <w:r>
        <w:object w:dxaOrig="13690" w:dyaOrig="4590">
          <v:shape id="_x0000_i1026" type="#_x0000_t75" style="width:438pt;height:192pt" o:ole="">
            <v:imagedata r:id="rId20" o:title=""/>
          </v:shape>
          <o:OLEObject Type="Embed" ProgID="Visio.Drawing.11" ShapeID="_x0000_i1026" DrawAspect="Content" ObjectID="_1336888688" r:id="rId21"/>
        </w:object>
      </w:r>
    </w:p>
    <w:p w:rsidR="00126EE7" w:rsidRDefault="00126EE7" w:rsidP="00313CCE"/>
    <w:p w:rsidR="00126EE7" w:rsidRDefault="00126EE7" w:rsidP="00313CCE">
      <w:pPr>
        <w:rPr>
          <w:rFonts w:cs="Tahoma"/>
        </w:rPr>
      </w:pPr>
    </w:p>
    <w:p w:rsidR="00BB66B8" w:rsidRDefault="002C3B54" w:rsidP="00313CCE">
      <w:pPr>
        <w:pStyle w:val="Heading2"/>
      </w:pPr>
      <w:bookmarkStart w:id="439" w:name="_Toc260404173"/>
      <w:r>
        <w:t>Connectivity Process</w:t>
      </w:r>
      <w:bookmarkEnd w:id="439"/>
    </w:p>
    <w:p w:rsidR="00855F3E" w:rsidRDefault="00126EE7" w:rsidP="002C3B54">
      <w:pPr>
        <w:numPr>
          <w:ilvl w:val="0"/>
          <w:numId w:val="10"/>
        </w:numPr>
      </w:pPr>
      <w:r>
        <w:t>Legacy</w:t>
      </w:r>
      <w:r w:rsidR="00855F3E">
        <w:t xml:space="preserve"> changes an order, writes it to the DB2 buffer table.</w:t>
      </w:r>
    </w:p>
    <w:p w:rsidR="00855F3E" w:rsidRDefault="00855F3E" w:rsidP="002C3B54">
      <w:pPr>
        <w:numPr>
          <w:ilvl w:val="0"/>
          <w:numId w:val="10"/>
        </w:numPr>
      </w:pPr>
      <w:r>
        <w:t>A trigger is sent through MQ to webMethods.</w:t>
      </w:r>
    </w:p>
    <w:p w:rsidR="00855F3E" w:rsidRDefault="00855F3E" w:rsidP="002C3B54">
      <w:pPr>
        <w:numPr>
          <w:ilvl w:val="0"/>
          <w:numId w:val="10"/>
        </w:numPr>
      </w:pPr>
      <w:r>
        <w:t>webMethods picks the order and calls order update web service in Sterling.</w:t>
      </w:r>
    </w:p>
    <w:p w:rsidR="00855F3E" w:rsidRDefault="00855F3E" w:rsidP="002C3B54">
      <w:pPr>
        <w:numPr>
          <w:ilvl w:val="0"/>
          <w:numId w:val="10"/>
        </w:numPr>
      </w:pPr>
      <w:r>
        <w:t>Sterling successfully applies the changes and sends and OK transaction status back.</w:t>
      </w:r>
      <w:r w:rsidR="002D2452">
        <w:t xml:space="preserve"> Does webMethods go and delete the record from the</w:t>
      </w:r>
      <w:r w:rsidR="00A80D17">
        <w:t xml:space="preserve"> buffer table in this case??</w:t>
      </w:r>
    </w:p>
    <w:p w:rsidR="00855F3E" w:rsidRDefault="00855F3E" w:rsidP="002C3B54">
      <w:pPr>
        <w:numPr>
          <w:ilvl w:val="0"/>
          <w:numId w:val="10"/>
        </w:numPr>
      </w:pPr>
      <w:r>
        <w:t>Sterling fails with Application error, sends error back to webMethods. webMethods logs the error on their end.</w:t>
      </w:r>
    </w:p>
    <w:p w:rsidR="00855F3E" w:rsidRDefault="00855F3E" w:rsidP="002C3B54">
      <w:pPr>
        <w:numPr>
          <w:ilvl w:val="0"/>
          <w:numId w:val="10"/>
        </w:numPr>
      </w:pPr>
      <w:r>
        <w:t>webMethods</w:t>
      </w:r>
      <w:r w:rsidR="002D2452">
        <w:t xml:space="preserve"> to Sterling communication fails. What happens?? </w:t>
      </w:r>
      <w:r>
        <w:t xml:space="preserve"> </w:t>
      </w:r>
    </w:p>
    <w:p w:rsidR="002D2452" w:rsidRDefault="002D2452" w:rsidP="002C3B54">
      <w:pPr>
        <w:numPr>
          <w:ilvl w:val="0"/>
          <w:numId w:val="10"/>
        </w:numPr>
      </w:pPr>
      <w:r>
        <w:t>Sterling to provide a WSDL to webMethods.</w:t>
      </w:r>
    </w:p>
    <w:p w:rsidR="002C3B54" w:rsidRDefault="00F108F5" w:rsidP="002C3B54">
      <w:pPr>
        <w:numPr>
          <w:ilvl w:val="0"/>
          <w:numId w:val="10"/>
        </w:numPr>
      </w:pPr>
      <w:r>
        <w:t>Input / output parameters defined in the WSDL to conform to the Input / Output xml provided by Sterling in the Schema section.</w:t>
      </w:r>
    </w:p>
    <w:p w:rsidR="00DF1052" w:rsidRDefault="002D2452" w:rsidP="002C3B54">
      <w:pPr>
        <w:numPr>
          <w:ilvl w:val="0"/>
          <w:numId w:val="10"/>
        </w:numPr>
      </w:pPr>
      <w:r>
        <w:t>Separate web services URLs will be given to webMethods to point to each Environment.</w:t>
      </w:r>
    </w:p>
    <w:p w:rsidR="005F17C8" w:rsidRDefault="005F17C8" w:rsidP="005F17C8"/>
    <w:p w:rsidR="005F17C8" w:rsidRDefault="005F17C8" w:rsidP="005F17C8"/>
    <w:p w:rsidR="005F17C8" w:rsidRDefault="005F17C8" w:rsidP="005F17C8"/>
    <w:p w:rsidR="005F17C8" w:rsidRDefault="005F17C8" w:rsidP="005F17C8"/>
    <w:p w:rsidR="005F17C8" w:rsidRDefault="005F17C8" w:rsidP="005F17C8">
      <w:pPr>
        <w:pStyle w:val="Heading1"/>
        <w:numPr>
          <w:ilvl w:val="0"/>
          <w:numId w:val="3"/>
        </w:numPr>
        <w:rPr>
          <w:rFonts w:cs="Tahoma"/>
        </w:rPr>
      </w:pPr>
      <w:bookmarkStart w:id="440" w:name="_Toc260404174"/>
      <w:r>
        <w:rPr>
          <w:rFonts w:cs="Tahoma"/>
        </w:rPr>
        <w:t>Glossary</w:t>
      </w:r>
      <w:r w:rsidR="004B0CC3">
        <w:rPr>
          <w:rFonts w:cs="Tahoma"/>
        </w:rPr>
        <w:t xml:space="preserve"> of Terms</w:t>
      </w:r>
      <w:bookmarkEnd w:id="440"/>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441"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E020E1" w:rsidTr="00627ED1">
        <w:tc>
          <w:tcPr>
            <w:tcW w:w="738" w:type="dxa"/>
          </w:tcPr>
          <w:p w:rsidR="00E020E1" w:rsidRDefault="00D016DB" w:rsidP="005F17C8">
            <w:r>
              <w:t>1.</w:t>
            </w:r>
          </w:p>
        </w:tc>
        <w:tc>
          <w:tcPr>
            <w:tcW w:w="3330" w:type="dxa"/>
          </w:tcPr>
          <w:p w:rsidR="00E020E1" w:rsidRDefault="00D016DB" w:rsidP="005F17C8">
            <w:r>
              <w:t>WSDL</w:t>
            </w:r>
          </w:p>
        </w:tc>
        <w:tc>
          <w:tcPr>
            <w:tcW w:w="4788" w:type="dxa"/>
          </w:tcPr>
          <w:p w:rsidR="00E020E1" w:rsidRDefault="00D016DB" w:rsidP="005F17C8">
            <w:r>
              <w:t>Web Services Definition Language</w:t>
            </w:r>
          </w:p>
        </w:tc>
      </w:tr>
      <w:tr w:rsidR="00E020E1" w:rsidTr="00627ED1">
        <w:tc>
          <w:tcPr>
            <w:tcW w:w="738" w:type="dxa"/>
          </w:tcPr>
          <w:p w:rsidR="00E020E1" w:rsidRDefault="00D016DB" w:rsidP="005F17C8">
            <w:r>
              <w:t>2.</w:t>
            </w:r>
          </w:p>
        </w:tc>
        <w:tc>
          <w:tcPr>
            <w:tcW w:w="3330" w:type="dxa"/>
          </w:tcPr>
          <w:p w:rsidR="00E020E1" w:rsidRDefault="00D016DB" w:rsidP="005F17C8">
            <w:r>
              <w:t>UE (User Exit)</w:t>
            </w:r>
          </w:p>
        </w:tc>
        <w:tc>
          <w:tcPr>
            <w:tcW w:w="4788" w:type="dxa"/>
          </w:tcPr>
          <w:p w:rsidR="00E020E1" w:rsidRDefault="00D016DB" w:rsidP="005F17C8">
            <w:r>
              <w:t>Hooks to write custom code in Sterling</w:t>
            </w:r>
          </w:p>
        </w:tc>
      </w:tr>
      <w:tr w:rsidR="00E020E1" w:rsidTr="00627ED1">
        <w:tc>
          <w:tcPr>
            <w:tcW w:w="738" w:type="dxa"/>
          </w:tcPr>
          <w:p w:rsidR="00E020E1" w:rsidRDefault="00D016DB" w:rsidP="005F17C8">
            <w:r>
              <w:t>3.</w:t>
            </w:r>
          </w:p>
        </w:tc>
        <w:tc>
          <w:tcPr>
            <w:tcW w:w="3330" w:type="dxa"/>
          </w:tcPr>
          <w:p w:rsidR="00E020E1" w:rsidRDefault="00DC572D" w:rsidP="005F17C8">
            <w:r>
              <w:t>MQ</w:t>
            </w:r>
          </w:p>
        </w:tc>
        <w:tc>
          <w:tcPr>
            <w:tcW w:w="4788" w:type="dxa"/>
          </w:tcPr>
          <w:p w:rsidR="00E020E1" w:rsidRDefault="00DC572D" w:rsidP="005F17C8">
            <w:r>
              <w:t>Message Queue</w:t>
            </w:r>
          </w:p>
        </w:tc>
      </w:tr>
      <w:tr w:rsidR="00E020E1" w:rsidTr="00627ED1">
        <w:tc>
          <w:tcPr>
            <w:tcW w:w="738" w:type="dxa"/>
          </w:tcPr>
          <w:p w:rsidR="00E020E1" w:rsidRDefault="00DC572D" w:rsidP="005F17C8">
            <w:r>
              <w:t>4.</w:t>
            </w:r>
          </w:p>
        </w:tc>
        <w:tc>
          <w:tcPr>
            <w:tcW w:w="3330" w:type="dxa"/>
          </w:tcPr>
          <w:p w:rsidR="00E020E1" w:rsidRDefault="00DC572D" w:rsidP="005F17C8">
            <w:r>
              <w:t>BR1</w:t>
            </w:r>
          </w:p>
        </w:tc>
        <w:tc>
          <w:tcPr>
            <w:tcW w:w="4788" w:type="dxa"/>
          </w:tcPr>
          <w:p w:rsidR="00E020E1" w:rsidRDefault="00DC572D" w:rsidP="005F17C8">
            <w:r>
              <w:t>Business Release 1</w:t>
            </w:r>
          </w:p>
        </w:tc>
      </w:tr>
      <w:tr w:rsidR="00E020E1" w:rsidTr="00627ED1">
        <w:tc>
          <w:tcPr>
            <w:tcW w:w="738" w:type="dxa"/>
          </w:tcPr>
          <w:p w:rsidR="00E020E1" w:rsidRDefault="00AE0237" w:rsidP="005F17C8">
            <w:r>
              <w:t>5.</w:t>
            </w:r>
          </w:p>
        </w:tc>
        <w:tc>
          <w:tcPr>
            <w:tcW w:w="3330" w:type="dxa"/>
          </w:tcPr>
          <w:p w:rsidR="00E020E1" w:rsidRDefault="00AE0237" w:rsidP="005F17C8">
            <w:r>
              <w:t>IW</w:t>
            </w:r>
          </w:p>
        </w:tc>
        <w:tc>
          <w:tcPr>
            <w:tcW w:w="4788" w:type="dxa"/>
          </w:tcPr>
          <w:p w:rsidR="00E020E1" w:rsidRDefault="00AE0237" w:rsidP="005F17C8">
            <w:r>
              <w:t>Industrial Wisdom – UI firm engaged on the project.</w:t>
            </w:r>
          </w:p>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441"/>
    </w:tbl>
    <w:p w:rsidR="004B0CC3" w:rsidRPr="002C3B54" w:rsidRDefault="004B0CC3" w:rsidP="005F17C8"/>
    <w:sectPr w:rsidR="004B0CC3"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D9D" w:rsidRDefault="000E1D9D">
      <w:r>
        <w:separator/>
      </w:r>
    </w:p>
  </w:endnote>
  <w:endnote w:type="continuationSeparator" w:id="0">
    <w:p w:rsidR="000E1D9D" w:rsidRDefault="000E1D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618" w:rsidRDefault="00BD3FF6" w:rsidP="00E40B69">
    <w:pPr>
      <w:ind w:right="378"/>
      <w:rPr>
        <w:rFonts w:cs="Tahoma"/>
        <w:color w:val="000000"/>
        <w:sz w:val="16"/>
        <w:szCs w:val="16"/>
      </w:rPr>
    </w:pPr>
    <w:ins w:id="7" w:author="Sterling User" w:date="2010-04-30T15:18:00Z">
      <w:r>
        <w:rPr>
          <w:rFonts w:cs="Tahoma"/>
          <w:color w:val="000000"/>
          <w:sz w:val="16"/>
          <w:szCs w:val="16"/>
        </w:rPr>
        <w:t>0</w:t>
      </w:r>
    </w:ins>
    <w:ins w:id="8" w:author="Sterling User" w:date="2010-06-01T12:14:00Z">
      <w:r w:rsidR="0037273B">
        <w:rPr>
          <w:rFonts w:cs="Tahoma"/>
          <w:color w:val="000000"/>
          <w:sz w:val="16"/>
          <w:szCs w:val="16"/>
        </w:rPr>
        <w:t>5</w:t>
      </w:r>
    </w:ins>
    <w:del w:id="9" w:author="Sterling User" w:date="2010-04-07T18:08:00Z">
      <w:r w:rsidR="00301618" w:rsidDel="005521CB">
        <w:rPr>
          <w:rFonts w:cs="Tahoma"/>
          <w:color w:val="000000"/>
          <w:sz w:val="16"/>
          <w:szCs w:val="16"/>
        </w:rPr>
        <w:delText>2</w:delText>
      </w:r>
    </w:del>
    <w:r w:rsidR="00301618">
      <w:rPr>
        <w:rFonts w:cs="Tahoma"/>
        <w:color w:val="000000"/>
        <w:sz w:val="16"/>
        <w:szCs w:val="16"/>
      </w:rPr>
      <w:t>/</w:t>
    </w:r>
    <w:ins w:id="10" w:author="Sterling User" w:date="2010-04-30T15:18:00Z">
      <w:r>
        <w:rPr>
          <w:rFonts w:cs="Tahoma"/>
          <w:color w:val="000000"/>
          <w:sz w:val="16"/>
          <w:szCs w:val="16"/>
        </w:rPr>
        <w:t>3</w:t>
      </w:r>
    </w:ins>
    <w:ins w:id="11" w:author="Sterling User" w:date="2010-06-01T12:14:00Z">
      <w:r w:rsidR="0037273B">
        <w:rPr>
          <w:rFonts w:cs="Tahoma"/>
          <w:color w:val="000000"/>
          <w:sz w:val="16"/>
          <w:szCs w:val="16"/>
        </w:rPr>
        <w:t>1</w:t>
      </w:r>
    </w:ins>
    <w:del w:id="12" w:author="Sterling User" w:date="2010-04-07T18:08:00Z">
      <w:r w:rsidR="00301618" w:rsidDel="005521CB">
        <w:rPr>
          <w:rFonts w:cs="Tahoma"/>
          <w:color w:val="000000"/>
          <w:sz w:val="16"/>
          <w:szCs w:val="16"/>
        </w:rPr>
        <w:delText>24</w:delText>
      </w:r>
    </w:del>
    <w:r w:rsidR="00301618">
      <w:rPr>
        <w:rFonts w:cs="Tahoma"/>
        <w:color w:val="000000"/>
        <w:sz w:val="16"/>
        <w:szCs w:val="16"/>
      </w:rPr>
      <w:t>/2010 3:50 PM</w:t>
    </w:r>
    <w:r w:rsidR="00301618">
      <w:rPr>
        <w:rFonts w:cs="Tahoma"/>
        <w:color w:val="000000"/>
        <w:sz w:val="16"/>
        <w:szCs w:val="16"/>
      </w:rPr>
      <w:tab/>
    </w:r>
    <w:r w:rsidR="00301618">
      <w:rPr>
        <w:rFonts w:cs="Tahoma"/>
        <w:color w:val="000000"/>
        <w:sz w:val="16"/>
        <w:szCs w:val="16"/>
      </w:rPr>
      <w:tab/>
    </w:r>
    <w:r w:rsidR="00301618">
      <w:rPr>
        <w:rFonts w:cs="Tahoma"/>
        <w:color w:val="000000"/>
        <w:sz w:val="16"/>
        <w:szCs w:val="16"/>
      </w:rPr>
      <w:tab/>
    </w:r>
    <w:r w:rsidR="00301618">
      <w:rPr>
        <w:rFonts w:cs="Tahoma"/>
        <w:color w:val="000000"/>
        <w:sz w:val="16"/>
        <w:szCs w:val="16"/>
      </w:rPr>
      <w:tab/>
    </w:r>
    <w:r w:rsidR="00301618">
      <w:rPr>
        <w:rFonts w:cs="Tahoma"/>
        <w:color w:val="000000"/>
        <w:sz w:val="16"/>
        <w:szCs w:val="16"/>
      </w:rPr>
      <w:tab/>
    </w:r>
    <w:r w:rsidR="00301618">
      <w:rPr>
        <w:rFonts w:cs="Tahoma"/>
        <w:color w:val="000000"/>
        <w:sz w:val="16"/>
        <w:szCs w:val="16"/>
      </w:rPr>
      <w:tab/>
    </w:r>
    <w:r w:rsidR="00301618">
      <w:rPr>
        <w:rFonts w:cs="Tahoma"/>
        <w:color w:val="000000"/>
        <w:sz w:val="16"/>
        <w:szCs w:val="16"/>
      </w:rPr>
      <w:tab/>
    </w:r>
    <w:r w:rsidR="00301618">
      <w:rPr>
        <w:rFonts w:cs="Tahoma"/>
        <w:color w:val="000000"/>
        <w:sz w:val="16"/>
        <w:szCs w:val="16"/>
      </w:rPr>
      <w:tab/>
    </w:r>
    <w:r w:rsidR="00301618" w:rsidRPr="00DC6F42">
      <w:rPr>
        <w:rFonts w:cs="Tahoma"/>
        <w:color w:val="7F7F7F"/>
        <w:spacing w:val="60"/>
        <w:sz w:val="16"/>
        <w:szCs w:val="16"/>
      </w:rPr>
      <w:t>Page</w:t>
    </w:r>
    <w:r w:rsidR="00301618" w:rsidRPr="00DC6F42">
      <w:rPr>
        <w:rFonts w:cs="Tahoma"/>
        <w:color w:val="000000"/>
        <w:sz w:val="16"/>
        <w:szCs w:val="16"/>
      </w:rPr>
      <w:t xml:space="preserve"> | </w:t>
    </w:r>
    <w:r w:rsidR="003173E9" w:rsidRPr="00DC6F42">
      <w:rPr>
        <w:rFonts w:cs="Tahoma"/>
        <w:color w:val="000000"/>
        <w:sz w:val="16"/>
        <w:szCs w:val="16"/>
      </w:rPr>
      <w:fldChar w:fldCharType="begin"/>
    </w:r>
    <w:r w:rsidR="00301618" w:rsidRPr="00DC6F42">
      <w:rPr>
        <w:rFonts w:cs="Tahoma"/>
        <w:color w:val="000000"/>
        <w:sz w:val="16"/>
        <w:szCs w:val="16"/>
      </w:rPr>
      <w:instrText xml:space="preserve"> PAGE   \* MERGEFORMAT </w:instrText>
    </w:r>
    <w:r w:rsidR="003173E9" w:rsidRPr="00DC6F42">
      <w:rPr>
        <w:rFonts w:cs="Tahoma"/>
        <w:color w:val="000000"/>
        <w:sz w:val="16"/>
        <w:szCs w:val="16"/>
      </w:rPr>
      <w:fldChar w:fldCharType="separate"/>
    </w:r>
    <w:r w:rsidR="0032027A" w:rsidRPr="0032027A">
      <w:rPr>
        <w:rFonts w:cs="Tahoma"/>
        <w:b/>
        <w:noProof/>
        <w:color w:val="000000"/>
        <w:sz w:val="16"/>
        <w:szCs w:val="16"/>
      </w:rPr>
      <w:t>1</w:t>
    </w:r>
    <w:r w:rsidR="003173E9" w:rsidRPr="00DC6F42">
      <w:rPr>
        <w:rFonts w:cs="Tahoma"/>
        <w:color w:val="000000"/>
        <w:sz w:val="16"/>
        <w:szCs w:val="16"/>
      </w:rPr>
      <w:fldChar w:fldCharType="end"/>
    </w:r>
    <w:r w:rsidR="00301618">
      <w:rPr>
        <w:rFonts w:cs="Tahoma"/>
        <w:color w:val="000000"/>
        <w:sz w:val="16"/>
        <w:szCs w:val="16"/>
      </w:rPr>
      <w:t xml:space="preserve">            xpedx Order Update Design Document V</w:t>
    </w:r>
    <w:ins w:id="13" w:author="Sterling User" w:date="2010-06-01T12:14:00Z">
      <w:r w:rsidR="0037273B">
        <w:rPr>
          <w:rFonts w:cs="Tahoma"/>
          <w:color w:val="000000"/>
          <w:sz w:val="16"/>
          <w:szCs w:val="16"/>
        </w:rPr>
        <w:t>7</w:t>
      </w:r>
    </w:ins>
    <w:del w:id="14" w:author="Sterling User" w:date="2010-04-07T18:07:00Z">
      <w:r w:rsidR="00301618" w:rsidDel="005521CB">
        <w:rPr>
          <w:rFonts w:cs="Tahoma"/>
          <w:color w:val="000000"/>
          <w:sz w:val="16"/>
          <w:szCs w:val="16"/>
        </w:rPr>
        <w:delText>3</w:delText>
      </w:r>
    </w:del>
    <w:r w:rsidR="00301618">
      <w:rPr>
        <w:rFonts w:cs="Tahoma"/>
        <w:color w:val="000000"/>
        <w:sz w:val="16"/>
        <w:szCs w:val="16"/>
      </w:rPr>
      <w:t>.0</w:t>
    </w:r>
    <w:r w:rsidR="00301618">
      <w:rPr>
        <w:rFonts w:cs="Tahoma"/>
        <w:color w:val="000000"/>
        <w:sz w:val="16"/>
        <w:szCs w:val="16"/>
      </w:rPr>
      <w:tab/>
    </w:r>
    <w:r w:rsidR="00301618">
      <w:rPr>
        <w:rFonts w:cs="Tahoma"/>
        <w:color w:val="000000"/>
        <w:sz w:val="16"/>
        <w:szCs w:val="16"/>
      </w:rPr>
      <w:tab/>
    </w:r>
  </w:p>
  <w:p w:rsidR="00301618" w:rsidRDefault="00301618" w:rsidP="00E40B69">
    <w:pPr>
      <w:ind w:right="378"/>
      <w:rPr>
        <w:rFonts w:cs="Tahoma"/>
        <w:color w:val="000000"/>
        <w:sz w:val="16"/>
        <w:szCs w:val="16"/>
      </w:rPr>
    </w:pPr>
  </w:p>
  <w:p w:rsidR="00301618" w:rsidRDefault="00301618" w:rsidP="00E40B69">
    <w:pPr>
      <w:ind w:right="378"/>
      <w:rPr>
        <w:rFonts w:cs="Tahoma"/>
        <w:color w:val="000000"/>
        <w:sz w:val="16"/>
        <w:szCs w:val="16"/>
      </w:rPr>
    </w:pPr>
    <w:r>
      <w:rPr>
        <w:rFonts w:cs="Tahoma"/>
        <w:color w:val="000000"/>
        <w:sz w:val="16"/>
        <w:szCs w:val="16"/>
      </w:rPr>
      <w:t>PRIVATE/PROPRIETARY/SECURE</w:t>
    </w:r>
  </w:p>
  <w:p w:rsidR="00301618" w:rsidRPr="00E40B69" w:rsidRDefault="00301618"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D9D" w:rsidRDefault="000E1D9D">
      <w:r>
        <w:separator/>
      </w:r>
    </w:p>
  </w:footnote>
  <w:footnote w:type="continuationSeparator" w:id="0">
    <w:p w:rsidR="000E1D9D" w:rsidRDefault="000E1D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618" w:rsidRDefault="00301618">
    <w:pPr>
      <w:pStyle w:val="Header"/>
    </w:pPr>
    <w:r>
      <w:rPr>
        <w:noProof/>
      </w:rPr>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A5C08"/>
    <w:multiLevelType w:val="hybridMultilevel"/>
    <w:tmpl w:val="D5A4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97259"/>
    <w:multiLevelType w:val="hybridMultilevel"/>
    <w:tmpl w:val="2C40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9430D"/>
    <w:multiLevelType w:val="multilevel"/>
    <w:tmpl w:val="C94034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3B6E7F"/>
    <w:multiLevelType w:val="hybridMultilevel"/>
    <w:tmpl w:val="23085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757EB"/>
    <w:multiLevelType w:val="hybridMultilevel"/>
    <w:tmpl w:val="45AA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4">
    <w:nsid w:val="72B72B61"/>
    <w:multiLevelType w:val="hybridMultilevel"/>
    <w:tmpl w:val="E5B29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90E5A6D"/>
    <w:multiLevelType w:val="hybridMultilevel"/>
    <w:tmpl w:val="3AC0424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BD03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10"/>
  </w:num>
  <w:num w:numId="4">
    <w:abstractNumId w:val="2"/>
  </w:num>
  <w:num w:numId="5">
    <w:abstractNumId w:val="8"/>
  </w:num>
  <w:num w:numId="6">
    <w:abstractNumId w:val="15"/>
  </w:num>
  <w:num w:numId="7">
    <w:abstractNumId w:val="13"/>
  </w:num>
  <w:num w:numId="8">
    <w:abstractNumId w:val="0"/>
  </w:num>
  <w:num w:numId="9">
    <w:abstractNumId w:val="10"/>
  </w:num>
  <w:num w:numId="10">
    <w:abstractNumId w:val="7"/>
  </w:num>
  <w:num w:numId="11">
    <w:abstractNumId w:val="10"/>
  </w:num>
  <w:num w:numId="12">
    <w:abstractNumId w:val="11"/>
  </w:num>
  <w:num w:numId="13">
    <w:abstractNumId w:val="3"/>
  </w:num>
  <w:num w:numId="14">
    <w:abstractNumId w:val="12"/>
  </w:num>
  <w:num w:numId="15">
    <w:abstractNumId w:val="4"/>
  </w:num>
  <w:num w:numId="16">
    <w:abstractNumId w:val="6"/>
  </w:num>
  <w:num w:numId="17">
    <w:abstractNumId w:val="5"/>
  </w:num>
  <w:num w:numId="18">
    <w:abstractNumId w:val="16"/>
  </w:num>
  <w:num w:numId="19">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59393"/>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548A"/>
    <w:rsid w:val="000075E0"/>
    <w:rsid w:val="00007D6A"/>
    <w:rsid w:val="00007E96"/>
    <w:rsid w:val="0001017C"/>
    <w:rsid w:val="00011065"/>
    <w:rsid w:val="000111BE"/>
    <w:rsid w:val="00012BE5"/>
    <w:rsid w:val="00013751"/>
    <w:rsid w:val="00015BF8"/>
    <w:rsid w:val="00015DE1"/>
    <w:rsid w:val="000168B4"/>
    <w:rsid w:val="0001795A"/>
    <w:rsid w:val="0002034F"/>
    <w:rsid w:val="0002172D"/>
    <w:rsid w:val="00022186"/>
    <w:rsid w:val="000221EF"/>
    <w:rsid w:val="0002401F"/>
    <w:rsid w:val="00025BD1"/>
    <w:rsid w:val="0002625C"/>
    <w:rsid w:val="00027CD9"/>
    <w:rsid w:val="00027ED2"/>
    <w:rsid w:val="000313CF"/>
    <w:rsid w:val="0003152B"/>
    <w:rsid w:val="0003256E"/>
    <w:rsid w:val="000325D1"/>
    <w:rsid w:val="000337C5"/>
    <w:rsid w:val="00036417"/>
    <w:rsid w:val="00040930"/>
    <w:rsid w:val="00040EAA"/>
    <w:rsid w:val="00040F8C"/>
    <w:rsid w:val="00041AD1"/>
    <w:rsid w:val="00045614"/>
    <w:rsid w:val="000458F9"/>
    <w:rsid w:val="00046149"/>
    <w:rsid w:val="0004793C"/>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7004"/>
    <w:rsid w:val="0007796F"/>
    <w:rsid w:val="00081083"/>
    <w:rsid w:val="0008257D"/>
    <w:rsid w:val="00082AFA"/>
    <w:rsid w:val="00083555"/>
    <w:rsid w:val="00084863"/>
    <w:rsid w:val="000858E0"/>
    <w:rsid w:val="00085F32"/>
    <w:rsid w:val="00085F79"/>
    <w:rsid w:val="000870B0"/>
    <w:rsid w:val="00087980"/>
    <w:rsid w:val="000917A0"/>
    <w:rsid w:val="00092C07"/>
    <w:rsid w:val="00094378"/>
    <w:rsid w:val="000946F7"/>
    <w:rsid w:val="000952E7"/>
    <w:rsid w:val="0009534C"/>
    <w:rsid w:val="00097049"/>
    <w:rsid w:val="0009728A"/>
    <w:rsid w:val="000A19E9"/>
    <w:rsid w:val="000A293D"/>
    <w:rsid w:val="000A2B6F"/>
    <w:rsid w:val="000A35F3"/>
    <w:rsid w:val="000A3F94"/>
    <w:rsid w:val="000A4DC6"/>
    <w:rsid w:val="000A5FE7"/>
    <w:rsid w:val="000B0ABD"/>
    <w:rsid w:val="000B0C35"/>
    <w:rsid w:val="000B0D21"/>
    <w:rsid w:val="000B1669"/>
    <w:rsid w:val="000B1A81"/>
    <w:rsid w:val="000B2A51"/>
    <w:rsid w:val="000B41AD"/>
    <w:rsid w:val="000B4BB3"/>
    <w:rsid w:val="000B6A63"/>
    <w:rsid w:val="000B6DF6"/>
    <w:rsid w:val="000B7A3B"/>
    <w:rsid w:val="000B7DDD"/>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DA9"/>
    <w:rsid w:val="000D4064"/>
    <w:rsid w:val="000D418D"/>
    <w:rsid w:val="000D489C"/>
    <w:rsid w:val="000D57C5"/>
    <w:rsid w:val="000D7CB9"/>
    <w:rsid w:val="000E1D9D"/>
    <w:rsid w:val="000E2277"/>
    <w:rsid w:val="000E3D2F"/>
    <w:rsid w:val="000E3D4F"/>
    <w:rsid w:val="000E4066"/>
    <w:rsid w:val="000E4443"/>
    <w:rsid w:val="000E5709"/>
    <w:rsid w:val="000E6892"/>
    <w:rsid w:val="000E6D2D"/>
    <w:rsid w:val="000F01E9"/>
    <w:rsid w:val="000F1D10"/>
    <w:rsid w:val="000F36E9"/>
    <w:rsid w:val="000F4D4B"/>
    <w:rsid w:val="000F502C"/>
    <w:rsid w:val="000F60DA"/>
    <w:rsid w:val="000F7BED"/>
    <w:rsid w:val="00100845"/>
    <w:rsid w:val="00100BFC"/>
    <w:rsid w:val="00101443"/>
    <w:rsid w:val="0010177F"/>
    <w:rsid w:val="00101850"/>
    <w:rsid w:val="00103008"/>
    <w:rsid w:val="00103149"/>
    <w:rsid w:val="00103190"/>
    <w:rsid w:val="001048FE"/>
    <w:rsid w:val="00104B7E"/>
    <w:rsid w:val="00105F40"/>
    <w:rsid w:val="0010717D"/>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C4D"/>
    <w:rsid w:val="00121C71"/>
    <w:rsid w:val="00124471"/>
    <w:rsid w:val="001258AC"/>
    <w:rsid w:val="00126EE7"/>
    <w:rsid w:val="00127D1F"/>
    <w:rsid w:val="0013085B"/>
    <w:rsid w:val="00130A21"/>
    <w:rsid w:val="0013186E"/>
    <w:rsid w:val="001318AB"/>
    <w:rsid w:val="00131EC7"/>
    <w:rsid w:val="00133FCE"/>
    <w:rsid w:val="001351F1"/>
    <w:rsid w:val="0013762D"/>
    <w:rsid w:val="001378B6"/>
    <w:rsid w:val="00141E25"/>
    <w:rsid w:val="00142EAF"/>
    <w:rsid w:val="001448DB"/>
    <w:rsid w:val="001453CC"/>
    <w:rsid w:val="0014592E"/>
    <w:rsid w:val="00147C9A"/>
    <w:rsid w:val="00150496"/>
    <w:rsid w:val="00151155"/>
    <w:rsid w:val="0015225E"/>
    <w:rsid w:val="00152473"/>
    <w:rsid w:val="00152DB1"/>
    <w:rsid w:val="00153D89"/>
    <w:rsid w:val="001550F1"/>
    <w:rsid w:val="00156FFF"/>
    <w:rsid w:val="0015770A"/>
    <w:rsid w:val="00157E4B"/>
    <w:rsid w:val="00160275"/>
    <w:rsid w:val="00160F4D"/>
    <w:rsid w:val="001616B8"/>
    <w:rsid w:val="00162549"/>
    <w:rsid w:val="00162879"/>
    <w:rsid w:val="00163454"/>
    <w:rsid w:val="00163BBC"/>
    <w:rsid w:val="00163D74"/>
    <w:rsid w:val="00164A1B"/>
    <w:rsid w:val="00165352"/>
    <w:rsid w:val="00165E55"/>
    <w:rsid w:val="001666E6"/>
    <w:rsid w:val="0016704B"/>
    <w:rsid w:val="00171937"/>
    <w:rsid w:val="00172030"/>
    <w:rsid w:val="0017299A"/>
    <w:rsid w:val="00173EA6"/>
    <w:rsid w:val="001748F7"/>
    <w:rsid w:val="00175892"/>
    <w:rsid w:val="00175ED3"/>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C58"/>
    <w:rsid w:val="00194D51"/>
    <w:rsid w:val="0019580B"/>
    <w:rsid w:val="001962AE"/>
    <w:rsid w:val="001A0CA1"/>
    <w:rsid w:val="001A203A"/>
    <w:rsid w:val="001A35AB"/>
    <w:rsid w:val="001A3C9C"/>
    <w:rsid w:val="001A4DF4"/>
    <w:rsid w:val="001A5569"/>
    <w:rsid w:val="001A5C8B"/>
    <w:rsid w:val="001B115C"/>
    <w:rsid w:val="001B1BB1"/>
    <w:rsid w:val="001B2523"/>
    <w:rsid w:val="001B291E"/>
    <w:rsid w:val="001B6602"/>
    <w:rsid w:val="001B7E92"/>
    <w:rsid w:val="001B7F7A"/>
    <w:rsid w:val="001C1761"/>
    <w:rsid w:val="001C1D1B"/>
    <w:rsid w:val="001C21FA"/>
    <w:rsid w:val="001C487D"/>
    <w:rsid w:val="001C5EFE"/>
    <w:rsid w:val="001C5F12"/>
    <w:rsid w:val="001C612A"/>
    <w:rsid w:val="001D1326"/>
    <w:rsid w:val="001D1CAB"/>
    <w:rsid w:val="001D2354"/>
    <w:rsid w:val="001D5985"/>
    <w:rsid w:val="001D6678"/>
    <w:rsid w:val="001D69E7"/>
    <w:rsid w:val="001D7C10"/>
    <w:rsid w:val="001E02E6"/>
    <w:rsid w:val="001E093C"/>
    <w:rsid w:val="001E0AA6"/>
    <w:rsid w:val="001E0B44"/>
    <w:rsid w:val="001E1B98"/>
    <w:rsid w:val="001E2337"/>
    <w:rsid w:val="001E3769"/>
    <w:rsid w:val="001E3FD6"/>
    <w:rsid w:val="001E4433"/>
    <w:rsid w:val="001E488B"/>
    <w:rsid w:val="001E5FCF"/>
    <w:rsid w:val="001E74F1"/>
    <w:rsid w:val="001E7F30"/>
    <w:rsid w:val="001F1BD4"/>
    <w:rsid w:val="001F1FA3"/>
    <w:rsid w:val="001F4B39"/>
    <w:rsid w:val="001F59D9"/>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B87"/>
    <w:rsid w:val="00216CC1"/>
    <w:rsid w:val="00217BFA"/>
    <w:rsid w:val="00217FB1"/>
    <w:rsid w:val="00220ADC"/>
    <w:rsid w:val="00220AFB"/>
    <w:rsid w:val="00220CC3"/>
    <w:rsid w:val="00222664"/>
    <w:rsid w:val="0022270F"/>
    <w:rsid w:val="00222BE3"/>
    <w:rsid w:val="00222F8A"/>
    <w:rsid w:val="00223FD3"/>
    <w:rsid w:val="0022401A"/>
    <w:rsid w:val="002255FF"/>
    <w:rsid w:val="00226979"/>
    <w:rsid w:val="0022777D"/>
    <w:rsid w:val="00230B6D"/>
    <w:rsid w:val="0023136E"/>
    <w:rsid w:val="00231D1C"/>
    <w:rsid w:val="00232504"/>
    <w:rsid w:val="002325A9"/>
    <w:rsid w:val="002349BC"/>
    <w:rsid w:val="002369FD"/>
    <w:rsid w:val="00236A5A"/>
    <w:rsid w:val="00237C76"/>
    <w:rsid w:val="002401EF"/>
    <w:rsid w:val="00241A29"/>
    <w:rsid w:val="002423DD"/>
    <w:rsid w:val="0024503E"/>
    <w:rsid w:val="002456DC"/>
    <w:rsid w:val="002466B2"/>
    <w:rsid w:val="00247933"/>
    <w:rsid w:val="002512B0"/>
    <w:rsid w:val="002513DA"/>
    <w:rsid w:val="00252281"/>
    <w:rsid w:val="0025330F"/>
    <w:rsid w:val="002536CA"/>
    <w:rsid w:val="00254E04"/>
    <w:rsid w:val="00256792"/>
    <w:rsid w:val="0026029C"/>
    <w:rsid w:val="00260DBB"/>
    <w:rsid w:val="0026387D"/>
    <w:rsid w:val="00265688"/>
    <w:rsid w:val="002666BD"/>
    <w:rsid w:val="00267698"/>
    <w:rsid w:val="00267B50"/>
    <w:rsid w:val="00270879"/>
    <w:rsid w:val="00272726"/>
    <w:rsid w:val="002729A0"/>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1B8"/>
    <w:rsid w:val="002A3711"/>
    <w:rsid w:val="002A4A88"/>
    <w:rsid w:val="002A4C7D"/>
    <w:rsid w:val="002A4CF8"/>
    <w:rsid w:val="002A6AB8"/>
    <w:rsid w:val="002A7C07"/>
    <w:rsid w:val="002B14FF"/>
    <w:rsid w:val="002B242B"/>
    <w:rsid w:val="002B5B16"/>
    <w:rsid w:val="002B7257"/>
    <w:rsid w:val="002B7C57"/>
    <w:rsid w:val="002C1067"/>
    <w:rsid w:val="002C13C9"/>
    <w:rsid w:val="002C26FC"/>
    <w:rsid w:val="002C2E88"/>
    <w:rsid w:val="002C397D"/>
    <w:rsid w:val="002C3B54"/>
    <w:rsid w:val="002C5374"/>
    <w:rsid w:val="002C54A6"/>
    <w:rsid w:val="002C5F94"/>
    <w:rsid w:val="002C609C"/>
    <w:rsid w:val="002C7892"/>
    <w:rsid w:val="002D07E2"/>
    <w:rsid w:val="002D0ABF"/>
    <w:rsid w:val="002D20C6"/>
    <w:rsid w:val="002D2452"/>
    <w:rsid w:val="002D325D"/>
    <w:rsid w:val="002D3F83"/>
    <w:rsid w:val="002D4B65"/>
    <w:rsid w:val="002D5E61"/>
    <w:rsid w:val="002D6F08"/>
    <w:rsid w:val="002D742D"/>
    <w:rsid w:val="002D7501"/>
    <w:rsid w:val="002E0635"/>
    <w:rsid w:val="002E0701"/>
    <w:rsid w:val="002E0730"/>
    <w:rsid w:val="002E1C01"/>
    <w:rsid w:val="002E29B7"/>
    <w:rsid w:val="002E2E70"/>
    <w:rsid w:val="002E312B"/>
    <w:rsid w:val="002E4001"/>
    <w:rsid w:val="002E4C08"/>
    <w:rsid w:val="002E5016"/>
    <w:rsid w:val="002F1966"/>
    <w:rsid w:val="002F482F"/>
    <w:rsid w:val="002F5154"/>
    <w:rsid w:val="002F6638"/>
    <w:rsid w:val="002F7434"/>
    <w:rsid w:val="00301618"/>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6940"/>
    <w:rsid w:val="003173E9"/>
    <w:rsid w:val="00317590"/>
    <w:rsid w:val="003177BD"/>
    <w:rsid w:val="00317CFA"/>
    <w:rsid w:val="00320247"/>
    <w:rsid w:val="0032027A"/>
    <w:rsid w:val="00321077"/>
    <w:rsid w:val="003215FB"/>
    <w:rsid w:val="00322734"/>
    <w:rsid w:val="00322A5A"/>
    <w:rsid w:val="00322EC5"/>
    <w:rsid w:val="00323C27"/>
    <w:rsid w:val="00326537"/>
    <w:rsid w:val="00326997"/>
    <w:rsid w:val="00326B8B"/>
    <w:rsid w:val="003272BE"/>
    <w:rsid w:val="0032747A"/>
    <w:rsid w:val="00330023"/>
    <w:rsid w:val="0033080F"/>
    <w:rsid w:val="003308D1"/>
    <w:rsid w:val="00331874"/>
    <w:rsid w:val="0033198C"/>
    <w:rsid w:val="00331B5C"/>
    <w:rsid w:val="0033236B"/>
    <w:rsid w:val="0033304E"/>
    <w:rsid w:val="00334729"/>
    <w:rsid w:val="00336CE8"/>
    <w:rsid w:val="003376B5"/>
    <w:rsid w:val="00340F26"/>
    <w:rsid w:val="00341C63"/>
    <w:rsid w:val="00342C07"/>
    <w:rsid w:val="00342FB6"/>
    <w:rsid w:val="003448BA"/>
    <w:rsid w:val="00344FD2"/>
    <w:rsid w:val="00345E33"/>
    <w:rsid w:val="00345ED8"/>
    <w:rsid w:val="00345F93"/>
    <w:rsid w:val="0034656D"/>
    <w:rsid w:val="00347361"/>
    <w:rsid w:val="0034786F"/>
    <w:rsid w:val="003510E7"/>
    <w:rsid w:val="00351141"/>
    <w:rsid w:val="00351B6B"/>
    <w:rsid w:val="0035417D"/>
    <w:rsid w:val="00355D7C"/>
    <w:rsid w:val="00357B0F"/>
    <w:rsid w:val="00357DBE"/>
    <w:rsid w:val="0036045E"/>
    <w:rsid w:val="003623C1"/>
    <w:rsid w:val="00362F60"/>
    <w:rsid w:val="00363783"/>
    <w:rsid w:val="00364E1B"/>
    <w:rsid w:val="00367081"/>
    <w:rsid w:val="00367E1A"/>
    <w:rsid w:val="00370C6C"/>
    <w:rsid w:val="00371A34"/>
    <w:rsid w:val="00372158"/>
    <w:rsid w:val="00372697"/>
    <w:rsid w:val="0037273B"/>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3EB0"/>
    <w:rsid w:val="00384388"/>
    <w:rsid w:val="00385409"/>
    <w:rsid w:val="0038570B"/>
    <w:rsid w:val="003864E5"/>
    <w:rsid w:val="00390426"/>
    <w:rsid w:val="003914E8"/>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6497"/>
    <w:rsid w:val="003D01C4"/>
    <w:rsid w:val="003D05D5"/>
    <w:rsid w:val="003D1476"/>
    <w:rsid w:val="003D239F"/>
    <w:rsid w:val="003D298C"/>
    <w:rsid w:val="003D3534"/>
    <w:rsid w:val="003D3864"/>
    <w:rsid w:val="003D3B83"/>
    <w:rsid w:val="003D59BC"/>
    <w:rsid w:val="003D6DD8"/>
    <w:rsid w:val="003D6E1C"/>
    <w:rsid w:val="003D7251"/>
    <w:rsid w:val="003E2288"/>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16DCF"/>
    <w:rsid w:val="00417B59"/>
    <w:rsid w:val="0042038F"/>
    <w:rsid w:val="00420F19"/>
    <w:rsid w:val="004219ED"/>
    <w:rsid w:val="00421FC1"/>
    <w:rsid w:val="00422659"/>
    <w:rsid w:val="004238EB"/>
    <w:rsid w:val="00424AB8"/>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11A3"/>
    <w:rsid w:val="004546F3"/>
    <w:rsid w:val="00460FB5"/>
    <w:rsid w:val="00461042"/>
    <w:rsid w:val="004611AB"/>
    <w:rsid w:val="00461459"/>
    <w:rsid w:val="00463109"/>
    <w:rsid w:val="004637F4"/>
    <w:rsid w:val="0046404A"/>
    <w:rsid w:val="004666D0"/>
    <w:rsid w:val="00466804"/>
    <w:rsid w:val="00466DAB"/>
    <w:rsid w:val="0047043B"/>
    <w:rsid w:val="00471EB3"/>
    <w:rsid w:val="00472DF5"/>
    <w:rsid w:val="0047342A"/>
    <w:rsid w:val="00474ADF"/>
    <w:rsid w:val="00475AD0"/>
    <w:rsid w:val="00475ADF"/>
    <w:rsid w:val="00476100"/>
    <w:rsid w:val="00476662"/>
    <w:rsid w:val="00481CCD"/>
    <w:rsid w:val="004822C7"/>
    <w:rsid w:val="00482934"/>
    <w:rsid w:val="0048474B"/>
    <w:rsid w:val="0048525F"/>
    <w:rsid w:val="00486B30"/>
    <w:rsid w:val="0048759C"/>
    <w:rsid w:val="00487BE6"/>
    <w:rsid w:val="00487C37"/>
    <w:rsid w:val="00492438"/>
    <w:rsid w:val="004928DD"/>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684C"/>
    <w:rsid w:val="004A7938"/>
    <w:rsid w:val="004B0499"/>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0A75"/>
    <w:rsid w:val="004E0F6E"/>
    <w:rsid w:val="004E1323"/>
    <w:rsid w:val="004E4EC8"/>
    <w:rsid w:val="004E5009"/>
    <w:rsid w:val="004E6A8F"/>
    <w:rsid w:val="004E72C4"/>
    <w:rsid w:val="004F0C68"/>
    <w:rsid w:val="004F1BEC"/>
    <w:rsid w:val="004F1E92"/>
    <w:rsid w:val="004F274C"/>
    <w:rsid w:val="004F2BA1"/>
    <w:rsid w:val="004F3856"/>
    <w:rsid w:val="004F43D8"/>
    <w:rsid w:val="004F4DE3"/>
    <w:rsid w:val="004F50C7"/>
    <w:rsid w:val="004F6BB0"/>
    <w:rsid w:val="004F6C64"/>
    <w:rsid w:val="004F6E45"/>
    <w:rsid w:val="004F74AE"/>
    <w:rsid w:val="004F7F5A"/>
    <w:rsid w:val="004F7FFE"/>
    <w:rsid w:val="005013DC"/>
    <w:rsid w:val="005015AD"/>
    <w:rsid w:val="00501A13"/>
    <w:rsid w:val="00501E43"/>
    <w:rsid w:val="005020E3"/>
    <w:rsid w:val="00502A0A"/>
    <w:rsid w:val="005037FC"/>
    <w:rsid w:val="00503A8E"/>
    <w:rsid w:val="00503C7B"/>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F97"/>
    <w:rsid w:val="0052162F"/>
    <w:rsid w:val="00523B05"/>
    <w:rsid w:val="00524EC0"/>
    <w:rsid w:val="005250D1"/>
    <w:rsid w:val="005253D1"/>
    <w:rsid w:val="00526C84"/>
    <w:rsid w:val="00527803"/>
    <w:rsid w:val="00530AAC"/>
    <w:rsid w:val="005314FF"/>
    <w:rsid w:val="005317DE"/>
    <w:rsid w:val="00532036"/>
    <w:rsid w:val="00536CB1"/>
    <w:rsid w:val="005406D8"/>
    <w:rsid w:val="005407E6"/>
    <w:rsid w:val="00540F6E"/>
    <w:rsid w:val="00543C69"/>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D65"/>
    <w:rsid w:val="00583FFC"/>
    <w:rsid w:val="005845FE"/>
    <w:rsid w:val="00586274"/>
    <w:rsid w:val="00586CA2"/>
    <w:rsid w:val="00587E23"/>
    <w:rsid w:val="00590C34"/>
    <w:rsid w:val="00590C7E"/>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35D2"/>
    <w:rsid w:val="005A3C17"/>
    <w:rsid w:val="005A43DD"/>
    <w:rsid w:val="005A54ED"/>
    <w:rsid w:val="005A5A74"/>
    <w:rsid w:val="005A5A9A"/>
    <w:rsid w:val="005A6067"/>
    <w:rsid w:val="005A75C0"/>
    <w:rsid w:val="005A7E69"/>
    <w:rsid w:val="005B064D"/>
    <w:rsid w:val="005B1604"/>
    <w:rsid w:val="005B1665"/>
    <w:rsid w:val="005B462A"/>
    <w:rsid w:val="005B52CC"/>
    <w:rsid w:val="005B5C02"/>
    <w:rsid w:val="005B61D4"/>
    <w:rsid w:val="005B6FE0"/>
    <w:rsid w:val="005C07B8"/>
    <w:rsid w:val="005C148A"/>
    <w:rsid w:val="005C16D9"/>
    <w:rsid w:val="005C2BE3"/>
    <w:rsid w:val="005C2C10"/>
    <w:rsid w:val="005C36A0"/>
    <w:rsid w:val="005C4FB4"/>
    <w:rsid w:val="005C50C8"/>
    <w:rsid w:val="005C5244"/>
    <w:rsid w:val="005C56D5"/>
    <w:rsid w:val="005C5F61"/>
    <w:rsid w:val="005C67C4"/>
    <w:rsid w:val="005C6A6C"/>
    <w:rsid w:val="005C78E6"/>
    <w:rsid w:val="005D02D1"/>
    <w:rsid w:val="005D0434"/>
    <w:rsid w:val="005D3DD2"/>
    <w:rsid w:val="005D4DA5"/>
    <w:rsid w:val="005D525B"/>
    <w:rsid w:val="005D57A3"/>
    <w:rsid w:val="005D5EB4"/>
    <w:rsid w:val="005D796C"/>
    <w:rsid w:val="005D7AC2"/>
    <w:rsid w:val="005D7C19"/>
    <w:rsid w:val="005D7D21"/>
    <w:rsid w:val="005E10C0"/>
    <w:rsid w:val="005E1B0A"/>
    <w:rsid w:val="005E1D0B"/>
    <w:rsid w:val="005E1EAB"/>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35A2"/>
    <w:rsid w:val="006151E9"/>
    <w:rsid w:val="00615DB7"/>
    <w:rsid w:val="00616AD9"/>
    <w:rsid w:val="00616C00"/>
    <w:rsid w:val="0061717E"/>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EB2"/>
    <w:rsid w:val="00637ED6"/>
    <w:rsid w:val="006413B3"/>
    <w:rsid w:val="00641EE7"/>
    <w:rsid w:val="006427C8"/>
    <w:rsid w:val="00644EED"/>
    <w:rsid w:val="00644FAB"/>
    <w:rsid w:val="00645DDA"/>
    <w:rsid w:val="00646001"/>
    <w:rsid w:val="00646A35"/>
    <w:rsid w:val="00646F0F"/>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31B3"/>
    <w:rsid w:val="00664110"/>
    <w:rsid w:val="0066427E"/>
    <w:rsid w:val="00664970"/>
    <w:rsid w:val="006670D1"/>
    <w:rsid w:val="006672E9"/>
    <w:rsid w:val="00667626"/>
    <w:rsid w:val="00671C98"/>
    <w:rsid w:val="00674427"/>
    <w:rsid w:val="006748D6"/>
    <w:rsid w:val="0067618C"/>
    <w:rsid w:val="00680074"/>
    <w:rsid w:val="00680750"/>
    <w:rsid w:val="00681E3F"/>
    <w:rsid w:val="006822A1"/>
    <w:rsid w:val="0068363B"/>
    <w:rsid w:val="006836C3"/>
    <w:rsid w:val="00683F43"/>
    <w:rsid w:val="00683FDB"/>
    <w:rsid w:val="00684F18"/>
    <w:rsid w:val="006850EC"/>
    <w:rsid w:val="00686C55"/>
    <w:rsid w:val="00686FFA"/>
    <w:rsid w:val="00690F95"/>
    <w:rsid w:val="006910B6"/>
    <w:rsid w:val="00691853"/>
    <w:rsid w:val="00691935"/>
    <w:rsid w:val="00691EC6"/>
    <w:rsid w:val="006928BC"/>
    <w:rsid w:val="00692D47"/>
    <w:rsid w:val="0069331C"/>
    <w:rsid w:val="00695AD5"/>
    <w:rsid w:val="00695E54"/>
    <w:rsid w:val="00696F83"/>
    <w:rsid w:val="00697333"/>
    <w:rsid w:val="00697418"/>
    <w:rsid w:val="0069750E"/>
    <w:rsid w:val="00697743"/>
    <w:rsid w:val="00697FC2"/>
    <w:rsid w:val="006A0E0D"/>
    <w:rsid w:val="006A1B02"/>
    <w:rsid w:val="006A201B"/>
    <w:rsid w:val="006A206F"/>
    <w:rsid w:val="006A3414"/>
    <w:rsid w:val="006A363C"/>
    <w:rsid w:val="006A47A8"/>
    <w:rsid w:val="006A47B6"/>
    <w:rsid w:val="006A53CE"/>
    <w:rsid w:val="006A5904"/>
    <w:rsid w:val="006A6105"/>
    <w:rsid w:val="006A6106"/>
    <w:rsid w:val="006A6BEF"/>
    <w:rsid w:val="006A7C70"/>
    <w:rsid w:val="006B043E"/>
    <w:rsid w:val="006B07B8"/>
    <w:rsid w:val="006B0858"/>
    <w:rsid w:val="006B099D"/>
    <w:rsid w:val="006B0D7E"/>
    <w:rsid w:val="006B1193"/>
    <w:rsid w:val="006B3048"/>
    <w:rsid w:val="006B35DB"/>
    <w:rsid w:val="006B37C1"/>
    <w:rsid w:val="006B5387"/>
    <w:rsid w:val="006B5F47"/>
    <w:rsid w:val="006B6F91"/>
    <w:rsid w:val="006B74E1"/>
    <w:rsid w:val="006C02EE"/>
    <w:rsid w:val="006C0980"/>
    <w:rsid w:val="006C1781"/>
    <w:rsid w:val="006C2906"/>
    <w:rsid w:val="006C2C48"/>
    <w:rsid w:val="006C3A9C"/>
    <w:rsid w:val="006C6CCB"/>
    <w:rsid w:val="006D06A6"/>
    <w:rsid w:val="006D172B"/>
    <w:rsid w:val="006D1D1F"/>
    <w:rsid w:val="006D5063"/>
    <w:rsid w:val="006D552E"/>
    <w:rsid w:val="006D5A71"/>
    <w:rsid w:val="006D6864"/>
    <w:rsid w:val="006D6A05"/>
    <w:rsid w:val="006D6E99"/>
    <w:rsid w:val="006D70A4"/>
    <w:rsid w:val="006E27B8"/>
    <w:rsid w:val="006E2CB7"/>
    <w:rsid w:val="006E3259"/>
    <w:rsid w:val="006E3919"/>
    <w:rsid w:val="006E3F4D"/>
    <w:rsid w:val="006E634F"/>
    <w:rsid w:val="006E69DE"/>
    <w:rsid w:val="006E7DEB"/>
    <w:rsid w:val="006E7EBA"/>
    <w:rsid w:val="006F140A"/>
    <w:rsid w:val="006F153D"/>
    <w:rsid w:val="006F349D"/>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46BD"/>
    <w:rsid w:val="0074559A"/>
    <w:rsid w:val="0074789D"/>
    <w:rsid w:val="00747FBC"/>
    <w:rsid w:val="00750C68"/>
    <w:rsid w:val="00752CB3"/>
    <w:rsid w:val="00752D5F"/>
    <w:rsid w:val="00752E2C"/>
    <w:rsid w:val="0075306A"/>
    <w:rsid w:val="00753932"/>
    <w:rsid w:val="0075465D"/>
    <w:rsid w:val="00756EEC"/>
    <w:rsid w:val="0075752D"/>
    <w:rsid w:val="00760961"/>
    <w:rsid w:val="007610F4"/>
    <w:rsid w:val="007611E3"/>
    <w:rsid w:val="00762FBB"/>
    <w:rsid w:val="0076306F"/>
    <w:rsid w:val="00763371"/>
    <w:rsid w:val="007633C0"/>
    <w:rsid w:val="00763C99"/>
    <w:rsid w:val="00764327"/>
    <w:rsid w:val="00764D56"/>
    <w:rsid w:val="0076594B"/>
    <w:rsid w:val="0077056F"/>
    <w:rsid w:val="0077126E"/>
    <w:rsid w:val="007714EC"/>
    <w:rsid w:val="0077452C"/>
    <w:rsid w:val="00776705"/>
    <w:rsid w:val="007778CC"/>
    <w:rsid w:val="0078095F"/>
    <w:rsid w:val="00780C2B"/>
    <w:rsid w:val="00781452"/>
    <w:rsid w:val="00782ACF"/>
    <w:rsid w:val="00783839"/>
    <w:rsid w:val="007841B2"/>
    <w:rsid w:val="00786E58"/>
    <w:rsid w:val="00786F0E"/>
    <w:rsid w:val="00787083"/>
    <w:rsid w:val="0078736C"/>
    <w:rsid w:val="00790E70"/>
    <w:rsid w:val="007916C6"/>
    <w:rsid w:val="0079226A"/>
    <w:rsid w:val="00793431"/>
    <w:rsid w:val="00793A13"/>
    <w:rsid w:val="00795F60"/>
    <w:rsid w:val="007962DF"/>
    <w:rsid w:val="007964C2"/>
    <w:rsid w:val="0079727C"/>
    <w:rsid w:val="0079737B"/>
    <w:rsid w:val="007A002D"/>
    <w:rsid w:val="007A03EC"/>
    <w:rsid w:val="007A12A0"/>
    <w:rsid w:val="007A24AF"/>
    <w:rsid w:val="007A2A1D"/>
    <w:rsid w:val="007A3949"/>
    <w:rsid w:val="007A3BF5"/>
    <w:rsid w:val="007A3C39"/>
    <w:rsid w:val="007A4BF6"/>
    <w:rsid w:val="007A4C99"/>
    <w:rsid w:val="007A5613"/>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295E"/>
    <w:rsid w:val="007C4129"/>
    <w:rsid w:val="007C4B15"/>
    <w:rsid w:val="007C665B"/>
    <w:rsid w:val="007C678C"/>
    <w:rsid w:val="007D09DF"/>
    <w:rsid w:val="007D1149"/>
    <w:rsid w:val="007D1F7A"/>
    <w:rsid w:val="007D2806"/>
    <w:rsid w:val="007D2957"/>
    <w:rsid w:val="007D2DD0"/>
    <w:rsid w:val="007D2DEB"/>
    <w:rsid w:val="007D3973"/>
    <w:rsid w:val="007D4268"/>
    <w:rsid w:val="007D7A32"/>
    <w:rsid w:val="007E1182"/>
    <w:rsid w:val="007E1995"/>
    <w:rsid w:val="007E1D6D"/>
    <w:rsid w:val="007E3908"/>
    <w:rsid w:val="007E55DF"/>
    <w:rsid w:val="007E6B9E"/>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69EF"/>
    <w:rsid w:val="00806D04"/>
    <w:rsid w:val="00807272"/>
    <w:rsid w:val="0081016C"/>
    <w:rsid w:val="0081243D"/>
    <w:rsid w:val="008135EA"/>
    <w:rsid w:val="00815815"/>
    <w:rsid w:val="00815E38"/>
    <w:rsid w:val="008164B3"/>
    <w:rsid w:val="008166AC"/>
    <w:rsid w:val="008166B2"/>
    <w:rsid w:val="00817128"/>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2631"/>
    <w:rsid w:val="008329EA"/>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185B"/>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AEA"/>
    <w:rsid w:val="00877047"/>
    <w:rsid w:val="00880B98"/>
    <w:rsid w:val="00880C28"/>
    <w:rsid w:val="0088169E"/>
    <w:rsid w:val="00881E3D"/>
    <w:rsid w:val="00882783"/>
    <w:rsid w:val="0088468B"/>
    <w:rsid w:val="00890CB5"/>
    <w:rsid w:val="0089230B"/>
    <w:rsid w:val="00892434"/>
    <w:rsid w:val="0089396A"/>
    <w:rsid w:val="008972CE"/>
    <w:rsid w:val="008972E6"/>
    <w:rsid w:val="008974F9"/>
    <w:rsid w:val="008A0667"/>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2263"/>
    <w:rsid w:val="008C2614"/>
    <w:rsid w:val="008C2BDB"/>
    <w:rsid w:val="008C2EB1"/>
    <w:rsid w:val="008C4D41"/>
    <w:rsid w:val="008C63A3"/>
    <w:rsid w:val="008C7416"/>
    <w:rsid w:val="008C7BB6"/>
    <w:rsid w:val="008C7C10"/>
    <w:rsid w:val="008D01AA"/>
    <w:rsid w:val="008D15DB"/>
    <w:rsid w:val="008D1F2C"/>
    <w:rsid w:val="008D308E"/>
    <w:rsid w:val="008D5FFF"/>
    <w:rsid w:val="008D62B7"/>
    <w:rsid w:val="008D6C6B"/>
    <w:rsid w:val="008D7204"/>
    <w:rsid w:val="008D7FF8"/>
    <w:rsid w:val="008E07A0"/>
    <w:rsid w:val="008E08ED"/>
    <w:rsid w:val="008E219E"/>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490"/>
    <w:rsid w:val="00901123"/>
    <w:rsid w:val="00901B60"/>
    <w:rsid w:val="00902198"/>
    <w:rsid w:val="00902839"/>
    <w:rsid w:val="00903FFA"/>
    <w:rsid w:val="00904C4E"/>
    <w:rsid w:val="00906715"/>
    <w:rsid w:val="00911A8E"/>
    <w:rsid w:val="00911C27"/>
    <w:rsid w:val="00911CCF"/>
    <w:rsid w:val="00911FF8"/>
    <w:rsid w:val="009125CC"/>
    <w:rsid w:val="00912BD8"/>
    <w:rsid w:val="009130A9"/>
    <w:rsid w:val="00913D5B"/>
    <w:rsid w:val="00915474"/>
    <w:rsid w:val="00915BEA"/>
    <w:rsid w:val="00920922"/>
    <w:rsid w:val="00920DE0"/>
    <w:rsid w:val="00921C0B"/>
    <w:rsid w:val="0092324F"/>
    <w:rsid w:val="00923F04"/>
    <w:rsid w:val="00924306"/>
    <w:rsid w:val="00924E40"/>
    <w:rsid w:val="009250CC"/>
    <w:rsid w:val="00925C57"/>
    <w:rsid w:val="00925DF0"/>
    <w:rsid w:val="0092607D"/>
    <w:rsid w:val="00926DAD"/>
    <w:rsid w:val="009300A4"/>
    <w:rsid w:val="009301D5"/>
    <w:rsid w:val="00930612"/>
    <w:rsid w:val="00930EF9"/>
    <w:rsid w:val="00931241"/>
    <w:rsid w:val="00935390"/>
    <w:rsid w:val="00936E25"/>
    <w:rsid w:val="0093704B"/>
    <w:rsid w:val="00937309"/>
    <w:rsid w:val="0093736E"/>
    <w:rsid w:val="009377CE"/>
    <w:rsid w:val="0094095A"/>
    <w:rsid w:val="00941D8D"/>
    <w:rsid w:val="0094284F"/>
    <w:rsid w:val="0094389B"/>
    <w:rsid w:val="00944DDE"/>
    <w:rsid w:val="00945888"/>
    <w:rsid w:val="00950AE5"/>
    <w:rsid w:val="00951F6E"/>
    <w:rsid w:val="009533D2"/>
    <w:rsid w:val="0095376B"/>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71A5"/>
    <w:rsid w:val="0097727C"/>
    <w:rsid w:val="009776E5"/>
    <w:rsid w:val="00977B32"/>
    <w:rsid w:val="00980541"/>
    <w:rsid w:val="009815F2"/>
    <w:rsid w:val="009821BB"/>
    <w:rsid w:val="009830F9"/>
    <w:rsid w:val="009834FF"/>
    <w:rsid w:val="009844A3"/>
    <w:rsid w:val="00984F2A"/>
    <w:rsid w:val="00985259"/>
    <w:rsid w:val="00986B92"/>
    <w:rsid w:val="009871B9"/>
    <w:rsid w:val="009873C3"/>
    <w:rsid w:val="00991A5E"/>
    <w:rsid w:val="00991A9B"/>
    <w:rsid w:val="00992884"/>
    <w:rsid w:val="00992DDF"/>
    <w:rsid w:val="00993098"/>
    <w:rsid w:val="009933EE"/>
    <w:rsid w:val="009939B2"/>
    <w:rsid w:val="00994AB7"/>
    <w:rsid w:val="00995766"/>
    <w:rsid w:val="009958B3"/>
    <w:rsid w:val="00995DAD"/>
    <w:rsid w:val="009A0CEB"/>
    <w:rsid w:val="009A186C"/>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744E"/>
    <w:rsid w:val="009C7C7B"/>
    <w:rsid w:val="009D01BC"/>
    <w:rsid w:val="009D17A4"/>
    <w:rsid w:val="009D4682"/>
    <w:rsid w:val="009D46D4"/>
    <w:rsid w:val="009D4970"/>
    <w:rsid w:val="009D5985"/>
    <w:rsid w:val="009D5B9A"/>
    <w:rsid w:val="009D6D11"/>
    <w:rsid w:val="009E043C"/>
    <w:rsid w:val="009E0E44"/>
    <w:rsid w:val="009E10B5"/>
    <w:rsid w:val="009E175A"/>
    <w:rsid w:val="009E3CFA"/>
    <w:rsid w:val="009E4488"/>
    <w:rsid w:val="009E479F"/>
    <w:rsid w:val="009E6486"/>
    <w:rsid w:val="009E6E9C"/>
    <w:rsid w:val="009F1B7F"/>
    <w:rsid w:val="009F54F6"/>
    <w:rsid w:val="009F5DEB"/>
    <w:rsid w:val="009F61EA"/>
    <w:rsid w:val="009F683E"/>
    <w:rsid w:val="009F6FED"/>
    <w:rsid w:val="009F71F1"/>
    <w:rsid w:val="009F741A"/>
    <w:rsid w:val="00A00E05"/>
    <w:rsid w:val="00A0208C"/>
    <w:rsid w:val="00A02E51"/>
    <w:rsid w:val="00A02F6A"/>
    <w:rsid w:val="00A03F8B"/>
    <w:rsid w:val="00A06F16"/>
    <w:rsid w:val="00A116DD"/>
    <w:rsid w:val="00A1373A"/>
    <w:rsid w:val="00A13A5B"/>
    <w:rsid w:val="00A13D53"/>
    <w:rsid w:val="00A15E13"/>
    <w:rsid w:val="00A16E48"/>
    <w:rsid w:val="00A2237F"/>
    <w:rsid w:val="00A2268C"/>
    <w:rsid w:val="00A2279B"/>
    <w:rsid w:val="00A23B1D"/>
    <w:rsid w:val="00A25198"/>
    <w:rsid w:val="00A25368"/>
    <w:rsid w:val="00A25B31"/>
    <w:rsid w:val="00A25BEE"/>
    <w:rsid w:val="00A265FB"/>
    <w:rsid w:val="00A30437"/>
    <w:rsid w:val="00A30873"/>
    <w:rsid w:val="00A316A7"/>
    <w:rsid w:val="00A32862"/>
    <w:rsid w:val="00A32C1F"/>
    <w:rsid w:val="00A342BF"/>
    <w:rsid w:val="00A342FF"/>
    <w:rsid w:val="00A3457C"/>
    <w:rsid w:val="00A3522B"/>
    <w:rsid w:val="00A35BC2"/>
    <w:rsid w:val="00A3711F"/>
    <w:rsid w:val="00A41A12"/>
    <w:rsid w:val="00A42122"/>
    <w:rsid w:val="00A4340F"/>
    <w:rsid w:val="00A435E4"/>
    <w:rsid w:val="00A441FE"/>
    <w:rsid w:val="00A47FDB"/>
    <w:rsid w:val="00A50931"/>
    <w:rsid w:val="00A50D13"/>
    <w:rsid w:val="00A515C9"/>
    <w:rsid w:val="00A51884"/>
    <w:rsid w:val="00A51EA1"/>
    <w:rsid w:val="00A54548"/>
    <w:rsid w:val="00A54C14"/>
    <w:rsid w:val="00A552B3"/>
    <w:rsid w:val="00A553D8"/>
    <w:rsid w:val="00A555EF"/>
    <w:rsid w:val="00A55A67"/>
    <w:rsid w:val="00A566A4"/>
    <w:rsid w:val="00A6079F"/>
    <w:rsid w:val="00A60E51"/>
    <w:rsid w:val="00A619A5"/>
    <w:rsid w:val="00A62E0D"/>
    <w:rsid w:val="00A64624"/>
    <w:rsid w:val="00A653B2"/>
    <w:rsid w:val="00A65DD2"/>
    <w:rsid w:val="00A66446"/>
    <w:rsid w:val="00A6664E"/>
    <w:rsid w:val="00A66E3F"/>
    <w:rsid w:val="00A71652"/>
    <w:rsid w:val="00A7352A"/>
    <w:rsid w:val="00A76615"/>
    <w:rsid w:val="00A80D17"/>
    <w:rsid w:val="00A81BEC"/>
    <w:rsid w:val="00A832CB"/>
    <w:rsid w:val="00A83D71"/>
    <w:rsid w:val="00A84B46"/>
    <w:rsid w:val="00A85684"/>
    <w:rsid w:val="00A858D8"/>
    <w:rsid w:val="00A86AE0"/>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A7D24"/>
    <w:rsid w:val="00AB0B37"/>
    <w:rsid w:val="00AB1377"/>
    <w:rsid w:val="00AB203C"/>
    <w:rsid w:val="00AB2859"/>
    <w:rsid w:val="00AB2C8C"/>
    <w:rsid w:val="00AB34E7"/>
    <w:rsid w:val="00AB389C"/>
    <w:rsid w:val="00AB3E37"/>
    <w:rsid w:val="00AB52B9"/>
    <w:rsid w:val="00AB694E"/>
    <w:rsid w:val="00AB6E18"/>
    <w:rsid w:val="00AB7085"/>
    <w:rsid w:val="00AC05A6"/>
    <w:rsid w:val="00AC1C1D"/>
    <w:rsid w:val="00AC24FA"/>
    <w:rsid w:val="00AC3242"/>
    <w:rsid w:val="00AC32CE"/>
    <w:rsid w:val="00AC3FB4"/>
    <w:rsid w:val="00AC484C"/>
    <w:rsid w:val="00AC58B1"/>
    <w:rsid w:val="00AC6BEC"/>
    <w:rsid w:val="00AD2134"/>
    <w:rsid w:val="00AD38FA"/>
    <w:rsid w:val="00AD45D6"/>
    <w:rsid w:val="00AD482A"/>
    <w:rsid w:val="00AD4BD2"/>
    <w:rsid w:val="00AD510C"/>
    <w:rsid w:val="00AD5190"/>
    <w:rsid w:val="00AD55FB"/>
    <w:rsid w:val="00AD5609"/>
    <w:rsid w:val="00AD56A1"/>
    <w:rsid w:val="00AD5C27"/>
    <w:rsid w:val="00AD6CFB"/>
    <w:rsid w:val="00AD7231"/>
    <w:rsid w:val="00AD7BFB"/>
    <w:rsid w:val="00AD7FF0"/>
    <w:rsid w:val="00AE01D7"/>
    <w:rsid w:val="00AE0237"/>
    <w:rsid w:val="00AE11A7"/>
    <w:rsid w:val="00AE2350"/>
    <w:rsid w:val="00AE288E"/>
    <w:rsid w:val="00AE352A"/>
    <w:rsid w:val="00AE35AD"/>
    <w:rsid w:val="00AE3AE9"/>
    <w:rsid w:val="00AE43BD"/>
    <w:rsid w:val="00AE778D"/>
    <w:rsid w:val="00AE7A55"/>
    <w:rsid w:val="00AF3A04"/>
    <w:rsid w:val="00AF4928"/>
    <w:rsid w:val="00AF7E91"/>
    <w:rsid w:val="00B01221"/>
    <w:rsid w:val="00B0158E"/>
    <w:rsid w:val="00B0442F"/>
    <w:rsid w:val="00B044FA"/>
    <w:rsid w:val="00B0454D"/>
    <w:rsid w:val="00B05890"/>
    <w:rsid w:val="00B06076"/>
    <w:rsid w:val="00B06665"/>
    <w:rsid w:val="00B06EB9"/>
    <w:rsid w:val="00B1096E"/>
    <w:rsid w:val="00B10C16"/>
    <w:rsid w:val="00B11F86"/>
    <w:rsid w:val="00B13588"/>
    <w:rsid w:val="00B16DE6"/>
    <w:rsid w:val="00B203D5"/>
    <w:rsid w:val="00B211D3"/>
    <w:rsid w:val="00B21583"/>
    <w:rsid w:val="00B23B68"/>
    <w:rsid w:val="00B23B92"/>
    <w:rsid w:val="00B25F77"/>
    <w:rsid w:val="00B26136"/>
    <w:rsid w:val="00B2616D"/>
    <w:rsid w:val="00B26A18"/>
    <w:rsid w:val="00B27122"/>
    <w:rsid w:val="00B2766C"/>
    <w:rsid w:val="00B27DF1"/>
    <w:rsid w:val="00B31D4B"/>
    <w:rsid w:val="00B31FDA"/>
    <w:rsid w:val="00B32608"/>
    <w:rsid w:val="00B33253"/>
    <w:rsid w:val="00B33B6E"/>
    <w:rsid w:val="00B35A15"/>
    <w:rsid w:val="00B376E4"/>
    <w:rsid w:val="00B37BC5"/>
    <w:rsid w:val="00B416A7"/>
    <w:rsid w:val="00B4490C"/>
    <w:rsid w:val="00B44BDA"/>
    <w:rsid w:val="00B469E3"/>
    <w:rsid w:val="00B47809"/>
    <w:rsid w:val="00B500E8"/>
    <w:rsid w:val="00B51090"/>
    <w:rsid w:val="00B51138"/>
    <w:rsid w:val="00B5279C"/>
    <w:rsid w:val="00B53A26"/>
    <w:rsid w:val="00B54E82"/>
    <w:rsid w:val="00B54F94"/>
    <w:rsid w:val="00B55B72"/>
    <w:rsid w:val="00B568F7"/>
    <w:rsid w:val="00B6049A"/>
    <w:rsid w:val="00B606D4"/>
    <w:rsid w:val="00B610DF"/>
    <w:rsid w:val="00B614D9"/>
    <w:rsid w:val="00B62DD3"/>
    <w:rsid w:val="00B63C38"/>
    <w:rsid w:val="00B645B7"/>
    <w:rsid w:val="00B64765"/>
    <w:rsid w:val="00B671F4"/>
    <w:rsid w:val="00B6798E"/>
    <w:rsid w:val="00B67D96"/>
    <w:rsid w:val="00B67EDA"/>
    <w:rsid w:val="00B701E0"/>
    <w:rsid w:val="00B70A64"/>
    <w:rsid w:val="00B727CD"/>
    <w:rsid w:val="00B741F5"/>
    <w:rsid w:val="00B74CBC"/>
    <w:rsid w:val="00B76379"/>
    <w:rsid w:val="00B7741B"/>
    <w:rsid w:val="00B776CD"/>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49C"/>
    <w:rsid w:val="00B9657C"/>
    <w:rsid w:val="00B96A7D"/>
    <w:rsid w:val="00B96C4A"/>
    <w:rsid w:val="00B97D74"/>
    <w:rsid w:val="00BA0597"/>
    <w:rsid w:val="00BA19F5"/>
    <w:rsid w:val="00BA2811"/>
    <w:rsid w:val="00BA3D2E"/>
    <w:rsid w:val="00BA4E0B"/>
    <w:rsid w:val="00BA7D6E"/>
    <w:rsid w:val="00BB0D01"/>
    <w:rsid w:val="00BB143C"/>
    <w:rsid w:val="00BB2287"/>
    <w:rsid w:val="00BB2623"/>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D0CE6"/>
    <w:rsid w:val="00BD20C5"/>
    <w:rsid w:val="00BD35FF"/>
    <w:rsid w:val="00BD382C"/>
    <w:rsid w:val="00BD3C29"/>
    <w:rsid w:val="00BD3FD1"/>
    <w:rsid w:val="00BD3FF6"/>
    <w:rsid w:val="00BD4A28"/>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C01955"/>
    <w:rsid w:val="00C0297F"/>
    <w:rsid w:val="00C02ED2"/>
    <w:rsid w:val="00C04374"/>
    <w:rsid w:val="00C04569"/>
    <w:rsid w:val="00C0480D"/>
    <w:rsid w:val="00C04B2C"/>
    <w:rsid w:val="00C0584D"/>
    <w:rsid w:val="00C07196"/>
    <w:rsid w:val="00C07F73"/>
    <w:rsid w:val="00C11F76"/>
    <w:rsid w:val="00C17895"/>
    <w:rsid w:val="00C20C72"/>
    <w:rsid w:val="00C23764"/>
    <w:rsid w:val="00C2394E"/>
    <w:rsid w:val="00C24127"/>
    <w:rsid w:val="00C25011"/>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623"/>
    <w:rsid w:val="00C407C7"/>
    <w:rsid w:val="00C407EA"/>
    <w:rsid w:val="00C40BDB"/>
    <w:rsid w:val="00C41468"/>
    <w:rsid w:val="00C420B9"/>
    <w:rsid w:val="00C42B90"/>
    <w:rsid w:val="00C4450C"/>
    <w:rsid w:val="00C449A7"/>
    <w:rsid w:val="00C44B01"/>
    <w:rsid w:val="00C454DC"/>
    <w:rsid w:val="00C46A43"/>
    <w:rsid w:val="00C50E10"/>
    <w:rsid w:val="00C50EC3"/>
    <w:rsid w:val="00C529B1"/>
    <w:rsid w:val="00C5452D"/>
    <w:rsid w:val="00C54F3F"/>
    <w:rsid w:val="00C55349"/>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7773"/>
    <w:rsid w:val="00C7007D"/>
    <w:rsid w:val="00C7058B"/>
    <w:rsid w:val="00C7128E"/>
    <w:rsid w:val="00C71BA9"/>
    <w:rsid w:val="00C72BAD"/>
    <w:rsid w:val="00C72FB9"/>
    <w:rsid w:val="00C73064"/>
    <w:rsid w:val="00C7335E"/>
    <w:rsid w:val="00C733D6"/>
    <w:rsid w:val="00C73B83"/>
    <w:rsid w:val="00C75058"/>
    <w:rsid w:val="00C756F0"/>
    <w:rsid w:val="00C760A6"/>
    <w:rsid w:val="00C762C9"/>
    <w:rsid w:val="00C76FD8"/>
    <w:rsid w:val="00C80027"/>
    <w:rsid w:val="00C80097"/>
    <w:rsid w:val="00C80708"/>
    <w:rsid w:val="00C8147A"/>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1DD7"/>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566"/>
    <w:rsid w:val="00CB6A33"/>
    <w:rsid w:val="00CB7F19"/>
    <w:rsid w:val="00CC1079"/>
    <w:rsid w:val="00CC12F3"/>
    <w:rsid w:val="00CC143C"/>
    <w:rsid w:val="00CC1585"/>
    <w:rsid w:val="00CC39A8"/>
    <w:rsid w:val="00CC4454"/>
    <w:rsid w:val="00CC5AF1"/>
    <w:rsid w:val="00CC650C"/>
    <w:rsid w:val="00CD0400"/>
    <w:rsid w:val="00CD12B5"/>
    <w:rsid w:val="00CD1818"/>
    <w:rsid w:val="00CD1DA3"/>
    <w:rsid w:val="00CD274A"/>
    <w:rsid w:val="00CD3287"/>
    <w:rsid w:val="00CD4B35"/>
    <w:rsid w:val="00CD4C4D"/>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6DB"/>
    <w:rsid w:val="00D01F9D"/>
    <w:rsid w:val="00D02E5E"/>
    <w:rsid w:val="00D03151"/>
    <w:rsid w:val="00D03D2F"/>
    <w:rsid w:val="00D04971"/>
    <w:rsid w:val="00D073C6"/>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7B8B"/>
    <w:rsid w:val="00D410AC"/>
    <w:rsid w:val="00D4133F"/>
    <w:rsid w:val="00D41692"/>
    <w:rsid w:val="00D41B0C"/>
    <w:rsid w:val="00D421CE"/>
    <w:rsid w:val="00D43CD5"/>
    <w:rsid w:val="00D449D0"/>
    <w:rsid w:val="00D44EA5"/>
    <w:rsid w:val="00D45031"/>
    <w:rsid w:val="00D45305"/>
    <w:rsid w:val="00D45724"/>
    <w:rsid w:val="00D46573"/>
    <w:rsid w:val="00D503ED"/>
    <w:rsid w:val="00D51E0E"/>
    <w:rsid w:val="00D51FD6"/>
    <w:rsid w:val="00D52573"/>
    <w:rsid w:val="00D52834"/>
    <w:rsid w:val="00D531B7"/>
    <w:rsid w:val="00D534C3"/>
    <w:rsid w:val="00D53FD0"/>
    <w:rsid w:val="00D5419F"/>
    <w:rsid w:val="00D55401"/>
    <w:rsid w:val="00D578C9"/>
    <w:rsid w:val="00D57DF7"/>
    <w:rsid w:val="00D601B7"/>
    <w:rsid w:val="00D60BB7"/>
    <w:rsid w:val="00D615E3"/>
    <w:rsid w:val="00D61A3B"/>
    <w:rsid w:val="00D64AAD"/>
    <w:rsid w:val="00D64F6D"/>
    <w:rsid w:val="00D67141"/>
    <w:rsid w:val="00D67AE5"/>
    <w:rsid w:val="00D7036F"/>
    <w:rsid w:val="00D70BAA"/>
    <w:rsid w:val="00D71C51"/>
    <w:rsid w:val="00D72FBA"/>
    <w:rsid w:val="00D74A31"/>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A08DB"/>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254B"/>
    <w:rsid w:val="00DB26B8"/>
    <w:rsid w:val="00DB439D"/>
    <w:rsid w:val="00DB6A15"/>
    <w:rsid w:val="00DB74D1"/>
    <w:rsid w:val="00DC0DC0"/>
    <w:rsid w:val="00DC0E48"/>
    <w:rsid w:val="00DC0FC0"/>
    <w:rsid w:val="00DC2633"/>
    <w:rsid w:val="00DC37AD"/>
    <w:rsid w:val="00DC41A2"/>
    <w:rsid w:val="00DC488E"/>
    <w:rsid w:val="00DC5042"/>
    <w:rsid w:val="00DC534A"/>
    <w:rsid w:val="00DC572D"/>
    <w:rsid w:val="00DC6245"/>
    <w:rsid w:val="00DC67F0"/>
    <w:rsid w:val="00DC6F42"/>
    <w:rsid w:val="00DD01CF"/>
    <w:rsid w:val="00DD08CD"/>
    <w:rsid w:val="00DD1A6D"/>
    <w:rsid w:val="00DD1CAF"/>
    <w:rsid w:val="00DD3134"/>
    <w:rsid w:val="00DD3430"/>
    <w:rsid w:val="00DD5251"/>
    <w:rsid w:val="00DD56AF"/>
    <w:rsid w:val="00DD56F9"/>
    <w:rsid w:val="00DD595A"/>
    <w:rsid w:val="00DD60B4"/>
    <w:rsid w:val="00DD66C9"/>
    <w:rsid w:val="00DD69FC"/>
    <w:rsid w:val="00DD6B21"/>
    <w:rsid w:val="00DE0514"/>
    <w:rsid w:val="00DE0A55"/>
    <w:rsid w:val="00DE0B81"/>
    <w:rsid w:val="00DE4CA3"/>
    <w:rsid w:val="00DE5888"/>
    <w:rsid w:val="00DE6127"/>
    <w:rsid w:val="00DE7373"/>
    <w:rsid w:val="00DE75C1"/>
    <w:rsid w:val="00DF0179"/>
    <w:rsid w:val="00DF0187"/>
    <w:rsid w:val="00DF094D"/>
    <w:rsid w:val="00DF1052"/>
    <w:rsid w:val="00DF1076"/>
    <w:rsid w:val="00DF16D1"/>
    <w:rsid w:val="00DF1B07"/>
    <w:rsid w:val="00DF2704"/>
    <w:rsid w:val="00DF4E41"/>
    <w:rsid w:val="00DF6AD2"/>
    <w:rsid w:val="00DF7436"/>
    <w:rsid w:val="00DF7C64"/>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10C61"/>
    <w:rsid w:val="00E11191"/>
    <w:rsid w:val="00E111AE"/>
    <w:rsid w:val="00E126E9"/>
    <w:rsid w:val="00E134D8"/>
    <w:rsid w:val="00E135BB"/>
    <w:rsid w:val="00E1489E"/>
    <w:rsid w:val="00E16117"/>
    <w:rsid w:val="00E16712"/>
    <w:rsid w:val="00E17413"/>
    <w:rsid w:val="00E17995"/>
    <w:rsid w:val="00E20285"/>
    <w:rsid w:val="00E20B19"/>
    <w:rsid w:val="00E20F88"/>
    <w:rsid w:val="00E2140B"/>
    <w:rsid w:val="00E228A5"/>
    <w:rsid w:val="00E228E5"/>
    <w:rsid w:val="00E22B47"/>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5089E"/>
    <w:rsid w:val="00E52965"/>
    <w:rsid w:val="00E52BAA"/>
    <w:rsid w:val="00E52BF6"/>
    <w:rsid w:val="00E5494E"/>
    <w:rsid w:val="00E54D8E"/>
    <w:rsid w:val="00E55A88"/>
    <w:rsid w:val="00E568B8"/>
    <w:rsid w:val="00E57F02"/>
    <w:rsid w:val="00E6036D"/>
    <w:rsid w:val="00E60BB5"/>
    <w:rsid w:val="00E62106"/>
    <w:rsid w:val="00E62C1B"/>
    <w:rsid w:val="00E63599"/>
    <w:rsid w:val="00E640F0"/>
    <w:rsid w:val="00E641A1"/>
    <w:rsid w:val="00E64D03"/>
    <w:rsid w:val="00E66185"/>
    <w:rsid w:val="00E665C5"/>
    <w:rsid w:val="00E66EA8"/>
    <w:rsid w:val="00E67388"/>
    <w:rsid w:val="00E70213"/>
    <w:rsid w:val="00E7342C"/>
    <w:rsid w:val="00E73976"/>
    <w:rsid w:val="00E74A29"/>
    <w:rsid w:val="00E74C13"/>
    <w:rsid w:val="00E75BEA"/>
    <w:rsid w:val="00E76F07"/>
    <w:rsid w:val="00E8034C"/>
    <w:rsid w:val="00E8142B"/>
    <w:rsid w:val="00E83A43"/>
    <w:rsid w:val="00E840E0"/>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23DB"/>
    <w:rsid w:val="00EA4CE1"/>
    <w:rsid w:val="00EA57EA"/>
    <w:rsid w:val="00EA6E93"/>
    <w:rsid w:val="00EA7020"/>
    <w:rsid w:val="00EA71C8"/>
    <w:rsid w:val="00EA7D15"/>
    <w:rsid w:val="00EB0B3E"/>
    <w:rsid w:val="00EB105D"/>
    <w:rsid w:val="00EB1B8D"/>
    <w:rsid w:val="00EB2216"/>
    <w:rsid w:val="00EB2666"/>
    <w:rsid w:val="00EB2780"/>
    <w:rsid w:val="00EB3251"/>
    <w:rsid w:val="00EB47CF"/>
    <w:rsid w:val="00EB57A3"/>
    <w:rsid w:val="00EB5E4A"/>
    <w:rsid w:val="00EB679F"/>
    <w:rsid w:val="00EB6FD1"/>
    <w:rsid w:val="00EB7978"/>
    <w:rsid w:val="00EB79C7"/>
    <w:rsid w:val="00EC1E7A"/>
    <w:rsid w:val="00EC5E0F"/>
    <w:rsid w:val="00EC6BA9"/>
    <w:rsid w:val="00ED0828"/>
    <w:rsid w:val="00ED08EB"/>
    <w:rsid w:val="00ED09AD"/>
    <w:rsid w:val="00ED0BA7"/>
    <w:rsid w:val="00ED166B"/>
    <w:rsid w:val="00ED1AA3"/>
    <w:rsid w:val="00ED1C04"/>
    <w:rsid w:val="00ED29B4"/>
    <w:rsid w:val="00ED2A4B"/>
    <w:rsid w:val="00ED3972"/>
    <w:rsid w:val="00ED5C48"/>
    <w:rsid w:val="00ED6150"/>
    <w:rsid w:val="00ED63D5"/>
    <w:rsid w:val="00EE0AF9"/>
    <w:rsid w:val="00EE1187"/>
    <w:rsid w:val="00EE21A3"/>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738A"/>
    <w:rsid w:val="00EF73C7"/>
    <w:rsid w:val="00EF7A15"/>
    <w:rsid w:val="00EF7A5B"/>
    <w:rsid w:val="00F0079F"/>
    <w:rsid w:val="00F00E04"/>
    <w:rsid w:val="00F04842"/>
    <w:rsid w:val="00F04CE8"/>
    <w:rsid w:val="00F05739"/>
    <w:rsid w:val="00F05CC6"/>
    <w:rsid w:val="00F07337"/>
    <w:rsid w:val="00F10046"/>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61093"/>
    <w:rsid w:val="00F63B55"/>
    <w:rsid w:val="00F64AC2"/>
    <w:rsid w:val="00F659C5"/>
    <w:rsid w:val="00F65B33"/>
    <w:rsid w:val="00F65B58"/>
    <w:rsid w:val="00F65ECB"/>
    <w:rsid w:val="00F65F97"/>
    <w:rsid w:val="00F67EF9"/>
    <w:rsid w:val="00F70F4B"/>
    <w:rsid w:val="00F7113B"/>
    <w:rsid w:val="00F719D8"/>
    <w:rsid w:val="00F71DBB"/>
    <w:rsid w:val="00F727B8"/>
    <w:rsid w:val="00F747F2"/>
    <w:rsid w:val="00F74988"/>
    <w:rsid w:val="00F74D17"/>
    <w:rsid w:val="00F74E9C"/>
    <w:rsid w:val="00F76419"/>
    <w:rsid w:val="00F76C7C"/>
    <w:rsid w:val="00F76CD7"/>
    <w:rsid w:val="00F81219"/>
    <w:rsid w:val="00F83149"/>
    <w:rsid w:val="00F837FB"/>
    <w:rsid w:val="00F8457F"/>
    <w:rsid w:val="00F86220"/>
    <w:rsid w:val="00F87613"/>
    <w:rsid w:val="00F908B9"/>
    <w:rsid w:val="00F91A45"/>
    <w:rsid w:val="00F91AAD"/>
    <w:rsid w:val="00F9276F"/>
    <w:rsid w:val="00F93CAE"/>
    <w:rsid w:val="00F94073"/>
    <w:rsid w:val="00F9416E"/>
    <w:rsid w:val="00F94BD9"/>
    <w:rsid w:val="00F95DA8"/>
    <w:rsid w:val="00FA1D56"/>
    <w:rsid w:val="00FA281A"/>
    <w:rsid w:val="00FA48B5"/>
    <w:rsid w:val="00FA6366"/>
    <w:rsid w:val="00FA695E"/>
    <w:rsid w:val="00FA6D71"/>
    <w:rsid w:val="00FA7024"/>
    <w:rsid w:val="00FB1D21"/>
    <w:rsid w:val="00FB3E29"/>
    <w:rsid w:val="00FB67EF"/>
    <w:rsid w:val="00FC00B1"/>
    <w:rsid w:val="00FC1479"/>
    <w:rsid w:val="00FC1CE9"/>
    <w:rsid w:val="00FC2FCD"/>
    <w:rsid w:val="00FC3E3C"/>
    <w:rsid w:val="00FC4B08"/>
    <w:rsid w:val="00FC4C36"/>
    <w:rsid w:val="00FC5AAC"/>
    <w:rsid w:val="00FC60D4"/>
    <w:rsid w:val="00FC6527"/>
    <w:rsid w:val="00FC6CE3"/>
    <w:rsid w:val="00FC7150"/>
    <w:rsid w:val="00FD0AE8"/>
    <w:rsid w:val="00FD2521"/>
    <w:rsid w:val="00FD2C52"/>
    <w:rsid w:val="00FD2FEE"/>
    <w:rsid w:val="00FD3116"/>
    <w:rsid w:val="00FD3558"/>
    <w:rsid w:val="00FD3CC6"/>
    <w:rsid w:val="00FD3D63"/>
    <w:rsid w:val="00FD4ADC"/>
    <w:rsid w:val="00FD77CE"/>
    <w:rsid w:val="00FE04DE"/>
    <w:rsid w:val="00FE151A"/>
    <w:rsid w:val="00FE154B"/>
    <w:rsid w:val="00FE21E4"/>
    <w:rsid w:val="00FE6F46"/>
    <w:rsid w:val="00FE7C65"/>
    <w:rsid w:val="00FE7E51"/>
    <w:rsid w:val="00FF0037"/>
    <w:rsid w:val="00FF00EF"/>
    <w:rsid w:val="00FF04D4"/>
    <w:rsid w:val="00FF101D"/>
    <w:rsid w:val="00FF1D76"/>
    <w:rsid w:val="00FF5976"/>
    <w:rsid w:val="00FF6097"/>
    <w:rsid w:val="00FF6301"/>
    <w:rsid w:val="00FF6E20"/>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593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0BAA"/>
    <w:pPr>
      <w:tabs>
        <w:tab w:val="center" w:pos="4320"/>
        <w:tab w:val="right" w:pos="8640"/>
      </w:tabs>
    </w:pPr>
    <w:rPr>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uiPriority w:val="34"/>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paragraph" w:styleId="Revision">
    <w:name w:val="Revision"/>
    <w:hidden/>
    <w:uiPriority w:val="99"/>
    <w:semiHidden/>
    <w:rsid w:val="001D5985"/>
    <w:rPr>
      <w:rFonts w:ascii="Tahoma" w:hAnsi="Tahoma"/>
      <w:sz w:val="18"/>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xpedxit.onjira.com/browse/XCNG-184" TargetMode="External"/><Relationship Id="rId18" Type="http://schemas.openxmlformats.org/officeDocument/2006/relationships/hyperlink" Target="http://xpedxit.onjira.com/browse/XCNG-184" TargetMode="Externa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xpedxit.onjira.com/browse/XCNG-183" TargetMode="External"/><Relationship Id="rId17" Type="http://schemas.openxmlformats.org/officeDocument/2006/relationships/hyperlink" Target="http://xpedxit.onjira.com/browse/XCNG-184" TargetMode="External"/><Relationship Id="rId2" Type="http://schemas.openxmlformats.org/officeDocument/2006/relationships/numbering" Target="numbering.xml"/><Relationship Id="rId16" Type="http://schemas.openxmlformats.org/officeDocument/2006/relationships/hyperlink" Target="http://xpedxit.onjira.com/browse/XCNG-187"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xpedxit.onjira.com/browse/XCNG-186"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xpedxit.onjira.com/browse/XCNG-18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xpedxit.onjira.com/browse/XCNG-18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A703E-B997-450A-BD04-E343F91B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4250</Words>
  <Characters>26410</Characters>
  <Application>Microsoft Office Word</Application>
  <DocSecurity>4</DocSecurity>
  <Lines>220</Lines>
  <Paragraphs>61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AT&amp;T GIOM Proof Of Concept - Detail Design</vt:lpstr>
      <vt:lpstr>Introduction</vt:lpstr>
      <vt:lpstr>    Document Purpose</vt:lpstr>
      <vt:lpstr>    Document Audience</vt:lpstr>
      <vt:lpstr>Order Update</vt:lpstr>
      <vt:lpstr>    Overview</vt:lpstr>
      <vt:lpstr>    Master System</vt:lpstr>
      <vt:lpstr>    Process Flow</vt:lpstr>
      <vt:lpstr>    Sequence Diagram</vt:lpstr>
      <vt:lpstr>    Flow Details</vt:lpstr>
      <vt:lpstr>    Field Mapping</vt:lpstr>
      <vt:lpstr>    Schema</vt:lpstr>
      <vt:lpstr>    Input Xml (from webMethods to Sterling)</vt:lpstr>
      <vt:lpstr>    Output Xml (From Sterling to webMethods)</vt:lpstr>
      <vt:lpstr>    Screen Shot</vt:lpstr>
      <vt:lpstr>    Open Questions</vt:lpstr>
      <vt:lpstr>    Assumptions</vt:lpstr>
      <vt:lpstr>Connectivity Diagram</vt:lpstr>
      <vt:lpstr>    Order Update Connectivity Diagram</vt:lpstr>
      <vt:lpstr>    Connectivity Process</vt:lpstr>
      <vt:lpstr>Glossary of Terms</vt:lpstr>
    </vt:vector>
  </TitlesOfParts>
  <Company>Sterling Commerce</Company>
  <LinksUpToDate>false</LinksUpToDate>
  <CharactersWithSpaces>30599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Jasmine Mann</cp:lastModifiedBy>
  <cp:revision>2</cp:revision>
  <cp:lastPrinted>2010-04-29T16:18:00Z</cp:lastPrinted>
  <dcterms:created xsi:type="dcterms:W3CDTF">2010-06-01T13:12:00Z</dcterms:created>
  <dcterms:modified xsi:type="dcterms:W3CDTF">2010-06-01T13:12:00Z</dcterms:modified>
</cp:coreProperties>
</file>