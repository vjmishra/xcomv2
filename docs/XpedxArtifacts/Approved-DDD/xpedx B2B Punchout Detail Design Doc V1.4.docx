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xls" ContentType="application/vnd.ms-exce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9F5" w:rsidRDefault="00BA69F5" w:rsidP="00BA69F5">
      <w:pPr>
        <w:pStyle w:val="Heading"/>
        <w:pBdr>
          <w:bottom w:val="single" w:sz="24" w:space="1" w:color="000000"/>
        </w:pBdr>
        <w:spacing w:before="0" w:after="60"/>
      </w:pPr>
    </w:p>
    <w:p w:rsidR="00BA69F5" w:rsidRDefault="00BA69F5" w:rsidP="00BA69F5">
      <w:pPr>
        <w:pStyle w:val="Heading"/>
        <w:pBdr>
          <w:bottom w:val="single" w:sz="24" w:space="1" w:color="000000"/>
        </w:pBdr>
        <w:spacing w:before="0" w:after="60"/>
      </w:pPr>
    </w:p>
    <w:p w:rsidR="00BA69F5" w:rsidRDefault="00BA69F5" w:rsidP="00BA69F5">
      <w:pPr>
        <w:pStyle w:val="Heading"/>
        <w:pBdr>
          <w:bottom w:val="single" w:sz="24" w:space="1" w:color="000000"/>
        </w:pBdr>
        <w:spacing w:before="0" w:after="60"/>
      </w:pPr>
    </w:p>
    <w:p w:rsidR="00BA69F5" w:rsidRDefault="00BA69F5" w:rsidP="00BA69F5">
      <w:pPr>
        <w:pStyle w:val="Heading"/>
        <w:pBdr>
          <w:bottom w:val="single" w:sz="24" w:space="1" w:color="000000"/>
        </w:pBdr>
        <w:spacing w:before="0" w:after="60"/>
      </w:pPr>
    </w:p>
    <w:p w:rsidR="00BA69F5" w:rsidRPr="00F01714" w:rsidRDefault="00BA69F5" w:rsidP="00BA69F5">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BA69F5" w:rsidRDefault="00BA69F5" w:rsidP="00BA69F5">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B2B Punchout Design Document</w:t>
      </w:r>
      <w:r>
        <w:rPr>
          <w:rFonts w:ascii="Arial Narrow" w:hAnsi="Arial Narrow" w:cs="Tahoma"/>
          <w:bCs/>
          <w:i/>
          <w:iCs/>
          <w:caps w:val="0"/>
          <w:sz w:val="40"/>
        </w:rPr>
        <w:fldChar w:fldCharType="begin"/>
      </w:r>
      <w:r>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BA69F5" w:rsidRDefault="00BA69F5" w:rsidP="00BA69F5">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BA69F5" w:rsidRDefault="00BA69F5" w:rsidP="00BA69F5">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BA69F5" w:rsidRDefault="00BA69F5" w:rsidP="00BA69F5">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BA69F5" w:rsidRDefault="00BA69F5" w:rsidP="00BA69F5">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BA69F5" w:rsidRDefault="00BA69F5" w:rsidP="00BA69F5">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BA69F5" w:rsidRPr="00615DB7" w:rsidRDefault="00BA69F5" w:rsidP="00BA69F5">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BA69F5" w:rsidRPr="00615DB7" w:rsidRDefault="00BA69F5" w:rsidP="00BA69F5">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BA69F5" w:rsidRPr="00615DB7" w:rsidRDefault="00BA69F5" w:rsidP="00BA69F5">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Pr>
          <w:rFonts w:cs="Tahoma"/>
          <w:sz w:val="20"/>
        </w:rPr>
        <w:t>5</w:t>
      </w:r>
      <w:r w:rsidRPr="00615DB7">
        <w:rPr>
          <w:rFonts w:cs="Tahoma"/>
          <w:sz w:val="20"/>
        </w:rPr>
        <w:t>/</w:t>
      </w:r>
      <w:r>
        <w:rPr>
          <w:rFonts w:cs="Tahoma"/>
          <w:sz w:val="20"/>
        </w:rPr>
        <w:t>4</w:t>
      </w:r>
      <w:r w:rsidRPr="00615DB7">
        <w:rPr>
          <w:rFonts w:cs="Tahoma"/>
          <w:sz w:val="20"/>
        </w:rPr>
        <w:t>/</w:t>
      </w:r>
      <w:r>
        <w:rPr>
          <w:rFonts w:cs="Tahoma"/>
          <w:sz w:val="20"/>
        </w:rPr>
        <w:t>20</w:t>
      </w:r>
      <w:r w:rsidRPr="00615DB7">
        <w:rPr>
          <w:rFonts w:cs="Tahoma"/>
          <w:sz w:val="20"/>
        </w:rPr>
        <w:t>10</w:t>
      </w:r>
    </w:p>
    <w:p w:rsidR="00BA69F5" w:rsidRPr="00615DB7" w:rsidRDefault="00BA69F5" w:rsidP="00BA69F5">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sidRPr="00977851">
        <w:rPr>
          <w:rFonts w:cs="Tahoma"/>
          <w:sz w:val="20"/>
        </w:rPr>
        <w:fldChar w:fldCharType="begin"/>
      </w:r>
      <w:r w:rsidRPr="00977851">
        <w:rPr>
          <w:rFonts w:cs="Tahoma"/>
          <w:sz w:val="20"/>
        </w:rPr>
        <w:instrText xml:space="preserve"> SAVEDATE  \@ "M/d/yyyy h:mm am/pm"  \* MERGEFORMAT </w:instrText>
      </w:r>
      <w:r w:rsidRPr="00977851">
        <w:rPr>
          <w:rFonts w:cs="Tahoma"/>
          <w:sz w:val="20"/>
        </w:rPr>
        <w:fldChar w:fldCharType="separate"/>
      </w:r>
      <w:ins w:id="0" w:author="IBM_USER" w:date="2011-01-10T15:59:00Z">
        <w:r w:rsidR="00AD2B62">
          <w:rPr>
            <w:rFonts w:cs="Tahoma"/>
            <w:noProof/>
            <w:sz w:val="20"/>
          </w:rPr>
          <w:t>1/10/2011 3:59 PM</w:t>
        </w:r>
      </w:ins>
      <w:del w:id="1" w:author="IBM_USER" w:date="2011-01-06T15:30:00Z">
        <w:r w:rsidR="00482BF9" w:rsidDel="0008733B">
          <w:rPr>
            <w:rFonts w:cs="Tahoma"/>
            <w:noProof/>
            <w:sz w:val="20"/>
          </w:rPr>
          <w:delText>6/4/2010 1:13 PM</w:delText>
        </w:r>
      </w:del>
      <w:r w:rsidRPr="00977851">
        <w:rPr>
          <w:rFonts w:cs="Tahoma"/>
          <w:sz w:val="20"/>
        </w:rPr>
        <w:fldChar w:fldCharType="end"/>
      </w:r>
      <w:r>
        <w:rPr>
          <w:rFonts w:cs="Tahoma"/>
          <w:color w:val="000000"/>
          <w:sz w:val="16"/>
          <w:szCs w:val="16"/>
        </w:rPr>
        <w:tab/>
      </w:r>
    </w:p>
    <w:p w:rsidR="00BA69F5" w:rsidRPr="00615DB7" w:rsidRDefault="00BA69F5" w:rsidP="00BA69F5">
      <w:pPr>
        <w:rPr>
          <w:rFonts w:cs="Tahoma"/>
          <w:sz w:val="20"/>
        </w:rPr>
      </w:pPr>
      <w:r w:rsidRPr="00615DB7">
        <w:rPr>
          <w:b/>
          <w:bCs/>
          <w:smallCaps/>
          <w:sz w:val="20"/>
        </w:rPr>
        <w:t xml:space="preserve">File Name: </w:t>
      </w:r>
      <w:r w:rsidRPr="00615DB7">
        <w:rPr>
          <w:b/>
          <w:bCs/>
          <w:smallCaps/>
          <w:sz w:val="20"/>
        </w:rPr>
        <w:tab/>
      </w:r>
      <w:r>
        <w:fldChar w:fldCharType="begin"/>
      </w:r>
      <w:fldSimple w:instr=" FILENAME  \* MERGEFORMAT ">
        <w:ins w:id="2" w:author="IBM_USER" w:date="2011-01-10T15:59:00Z">
          <w:r w:rsidR="00AD2B62" w:rsidRPr="00AD2B62">
            <w:rPr>
              <w:noProof/>
              <w:sz w:val="20"/>
              <w:rPrChange w:id="3" w:author="IBM_USER" w:date="2011-01-10T15:59:00Z">
                <w:rPr/>
              </w:rPrChange>
            </w:rPr>
            <w:instrText>xpedx B2B Punchout Detail Design</w:instrText>
          </w:r>
          <w:r w:rsidR="00AD2B62">
            <w:rPr>
              <w:noProof/>
            </w:rPr>
            <w:instrText xml:space="preserve"> Doc V1.4.docx</w:instrText>
          </w:r>
        </w:ins>
        <w:del w:id="4" w:author="IBM_USER" w:date="2011-01-06T15:30:00Z">
          <w:r w:rsidRPr="00781DD7" w:rsidDel="0008733B">
            <w:rPr>
              <w:noProof/>
              <w:sz w:val="20"/>
            </w:rPr>
            <w:delInstrText>xpedx B2B Punchout Detail Design</w:delInstrText>
          </w:r>
          <w:r w:rsidDel="0008733B">
            <w:rPr>
              <w:noProof/>
            </w:rPr>
            <w:delInstrText xml:space="preserve"> Doc V1.1.docx</w:delInstrText>
          </w:r>
        </w:del>
      </w:fldSimple>
      <w:r>
        <w:fldChar w:fldCharType="separate"/>
      </w:r>
      <w:r w:rsidRPr="00615DB7">
        <w:rPr>
          <w:sz w:val="20"/>
        </w:rPr>
        <w:t>C:\Documents and Settings\bfurman\My Documents\Temp\Methodology v1.1\Project Management\TEMPLATE - DOCUMENT - Use Case Definition.doc</w:t>
      </w:r>
      <w:r>
        <w:fldChar w:fldCharType="end"/>
      </w:r>
      <w:bookmarkStart w:id="5" w:name="OLE_LINK3"/>
      <w:r>
        <w:fldChar w:fldCharType="begin"/>
      </w:r>
      <w:r>
        <w:instrText xml:space="preserve"> FILENAME  \* MERGEFORMAT </w:instrText>
      </w:r>
      <w:r>
        <w:fldChar w:fldCharType="separate"/>
      </w:r>
      <w:ins w:id="6" w:author="IBM_USER" w:date="2011-01-10T15:59:00Z">
        <w:r w:rsidR="00AD2B62" w:rsidRPr="00AD2B62">
          <w:rPr>
            <w:noProof/>
            <w:sz w:val="20"/>
            <w:rPrChange w:id="7" w:author="IBM_USER" w:date="2011-01-10T15:59:00Z">
              <w:rPr/>
            </w:rPrChange>
          </w:rPr>
          <w:t>xpedx B2B Punchout Detail Design Doc</w:t>
        </w:r>
        <w:r w:rsidR="00AD2B62">
          <w:rPr>
            <w:noProof/>
          </w:rPr>
          <w:t xml:space="preserve"> V1.4.docx</w:t>
        </w:r>
      </w:ins>
      <w:del w:id="8" w:author="IBM_USER" w:date="2011-01-06T15:30:00Z">
        <w:r w:rsidR="0066236D" w:rsidRPr="0066236D" w:rsidDel="0008733B">
          <w:rPr>
            <w:noProof/>
            <w:sz w:val="20"/>
          </w:rPr>
          <w:delText>xpedx B2B Punchout Detail Design Doc</w:delText>
        </w:r>
        <w:r w:rsidR="0066236D" w:rsidDel="0008733B">
          <w:rPr>
            <w:noProof/>
          </w:rPr>
          <w:delText xml:space="preserve"> V1.3</w:delText>
        </w:r>
      </w:del>
      <w:r>
        <w:fldChar w:fldCharType="end"/>
      </w:r>
      <w:bookmarkEnd w:id="5"/>
    </w:p>
    <w:p w:rsidR="00BA69F5" w:rsidRPr="006D6E99" w:rsidRDefault="00BA69F5" w:rsidP="00BA69F5">
      <w:pPr>
        <w:jc w:val="center"/>
        <w:rPr>
          <w:rFonts w:cs="Tahoma"/>
          <w:b/>
        </w:rPr>
      </w:pPr>
    </w:p>
    <w:p w:rsidR="00BA69F5" w:rsidRPr="006D6E99" w:rsidRDefault="00BA69F5" w:rsidP="00BA69F5">
      <w:pPr>
        <w:jc w:val="center"/>
        <w:rPr>
          <w:rFonts w:cs="Tahoma"/>
          <w:b/>
        </w:rPr>
      </w:pPr>
    </w:p>
    <w:p w:rsidR="00BA69F5" w:rsidRPr="006D6E99" w:rsidRDefault="00BA69F5" w:rsidP="00BA69F5">
      <w:pPr>
        <w:jc w:val="center"/>
        <w:rPr>
          <w:rFonts w:cs="Tahoma"/>
          <w:b/>
        </w:rPr>
      </w:pPr>
    </w:p>
    <w:p w:rsidR="00BA69F5" w:rsidRDefault="00BA69F5" w:rsidP="00BA69F5">
      <w:pPr>
        <w:rPr>
          <w:rFonts w:cs="Tahoma"/>
          <w:bCs/>
        </w:rPr>
        <w:sectPr w:rsidR="00BA69F5" w:rsidSect="00DA678C">
          <w:headerReference w:type="first" r:id="rId7"/>
          <w:footerReference w:type="first" r:id="rId8"/>
          <w:pgSz w:w="12240" w:h="15840" w:code="1"/>
          <w:pgMar w:top="1440" w:right="1800" w:bottom="1440" w:left="1800" w:header="720" w:footer="720" w:gutter="0"/>
          <w:cols w:space="720"/>
          <w:titlePg/>
          <w:docGrid w:linePitch="245"/>
        </w:sectPr>
      </w:pPr>
    </w:p>
    <w:p w:rsidR="00BA69F5" w:rsidRDefault="00BA69F5" w:rsidP="00BA69F5">
      <w:pPr>
        <w:pStyle w:val="Title"/>
        <w:jc w:val="left"/>
        <w:rPr>
          <w:sz w:val="24"/>
          <w:szCs w:val="24"/>
        </w:rPr>
      </w:pPr>
    </w:p>
    <w:p w:rsidR="00BA69F5" w:rsidRDefault="00BA69F5" w:rsidP="00BA69F5">
      <w:pPr>
        <w:pStyle w:val="Title"/>
        <w:jc w:val="left"/>
        <w:rPr>
          <w:sz w:val="24"/>
          <w:szCs w:val="24"/>
        </w:rPr>
      </w:pPr>
    </w:p>
    <w:p w:rsidR="00BA69F5" w:rsidRPr="006D6E99" w:rsidRDefault="00BA69F5" w:rsidP="00BA69F5">
      <w:pPr>
        <w:pStyle w:val="Title"/>
        <w:jc w:val="left"/>
        <w:rPr>
          <w:sz w:val="24"/>
          <w:szCs w:val="24"/>
        </w:rPr>
      </w:pPr>
      <w:r w:rsidRPr="006D6E99">
        <w:rPr>
          <w:sz w:val="24"/>
          <w:szCs w:val="24"/>
        </w:rPr>
        <w:t>Approval Signatures (Mandatory)</w:t>
      </w:r>
    </w:p>
    <w:p w:rsidR="00BA69F5" w:rsidRPr="006D6E99" w:rsidRDefault="00BA69F5" w:rsidP="00BA69F5">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BA69F5" w:rsidRPr="006D6E99" w:rsidTr="00DA678C">
        <w:tc>
          <w:tcPr>
            <w:tcW w:w="1710" w:type="dxa"/>
            <w:shd w:val="pct15" w:color="auto" w:fill="FFFFFF"/>
            <w:vAlign w:val="center"/>
          </w:tcPr>
          <w:p w:rsidR="00BA69F5" w:rsidRPr="006D6E99" w:rsidRDefault="00BA69F5" w:rsidP="00DA678C">
            <w:pPr>
              <w:jc w:val="center"/>
              <w:rPr>
                <w:rFonts w:cs="Tahoma"/>
                <w:b/>
              </w:rPr>
            </w:pPr>
            <w:bookmarkStart w:id="14" w:name="_Toc466339161"/>
            <w:r w:rsidRPr="006D6E99">
              <w:rPr>
                <w:rFonts w:cs="Tahoma"/>
                <w:b/>
              </w:rPr>
              <w:t>Title</w:t>
            </w:r>
            <w:bookmarkEnd w:id="14"/>
          </w:p>
        </w:tc>
        <w:tc>
          <w:tcPr>
            <w:tcW w:w="2250" w:type="dxa"/>
            <w:shd w:val="pct15" w:color="auto" w:fill="FFFFFF"/>
            <w:vAlign w:val="center"/>
          </w:tcPr>
          <w:p w:rsidR="00BA69F5" w:rsidRPr="006D6E99" w:rsidRDefault="00BA69F5" w:rsidP="00DA678C">
            <w:pPr>
              <w:jc w:val="center"/>
              <w:rPr>
                <w:rFonts w:cs="Tahoma"/>
                <w:b/>
              </w:rPr>
            </w:pPr>
            <w:bookmarkStart w:id="15" w:name="_Toc466339162"/>
            <w:r w:rsidRPr="006D6E99">
              <w:rPr>
                <w:rFonts w:cs="Tahoma"/>
                <w:b/>
              </w:rPr>
              <w:t>Name</w:t>
            </w:r>
            <w:bookmarkEnd w:id="15"/>
          </w:p>
        </w:tc>
        <w:tc>
          <w:tcPr>
            <w:tcW w:w="2160" w:type="dxa"/>
            <w:shd w:val="pct15" w:color="auto" w:fill="FFFFFF"/>
            <w:vAlign w:val="center"/>
          </w:tcPr>
          <w:p w:rsidR="00BA69F5" w:rsidRPr="006D6E99" w:rsidRDefault="00BA69F5" w:rsidP="00DA678C">
            <w:pPr>
              <w:jc w:val="center"/>
              <w:rPr>
                <w:rFonts w:cs="Tahoma"/>
                <w:b/>
              </w:rPr>
            </w:pPr>
            <w:bookmarkStart w:id="16" w:name="_Toc466339163"/>
            <w:r w:rsidRPr="006D6E99">
              <w:rPr>
                <w:rFonts w:cs="Tahoma"/>
                <w:b/>
              </w:rPr>
              <w:t>Signature</w:t>
            </w:r>
            <w:bookmarkEnd w:id="16"/>
          </w:p>
        </w:tc>
        <w:tc>
          <w:tcPr>
            <w:tcW w:w="1260" w:type="dxa"/>
            <w:shd w:val="pct15" w:color="auto" w:fill="FFFFFF"/>
            <w:vAlign w:val="center"/>
          </w:tcPr>
          <w:p w:rsidR="00BA69F5" w:rsidRPr="006D6E99" w:rsidRDefault="00BA69F5" w:rsidP="00DA678C">
            <w:pPr>
              <w:jc w:val="center"/>
              <w:rPr>
                <w:rFonts w:cs="Tahoma"/>
                <w:b/>
              </w:rPr>
            </w:pPr>
            <w:bookmarkStart w:id="17" w:name="_Toc466339164"/>
            <w:r w:rsidRPr="006D6E99">
              <w:rPr>
                <w:rFonts w:cs="Tahoma"/>
                <w:b/>
              </w:rPr>
              <w:t>Date</w:t>
            </w:r>
            <w:bookmarkEnd w:id="17"/>
          </w:p>
        </w:tc>
        <w:tc>
          <w:tcPr>
            <w:tcW w:w="2160" w:type="dxa"/>
            <w:shd w:val="pct15" w:color="auto" w:fill="FFFFFF"/>
            <w:vAlign w:val="center"/>
          </w:tcPr>
          <w:p w:rsidR="00BA69F5" w:rsidRPr="006D6E99" w:rsidRDefault="00BA69F5" w:rsidP="00DA678C">
            <w:pPr>
              <w:jc w:val="center"/>
              <w:rPr>
                <w:rFonts w:cs="Tahoma"/>
                <w:b/>
              </w:rPr>
            </w:pPr>
            <w:r w:rsidRPr="006D6E99">
              <w:rPr>
                <w:rFonts w:cs="Tahoma"/>
                <w:b/>
              </w:rPr>
              <w:t>Comments / Issues / Concerns</w:t>
            </w:r>
          </w:p>
        </w:tc>
      </w:tr>
      <w:tr w:rsidR="00BA69F5" w:rsidRPr="006D6E99" w:rsidTr="00DA678C">
        <w:trPr>
          <w:cantSplit/>
          <w:trHeight w:val="569"/>
        </w:trPr>
        <w:tc>
          <w:tcPr>
            <w:tcW w:w="1710" w:type="dxa"/>
            <w:vMerge w:val="restart"/>
            <w:vAlign w:val="center"/>
          </w:tcPr>
          <w:p w:rsidR="00BA69F5" w:rsidRPr="006D6E99" w:rsidRDefault="00BA69F5" w:rsidP="00DA678C">
            <w:pPr>
              <w:rPr>
                <w:rFonts w:cs="Tahoma"/>
                <w:b/>
              </w:rPr>
            </w:pPr>
          </w:p>
          <w:p w:rsidR="00BA69F5" w:rsidRPr="006D6E99" w:rsidRDefault="00BA69F5" w:rsidP="00DA678C">
            <w:pPr>
              <w:rPr>
                <w:rFonts w:cs="Tahoma"/>
                <w:b/>
              </w:rPr>
            </w:pPr>
            <w:r>
              <w:rPr>
                <w:rFonts w:cs="Tahoma"/>
                <w:b/>
              </w:rPr>
              <w:t>xpedx</w:t>
            </w:r>
            <w:r w:rsidRPr="006D6E99">
              <w:rPr>
                <w:rFonts w:cs="Tahoma"/>
                <w:b/>
              </w:rPr>
              <w:t xml:space="preserve"> Owner(s)</w:t>
            </w:r>
          </w:p>
        </w:tc>
        <w:tc>
          <w:tcPr>
            <w:tcW w:w="2250" w:type="dxa"/>
            <w:vAlign w:val="center"/>
          </w:tcPr>
          <w:p w:rsidR="00BA69F5" w:rsidRPr="006D6E99" w:rsidRDefault="00BA69F5" w:rsidP="00DA678C">
            <w:pPr>
              <w:rPr>
                <w:rFonts w:cs="Tahoma"/>
              </w:rPr>
            </w:pPr>
            <w:r>
              <w:rPr>
                <w:rFonts w:cs="Tahoma"/>
              </w:rPr>
              <w:t>Steve Bugher</w:t>
            </w:r>
          </w:p>
        </w:tc>
        <w:tc>
          <w:tcPr>
            <w:tcW w:w="2160" w:type="dxa"/>
            <w:vAlign w:val="center"/>
          </w:tcPr>
          <w:p w:rsidR="00BA69F5" w:rsidRPr="006D6E99" w:rsidRDefault="00BA69F5" w:rsidP="00DA678C">
            <w:pPr>
              <w:rPr>
                <w:rFonts w:cs="Tahoma"/>
                <w:b/>
              </w:rPr>
            </w:pPr>
          </w:p>
        </w:tc>
        <w:tc>
          <w:tcPr>
            <w:tcW w:w="1260" w:type="dxa"/>
            <w:vAlign w:val="center"/>
          </w:tcPr>
          <w:p w:rsidR="00BA69F5" w:rsidRPr="006D6E99" w:rsidRDefault="00BA69F5" w:rsidP="00DA678C">
            <w:pPr>
              <w:rPr>
                <w:rFonts w:cs="Tahoma"/>
              </w:rPr>
            </w:pPr>
          </w:p>
        </w:tc>
        <w:tc>
          <w:tcPr>
            <w:tcW w:w="2160" w:type="dxa"/>
          </w:tcPr>
          <w:p w:rsidR="00BA69F5" w:rsidRPr="006D6E99" w:rsidRDefault="00BA69F5" w:rsidP="00DA678C">
            <w:pPr>
              <w:rPr>
                <w:rFonts w:cs="Tahoma"/>
              </w:rPr>
            </w:pPr>
          </w:p>
        </w:tc>
      </w:tr>
      <w:tr w:rsidR="00BA69F5" w:rsidRPr="006D6E99" w:rsidTr="00DA678C">
        <w:trPr>
          <w:cantSplit/>
          <w:trHeight w:val="569"/>
        </w:trPr>
        <w:tc>
          <w:tcPr>
            <w:tcW w:w="1710" w:type="dxa"/>
            <w:vMerge/>
            <w:vAlign w:val="center"/>
          </w:tcPr>
          <w:p w:rsidR="00BA69F5" w:rsidRPr="006D6E99" w:rsidRDefault="00BA69F5" w:rsidP="00DA678C">
            <w:pPr>
              <w:rPr>
                <w:rFonts w:cs="Tahoma"/>
                <w:b/>
              </w:rPr>
            </w:pPr>
          </w:p>
        </w:tc>
        <w:tc>
          <w:tcPr>
            <w:tcW w:w="2250" w:type="dxa"/>
            <w:vAlign w:val="center"/>
          </w:tcPr>
          <w:p w:rsidR="00BA69F5" w:rsidRPr="006D6E99" w:rsidRDefault="00BA69F5" w:rsidP="00DA678C">
            <w:pPr>
              <w:rPr>
                <w:rFonts w:cs="Tahoma"/>
              </w:rPr>
            </w:pPr>
            <w:r>
              <w:rPr>
                <w:rFonts w:cs="Tahoma"/>
              </w:rPr>
              <w:t>Cheryl Tullis</w:t>
            </w:r>
          </w:p>
        </w:tc>
        <w:tc>
          <w:tcPr>
            <w:tcW w:w="2160" w:type="dxa"/>
            <w:vAlign w:val="center"/>
          </w:tcPr>
          <w:p w:rsidR="00BA69F5" w:rsidRPr="006D6E99" w:rsidRDefault="00BA69F5" w:rsidP="00DA678C">
            <w:pPr>
              <w:rPr>
                <w:rFonts w:cs="Tahoma"/>
                <w:b/>
              </w:rPr>
            </w:pPr>
          </w:p>
        </w:tc>
        <w:tc>
          <w:tcPr>
            <w:tcW w:w="1260" w:type="dxa"/>
            <w:vAlign w:val="center"/>
          </w:tcPr>
          <w:p w:rsidR="00BA69F5" w:rsidRPr="006D6E99" w:rsidRDefault="00BA69F5" w:rsidP="00DA678C">
            <w:pPr>
              <w:rPr>
                <w:rFonts w:cs="Tahoma"/>
              </w:rPr>
            </w:pPr>
          </w:p>
        </w:tc>
        <w:tc>
          <w:tcPr>
            <w:tcW w:w="2160" w:type="dxa"/>
          </w:tcPr>
          <w:p w:rsidR="00BA69F5" w:rsidRPr="006D6E99" w:rsidRDefault="00BA69F5" w:rsidP="00DA678C">
            <w:pPr>
              <w:rPr>
                <w:rFonts w:cs="Tahoma"/>
              </w:rPr>
            </w:pPr>
          </w:p>
        </w:tc>
      </w:tr>
      <w:tr w:rsidR="00BA69F5" w:rsidRPr="006D6E99" w:rsidTr="00DA678C">
        <w:trPr>
          <w:cantSplit/>
          <w:trHeight w:val="569"/>
        </w:trPr>
        <w:tc>
          <w:tcPr>
            <w:tcW w:w="1710" w:type="dxa"/>
            <w:vMerge w:val="restart"/>
            <w:vAlign w:val="center"/>
          </w:tcPr>
          <w:p w:rsidR="00BA69F5" w:rsidRPr="006D6E99" w:rsidRDefault="00BA69F5" w:rsidP="00DA678C">
            <w:pPr>
              <w:rPr>
                <w:rFonts w:cs="Tahoma"/>
                <w:b/>
              </w:rPr>
            </w:pPr>
            <w:r w:rsidRPr="006D6E99">
              <w:rPr>
                <w:rFonts w:cs="Tahoma"/>
                <w:b/>
              </w:rPr>
              <w:t>Sterling Commerce Owner(s)</w:t>
            </w:r>
          </w:p>
        </w:tc>
        <w:tc>
          <w:tcPr>
            <w:tcW w:w="2250" w:type="dxa"/>
            <w:vAlign w:val="center"/>
          </w:tcPr>
          <w:p w:rsidR="00BA69F5" w:rsidRPr="006D6E99" w:rsidRDefault="00BA69F5" w:rsidP="00DA678C">
            <w:pPr>
              <w:rPr>
                <w:rFonts w:cs="Tahoma"/>
              </w:rPr>
            </w:pPr>
            <w:r>
              <w:rPr>
                <w:rFonts w:cs="Tahoma"/>
              </w:rPr>
              <w:t>Guy Read</w:t>
            </w:r>
          </w:p>
        </w:tc>
        <w:tc>
          <w:tcPr>
            <w:tcW w:w="2160" w:type="dxa"/>
            <w:vAlign w:val="center"/>
          </w:tcPr>
          <w:p w:rsidR="00BA69F5" w:rsidRPr="006D6E99" w:rsidRDefault="00BA69F5" w:rsidP="00DA678C">
            <w:pPr>
              <w:rPr>
                <w:rFonts w:cs="Tahoma"/>
                <w:b/>
              </w:rPr>
            </w:pPr>
          </w:p>
        </w:tc>
        <w:tc>
          <w:tcPr>
            <w:tcW w:w="1260" w:type="dxa"/>
            <w:vAlign w:val="center"/>
          </w:tcPr>
          <w:p w:rsidR="00BA69F5" w:rsidRPr="006D6E99" w:rsidRDefault="00BA69F5" w:rsidP="00DA678C">
            <w:pPr>
              <w:rPr>
                <w:rFonts w:cs="Tahoma"/>
              </w:rPr>
            </w:pPr>
          </w:p>
        </w:tc>
        <w:tc>
          <w:tcPr>
            <w:tcW w:w="2160" w:type="dxa"/>
          </w:tcPr>
          <w:p w:rsidR="00BA69F5" w:rsidRPr="006D6E99" w:rsidRDefault="00BA69F5" w:rsidP="00DA678C">
            <w:pPr>
              <w:rPr>
                <w:rFonts w:cs="Tahoma"/>
              </w:rPr>
            </w:pPr>
          </w:p>
        </w:tc>
      </w:tr>
      <w:tr w:rsidR="00BA69F5" w:rsidRPr="006D6E99" w:rsidTr="00DA678C">
        <w:trPr>
          <w:cantSplit/>
          <w:trHeight w:val="569"/>
        </w:trPr>
        <w:tc>
          <w:tcPr>
            <w:tcW w:w="1710" w:type="dxa"/>
            <w:vMerge/>
            <w:vAlign w:val="center"/>
          </w:tcPr>
          <w:p w:rsidR="00BA69F5" w:rsidRPr="006D6E99" w:rsidRDefault="00BA69F5" w:rsidP="00DA678C">
            <w:pPr>
              <w:rPr>
                <w:rFonts w:cs="Tahoma"/>
                <w:b/>
              </w:rPr>
            </w:pPr>
          </w:p>
        </w:tc>
        <w:tc>
          <w:tcPr>
            <w:tcW w:w="2250" w:type="dxa"/>
            <w:vAlign w:val="center"/>
          </w:tcPr>
          <w:p w:rsidR="00BA69F5" w:rsidRPr="006D6E99" w:rsidRDefault="00BA69F5" w:rsidP="00DA678C">
            <w:pPr>
              <w:rPr>
                <w:rFonts w:cs="Tahoma"/>
              </w:rPr>
            </w:pPr>
          </w:p>
        </w:tc>
        <w:tc>
          <w:tcPr>
            <w:tcW w:w="2160" w:type="dxa"/>
            <w:vAlign w:val="center"/>
          </w:tcPr>
          <w:p w:rsidR="00BA69F5" w:rsidRPr="006D6E99" w:rsidRDefault="00BA69F5" w:rsidP="00DA678C">
            <w:pPr>
              <w:rPr>
                <w:rFonts w:cs="Tahoma"/>
                <w:b/>
              </w:rPr>
            </w:pPr>
          </w:p>
        </w:tc>
        <w:tc>
          <w:tcPr>
            <w:tcW w:w="1260" w:type="dxa"/>
            <w:vAlign w:val="center"/>
          </w:tcPr>
          <w:p w:rsidR="00BA69F5" w:rsidRPr="006D6E99" w:rsidRDefault="00BA69F5" w:rsidP="00DA678C">
            <w:pPr>
              <w:rPr>
                <w:rFonts w:cs="Tahoma"/>
              </w:rPr>
            </w:pPr>
          </w:p>
        </w:tc>
        <w:tc>
          <w:tcPr>
            <w:tcW w:w="2160" w:type="dxa"/>
          </w:tcPr>
          <w:p w:rsidR="00BA69F5" w:rsidRPr="006D6E99" w:rsidRDefault="00BA69F5" w:rsidP="00DA678C">
            <w:pPr>
              <w:rPr>
                <w:rFonts w:cs="Tahoma"/>
              </w:rPr>
            </w:pPr>
          </w:p>
        </w:tc>
      </w:tr>
    </w:tbl>
    <w:p w:rsidR="00BA69F5" w:rsidRPr="006D6E99" w:rsidRDefault="00BA69F5" w:rsidP="00BA69F5">
      <w:pPr>
        <w:rPr>
          <w:rFonts w:cs="Tahoma"/>
        </w:rPr>
      </w:pPr>
    </w:p>
    <w:p w:rsidR="00BA69F5" w:rsidRPr="006D6E99" w:rsidRDefault="00BA69F5" w:rsidP="00BA69F5">
      <w:pPr>
        <w:rPr>
          <w:rFonts w:cs="Tahoma"/>
        </w:rPr>
      </w:pPr>
      <w:r w:rsidRPr="006D6E99">
        <w:rPr>
          <w:rFonts w:cs="Tahoma"/>
          <w:b/>
        </w:rPr>
        <w:t>Note</w:t>
      </w:r>
      <w:r w:rsidRPr="006D6E99">
        <w:rPr>
          <w:rFonts w:cs="Tahoma"/>
        </w:rPr>
        <w:t>: The sign off indicates approval of all sections of the document.</w:t>
      </w:r>
    </w:p>
    <w:p w:rsidR="00BA69F5" w:rsidRPr="006D6E99" w:rsidRDefault="00BA69F5" w:rsidP="00BA69F5">
      <w:pPr>
        <w:rPr>
          <w:rFonts w:cs="Tahoma"/>
        </w:rPr>
      </w:pPr>
    </w:p>
    <w:p w:rsidR="00BA69F5" w:rsidRPr="006D6E99" w:rsidRDefault="00BA69F5" w:rsidP="00BA69F5">
      <w:pPr>
        <w:pStyle w:val="TOAHeading"/>
        <w:rPr>
          <w:rFonts w:cs="Tahoma"/>
        </w:rPr>
      </w:pPr>
      <w:r w:rsidRPr="006D6E99">
        <w:rPr>
          <w:rFonts w:cs="Tahoma"/>
        </w:rPr>
        <w:t>Document Revision History</w:t>
      </w:r>
    </w:p>
    <w:p w:rsidR="00BA69F5" w:rsidRPr="006D6E99" w:rsidRDefault="00BA69F5" w:rsidP="00BA69F5">
      <w:pPr>
        <w:rPr>
          <w:rFonts w:cs="Tahoma"/>
        </w:rPr>
      </w:pPr>
    </w:p>
    <w:p w:rsidR="00BA69F5" w:rsidRPr="006D6E99" w:rsidRDefault="00BA69F5" w:rsidP="00BA69F5">
      <w:pPr>
        <w:rPr>
          <w:rFonts w:cs="Tahoma"/>
        </w:rPr>
      </w:pPr>
      <w:r w:rsidRPr="006D6E99">
        <w:rPr>
          <w:rFonts w:cs="Tahoma"/>
        </w:rPr>
        <w:t>This chart tracks the changes introduced by the revisions to the document as the project progresses through the stages of the System Development Life Cycle (SDLC).</w:t>
      </w:r>
    </w:p>
    <w:p w:rsidR="00BA69F5" w:rsidRPr="006D6E99" w:rsidRDefault="00BA69F5" w:rsidP="00BA69F5">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BA69F5" w:rsidRPr="006D6E99" w:rsidTr="00DA678C">
        <w:trPr>
          <w:tblHeader/>
        </w:trPr>
        <w:tc>
          <w:tcPr>
            <w:tcW w:w="1098" w:type="dxa"/>
            <w:shd w:val="clear" w:color="auto" w:fill="D9D9D9"/>
          </w:tcPr>
          <w:p w:rsidR="00BA69F5" w:rsidRPr="006D6E99" w:rsidRDefault="00BA69F5" w:rsidP="00DA678C">
            <w:pPr>
              <w:pStyle w:val="TOC1"/>
              <w:rPr>
                <w:rFonts w:cs="Tahoma"/>
              </w:rPr>
            </w:pPr>
            <w:r w:rsidRPr="006D6E99">
              <w:rPr>
                <w:rFonts w:cs="Tahoma"/>
              </w:rPr>
              <w:t>Version</w:t>
            </w:r>
          </w:p>
        </w:tc>
        <w:tc>
          <w:tcPr>
            <w:tcW w:w="1692" w:type="dxa"/>
            <w:shd w:val="clear" w:color="auto" w:fill="D9D9D9"/>
          </w:tcPr>
          <w:p w:rsidR="00BA69F5" w:rsidRPr="006D6E99" w:rsidRDefault="00BA69F5" w:rsidP="00DA678C">
            <w:pPr>
              <w:keepNext/>
              <w:keepLines/>
              <w:rPr>
                <w:rFonts w:cs="Tahoma"/>
                <w:b/>
              </w:rPr>
            </w:pPr>
            <w:r w:rsidRPr="006D6E99">
              <w:rPr>
                <w:rFonts w:cs="Tahoma"/>
                <w:b/>
              </w:rPr>
              <w:t xml:space="preserve">Date </w:t>
            </w:r>
          </w:p>
        </w:tc>
        <w:tc>
          <w:tcPr>
            <w:tcW w:w="4140" w:type="dxa"/>
            <w:shd w:val="clear" w:color="auto" w:fill="D9D9D9"/>
          </w:tcPr>
          <w:p w:rsidR="00BA69F5" w:rsidRPr="006D6E99" w:rsidRDefault="00BA69F5" w:rsidP="00DA678C">
            <w:pPr>
              <w:keepNext/>
              <w:keepLines/>
              <w:rPr>
                <w:rFonts w:cs="Tahoma"/>
                <w:b/>
              </w:rPr>
            </w:pPr>
            <w:r w:rsidRPr="006D6E99">
              <w:rPr>
                <w:rFonts w:cs="Tahoma"/>
                <w:b/>
              </w:rPr>
              <w:t>Description (Changes Made)</w:t>
            </w:r>
          </w:p>
        </w:tc>
        <w:tc>
          <w:tcPr>
            <w:tcW w:w="2520" w:type="dxa"/>
            <w:shd w:val="clear" w:color="auto" w:fill="D9D9D9"/>
          </w:tcPr>
          <w:p w:rsidR="00BA69F5" w:rsidRPr="006D6E99" w:rsidRDefault="00BA69F5" w:rsidP="00DA678C">
            <w:pPr>
              <w:keepNext/>
              <w:keepLines/>
              <w:rPr>
                <w:rFonts w:cs="Tahoma"/>
                <w:b/>
              </w:rPr>
            </w:pPr>
            <w:r w:rsidRPr="006D6E99">
              <w:rPr>
                <w:rFonts w:cs="Tahoma"/>
                <w:b/>
              </w:rPr>
              <w:t>Author(s)</w:t>
            </w:r>
          </w:p>
        </w:tc>
      </w:tr>
      <w:tr w:rsidR="00BA69F5" w:rsidRPr="006D6E99" w:rsidTr="00DA678C">
        <w:tc>
          <w:tcPr>
            <w:tcW w:w="1098" w:type="dxa"/>
          </w:tcPr>
          <w:p w:rsidR="00BA69F5" w:rsidRPr="006D6E99" w:rsidRDefault="00BA69F5" w:rsidP="00DA678C">
            <w:pPr>
              <w:keepNext/>
              <w:keepLines/>
              <w:rPr>
                <w:rFonts w:cs="Tahoma"/>
              </w:rPr>
            </w:pPr>
            <w:r>
              <w:rPr>
                <w:rFonts w:cs="Tahoma"/>
              </w:rPr>
              <w:t>0.1</w:t>
            </w:r>
          </w:p>
        </w:tc>
        <w:tc>
          <w:tcPr>
            <w:tcW w:w="1692" w:type="dxa"/>
          </w:tcPr>
          <w:p w:rsidR="00BA69F5" w:rsidRPr="006D6E99" w:rsidRDefault="00BA69F5" w:rsidP="00DA678C">
            <w:pPr>
              <w:keepNext/>
              <w:keepLines/>
              <w:rPr>
                <w:rFonts w:cs="Tahoma"/>
              </w:rPr>
            </w:pPr>
            <w:r>
              <w:rPr>
                <w:rFonts w:cs="Tahoma"/>
              </w:rPr>
              <w:t>05/04/2010</w:t>
            </w:r>
          </w:p>
        </w:tc>
        <w:tc>
          <w:tcPr>
            <w:tcW w:w="4140" w:type="dxa"/>
          </w:tcPr>
          <w:p w:rsidR="00BA69F5" w:rsidRPr="006D6E99" w:rsidRDefault="00BA69F5" w:rsidP="00DA678C">
            <w:pPr>
              <w:keepNext/>
              <w:keepLines/>
              <w:rPr>
                <w:rFonts w:cs="Tahoma"/>
              </w:rPr>
            </w:pPr>
            <w:r>
              <w:rPr>
                <w:rFonts w:cs="Tahoma"/>
              </w:rPr>
              <w:t>Initial Draft</w:t>
            </w:r>
          </w:p>
        </w:tc>
        <w:tc>
          <w:tcPr>
            <w:tcW w:w="2520" w:type="dxa"/>
          </w:tcPr>
          <w:p w:rsidR="00BA69F5" w:rsidRPr="006D6E99" w:rsidRDefault="00BA69F5" w:rsidP="00DA678C">
            <w:pPr>
              <w:keepNext/>
              <w:keepLines/>
              <w:tabs>
                <w:tab w:val="left" w:pos="1170"/>
              </w:tabs>
              <w:rPr>
                <w:rFonts w:cs="Tahoma"/>
              </w:rPr>
            </w:pPr>
            <w:smartTag w:uri="urn:schemas-microsoft-com:office:smarttags" w:element="place">
              <w:smartTag w:uri="urn:schemas-microsoft-com:office:smarttags" w:element="City">
                <w:r>
                  <w:rPr>
                    <w:rFonts w:cs="Tahoma"/>
                  </w:rPr>
                  <w:t>Sterling</w:t>
                </w:r>
              </w:smartTag>
            </w:smartTag>
          </w:p>
        </w:tc>
      </w:tr>
      <w:tr w:rsidR="00BA69F5" w:rsidRPr="006D6E99" w:rsidTr="00DA678C">
        <w:trPr>
          <w:trHeight w:val="530"/>
        </w:trPr>
        <w:tc>
          <w:tcPr>
            <w:tcW w:w="1098" w:type="dxa"/>
          </w:tcPr>
          <w:p w:rsidR="00BA69F5" w:rsidRPr="006D6E99" w:rsidRDefault="00BA69F5" w:rsidP="00DA678C">
            <w:pPr>
              <w:keepNext/>
              <w:keepLines/>
              <w:rPr>
                <w:rFonts w:cs="Tahoma"/>
              </w:rPr>
            </w:pPr>
            <w:r>
              <w:rPr>
                <w:rFonts w:cs="Tahoma"/>
              </w:rPr>
              <w:t>1.0</w:t>
            </w:r>
          </w:p>
        </w:tc>
        <w:tc>
          <w:tcPr>
            <w:tcW w:w="1692" w:type="dxa"/>
          </w:tcPr>
          <w:p w:rsidR="00BA69F5" w:rsidRPr="006D6E99" w:rsidRDefault="00BA69F5" w:rsidP="00DA678C">
            <w:pPr>
              <w:keepNext/>
              <w:keepLines/>
              <w:rPr>
                <w:rFonts w:cs="Tahoma"/>
              </w:rPr>
            </w:pPr>
            <w:r>
              <w:rPr>
                <w:rFonts w:cs="Tahoma"/>
              </w:rPr>
              <w:t>05/10/2010</w:t>
            </w:r>
          </w:p>
        </w:tc>
        <w:tc>
          <w:tcPr>
            <w:tcW w:w="4140" w:type="dxa"/>
          </w:tcPr>
          <w:p w:rsidR="00BA69F5" w:rsidRPr="006D6E99" w:rsidRDefault="00BA69F5" w:rsidP="00DA678C">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Ready to deliver</w:t>
            </w:r>
          </w:p>
        </w:tc>
        <w:tc>
          <w:tcPr>
            <w:tcW w:w="2520" w:type="dxa"/>
          </w:tcPr>
          <w:p w:rsidR="00BA69F5" w:rsidRPr="006D6E99" w:rsidRDefault="00BA69F5" w:rsidP="00DA678C">
            <w:pPr>
              <w:keepNext/>
              <w:keepLines/>
              <w:tabs>
                <w:tab w:val="left" w:pos="1170"/>
              </w:tabs>
              <w:rPr>
                <w:rFonts w:cs="Tahoma"/>
              </w:rPr>
            </w:pPr>
            <w:smartTag w:uri="urn:schemas-microsoft-com:office:smarttags" w:element="place">
              <w:smartTag w:uri="urn:schemas-microsoft-com:office:smarttags" w:element="City">
                <w:r>
                  <w:rPr>
                    <w:rFonts w:cs="Tahoma"/>
                  </w:rPr>
                  <w:t>Sterling</w:t>
                </w:r>
              </w:smartTag>
            </w:smartTag>
          </w:p>
        </w:tc>
      </w:tr>
      <w:tr w:rsidR="00BA69F5" w:rsidRPr="006D6E99" w:rsidTr="00DA678C">
        <w:tc>
          <w:tcPr>
            <w:tcW w:w="1098" w:type="dxa"/>
          </w:tcPr>
          <w:p w:rsidR="00BA69F5" w:rsidRPr="006D6E99" w:rsidRDefault="00BA69F5" w:rsidP="00DA678C">
            <w:pPr>
              <w:keepNext/>
              <w:keepLines/>
              <w:rPr>
                <w:rFonts w:cs="Tahoma"/>
              </w:rPr>
            </w:pPr>
            <w:r>
              <w:rPr>
                <w:rFonts w:cs="Tahoma"/>
              </w:rPr>
              <w:t>1.1</w:t>
            </w:r>
          </w:p>
        </w:tc>
        <w:tc>
          <w:tcPr>
            <w:tcW w:w="1692" w:type="dxa"/>
          </w:tcPr>
          <w:p w:rsidR="00BA69F5" w:rsidRPr="006D6E99" w:rsidRDefault="00BA69F5" w:rsidP="00DA678C">
            <w:pPr>
              <w:keepNext/>
              <w:keepLines/>
              <w:rPr>
                <w:rFonts w:cs="Tahoma"/>
              </w:rPr>
            </w:pPr>
            <w:r>
              <w:rPr>
                <w:rFonts w:cs="Tahoma"/>
              </w:rPr>
              <w:t>5/25/2010</w:t>
            </w:r>
          </w:p>
        </w:tc>
        <w:tc>
          <w:tcPr>
            <w:tcW w:w="4140" w:type="dxa"/>
          </w:tcPr>
          <w:p w:rsidR="00BA69F5" w:rsidRPr="006D6E99" w:rsidRDefault="00BA69F5" w:rsidP="00DA678C">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based on feedback dated 5/20/2010</w:t>
            </w:r>
          </w:p>
        </w:tc>
        <w:tc>
          <w:tcPr>
            <w:tcW w:w="2520" w:type="dxa"/>
          </w:tcPr>
          <w:p w:rsidR="00BA69F5" w:rsidRPr="006D6E99" w:rsidRDefault="00BA69F5" w:rsidP="00DA678C">
            <w:pPr>
              <w:keepNext/>
              <w:keepLines/>
              <w:tabs>
                <w:tab w:val="left" w:pos="1170"/>
              </w:tabs>
              <w:rPr>
                <w:rFonts w:cs="Tahoma"/>
              </w:rPr>
            </w:pPr>
            <w:smartTag w:uri="urn:schemas-microsoft-com:office:smarttags" w:element="place">
              <w:smartTag w:uri="urn:schemas-microsoft-com:office:smarttags" w:element="City">
                <w:r>
                  <w:rPr>
                    <w:rFonts w:cs="Tahoma"/>
                  </w:rPr>
                  <w:t>Sterling</w:t>
                </w:r>
              </w:smartTag>
            </w:smartTag>
          </w:p>
        </w:tc>
      </w:tr>
      <w:tr w:rsidR="00BA69F5" w:rsidRPr="006D6E99" w:rsidTr="00DA678C">
        <w:tc>
          <w:tcPr>
            <w:tcW w:w="1098" w:type="dxa"/>
          </w:tcPr>
          <w:p w:rsidR="00BA69F5" w:rsidRDefault="00BA69F5" w:rsidP="00DA678C">
            <w:pPr>
              <w:keepNext/>
              <w:keepLines/>
              <w:rPr>
                <w:rFonts w:cs="Tahoma"/>
              </w:rPr>
            </w:pPr>
            <w:r>
              <w:rPr>
                <w:rFonts w:cs="Tahoma"/>
              </w:rPr>
              <w:t>1.2</w:t>
            </w:r>
          </w:p>
        </w:tc>
        <w:tc>
          <w:tcPr>
            <w:tcW w:w="1692" w:type="dxa"/>
          </w:tcPr>
          <w:p w:rsidR="00BA69F5" w:rsidRDefault="00BA69F5" w:rsidP="00DA678C">
            <w:pPr>
              <w:keepNext/>
              <w:keepLines/>
              <w:rPr>
                <w:rFonts w:cs="Tahoma"/>
              </w:rPr>
            </w:pPr>
            <w:r>
              <w:rPr>
                <w:rFonts w:cs="Tahoma"/>
              </w:rPr>
              <w:t>6/1/2010</w:t>
            </w:r>
          </w:p>
        </w:tc>
        <w:tc>
          <w:tcPr>
            <w:tcW w:w="4140" w:type="dxa"/>
          </w:tcPr>
          <w:p w:rsidR="00BA69F5" w:rsidRDefault="00BA69F5" w:rsidP="00DA678C">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Clean and Final Version</w:t>
            </w:r>
          </w:p>
        </w:tc>
        <w:tc>
          <w:tcPr>
            <w:tcW w:w="2520" w:type="dxa"/>
          </w:tcPr>
          <w:p w:rsidR="00BA69F5" w:rsidRDefault="00BA69F5" w:rsidP="00DA678C">
            <w:pPr>
              <w:keepNext/>
              <w:keepLines/>
              <w:tabs>
                <w:tab w:val="left" w:pos="1170"/>
              </w:tabs>
              <w:rPr>
                <w:rFonts w:cs="Tahoma"/>
              </w:rPr>
            </w:pPr>
            <w:smartTag w:uri="urn:schemas-microsoft-com:office:smarttags" w:element="place">
              <w:smartTag w:uri="urn:schemas-microsoft-com:office:smarttags" w:element="City">
                <w:r>
                  <w:rPr>
                    <w:rFonts w:cs="Tahoma"/>
                  </w:rPr>
                  <w:t>Sterling</w:t>
                </w:r>
              </w:smartTag>
            </w:smartTag>
          </w:p>
        </w:tc>
      </w:tr>
      <w:tr w:rsidR="00C335C9" w:rsidRPr="006D6E99" w:rsidTr="00DA678C">
        <w:tc>
          <w:tcPr>
            <w:tcW w:w="1098" w:type="dxa"/>
          </w:tcPr>
          <w:p w:rsidR="00C335C9" w:rsidRDefault="00C335C9" w:rsidP="00DA678C">
            <w:pPr>
              <w:keepNext/>
              <w:keepLines/>
              <w:rPr>
                <w:rFonts w:cs="Tahoma"/>
              </w:rPr>
            </w:pPr>
            <w:r>
              <w:rPr>
                <w:rFonts w:cs="Tahoma"/>
              </w:rPr>
              <w:t>1.3</w:t>
            </w:r>
          </w:p>
        </w:tc>
        <w:tc>
          <w:tcPr>
            <w:tcW w:w="1692" w:type="dxa"/>
          </w:tcPr>
          <w:p w:rsidR="00C335C9" w:rsidRDefault="00C335C9" w:rsidP="00DA678C">
            <w:pPr>
              <w:keepNext/>
              <w:keepLines/>
              <w:rPr>
                <w:rFonts w:cs="Tahoma"/>
              </w:rPr>
            </w:pPr>
            <w:r>
              <w:rPr>
                <w:rFonts w:cs="Tahoma"/>
              </w:rPr>
              <w:t>6/4/2010</w:t>
            </w:r>
          </w:p>
        </w:tc>
        <w:tc>
          <w:tcPr>
            <w:tcW w:w="4140" w:type="dxa"/>
          </w:tcPr>
          <w:p w:rsidR="00C335C9" w:rsidRDefault="00C335C9" w:rsidP="00DA678C">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Added assumption regarding order business rules based on Steve’s feedback 20100602</w:t>
            </w:r>
          </w:p>
        </w:tc>
        <w:tc>
          <w:tcPr>
            <w:tcW w:w="2520" w:type="dxa"/>
          </w:tcPr>
          <w:p w:rsidR="00C335C9" w:rsidRDefault="00C335C9" w:rsidP="00DA678C">
            <w:pPr>
              <w:keepNext/>
              <w:keepLines/>
              <w:tabs>
                <w:tab w:val="left" w:pos="1170"/>
              </w:tabs>
              <w:rPr>
                <w:rFonts w:cs="Tahoma"/>
              </w:rPr>
            </w:pPr>
            <w:r>
              <w:rPr>
                <w:rFonts w:cs="Tahoma"/>
              </w:rPr>
              <w:t>Sterling</w:t>
            </w:r>
          </w:p>
        </w:tc>
      </w:tr>
      <w:tr w:rsidR="0008733B" w:rsidRPr="006D6E99" w:rsidTr="00DA678C">
        <w:trPr>
          <w:ins w:id="18" w:author="IBM_USER" w:date="2011-01-06T15:30:00Z"/>
        </w:trPr>
        <w:tc>
          <w:tcPr>
            <w:tcW w:w="1098" w:type="dxa"/>
          </w:tcPr>
          <w:p w:rsidR="0008733B" w:rsidRDefault="0008733B" w:rsidP="00DA678C">
            <w:pPr>
              <w:keepNext/>
              <w:keepLines/>
              <w:rPr>
                <w:ins w:id="19" w:author="IBM_USER" w:date="2011-01-06T15:30:00Z"/>
                <w:rFonts w:cs="Tahoma"/>
              </w:rPr>
            </w:pPr>
            <w:ins w:id="20" w:author="IBM_USER" w:date="2011-01-06T15:30:00Z">
              <w:r>
                <w:rPr>
                  <w:rFonts w:cs="Tahoma"/>
                </w:rPr>
                <w:t>1.4</w:t>
              </w:r>
            </w:ins>
          </w:p>
        </w:tc>
        <w:tc>
          <w:tcPr>
            <w:tcW w:w="1692" w:type="dxa"/>
          </w:tcPr>
          <w:p w:rsidR="0008733B" w:rsidRDefault="0008733B" w:rsidP="00DA678C">
            <w:pPr>
              <w:keepNext/>
              <w:keepLines/>
              <w:rPr>
                <w:ins w:id="21" w:author="IBM_USER" w:date="2011-01-06T15:30:00Z"/>
                <w:rFonts w:cs="Tahoma"/>
              </w:rPr>
            </w:pPr>
            <w:ins w:id="22" w:author="IBM_USER" w:date="2011-01-06T15:30:00Z">
              <w:r>
                <w:rPr>
                  <w:rFonts w:cs="Tahoma"/>
                </w:rPr>
                <w:t>01/06/2011</w:t>
              </w:r>
            </w:ins>
          </w:p>
        </w:tc>
        <w:tc>
          <w:tcPr>
            <w:tcW w:w="4140" w:type="dxa"/>
          </w:tcPr>
          <w:p w:rsidR="0008733B" w:rsidRDefault="0008733B" w:rsidP="005360D7">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23" w:author="IBM_USER" w:date="2011-01-06T15:30:00Z"/>
                <w:rFonts w:ascii="Tahoma" w:hAnsi="Tahoma" w:cs="Tahoma"/>
              </w:rPr>
            </w:pPr>
            <w:ins w:id="24" w:author="IBM_USER" w:date="2011-01-06T15:31:00Z">
              <w:r>
                <w:rPr>
                  <w:rFonts w:ascii="Tahoma" w:hAnsi="Tahoma" w:cs="Tahoma"/>
                </w:rPr>
                <w:t xml:space="preserve">Updated with Change Request for </w:t>
              </w:r>
            </w:ins>
            <w:ins w:id="25" w:author="IBM_USER" w:date="2011-01-10T14:12:00Z">
              <w:r w:rsidR="005360D7">
                <w:rPr>
                  <w:rFonts w:ascii="Tahoma" w:hAnsi="Tahoma" w:cs="Tahoma"/>
                </w:rPr>
                <w:t>multiple logins for</w:t>
              </w:r>
            </w:ins>
            <w:ins w:id="26" w:author="IBM_USER" w:date="2011-01-06T15:31:00Z">
              <w:r>
                <w:rPr>
                  <w:rFonts w:ascii="Tahoma" w:hAnsi="Tahoma" w:cs="Tahoma"/>
                </w:rPr>
                <w:t xml:space="preserve"> </w:t>
              </w:r>
            </w:ins>
            <w:ins w:id="27" w:author="IBM_USER" w:date="2011-01-10T14:06:00Z">
              <w:r w:rsidR="005360D7">
                <w:rPr>
                  <w:rFonts w:ascii="Tahoma" w:hAnsi="Tahoma" w:cs="Tahoma"/>
                </w:rPr>
                <w:t>OCI</w:t>
              </w:r>
            </w:ins>
            <w:ins w:id="28" w:author="IBM_USER" w:date="2011-01-10T14:05:00Z">
              <w:r w:rsidR="005360D7">
                <w:rPr>
                  <w:rFonts w:ascii="Tahoma" w:hAnsi="Tahoma" w:cs="Tahoma"/>
                </w:rPr>
                <w:t xml:space="preserve"> </w:t>
              </w:r>
            </w:ins>
            <w:ins w:id="29" w:author="IBM_USER" w:date="2011-01-10T14:13:00Z">
              <w:r w:rsidR="005360D7">
                <w:rPr>
                  <w:rFonts w:ascii="Tahoma" w:hAnsi="Tahoma" w:cs="Tahoma"/>
                </w:rPr>
                <w:t xml:space="preserve">and cXML </w:t>
              </w:r>
            </w:ins>
            <w:ins w:id="30" w:author="IBM_USER" w:date="2011-01-10T14:05:00Z">
              <w:r w:rsidR="005360D7">
                <w:rPr>
                  <w:rFonts w:ascii="Tahoma" w:hAnsi="Tahoma" w:cs="Tahoma"/>
                </w:rPr>
                <w:t>customers</w:t>
              </w:r>
            </w:ins>
            <w:ins w:id="31" w:author="IBM_USER" w:date="2011-01-10T14:06:00Z">
              <w:r w:rsidR="005360D7">
                <w:rPr>
                  <w:rFonts w:ascii="Tahoma" w:hAnsi="Tahoma" w:cs="Tahoma"/>
                </w:rPr>
                <w:t xml:space="preserve">. It also includes new functionality </w:t>
              </w:r>
            </w:ins>
            <w:ins w:id="32" w:author="IBM_USER" w:date="2011-01-10T14:13:00Z">
              <w:r w:rsidR="005360D7">
                <w:rPr>
                  <w:rFonts w:ascii="Tahoma" w:hAnsi="Tahoma" w:cs="Tahoma"/>
                </w:rPr>
                <w:t>around</w:t>
              </w:r>
            </w:ins>
            <w:ins w:id="33" w:author="IBM_USER" w:date="2011-01-10T14:06:00Z">
              <w:r w:rsidR="005360D7">
                <w:rPr>
                  <w:rFonts w:ascii="Tahoma" w:hAnsi="Tahoma" w:cs="Tahoma"/>
                </w:rPr>
                <w:t xml:space="preserve"> </w:t>
              </w:r>
            </w:ins>
            <w:ins w:id="34" w:author="IBM_USER" w:date="2011-01-10T14:07:00Z">
              <w:r w:rsidR="005360D7">
                <w:rPr>
                  <w:rFonts w:ascii="Tahoma" w:hAnsi="Tahoma" w:cs="Tahoma"/>
                </w:rPr>
                <w:t>‘</w:t>
              </w:r>
              <w:r w:rsidR="005360D7">
                <w:rPr>
                  <w:rFonts w:ascii="Tahoma" w:hAnsi="Tahoma" w:cs="Tahoma"/>
                </w:rPr>
                <w:t xml:space="preserve">require </w:t>
              </w:r>
            </w:ins>
            <w:ins w:id="35" w:author="IBM_USER" w:date="2011-01-10T14:06:00Z">
              <w:r w:rsidR="005360D7">
                <w:rPr>
                  <w:rFonts w:ascii="Tahoma" w:hAnsi="Tahoma" w:cs="Tahoma"/>
                </w:rPr>
                <w:t>UNSPSC</w:t>
              </w:r>
            </w:ins>
            <w:ins w:id="36" w:author="IBM_USER" w:date="2011-01-10T14:07:00Z">
              <w:r w:rsidR="005360D7">
                <w:rPr>
                  <w:rFonts w:ascii="Tahoma" w:hAnsi="Tahoma" w:cs="Tahoma"/>
                </w:rPr>
                <w:t>’</w:t>
              </w:r>
              <w:r w:rsidR="005360D7">
                <w:rPr>
                  <w:rFonts w:ascii="Tahoma" w:hAnsi="Tahoma" w:cs="Tahoma"/>
                </w:rPr>
                <w:t xml:space="preserve">, </w:t>
              </w:r>
              <w:r w:rsidR="005360D7">
                <w:rPr>
                  <w:rFonts w:ascii="Tahoma" w:hAnsi="Tahoma" w:cs="Tahoma"/>
                </w:rPr>
                <w:t>‘</w:t>
              </w:r>
              <w:r w:rsidR="005360D7">
                <w:rPr>
                  <w:rFonts w:ascii="Tahoma" w:hAnsi="Tahoma" w:cs="Tahoma"/>
                </w:rPr>
                <w:t>replace characters</w:t>
              </w:r>
              <w:r w:rsidR="005360D7">
                <w:rPr>
                  <w:rFonts w:ascii="Tahoma" w:hAnsi="Tahoma" w:cs="Tahoma"/>
                </w:rPr>
                <w:t>’</w:t>
              </w:r>
            </w:ins>
            <w:ins w:id="37" w:author="IBM_USER" w:date="2011-01-10T14:08:00Z">
              <w:r w:rsidR="005360D7">
                <w:rPr>
                  <w:rFonts w:ascii="Tahoma" w:hAnsi="Tahoma" w:cs="Tahoma"/>
                </w:rPr>
                <w:t xml:space="preserve"> and punchout maintenance screen layout.</w:t>
              </w:r>
            </w:ins>
          </w:p>
        </w:tc>
        <w:tc>
          <w:tcPr>
            <w:tcW w:w="2520" w:type="dxa"/>
          </w:tcPr>
          <w:p w:rsidR="0008733B" w:rsidRDefault="005360D7" w:rsidP="00DA678C">
            <w:pPr>
              <w:keepNext/>
              <w:keepLines/>
              <w:tabs>
                <w:tab w:val="left" w:pos="1170"/>
              </w:tabs>
              <w:rPr>
                <w:ins w:id="38" w:author="IBM_USER" w:date="2011-01-06T15:30:00Z"/>
                <w:rFonts w:cs="Tahoma"/>
              </w:rPr>
            </w:pPr>
            <w:ins w:id="39" w:author="IBM_USER" w:date="2011-01-10T14:08:00Z">
              <w:r>
                <w:rPr>
                  <w:rFonts w:cs="Tahoma"/>
                </w:rPr>
                <w:t>Sterling</w:t>
              </w:r>
            </w:ins>
          </w:p>
        </w:tc>
      </w:tr>
    </w:tbl>
    <w:p w:rsidR="00BA69F5" w:rsidRPr="006D6E99" w:rsidRDefault="00BA69F5" w:rsidP="00BA69F5">
      <w:pPr>
        <w:pStyle w:val="Title"/>
        <w:jc w:val="left"/>
      </w:pPr>
    </w:p>
    <w:p w:rsidR="00BA69F5" w:rsidRPr="006D6E99" w:rsidRDefault="00BA69F5" w:rsidP="00BA69F5">
      <w:pPr>
        <w:pStyle w:val="TOAHeading"/>
        <w:rPr>
          <w:rFonts w:cs="Tahoma"/>
        </w:rPr>
      </w:pPr>
      <w:r w:rsidRPr="006D6E99">
        <w:rPr>
          <w:rFonts w:cs="Tahoma"/>
        </w:rPr>
        <w:t>Related or Reference Documents</w:t>
      </w:r>
    </w:p>
    <w:p w:rsidR="00BA69F5" w:rsidRPr="006D6E99" w:rsidRDefault="00BA69F5" w:rsidP="00BA69F5">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BA69F5" w:rsidRPr="006D6E99" w:rsidTr="00DA678C">
        <w:trPr>
          <w:tblHeader/>
        </w:trPr>
        <w:tc>
          <w:tcPr>
            <w:tcW w:w="2790" w:type="dxa"/>
            <w:shd w:val="clear" w:color="auto" w:fill="D9D9D9"/>
          </w:tcPr>
          <w:p w:rsidR="00BA69F5" w:rsidRPr="006D6E99" w:rsidRDefault="00BA69F5" w:rsidP="00DA678C">
            <w:pPr>
              <w:pStyle w:val="TOC1"/>
              <w:rPr>
                <w:rFonts w:cs="Tahoma"/>
              </w:rPr>
            </w:pPr>
            <w:r w:rsidRPr="006D6E99">
              <w:rPr>
                <w:rFonts w:cs="Tahoma"/>
              </w:rPr>
              <w:lastRenderedPageBreak/>
              <w:t xml:space="preserve">Document Name </w:t>
            </w:r>
          </w:p>
        </w:tc>
        <w:tc>
          <w:tcPr>
            <w:tcW w:w="2880" w:type="dxa"/>
            <w:shd w:val="clear" w:color="auto" w:fill="D9D9D9"/>
          </w:tcPr>
          <w:p w:rsidR="00BA69F5" w:rsidRPr="006D6E99" w:rsidRDefault="00BA69F5" w:rsidP="00DA678C">
            <w:pPr>
              <w:pStyle w:val="TOC1"/>
              <w:rPr>
                <w:rFonts w:cs="Tahoma"/>
              </w:rPr>
            </w:pPr>
            <w:r w:rsidRPr="006D6E99">
              <w:rPr>
                <w:rFonts w:cs="Tahoma"/>
              </w:rPr>
              <w:t>Description</w:t>
            </w:r>
          </w:p>
        </w:tc>
        <w:tc>
          <w:tcPr>
            <w:tcW w:w="1260" w:type="dxa"/>
            <w:shd w:val="clear" w:color="auto" w:fill="D9D9D9"/>
          </w:tcPr>
          <w:p w:rsidR="00BA69F5" w:rsidRPr="006D6E99" w:rsidRDefault="00BA69F5" w:rsidP="00DA678C">
            <w:pPr>
              <w:pStyle w:val="TOC1"/>
              <w:rPr>
                <w:rFonts w:cs="Tahoma"/>
              </w:rPr>
            </w:pPr>
            <w:r w:rsidRPr="006D6E99">
              <w:rPr>
                <w:rFonts w:cs="Tahoma"/>
              </w:rPr>
              <w:t>Owner</w:t>
            </w:r>
          </w:p>
        </w:tc>
        <w:tc>
          <w:tcPr>
            <w:tcW w:w="2520" w:type="dxa"/>
            <w:shd w:val="clear" w:color="auto" w:fill="D9D9D9"/>
          </w:tcPr>
          <w:p w:rsidR="00BA69F5" w:rsidRPr="006D6E99" w:rsidRDefault="00BA69F5" w:rsidP="00DA678C">
            <w:pPr>
              <w:pStyle w:val="TOC1"/>
              <w:rPr>
                <w:rFonts w:cs="Tahoma"/>
              </w:rPr>
            </w:pPr>
            <w:r w:rsidRPr="006D6E99">
              <w:rPr>
                <w:rFonts w:cs="Tahoma"/>
              </w:rPr>
              <w:t>Location</w:t>
            </w:r>
          </w:p>
        </w:tc>
      </w:tr>
      <w:tr w:rsidR="00BA69F5" w:rsidRPr="006D6E99" w:rsidTr="00DA678C">
        <w:tc>
          <w:tcPr>
            <w:tcW w:w="2790" w:type="dxa"/>
          </w:tcPr>
          <w:p w:rsidR="00BA69F5" w:rsidRPr="00AB2859" w:rsidRDefault="00BA69F5" w:rsidP="00DA678C">
            <w:pPr>
              <w:keepNext/>
              <w:keepLines/>
              <w:rPr>
                <w:rFonts w:cs="Tahoma"/>
              </w:rPr>
            </w:pPr>
            <w:r w:rsidRPr="00AB2859">
              <w:rPr>
                <w:rFonts w:cs="Tahoma"/>
              </w:rPr>
              <w:t>SCI_Xpedx Solution Definition Document v1.</w:t>
            </w:r>
            <w:r>
              <w:rPr>
                <w:rFonts w:cs="Tahoma"/>
              </w:rPr>
              <w:t>5</w:t>
            </w:r>
          </w:p>
        </w:tc>
        <w:tc>
          <w:tcPr>
            <w:tcW w:w="2880" w:type="dxa"/>
          </w:tcPr>
          <w:p w:rsidR="00BA69F5" w:rsidRPr="006D6E99" w:rsidRDefault="00BA69F5" w:rsidP="00DA678C">
            <w:pPr>
              <w:keepNext/>
              <w:keepLines/>
              <w:rPr>
                <w:rFonts w:cs="Tahoma"/>
              </w:rPr>
            </w:pPr>
            <w:r>
              <w:rPr>
                <w:rFonts w:cs="Tahoma"/>
              </w:rPr>
              <w:t>Solution Definition document</w:t>
            </w:r>
          </w:p>
        </w:tc>
        <w:tc>
          <w:tcPr>
            <w:tcW w:w="1260" w:type="dxa"/>
          </w:tcPr>
          <w:p w:rsidR="00BA69F5" w:rsidRPr="006D6E99" w:rsidRDefault="00BA69F5" w:rsidP="00DA678C">
            <w:pPr>
              <w:keepNext/>
              <w:keepLines/>
              <w:rPr>
                <w:rFonts w:cs="Tahoma"/>
              </w:rPr>
            </w:pPr>
            <w:r>
              <w:rPr>
                <w:rFonts w:cs="Tahoma"/>
              </w:rPr>
              <w:t>Sterling Commerce</w:t>
            </w:r>
          </w:p>
        </w:tc>
        <w:tc>
          <w:tcPr>
            <w:tcW w:w="2520" w:type="dxa"/>
          </w:tcPr>
          <w:p w:rsidR="00BA69F5" w:rsidRPr="006D6E99" w:rsidRDefault="00BA69F5" w:rsidP="00DA678C">
            <w:pPr>
              <w:keepNext/>
              <w:keepLines/>
              <w:rPr>
                <w:rFonts w:cs="Tahoma"/>
              </w:rPr>
            </w:pPr>
          </w:p>
        </w:tc>
      </w:tr>
      <w:tr w:rsidR="00BA69F5" w:rsidRPr="006D6E99" w:rsidTr="00DA678C">
        <w:tc>
          <w:tcPr>
            <w:tcW w:w="2790" w:type="dxa"/>
          </w:tcPr>
          <w:p w:rsidR="00BA69F5" w:rsidRPr="00C967CB" w:rsidRDefault="00BA69F5" w:rsidP="00DA678C">
            <w:pPr>
              <w:keepNext/>
              <w:keepLines/>
              <w:rPr>
                <w:rFonts w:cs="Tahoma"/>
              </w:rPr>
            </w:pPr>
            <w:r w:rsidRPr="00650AB9">
              <w:rPr>
                <w:rFonts w:cs="Tahoma"/>
              </w:rPr>
              <w:t>b2b-punchout_cXML_mapping_v1.0.xlsx</w:t>
            </w:r>
          </w:p>
        </w:tc>
        <w:tc>
          <w:tcPr>
            <w:tcW w:w="2880" w:type="dxa"/>
          </w:tcPr>
          <w:p w:rsidR="00BA69F5" w:rsidRPr="006D6E99" w:rsidRDefault="00BA69F5" w:rsidP="00DA678C">
            <w:pPr>
              <w:keepNext/>
              <w:keepLines/>
              <w:rPr>
                <w:rFonts w:cs="Tahoma"/>
              </w:rPr>
            </w:pPr>
            <w:r>
              <w:rPr>
                <w:rFonts w:cs="Tahoma"/>
              </w:rPr>
              <w:t>cXML Setup Request/Response and Cart Punchout mapping document</w:t>
            </w:r>
          </w:p>
        </w:tc>
        <w:tc>
          <w:tcPr>
            <w:tcW w:w="1260" w:type="dxa"/>
          </w:tcPr>
          <w:p w:rsidR="00BA69F5" w:rsidRPr="006D6E99" w:rsidRDefault="00BA69F5" w:rsidP="00DA678C">
            <w:pPr>
              <w:keepNext/>
              <w:keepLines/>
              <w:rPr>
                <w:rFonts w:cs="Tahoma"/>
              </w:rPr>
            </w:pPr>
            <w:r>
              <w:rPr>
                <w:rFonts w:cs="Tahoma"/>
              </w:rPr>
              <w:t>Sterling Commerce/xpedx</w:t>
            </w:r>
          </w:p>
        </w:tc>
        <w:tc>
          <w:tcPr>
            <w:tcW w:w="2520" w:type="dxa"/>
          </w:tcPr>
          <w:p w:rsidR="00BA69F5" w:rsidRPr="006D6E99" w:rsidRDefault="00BA69F5" w:rsidP="00DA678C">
            <w:pPr>
              <w:keepNext/>
              <w:keepLines/>
              <w:rPr>
                <w:rFonts w:cs="Tahoma"/>
              </w:rPr>
            </w:pPr>
          </w:p>
        </w:tc>
      </w:tr>
      <w:tr w:rsidR="00BA69F5" w:rsidRPr="006D6E99" w:rsidTr="00DA678C">
        <w:tc>
          <w:tcPr>
            <w:tcW w:w="2790" w:type="dxa"/>
          </w:tcPr>
          <w:p w:rsidR="00BA69F5" w:rsidRPr="00C967CB" w:rsidRDefault="00BA69F5" w:rsidP="00563144">
            <w:pPr>
              <w:keepNext/>
              <w:keepLines/>
              <w:rPr>
                <w:rFonts w:cs="Tahoma"/>
              </w:rPr>
            </w:pPr>
            <w:r w:rsidRPr="00650AB9">
              <w:rPr>
                <w:rFonts w:cs="Tahoma"/>
              </w:rPr>
              <w:t>b2b-punchout_</w:t>
            </w:r>
            <w:r>
              <w:rPr>
                <w:rFonts w:cs="Tahoma"/>
              </w:rPr>
              <w:t>OCI</w:t>
            </w:r>
            <w:r w:rsidRPr="00650AB9">
              <w:rPr>
                <w:rFonts w:cs="Tahoma"/>
              </w:rPr>
              <w:t>_mapping_v</w:t>
            </w:r>
            <w:del w:id="40" w:author="IBM_USER" w:date="2011-01-10T15:39:00Z">
              <w:r w:rsidRPr="00650AB9" w:rsidDel="00563144">
                <w:rPr>
                  <w:rFonts w:cs="Tahoma"/>
                </w:rPr>
                <w:delText>1.0</w:delText>
              </w:r>
            </w:del>
            <w:ins w:id="41" w:author="IBM_USER" w:date="2011-01-10T15:39:00Z">
              <w:r w:rsidR="00563144">
                <w:rPr>
                  <w:rFonts w:cs="Tahoma"/>
                </w:rPr>
                <w:t>2.1</w:t>
              </w:r>
            </w:ins>
            <w:r w:rsidRPr="00650AB9">
              <w:rPr>
                <w:rFonts w:cs="Tahoma"/>
              </w:rPr>
              <w:t>.xlsx</w:t>
            </w:r>
          </w:p>
        </w:tc>
        <w:tc>
          <w:tcPr>
            <w:tcW w:w="2880" w:type="dxa"/>
          </w:tcPr>
          <w:p w:rsidR="00BA69F5" w:rsidRPr="006D6E99" w:rsidRDefault="00BA69F5" w:rsidP="00DA678C">
            <w:pPr>
              <w:keepNext/>
              <w:keepLines/>
              <w:rPr>
                <w:rFonts w:cs="Tahoma"/>
              </w:rPr>
            </w:pPr>
            <w:r>
              <w:rPr>
                <w:rFonts w:cs="Tahoma"/>
              </w:rPr>
              <w:t>OCI Setup Request/Response and Cart Punchout mapping document</w:t>
            </w:r>
          </w:p>
        </w:tc>
        <w:tc>
          <w:tcPr>
            <w:tcW w:w="1260" w:type="dxa"/>
          </w:tcPr>
          <w:p w:rsidR="00BA69F5" w:rsidRPr="006D6E99" w:rsidRDefault="00BA69F5" w:rsidP="00DA678C">
            <w:pPr>
              <w:keepNext/>
              <w:keepLines/>
              <w:rPr>
                <w:rFonts w:cs="Tahoma"/>
              </w:rPr>
            </w:pPr>
            <w:r>
              <w:rPr>
                <w:rFonts w:cs="Tahoma"/>
              </w:rPr>
              <w:t>Sterling Commerce/xpedx</w:t>
            </w:r>
          </w:p>
        </w:tc>
        <w:tc>
          <w:tcPr>
            <w:tcW w:w="2520" w:type="dxa"/>
          </w:tcPr>
          <w:p w:rsidR="00BA69F5" w:rsidRPr="006D6E99" w:rsidRDefault="00BA69F5" w:rsidP="00DA678C">
            <w:pPr>
              <w:keepNext/>
              <w:keepLines/>
              <w:rPr>
                <w:rFonts w:cs="Tahoma"/>
              </w:rPr>
            </w:pPr>
          </w:p>
        </w:tc>
      </w:tr>
      <w:tr w:rsidR="005360D7" w:rsidRPr="006D6E99" w:rsidTr="00DA678C">
        <w:trPr>
          <w:ins w:id="42" w:author="IBM_USER" w:date="2011-01-10T14:09:00Z"/>
        </w:trPr>
        <w:tc>
          <w:tcPr>
            <w:tcW w:w="2790" w:type="dxa"/>
          </w:tcPr>
          <w:p w:rsidR="005360D7" w:rsidRPr="00650AB9" w:rsidRDefault="005360D7" w:rsidP="00DA678C">
            <w:pPr>
              <w:keepNext/>
              <w:keepLines/>
              <w:rPr>
                <w:ins w:id="43" w:author="IBM_USER" w:date="2011-01-10T14:09:00Z"/>
                <w:rFonts w:cs="Tahoma"/>
              </w:rPr>
            </w:pPr>
            <w:ins w:id="44" w:author="IBM_USER" w:date="2011-01-10T14:13:00Z">
              <w:r w:rsidRPr="005360D7">
                <w:rPr>
                  <w:rFonts w:cs="Tahoma"/>
                </w:rPr>
                <w:t>CallCtrCustIntegrationsScreen_2010-12-01.xlsx</w:t>
              </w:r>
            </w:ins>
          </w:p>
        </w:tc>
        <w:tc>
          <w:tcPr>
            <w:tcW w:w="2880" w:type="dxa"/>
          </w:tcPr>
          <w:p w:rsidR="005360D7" w:rsidRDefault="005360D7" w:rsidP="00DA678C">
            <w:pPr>
              <w:keepNext/>
              <w:keepLines/>
              <w:rPr>
                <w:ins w:id="45" w:author="IBM_USER" w:date="2011-01-10T14:09:00Z"/>
                <w:rFonts w:cs="Tahoma"/>
              </w:rPr>
            </w:pPr>
            <w:ins w:id="46" w:author="IBM_USER" w:date="2011-01-10T14:13:00Z">
              <w:r>
                <w:rPr>
                  <w:rFonts w:cs="Tahoma"/>
                </w:rPr>
                <w:t>Call center maintenance screen for punchout</w:t>
              </w:r>
            </w:ins>
          </w:p>
        </w:tc>
        <w:tc>
          <w:tcPr>
            <w:tcW w:w="1260" w:type="dxa"/>
          </w:tcPr>
          <w:p w:rsidR="005360D7" w:rsidRDefault="005360D7" w:rsidP="00DA678C">
            <w:pPr>
              <w:keepNext/>
              <w:keepLines/>
              <w:rPr>
                <w:ins w:id="47" w:author="IBM_USER" w:date="2011-01-10T14:09:00Z"/>
                <w:rFonts w:cs="Tahoma"/>
              </w:rPr>
            </w:pPr>
            <w:ins w:id="48" w:author="IBM_USER" w:date="2011-01-10T14:14:00Z">
              <w:r>
                <w:rPr>
                  <w:rFonts w:cs="Tahoma"/>
                </w:rPr>
                <w:t>Sterling Commerce/xpedx</w:t>
              </w:r>
            </w:ins>
          </w:p>
        </w:tc>
        <w:tc>
          <w:tcPr>
            <w:tcW w:w="2520" w:type="dxa"/>
          </w:tcPr>
          <w:p w:rsidR="005360D7" w:rsidRPr="006D6E99" w:rsidRDefault="005360D7" w:rsidP="00DA678C">
            <w:pPr>
              <w:keepNext/>
              <w:keepLines/>
              <w:rPr>
                <w:ins w:id="49" w:author="IBM_USER" w:date="2011-01-10T14:09:00Z"/>
                <w:rFonts w:cs="Tahoma"/>
              </w:rPr>
            </w:pPr>
            <w:ins w:id="50" w:author="IBM_USER" w:date="2011-01-10T14:14:00Z">
              <w:r>
                <w:rPr>
                  <w:rFonts w:cs="Tahoma"/>
                </w:rPr>
                <w:t xml:space="preserve">[JIRA </w:t>
              </w:r>
              <w:r w:rsidR="00796BA0">
                <w:rPr>
                  <w:rFonts w:cs="Tahoma"/>
                </w:rPr>
                <w:t xml:space="preserve">- </w:t>
              </w:r>
              <w:r w:rsidR="00796BA0" w:rsidRPr="00796BA0">
                <w:rPr>
                  <w:rFonts w:cs="Tahoma"/>
                </w:rPr>
                <w:t>http://xpedxit.onjira.com/browse/XCNG-390</w:t>
              </w:r>
              <w:r w:rsidR="00796BA0">
                <w:rPr>
                  <w:rFonts w:cs="Tahoma"/>
                </w:rPr>
                <w:t>]</w:t>
              </w:r>
            </w:ins>
          </w:p>
        </w:tc>
      </w:tr>
      <w:tr w:rsidR="00796BA0" w:rsidRPr="006D6E99" w:rsidTr="00DA678C">
        <w:trPr>
          <w:ins w:id="51" w:author="IBM_USER" w:date="2011-01-10T14:14:00Z"/>
        </w:trPr>
        <w:tc>
          <w:tcPr>
            <w:tcW w:w="2790" w:type="dxa"/>
          </w:tcPr>
          <w:p w:rsidR="00796BA0" w:rsidRPr="005360D7" w:rsidRDefault="00796BA0" w:rsidP="00DA678C">
            <w:pPr>
              <w:keepNext/>
              <w:keepLines/>
              <w:rPr>
                <w:ins w:id="52" w:author="IBM_USER" w:date="2011-01-10T14:14:00Z"/>
                <w:rFonts w:cs="Tahoma"/>
              </w:rPr>
            </w:pPr>
            <w:ins w:id="53" w:author="IBM_USER" w:date="2011-01-10T14:14:00Z">
              <w:r w:rsidRPr="00796BA0">
                <w:rPr>
                  <w:rFonts w:cs="Tahoma"/>
                </w:rPr>
                <w:t>Punchout Changes Next Gen v3.1docx.docx</w:t>
              </w:r>
            </w:ins>
          </w:p>
        </w:tc>
        <w:tc>
          <w:tcPr>
            <w:tcW w:w="2880" w:type="dxa"/>
          </w:tcPr>
          <w:p w:rsidR="00796BA0" w:rsidRDefault="00796BA0" w:rsidP="00DA678C">
            <w:pPr>
              <w:keepNext/>
              <w:keepLines/>
              <w:rPr>
                <w:ins w:id="54" w:author="IBM_USER" w:date="2011-01-10T14:14:00Z"/>
                <w:rFonts w:cs="Tahoma"/>
              </w:rPr>
            </w:pPr>
            <w:ins w:id="55" w:author="IBM_USER" w:date="2011-01-10T14:14:00Z">
              <w:r>
                <w:rPr>
                  <w:rFonts w:cs="Tahoma"/>
                </w:rPr>
                <w:t xml:space="preserve">Agreed upon requirements </w:t>
              </w:r>
            </w:ins>
            <w:ins w:id="56" w:author="IBM_USER" w:date="2011-01-10T14:15:00Z">
              <w:r>
                <w:rPr>
                  <w:rFonts w:cs="Tahoma"/>
                </w:rPr>
                <w:t>for Punchout CR</w:t>
              </w:r>
            </w:ins>
          </w:p>
        </w:tc>
        <w:tc>
          <w:tcPr>
            <w:tcW w:w="1260" w:type="dxa"/>
          </w:tcPr>
          <w:p w:rsidR="00796BA0" w:rsidRDefault="00796BA0" w:rsidP="00DA678C">
            <w:pPr>
              <w:keepNext/>
              <w:keepLines/>
              <w:rPr>
                <w:ins w:id="57" w:author="IBM_USER" w:date="2011-01-10T14:14:00Z"/>
                <w:rFonts w:cs="Tahoma"/>
              </w:rPr>
            </w:pPr>
            <w:ins w:id="58" w:author="IBM_USER" w:date="2011-01-10T14:15:00Z">
              <w:r>
                <w:rPr>
                  <w:rFonts w:cs="Tahoma"/>
                </w:rPr>
                <w:t>Sterling Commerce/xpedx</w:t>
              </w:r>
            </w:ins>
          </w:p>
        </w:tc>
        <w:tc>
          <w:tcPr>
            <w:tcW w:w="2520" w:type="dxa"/>
          </w:tcPr>
          <w:p w:rsidR="00796BA0" w:rsidRDefault="00796BA0" w:rsidP="00DA678C">
            <w:pPr>
              <w:keepNext/>
              <w:keepLines/>
              <w:rPr>
                <w:ins w:id="59" w:author="IBM_USER" w:date="2011-01-10T14:14:00Z"/>
                <w:rFonts w:cs="Tahoma"/>
              </w:rPr>
            </w:pPr>
            <w:ins w:id="60" w:author="IBM_USER" w:date="2011-01-10T14:15:00Z">
              <w:r>
                <w:rPr>
                  <w:rFonts w:cs="Tahoma"/>
                </w:rPr>
                <w:t xml:space="preserve">[JIRA - </w:t>
              </w:r>
              <w:r w:rsidRPr="00796BA0">
                <w:rPr>
                  <w:rFonts w:cs="Tahoma"/>
                </w:rPr>
                <w:t>http://xpedxit.onjira.com/browse/XCNG-390</w:t>
              </w:r>
              <w:r>
                <w:rPr>
                  <w:rFonts w:cs="Tahoma"/>
                </w:rPr>
                <w:t>]</w:t>
              </w:r>
            </w:ins>
          </w:p>
        </w:tc>
      </w:tr>
      <w:tr w:rsidR="00796BA0" w:rsidRPr="006D6E99" w:rsidTr="00DA678C">
        <w:trPr>
          <w:ins w:id="61" w:author="IBM_USER" w:date="2011-01-10T14:15:00Z"/>
        </w:trPr>
        <w:tc>
          <w:tcPr>
            <w:tcW w:w="2790" w:type="dxa"/>
          </w:tcPr>
          <w:p w:rsidR="00796BA0" w:rsidRPr="00796BA0" w:rsidRDefault="00796BA0" w:rsidP="00DA678C">
            <w:pPr>
              <w:keepNext/>
              <w:keepLines/>
              <w:rPr>
                <w:ins w:id="62" w:author="IBM_USER" w:date="2011-01-10T14:15:00Z"/>
                <w:rFonts w:cs="Tahoma"/>
              </w:rPr>
            </w:pPr>
            <w:ins w:id="63" w:author="IBM_USER" w:date="2011-01-10T14:17:00Z">
              <w:r w:rsidRPr="00796BA0">
                <w:rPr>
                  <w:rFonts w:cs="Tahoma"/>
                </w:rPr>
                <w:t>Punchout Customers and XSLT Maps.xls</w:t>
              </w:r>
            </w:ins>
          </w:p>
        </w:tc>
        <w:tc>
          <w:tcPr>
            <w:tcW w:w="2880" w:type="dxa"/>
          </w:tcPr>
          <w:p w:rsidR="00796BA0" w:rsidRDefault="00796BA0" w:rsidP="00DA678C">
            <w:pPr>
              <w:keepNext/>
              <w:keepLines/>
              <w:rPr>
                <w:ins w:id="64" w:author="IBM_USER" w:date="2011-01-10T14:15:00Z"/>
                <w:rFonts w:cs="Tahoma"/>
              </w:rPr>
            </w:pPr>
            <w:ins w:id="65" w:author="IBM_USER" w:date="2011-01-10T14:17:00Z">
              <w:r>
                <w:rPr>
                  <w:rFonts w:cs="Tahoma"/>
                </w:rPr>
                <w:t xml:space="preserve">Customer specific xslts for </w:t>
              </w:r>
              <w:r>
                <w:rPr>
                  <w:rFonts w:cs="Tahoma"/>
                </w:rPr>
                <w:t>certain</w:t>
              </w:r>
              <w:r>
                <w:rPr>
                  <w:rFonts w:cs="Tahoma"/>
                </w:rPr>
                <w:t xml:space="preserve"> </w:t>
              </w:r>
            </w:ins>
            <w:ins w:id="66" w:author="IBM_USER" w:date="2011-01-10T14:18:00Z">
              <w:r>
                <w:rPr>
                  <w:rFonts w:cs="Tahoma"/>
                </w:rPr>
                <w:t>OCI</w:t>
              </w:r>
            </w:ins>
            <w:ins w:id="67" w:author="IBM_USER" w:date="2011-01-10T14:17:00Z">
              <w:r>
                <w:rPr>
                  <w:rFonts w:cs="Tahoma"/>
                </w:rPr>
                <w:t xml:space="preserve"> customers</w:t>
              </w:r>
            </w:ins>
          </w:p>
        </w:tc>
        <w:tc>
          <w:tcPr>
            <w:tcW w:w="1260" w:type="dxa"/>
          </w:tcPr>
          <w:p w:rsidR="00796BA0" w:rsidRDefault="00796BA0" w:rsidP="00DA678C">
            <w:pPr>
              <w:keepNext/>
              <w:keepLines/>
              <w:rPr>
                <w:ins w:id="68" w:author="IBM_USER" w:date="2011-01-10T14:15:00Z"/>
                <w:rFonts w:cs="Tahoma"/>
              </w:rPr>
            </w:pPr>
            <w:ins w:id="69" w:author="IBM_USER" w:date="2011-01-10T14:15:00Z">
              <w:r>
                <w:rPr>
                  <w:rFonts w:cs="Tahoma"/>
                </w:rPr>
                <w:t>Sterling Commerce/xpedx</w:t>
              </w:r>
            </w:ins>
          </w:p>
        </w:tc>
        <w:tc>
          <w:tcPr>
            <w:tcW w:w="2520" w:type="dxa"/>
          </w:tcPr>
          <w:p w:rsidR="00796BA0" w:rsidRDefault="00796BA0" w:rsidP="00DA678C">
            <w:pPr>
              <w:keepNext/>
              <w:keepLines/>
              <w:rPr>
                <w:ins w:id="70" w:author="IBM_USER" w:date="2011-01-10T14:15:00Z"/>
                <w:rFonts w:cs="Tahoma"/>
              </w:rPr>
            </w:pPr>
            <w:ins w:id="71" w:author="IBM_USER" w:date="2011-01-10T14:15:00Z">
              <w:r>
                <w:rPr>
                  <w:rFonts w:cs="Tahoma"/>
                </w:rPr>
                <w:t xml:space="preserve">[JIRA - </w:t>
              </w:r>
              <w:r w:rsidRPr="00796BA0">
                <w:rPr>
                  <w:rFonts w:cs="Tahoma"/>
                </w:rPr>
                <w:t>http://xpedxit.onjira.com/browse/XCNG-390</w:t>
              </w:r>
              <w:r>
                <w:rPr>
                  <w:rFonts w:cs="Tahoma"/>
                </w:rPr>
                <w:t>]</w:t>
              </w:r>
            </w:ins>
          </w:p>
        </w:tc>
      </w:tr>
    </w:tbl>
    <w:p w:rsidR="00BA69F5" w:rsidRPr="006D6E99" w:rsidRDefault="00BA69F5" w:rsidP="00BA69F5">
      <w:pPr>
        <w:rPr>
          <w:rFonts w:cs="Tahoma"/>
        </w:rPr>
      </w:pPr>
    </w:p>
    <w:p w:rsidR="00BA69F5" w:rsidRDefault="00BA69F5" w:rsidP="00BA69F5">
      <w:pPr>
        <w:rPr>
          <w:rFonts w:cs="Tahoma"/>
        </w:rPr>
      </w:pPr>
    </w:p>
    <w:p w:rsidR="00BA69F5" w:rsidRDefault="00BA69F5" w:rsidP="00BA69F5">
      <w:pPr>
        <w:rPr>
          <w:rFonts w:cs="Tahoma"/>
        </w:rPr>
      </w:pPr>
    </w:p>
    <w:p w:rsidR="00BA69F5" w:rsidRDefault="00BA69F5" w:rsidP="00BA69F5">
      <w:pPr>
        <w:rPr>
          <w:rFonts w:cs="Tahoma"/>
        </w:rPr>
      </w:pPr>
    </w:p>
    <w:p w:rsidR="00BA69F5" w:rsidRDefault="00BA69F5" w:rsidP="00BA69F5">
      <w:pPr>
        <w:rPr>
          <w:rFonts w:cs="Tahoma"/>
        </w:rPr>
        <w:sectPr w:rsidR="00BA69F5" w:rsidSect="00DA678C">
          <w:pgSz w:w="12240" w:h="15840" w:code="1"/>
          <w:pgMar w:top="1440" w:right="1800" w:bottom="1440" w:left="1800" w:header="720" w:footer="720" w:gutter="0"/>
          <w:cols w:space="720"/>
          <w:titlePg/>
        </w:sectPr>
      </w:pPr>
    </w:p>
    <w:p w:rsidR="00BA69F5" w:rsidRDefault="00BA69F5" w:rsidP="00BA69F5">
      <w:pPr>
        <w:rPr>
          <w:rFonts w:cs="Tahoma"/>
        </w:rPr>
      </w:pPr>
    </w:p>
    <w:p w:rsidR="00BA69F5" w:rsidRPr="006D6E99" w:rsidRDefault="00BA69F5" w:rsidP="00BA69F5">
      <w:pPr>
        <w:pStyle w:val="Title"/>
      </w:pPr>
      <w:r w:rsidRPr="006D6E99">
        <w:t xml:space="preserve">TABLE OF CONTENTS </w:t>
      </w:r>
    </w:p>
    <w:p w:rsidR="00BA69F5" w:rsidRPr="006D6E99" w:rsidRDefault="00BA69F5" w:rsidP="00BA69F5">
      <w:pPr>
        <w:pStyle w:val="TOC1"/>
        <w:rPr>
          <w:rFonts w:cs="Tahoma"/>
        </w:rPr>
      </w:pPr>
    </w:p>
    <w:p w:rsidR="00AD2B62" w:rsidRDefault="00BA69F5">
      <w:pPr>
        <w:pStyle w:val="TOC1"/>
        <w:tabs>
          <w:tab w:val="left" w:pos="440"/>
          <w:tab w:val="right" w:leader="dot" w:pos="8630"/>
        </w:tabs>
        <w:rPr>
          <w:ins w:id="72" w:author="IBM_USER" w:date="2011-01-10T16:01:00Z"/>
          <w:rFonts w:asciiTheme="minorHAnsi" w:eastAsiaTheme="minorEastAsia" w:hAnsiTheme="minorHAnsi" w:cstheme="minorBidi"/>
          <w:b w:val="0"/>
          <w:bCs w:val="0"/>
          <w:noProof/>
          <w:sz w:val="22"/>
          <w:szCs w:val="22"/>
        </w:rPr>
      </w:pPr>
      <w:r w:rsidRPr="006D6E99">
        <w:rPr>
          <w:rFonts w:cs="Tahoma"/>
        </w:rPr>
        <w:fldChar w:fldCharType="begin"/>
      </w:r>
      <w:r w:rsidRPr="006D6E99">
        <w:rPr>
          <w:rFonts w:cs="Tahoma"/>
        </w:rPr>
        <w:instrText xml:space="preserve"> TOC  \* MERGEFORMAT </w:instrText>
      </w:r>
      <w:r w:rsidRPr="006D6E99">
        <w:rPr>
          <w:rFonts w:cs="Tahoma"/>
        </w:rPr>
        <w:fldChar w:fldCharType="separate"/>
      </w:r>
      <w:ins w:id="73" w:author="IBM_USER" w:date="2011-01-10T16:01:00Z">
        <w:r w:rsidR="00AD2B62">
          <w:rPr>
            <w:noProof/>
          </w:rPr>
          <w:t>1.</w:t>
        </w:r>
        <w:r w:rsidR="00AD2B62">
          <w:rPr>
            <w:rFonts w:asciiTheme="minorHAnsi" w:eastAsiaTheme="minorEastAsia" w:hAnsiTheme="minorHAnsi" w:cstheme="minorBidi"/>
            <w:b w:val="0"/>
            <w:bCs w:val="0"/>
            <w:noProof/>
            <w:sz w:val="22"/>
            <w:szCs w:val="22"/>
          </w:rPr>
          <w:tab/>
        </w:r>
        <w:r w:rsidR="00AD2B62" w:rsidRPr="00C00252">
          <w:rPr>
            <w:rFonts w:cs="Tahoma"/>
            <w:noProof/>
          </w:rPr>
          <w:t>Introduction</w:t>
        </w:r>
        <w:r w:rsidR="00AD2B62">
          <w:rPr>
            <w:noProof/>
          </w:rPr>
          <w:tab/>
        </w:r>
        <w:r w:rsidR="00AD2B62">
          <w:rPr>
            <w:noProof/>
          </w:rPr>
          <w:fldChar w:fldCharType="begin"/>
        </w:r>
        <w:r w:rsidR="00AD2B62">
          <w:rPr>
            <w:noProof/>
          </w:rPr>
          <w:instrText xml:space="preserve"> PAGEREF _Toc282438593 \h </w:instrText>
        </w:r>
        <w:r w:rsidR="00AD2B62">
          <w:rPr>
            <w:noProof/>
          </w:rPr>
        </w:r>
      </w:ins>
      <w:r w:rsidR="00AD2B62">
        <w:rPr>
          <w:noProof/>
        </w:rPr>
        <w:fldChar w:fldCharType="separate"/>
      </w:r>
      <w:ins w:id="74" w:author="IBM_USER" w:date="2011-01-10T16:01:00Z">
        <w:r w:rsidR="00AD2B62">
          <w:rPr>
            <w:noProof/>
          </w:rPr>
          <w:t>6</w:t>
        </w:r>
        <w:r w:rsidR="00AD2B62">
          <w:rPr>
            <w:noProof/>
          </w:rPr>
          <w:fldChar w:fldCharType="end"/>
        </w:r>
      </w:ins>
    </w:p>
    <w:p w:rsidR="00AD2B62" w:rsidRDefault="00AD2B62">
      <w:pPr>
        <w:pStyle w:val="TOC2"/>
        <w:tabs>
          <w:tab w:val="left" w:pos="880"/>
          <w:tab w:val="right" w:leader="dot" w:pos="8630"/>
        </w:tabs>
        <w:rPr>
          <w:ins w:id="75" w:author="IBM_USER" w:date="2011-01-10T16:01:00Z"/>
          <w:rFonts w:asciiTheme="minorHAnsi" w:eastAsiaTheme="minorEastAsia" w:hAnsiTheme="minorHAnsi" w:cstheme="minorBidi"/>
          <w:noProof/>
          <w:sz w:val="22"/>
          <w:szCs w:val="22"/>
        </w:rPr>
      </w:pPr>
      <w:ins w:id="76" w:author="IBM_USER" w:date="2011-01-10T16:01:00Z">
        <w:r w:rsidRPr="00C00252">
          <w:rPr>
            <w:noProof/>
          </w:rPr>
          <w:t>1.1</w:t>
        </w:r>
        <w:r>
          <w:rPr>
            <w:rFonts w:asciiTheme="minorHAnsi" w:eastAsiaTheme="minorEastAsia" w:hAnsiTheme="minorHAnsi" w:cstheme="minorBidi"/>
            <w:noProof/>
            <w:sz w:val="22"/>
            <w:szCs w:val="22"/>
          </w:rPr>
          <w:tab/>
        </w:r>
        <w:r>
          <w:rPr>
            <w:noProof/>
          </w:rPr>
          <w:t>Document Purpose</w:t>
        </w:r>
        <w:r>
          <w:rPr>
            <w:noProof/>
          </w:rPr>
          <w:tab/>
        </w:r>
        <w:r>
          <w:rPr>
            <w:noProof/>
          </w:rPr>
          <w:fldChar w:fldCharType="begin"/>
        </w:r>
        <w:r>
          <w:rPr>
            <w:noProof/>
          </w:rPr>
          <w:instrText xml:space="preserve"> PAGEREF _Toc282438594 \h </w:instrText>
        </w:r>
        <w:r>
          <w:rPr>
            <w:noProof/>
          </w:rPr>
        </w:r>
      </w:ins>
      <w:r>
        <w:rPr>
          <w:noProof/>
        </w:rPr>
        <w:fldChar w:fldCharType="separate"/>
      </w:r>
      <w:ins w:id="77" w:author="IBM_USER" w:date="2011-01-10T16:01:00Z">
        <w:r>
          <w:rPr>
            <w:noProof/>
          </w:rPr>
          <w:t>6</w:t>
        </w:r>
        <w:r>
          <w:rPr>
            <w:noProof/>
          </w:rPr>
          <w:fldChar w:fldCharType="end"/>
        </w:r>
      </w:ins>
    </w:p>
    <w:p w:rsidR="00AD2B62" w:rsidRDefault="00AD2B62">
      <w:pPr>
        <w:pStyle w:val="TOC2"/>
        <w:tabs>
          <w:tab w:val="left" w:pos="880"/>
          <w:tab w:val="right" w:leader="dot" w:pos="8630"/>
        </w:tabs>
        <w:rPr>
          <w:ins w:id="78" w:author="IBM_USER" w:date="2011-01-10T16:01:00Z"/>
          <w:rFonts w:asciiTheme="minorHAnsi" w:eastAsiaTheme="minorEastAsia" w:hAnsiTheme="minorHAnsi" w:cstheme="minorBidi"/>
          <w:noProof/>
          <w:sz w:val="22"/>
          <w:szCs w:val="22"/>
        </w:rPr>
      </w:pPr>
      <w:ins w:id="79" w:author="IBM_USER" w:date="2011-01-10T16:01:00Z">
        <w:r w:rsidRPr="00C00252">
          <w:rPr>
            <w:noProof/>
          </w:rPr>
          <w:t>1.2</w:t>
        </w:r>
        <w:r>
          <w:rPr>
            <w:rFonts w:asciiTheme="minorHAnsi" w:eastAsiaTheme="minorEastAsia" w:hAnsiTheme="minorHAnsi" w:cstheme="minorBidi"/>
            <w:noProof/>
            <w:sz w:val="22"/>
            <w:szCs w:val="22"/>
          </w:rPr>
          <w:tab/>
        </w:r>
        <w:r>
          <w:rPr>
            <w:noProof/>
          </w:rPr>
          <w:t>Document Audience</w:t>
        </w:r>
        <w:r>
          <w:rPr>
            <w:noProof/>
          </w:rPr>
          <w:tab/>
        </w:r>
        <w:r>
          <w:rPr>
            <w:noProof/>
          </w:rPr>
          <w:fldChar w:fldCharType="begin"/>
        </w:r>
        <w:r>
          <w:rPr>
            <w:noProof/>
          </w:rPr>
          <w:instrText xml:space="preserve"> PAGEREF _Toc282438595 \h </w:instrText>
        </w:r>
        <w:r>
          <w:rPr>
            <w:noProof/>
          </w:rPr>
        </w:r>
      </w:ins>
      <w:r>
        <w:rPr>
          <w:noProof/>
        </w:rPr>
        <w:fldChar w:fldCharType="separate"/>
      </w:r>
      <w:ins w:id="80" w:author="IBM_USER" w:date="2011-01-10T16:01:00Z">
        <w:r>
          <w:rPr>
            <w:noProof/>
          </w:rPr>
          <w:t>6</w:t>
        </w:r>
        <w:r>
          <w:rPr>
            <w:noProof/>
          </w:rPr>
          <w:fldChar w:fldCharType="end"/>
        </w:r>
      </w:ins>
    </w:p>
    <w:p w:rsidR="00AD2B62" w:rsidRDefault="00AD2B62">
      <w:pPr>
        <w:pStyle w:val="TOC1"/>
        <w:tabs>
          <w:tab w:val="left" w:pos="440"/>
          <w:tab w:val="right" w:leader="dot" w:pos="8630"/>
        </w:tabs>
        <w:rPr>
          <w:ins w:id="81" w:author="IBM_USER" w:date="2011-01-10T16:01:00Z"/>
          <w:rFonts w:asciiTheme="minorHAnsi" w:eastAsiaTheme="minorEastAsia" w:hAnsiTheme="minorHAnsi" w:cstheme="minorBidi"/>
          <w:b w:val="0"/>
          <w:bCs w:val="0"/>
          <w:noProof/>
          <w:sz w:val="22"/>
          <w:szCs w:val="22"/>
        </w:rPr>
      </w:pPr>
      <w:ins w:id="82" w:author="IBM_USER" w:date="2011-01-10T16:01:00Z">
        <w:r>
          <w:rPr>
            <w:noProof/>
          </w:rPr>
          <w:t>2</w:t>
        </w:r>
        <w:r>
          <w:rPr>
            <w:rFonts w:asciiTheme="minorHAnsi" w:eastAsiaTheme="minorEastAsia" w:hAnsiTheme="minorHAnsi" w:cstheme="minorBidi"/>
            <w:b w:val="0"/>
            <w:bCs w:val="0"/>
            <w:noProof/>
            <w:sz w:val="22"/>
            <w:szCs w:val="22"/>
          </w:rPr>
          <w:tab/>
        </w:r>
        <w:r w:rsidRPr="00C00252">
          <w:rPr>
            <w:rFonts w:cs="Tahoma"/>
            <w:noProof/>
          </w:rPr>
          <w:t>B2B Punchout</w:t>
        </w:r>
        <w:r>
          <w:rPr>
            <w:noProof/>
          </w:rPr>
          <w:tab/>
        </w:r>
        <w:r>
          <w:rPr>
            <w:noProof/>
          </w:rPr>
          <w:fldChar w:fldCharType="begin"/>
        </w:r>
        <w:r>
          <w:rPr>
            <w:noProof/>
          </w:rPr>
          <w:instrText xml:space="preserve"> PAGEREF _Toc282438596 \h </w:instrText>
        </w:r>
        <w:r>
          <w:rPr>
            <w:noProof/>
          </w:rPr>
        </w:r>
      </w:ins>
      <w:r>
        <w:rPr>
          <w:noProof/>
        </w:rPr>
        <w:fldChar w:fldCharType="separate"/>
      </w:r>
      <w:ins w:id="83" w:author="IBM_USER" w:date="2011-01-10T16:01:00Z">
        <w:r>
          <w:rPr>
            <w:noProof/>
          </w:rPr>
          <w:t>7</w:t>
        </w:r>
        <w:r>
          <w:rPr>
            <w:noProof/>
          </w:rPr>
          <w:fldChar w:fldCharType="end"/>
        </w:r>
      </w:ins>
    </w:p>
    <w:p w:rsidR="00AD2B62" w:rsidRDefault="00AD2B62">
      <w:pPr>
        <w:pStyle w:val="TOC2"/>
        <w:tabs>
          <w:tab w:val="left" w:pos="880"/>
          <w:tab w:val="right" w:leader="dot" w:pos="8630"/>
        </w:tabs>
        <w:rPr>
          <w:ins w:id="84" w:author="IBM_USER" w:date="2011-01-10T16:01:00Z"/>
          <w:rFonts w:asciiTheme="minorHAnsi" w:eastAsiaTheme="minorEastAsia" w:hAnsiTheme="minorHAnsi" w:cstheme="minorBidi"/>
          <w:noProof/>
          <w:sz w:val="22"/>
          <w:szCs w:val="22"/>
        </w:rPr>
      </w:pPr>
      <w:ins w:id="85" w:author="IBM_USER" w:date="2011-01-10T16:01:00Z">
        <w:r w:rsidRPr="00C00252">
          <w:rPr>
            <w:noProof/>
          </w:rPr>
          <w:t>2.1</w:t>
        </w:r>
        <w:r>
          <w:rPr>
            <w:rFonts w:asciiTheme="minorHAnsi" w:eastAsiaTheme="minorEastAsia" w:hAnsiTheme="minorHAnsi" w:cstheme="minorBidi"/>
            <w:noProof/>
            <w:sz w:val="22"/>
            <w:szCs w:val="22"/>
          </w:rPr>
          <w:tab/>
        </w:r>
        <w:r>
          <w:rPr>
            <w:noProof/>
          </w:rPr>
          <w:t>Functions &amp; Solution</w:t>
        </w:r>
        <w:r>
          <w:rPr>
            <w:noProof/>
          </w:rPr>
          <w:tab/>
        </w:r>
        <w:r>
          <w:rPr>
            <w:noProof/>
          </w:rPr>
          <w:fldChar w:fldCharType="begin"/>
        </w:r>
        <w:r>
          <w:rPr>
            <w:noProof/>
          </w:rPr>
          <w:instrText xml:space="preserve"> PAGEREF _Toc282438597 \h </w:instrText>
        </w:r>
        <w:r>
          <w:rPr>
            <w:noProof/>
          </w:rPr>
        </w:r>
      </w:ins>
      <w:r>
        <w:rPr>
          <w:noProof/>
        </w:rPr>
        <w:fldChar w:fldCharType="separate"/>
      </w:r>
      <w:ins w:id="86" w:author="IBM_USER" w:date="2011-01-10T16:01:00Z">
        <w:r>
          <w:rPr>
            <w:noProof/>
          </w:rPr>
          <w:t>7</w:t>
        </w:r>
        <w:r>
          <w:rPr>
            <w:noProof/>
          </w:rPr>
          <w:fldChar w:fldCharType="end"/>
        </w:r>
      </w:ins>
    </w:p>
    <w:p w:rsidR="00AD2B62" w:rsidRDefault="00AD2B62">
      <w:pPr>
        <w:pStyle w:val="TOC2"/>
        <w:tabs>
          <w:tab w:val="left" w:pos="880"/>
          <w:tab w:val="right" w:leader="dot" w:pos="8630"/>
        </w:tabs>
        <w:rPr>
          <w:ins w:id="87" w:author="IBM_USER" w:date="2011-01-10T16:01:00Z"/>
          <w:rFonts w:asciiTheme="minorHAnsi" w:eastAsiaTheme="minorEastAsia" w:hAnsiTheme="minorHAnsi" w:cstheme="minorBidi"/>
          <w:noProof/>
          <w:sz w:val="22"/>
          <w:szCs w:val="22"/>
        </w:rPr>
      </w:pPr>
      <w:ins w:id="88" w:author="IBM_USER" w:date="2011-01-10T16:01:00Z">
        <w:r w:rsidRPr="00C00252">
          <w:rPr>
            <w:noProof/>
          </w:rPr>
          <w:t>2.1.1</w:t>
        </w:r>
        <w:r>
          <w:rPr>
            <w:rFonts w:asciiTheme="minorHAnsi" w:eastAsiaTheme="minorEastAsia" w:hAnsiTheme="minorHAnsi" w:cstheme="minorBidi"/>
            <w:noProof/>
            <w:sz w:val="22"/>
            <w:szCs w:val="22"/>
          </w:rPr>
          <w:tab/>
        </w:r>
        <w:r>
          <w:rPr>
            <w:noProof/>
          </w:rPr>
          <w:t>Setup at xpedx site</w:t>
        </w:r>
        <w:r>
          <w:rPr>
            <w:noProof/>
          </w:rPr>
          <w:tab/>
        </w:r>
        <w:r>
          <w:rPr>
            <w:noProof/>
          </w:rPr>
          <w:fldChar w:fldCharType="begin"/>
        </w:r>
        <w:r>
          <w:rPr>
            <w:noProof/>
          </w:rPr>
          <w:instrText xml:space="preserve"> PAGEREF _Toc282438598 \h </w:instrText>
        </w:r>
        <w:r>
          <w:rPr>
            <w:noProof/>
          </w:rPr>
        </w:r>
      </w:ins>
      <w:r>
        <w:rPr>
          <w:noProof/>
        </w:rPr>
        <w:fldChar w:fldCharType="separate"/>
      </w:r>
      <w:ins w:id="89" w:author="IBM_USER" w:date="2011-01-10T16:01:00Z">
        <w:r>
          <w:rPr>
            <w:noProof/>
          </w:rPr>
          <w:t>7</w:t>
        </w:r>
        <w:r>
          <w:rPr>
            <w:noProof/>
          </w:rPr>
          <w:fldChar w:fldCharType="end"/>
        </w:r>
      </w:ins>
    </w:p>
    <w:p w:rsidR="00AD2B62" w:rsidRDefault="00AD2B62">
      <w:pPr>
        <w:pStyle w:val="TOC2"/>
        <w:tabs>
          <w:tab w:val="left" w:pos="1100"/>
          <w:tab w:val="right" w:leader="dot" w:pos="8630"/>
        </w:tabs>
        <w:rPr>
          <w:ins w:id="90" w:author="IBM_USER" w:date="2011-01-10T16:01:00Z"/>
          <w:rFonts w:asciiTheme="minorHAnsi" w:eastAsiaTheme="minorEastAsia" w:hAnsiTheme="minorHAnsi" w:cstheme="minorBidi"/>
          <w:noProof/>
          <w:sz w:val="22"/>
          <w:szCs w:val="22"/>
        </w:rPr>
      </w:pPr>
      <w:ins w:id="91" w:author="IBM_USER" w:date="2011-01-10T16:01:00Z">
        <w:r w:rsidRPr="00C00252">
          <w:rPr>
            <w:noProof/>
          </w:rPr>
          <w:t>2.1.1.1</w:t>
        </w:r>
        <w:r>
          <w:rPr>
            <w:rFonts w:asciiTheme="minorHAnsi" w:eastAsiaTheme="minorEastAsia" w:hAnsiTheme="minorHAnsi" w:cstheme="minorBidi"/>
            <w:noProof/>
            <w:sz w:val="22"/>
            <w:szCs w:val="22"/>
          </w:rPr>
          <w:tab/>
        </w:r>
        <w:r>
          <w:rPr>
            <w:noProof/>
          </w:rPr>
          <w:t>Customer Setup</w:t>
        </w:r>
        <w:r>
          <w:rPr>
            <w:noProof/>
          </w:rPr>
          <w:tab/>
        </w:r>
        <w:r>
          <w:rPr>
            <w:noProof/>
          </w:rPr>
          <w:fldChar w:fldCharType="begin"/>
        </w:r>
        <w:r>
          <w:rPr>
            <w:noProof/>
          </w:rPr>
          <w:instrText xml:space="preserve"> PAGEREF _Toc282438599 \h </w:instrText>
        </w:r>
        <w:r>
          <w:rPr>
            <w:noProof/>
          </w:rPr>
        </w:r>
      </w:ins>
      <w:r>
        <w:rPr>
          <w:noProof/>
        </w:rPr>
        <w:fldChar w:fldCharType="separate"/>
      </w:r>
      <w:ins w:id="92" w:author="IBM_USER" w:date="2011-01-10T16:01:00Z">
        <w:r>
          <w:rPr>
            <w:noProof/>
          </w:rPr>
          <w:t>7</w:t>
        </w:r>
        <w:r>
          <w:rPr>
            <w:noProof/>
          </w:rPr>
          <w:fldChar w:fldCharType="end"/>
        </w:r>
      </w:ins>
    </w:p>
    <w:p w:rsidR="00AD2B62" w:rsidRDefault="00AD2B62">
      <w:pPr>
        <w:pStyle w:val="TOC2"/>
        <w:tabs>
          <w:tab w:val="left" w:pos="1100"/>
          <w:tab w:val="right" w:leader="dot" w:pos="8630"/>
        </w:tabs>
        <w:rPr>
          <w:ins w:id="93" w:author="IBM_USER" w:date="2011-01-10T16:01:00Z"/>
          <w:rFonts w:asciiTheme="minorHAnsi" w:eastAsiaTheme="minorEastAsia" w:hAnsiTheme="minorHAnsi" w:cstheme="minorBidi"/>
          <w:noProof/>
          <w:sz w:val="22"/>
          <w:szCs w:val="22"/>
        </w:rPr>
      </w:pPr>
      <w:ins w:id="94" w:author="IBM_USER" w:date="2011-01-10T16:01:00Z">
        <w:r w:rsidRPr="00C00252">
          <w:rPr>
            <w:noProof/>
          </w:rPr>
          <w:t>2.1.1.2</w:t>
        </w:r>
        <w:r>
          <w:rPr>
            <w:rFonts w:asciiTheme="minorHAnsi" w:eastAsiaTheme="minorEastAsia" w:hAnsiTheme="minorHAnsi" w:cstheme="minorBidi"/>
            <w:noProof/>
            <w:sz w:val="22"/>
            <w:szCs w:val="22"/>
          </w:rPr>
          <w:tab/>
        </w:r>
        <w:r>
          <w:rPr>
            <w:noProof/>
          </w:rPr>
          <w:t>Customer User Setup</w:t>
        </w:r>
        <w:r>
          <w:rPr>
            <w:noProof/>
          </w:rPr>
          <w:tab/>
        </w:r>
        <w:r>
          <w:rPr>
            <w:noProof/>
          </w:rPr>
          <w:fldChar w:fldCharType="begin"/>
        </w:r>
        <w:r>
          <w:rPr>
            <w:noProof/>
          </w:rPr>
          <w:instrText xml:space="preserve"> PAGEREF _Toc282438600 \h </w:instrText>
        </w:r>
        <w:r>
          <w:rPr>
            <w:noProof/>
          </w:rPr>
        </w:r>
      </w:ins>
      <w:r>
        <w:rPr>
          <w:noProof/>
        </w:rPr>
        <w:fldChar w:fldCharType="separate"/>
      </w:r>
      <w:ins w:id="95" w:author="IBM_USER" w:date="2011-01-10T16:01:00Z">
        <w:r>
          <w:rPr>
            <w:noProof/>
          </w:rPr>
          <w:t>8</w:t>
        </w:r>
        <w:r>
          <w:rPr>
            <w:noProof/>
          </w:rPr>
          <w:fldChar w:fldCharType="end"/>
        </w:r>
      </w:ins>
    </w:p>
    <w:p w:rsidR="00AD2B62" w:rsidRDefault="00AD2B62">
      <w:pPr>
        <w:pStyle w:val="TOC2"/>
        <w:tabs>
          <w:tab w:val="left" w:pos="1100"/>
          <w:tab w:val="right" w:leader="dot" w:pos="8630"/>
        </w:tabs>
        <w:rPr>
          <w:ins w:id="96" w:author="IBM_USER" w:date="2011-01-10T16:01:00Z"/>
          <w:rFonts w:asciiTheme="minorHAnsi" w:eastAsiaTheme="minorEastAsia" w:hAnsiTheme="minorHAnsi" w:cstheme="minorBidi"/>
          <w:noProof/>
          <w:sz w:val="22"/>
          <w:szCs w:val="22"/>
        </w:rPr>
      </w:pPr>
      <w:ins w:id="97" w:author="IBM_USER" w:date="2011-01-10T16:01:00Z">
        <w:r w:rsidRPr="00C00252">
          <w:rPr>
            <w:noProof/>
          </w:rPr>
          <w:t>2.1.1.3</w:t>
        </w:r>
        <w:r>
          <w:rPr>
            <w:rFonts w:asciiTheme="minorHAnsi" w:eastAsiaTheme="minorEastAsia" w:hAnsiTheme="minorHAnsi" w:cstheme="minorBidi"/>
            <w:noProof/>
            <w:sz w:val="22"/>
            <w:szCs w:val="22"/>
          </w:rPr>
          <w:tab/>
        </w:r>
        <w:r>
          <w:rPr>
            <w:noProof/>
          </w:rPr>
          <w:t>Business Rules</w:t>
        </w:r>
        <w:r>
          <w:rPr>
            <w:noProof/>
          </w:rPr>
          <w:tab/>
        </w:r>
        <w:r>
          <w:rPr>
            <w:noProof/>
          </w:rPr>
          <w:fldChar w:fldCharType="begin"/>
        </w:r>
        <w:r>
          <w:rPr>
            <w:noProof/>
          </w:rPr>
          <w:instrText xml:space="preserve"> PAGEREF _Toc282438601 \h </w:instrText>
        </w:r>
        <w:r>
          <w:rPr>
            <w:noProof/>
          </w:rPr>
        </w:r>
      </w:ins>
      <w:r>
        <w:rPr>
          <w:noProof/>
        </w:rPr>
        <w:fldChar w:fldCharType="separate"/>
      </w:r>
      <w:ins w:id="98" w:author="IBM_USER" w:date="2011-01-10T16:01:00Z">
        <w:r>
          <w:rPr>
            <w:noProof/>
          </w:rPr>
          <w:t>8</w:t>
        </w:r>
        <w:r>
          <w:rPr>
            <w:noProof/>
          </w:rPr>
          <w:fldChar w:fldCharType="end"/>
        </w:r>
      </w:ins>
    </w:p>
    <w:p w:rsidR="00AD2B62" w:rsidRDefault="00AD2B62">
      <w:pPr>
        <w:pStyle w:val="TOC2"/>
        <w:tabs>
          <w:tab w:val="left" w:pos="880"/>
          <w:tab w:val="right" w:leader="dot" w:pos="8630"/>
        </w:tabs>
        <w:rPr>
          <w:ins w:id="99" w:author="IBM_USER" w:date="2011-01-10T16:01:00Z"/>
          <w:rFonts w:asciiTheme="minorHAnsi" w:eastAsiaTheme="minorEastAsia" w:hAnsiTheme="minorHAnsi" w:cstheme="minorBidi"/>
          <w:noProof/>
          <w:sz w:val="22"/>
          <w:szCs w:val="22"/>
        </w:rPr>
      </w:pPr>
      <w:ins w:id="100" w:author="IBM_USER" w:date="2011-01-10T16:01:00Z">
        <w:r w:rsidRPr="00C00252">
          <w:rPr>
            <w:i/>
            <w:noProof/>
          </w:rPr>
          <w:t>2.1.2</w:t>
        </w:r>
        <w:r>
          <w:rPr>
            <w:rFonts w:asciiTheme="minorHAnsi" w:eastAsiaTheme="minorEastAsia" w:hAnsiTheme="minorHAnsi" w:cstheme="minorBidi"/>
            <w:noProof/>
            <w:sz w:val="22"/>
            <w:szCs w:val="22"/>
          </w:rPr>
          <w:tab/>
        </w:r>
        <w:r w:rsidRPr="00C00252">
          <w:rPr>
            <w:i/>
            <w:noProof/>
          </w:rPr>
          <w:t>Setup at customer site</w:t>
        </w:r>
        <w:r>
          <w:rPr>
            <w:noProof/>
          </w:rPr>
          <w:tab/>
        </w:r>
        <w:r>
          <w:rPr>
            <w:noProof/>
          </w:rPr>
          <w:fldChar w:fldCharType="begin"/>
        </w:r>
        <w:r>
          <w:rPr>
            <w:noProof/>
          </w:rPr>
          <w:instrText xml:space="preserve"> PAGEREF _Toc282438602 \h </w:instrText>
        </w:r>
        <w:r>
          <w:rPr>
            <w:noProof/>
          </w:rPr>
        </w:r>
      </w:ins>
      <w:r>
        <w:rPr>
          <w:noProof/>
        </w:rPr>
        <w:fldChar w:fldCharType="separate"/>
      </w:r>
      <w:ins w:id="101" w:author="IBM_USER" w:date="2011-01-10T16:01:00Z">
        <w:r>
          <w:rPr>
            <w:noProof/>
          </w:rPr>
          <w:t>8</w:t>
        </w:r>
        <w:r>
          <w:rPr>
            <w:noProof/>
          </w:rPr>
          <w:fldChar w:fldCharType="end"/>
        </w:r>
      </w:ins>
    </w:p>
    <w:p w:rsidR="00AD2B62" w:rsidRDefault="00AD2B62">
      <w:pPr>
        <w:pStyle w:val="TOC2"/>
        <w:tabs>
          <w:tab w:val="left" w:pos="880"/>
          <w:tab w:val="right" w:leader="dot" w:pos="8630"/>
        </w:tabs>
        <w:rPr>
          <w:ins w:id="102" w:author="IBM_USER" w:date="2011-01-10T16:01:00Z"/>
          <w:rFonts w:asciiTheme="minorHAnsi" w:eastAsiaTheme="minorEastAsia" w:hAnsiTheme="minorHAnsi" w:cstheme="minorBidi"/>
          <w:noProof/>
          <w:sz w:val="22"/>
          <w:szCs w:val="22"/>
        </w:rPr>
      </w:pPr>
      <w:ins w:id="103" w:author="IBM_USER" w:date="2011-01-10T16:01:00Z">
        <w:r w:rsidRPr="00C00252">
          <w:rPr>
            <w:i/>
            <w:noProof/>
          </w:rPr>
          <w:t>2.1.3</w:t>
        </w:r>
        <w:r>
          <w:rPr>
            <w:rFonts w:asciiTheme="minorHAnsi" w:eastAsiaTheme="minorEastAsia" w:hAnsiTheme="minorHAnsi" w:cstheme="minorBidi"/>
            <w:noProof/>
            <w:sz w:val="22"/>
            <w:szCs w:val="22"/>
          </w:rPr>
          <w:tab/>
        </w:r>
        <w:r w:rsidRPr="00C00252">
          <w:rPr>
            <w:i/>
            <w:noProof/>
          </w:rPr>
          <w:t>Customer user punchout flow</w:t>
        </w:r>
        <w:r>
          <w:rPr>
            <w:noProof/>
          </w:rPr>
          <w:tab/>
        </w:r>
        <w:r>
          <w:rPr>
            <w:noProof/>
          </w:rPr>
          <w:fldChar w:fldCharType="begin"/>
        </w:r>
        <w:r>
          <w:rPr>
            <w:noProof/>
          </w:rPr>
          <w:instrText xml:space="preserve"> PAGEREF _Toc282438603 \h </w:instrText>
        </w:r>
        <w:r>
          <w:rPr>
            <w:noProof/>
          </w:rPr>
        </w:r>
      </w:ins>
      <w:r>
        <w:rPr>
          <w:noProof/>
        </w:rPr>
        <w:fldChar w:fldCharType="separate"/>
      </w:r>
      <w:ins w:id="104" w:author="IBM_USER" w:date="2011-01-10T16:01:00Z">
        <w:r>
          <w:rPr>
            <w:noProof/>
          </w:rPr>
          <w:t>8</w:t>
        </w:r>
        <w:r>
          <w:rPr>
            <w:noProof/>
          </w:rPr>
          <w:fldChar w:fldCharType="end"/>
        </w:r>
      </w:ins>
    </w:p>
    <w:p w:rsidR="00AD2B62" w:rsidRDefault="00AD2B62">
      <w:pPr>
        <w:pStyle w:val="TOC2"/>
        <w:tabs>
          <w:tab w:val="left" w:pos="880"/>
          <w:tab w:val="right" w:leader="dot" w:pos="8630"/>
        </w:tabs>
        <w:rPr>
          <w:ins w:id="105" w:author="IBM_USER" w:date="2011-01-10T16:01:00Z"/>
          <w:rFonts w:asciiTheme="minorHAnsi" w:eastAsiaTheme="minorEastAsia" w:hAnsiTheme="minorHAnsi" w:cstheme="minorBidi"/>
          <w:noProof/>
          <w:sz w:val="22"/>
          <w:szCs w:val="22"/>
        </w:rPr>
      </w:pPr>
      <w:ins w:id="106" w:author="IBM_USER" w:date="2011-01-10T16:01:00Z">
        <w:r w:rsidRPr="00C00252">
          <w:rPr>
            <w:i/>
            <w:noProof/>
          </w:rPr>
          <w:t>2.1.4</w:t>
        </w:r>
        <w:r>
          <w:rPr>
            <w:rFonts w:asciiTheme="minorHAnsi" w:eastAsiaTheme="minorEastAsia" w:hAnsiTheme="minorHAnsi" w:cstheme="minorBidi"/>
            <w:noProof/>
            <w:sz w:val="22"/>
            <w:szCs w:val="22"/>
          </w:rPr>
          <w:tab/>
        </w:r>
        <w:r w:rsidRPr="00C00252">
          <w:rPr>
            <w:i/>
            <w:noProof/>
          </w:rPr>
          <w:t>Standards supported</w:t>
        </w:r>
        <w:r>
          <w:rPr>
            <w:noProof/>
          </w:rPr>
          <w:tab/>
        </w:r>
        <w:r>
          <w:rPr>
            <w:noProof/>
          </w:rPr>
          <w:fldChar w:fldCharType="begin"/>
        </w:r>
        <w:r>
          <w:rPr>
            <w:noProof/>
          </w:rPr>
          <w:instrText xml:space="preserve"> PAGEREF _Toc282438604 \h </w:instrText>
        </w:r>
        <w:r>
          <w:rPr>
            <w:noProof/>
          </w:rPr>
        </w:r>
      </w:ins>
      <w:r>
        <w:rPr>
          <w:noProof/>
        </w:rPr>
        <w:fldChar w:fldCharType="separate"/>
      </w:r>
      <w:ins w:id="107" w:author="IBM_USER" w:date="2011-01-10T16:01:00Z">
        <w:r>
          <w:rPr>
            <w:noProof/>
          </w:rPr>
          <w:t>10</w:t>
        </w:r>
        <w:r>
          <w:rPr>
            <w:noProof/>
          </w:rPr>
          <w:fldChar w:fldCharType="end"/>
        </w:r>
      </w:ins>
    </w:p>
    <w:p w:rsidR="00AD2B62" w:rsidRDefault="00AD2B62">
      <w:pPr>
        <w:pStyle w:val="TOC2"/>
        <w:tabs>
          <w:tab w:val="left" w:pos="1100"/>
          <w:tab w:val="right" w:leader="dot" w:pos="8630"/>
        </w:tabs>
        <w:rPr>
          <w:ins w:id="108" w:author="IBM_USER" w:date="2011-01-10T16:01:00Z"/>
          <w:rFonts w:asciiTheme="minorHAnsi" w:eastAsiaTheme="minorEastAsia" w:hAnsiTheme="minorHAnsi" w:cstheme="minorBidi"/>
          <w:noProof/>
          <w:sz w:val="22"/>
          <w:szCs w:val="22"/>
        </w:rPr>
      </w:pPr>
      <w:ins w:id="109" w:author="IBM_USER" w:date="2011-01-10T16:01:00Z">
        <w:r w:rsidRPr="00C00252">
          <w:rPr>
            <w:noProof/>
          </w:rPr>
          <w:t>2.1.4.1</w:t>
        </w:r>
        <w:r>
          <w:rPr>
            <w:rFonts w:asciiTheme="minorHAnsi" w:eastAsiaTheme="minorEastAsia" w:hAnsiTheme="minorHAnsi" w:cstheme="minorBidi"/>
            <w:noProof/>
            <w:sz w:val="22"/>
            <w:szCs w:val="22"/>
          </w:rPr>
          <w:tab/>
        </w:r>
        <w:r>
          <w:rPr>
            <w:noProof/>
          </w:rPr>
          <w:t>cXML/Ariba</w:t>
        </w:r>
        <w:r>
          <w:rPr>
            <w:noProof/>
          </w:rPr>
          <w:tab/>
        </w:r>
        <w:r>
          <w:rPr>
            <w:noProof/>
          </w:rPr>
          <w:fldChar w:fldCharType="begin"/>
        </w:r>
        <w:r>
          <w:rPr>
            <w:noProof/>
          </w:rPr>
          <w:instrText xml:space="preserve"> PAGEREF _Toc282438605 \h </w:instrText>
        </w:r>
        <w:r>
          <w:rPr>
            <w:noProof/>
          </w:rPr>
        </w:r>
      </w:ins>
      <w:r>
        <w:rPr>
          <w:noProof/>
        </w:rPr>
        <w:fldChar w:fldCharType="separate"/>
      </w:r>
      <w:ins w:id="110" w:author="IBM_USER" w:date="2011-01-10T16:01:00Z">
        <w:r>
          <w:rPr>
            <w:noProof/>
          </w:rPr>
          <w:t>10</w:t>
        </w:r>
        <w:r>
          <w:rPr>
            <w:noProof/>
          </w:rPr>
          <w:fldChar w:fldCharType="end"/>
        </w:r>
      </w:ins>
    </w:p>
    <w:p w:rsidR="00AD2B62" w:rsidRDefault="00AD2B62">
      <w:pPr>
        <w:pStyle w:val="TOC2"/>
        <w:tabs>
          <w:tab w:val="left" w:pos="1100"/>
          <w:tab w:val="right" w:leader="dot" w:pos="8630"/>
        </w:tabs>
        <w:rPr>
          <w:ins w:id="111" w:author="IBM_USER" w:date="2011-01-10T16:01:00Z"/>
          <w:rFonts w:asciiTheme="minorHAnsi" w:eastAsiaTheme="minorEastAsia" w:hAnsiTheme="minorHAnsi" w:cstheme="minorBidi"/>
          <w:noProof/>
          <w:sz w:val="22"/>
          <w:szCs w:val="22"/>
        </w:rPr>
      </w:pPr>
      <w:ins w:id="112" w:author="IBM_USER" w:date="2011-01-10T16:01:00Z">
        <w:r w:rsidRPr="00C00252">
          <w:rPr>
            <w:noProof/>
          </w:rPr>
          <w:t>2.1.4.2</w:t>
        </w:r>
        <w:r>
          <w:rPr>
            <w:rFonts w:asciiTheme="minorHAnsi" w:eastAsiaTheme="minorEastAsia" w:hAnsiTheme="minorHAnsi" w:cstheme="minorBidi"/>
            <w:noProof/>
            <w:sz w:val="22"/>
            <w:szCs w:val="22"/>
          </w:rPr>
          <w:tab/>
        </w:r>
        <w:r>
          <w:rPr>
            <w:noProof/>
          </w:rPr>
          <w:t>OCI/SAP</w:t>
        </w:r>
        <w:r>
          <w:rPr>
            <w:noProof/>
          </w:rPr>
          <w:tab/>
        </w:r>
        <w:r>
          <w:rPr>
            <w:noProof/>
          </w:rPr>
          <w:fldChar w:fldCharType="begin"/>
        </w:r>
        <w:r>
          <w:rPr>
            <w:noProof/>
          </w:rPr>
          <w:instrText xml:space="preserve"> PAGEREF _Toc282438606 \h </w:instrText>
        </w:r>
        <w:r>
          <w:rPr>
            <w:noProof/>
          </w:rPr>
        </w:r>
      </w:ins>
      <w:r>
        <w:rPr>
          <w:noProof/>
        </w:rPr>
        <w:fldChar w:fldCharType="separate"/>
      </w:r>
      <w:ins w:id="113" w:author="IBM_USER" w:date="2011-01-10T16:01:00Z">
        <w:r>
          <w:rPr>
            <w:noProof/>
          </w:rPr>
          <w:t>10</w:t>
        </w:r>
        <w:r>
          <w:rPr>
            <w:noProof/>
          </w:rPr>
          <w:fldChar w:fldCharType="end"/>
        </w:r>
      </w:ins>
    </w:p>
    <w:p w:rsidR="00AD2B62" w:rsidRDefault="00AD2B62">
      <w:pPr>
        <w:pStyle w:val="TOC2"/>
        <w:tabs>
          <w:tab w:val="left" w:pos="880"/>
          <w:tab w:val="right" w:leader="dot" w:pos="8630"/>
        </w:tabs>
        <w:rPr>
          <w:ins w:id="114" w:author="IBM_USER" w:date="2011-01-10T16:01:00Z"/>
          <w:rFonts w:asciiTheme="minorHAnsi" w:eastAsiaTheme="minorEastAsia" w:hAnsiTheme="minorHAnsi" w:cstheme="minorBidi"/>
          <w:noProof/>
          <w:sz w:val="22"/>
          <w:szCs w:val="22"/>
        </w:rPr>
      </w:pPr>
      <w:ins w:id="115" w:author="IBM_USER" w:date="2011-01-10T16:01:00Z">
        <w:r w:rsidRPr="00C00252">
          <w:rPr>
            <w:noProof/>
          </w:rPr>
          <w:t>2.1.5</w:t>
        </w:r>
        <w:r>
          <w:rPr>
            <w:rFonts w:asciiTheme="minorHAnsi" w:eastAsiaTheme="minorEastAsia" w:hAnsiTheme="minorHAnsi" w:cstheme="minorBidi"/>
            <w:noProof/>
            <w:sz w:val="22"/>
            <w:szCs w:val="22"/>
          </w:rPr>
          <w:tab/>
        </w:r>
        <w:r>
          <w:rPr>
            <w:noProof/>
          </w:rPr>
          <w:t>Customer User Pages</w:t>
        </w:r>
        <w:r>
          <w:rPr>
            <w:noProof/>
          </w:rPr>
          <w:tab/>
        </w:r>
        <w:r>
          <w:rPr>
            <w:noProof/>
          </w:rPr>
          <w:fldChar w:fldCharType="begin"/>
        </w:r>
        <w:r>
          <w:rPr>
            <w:noProof/>
          </w:rPr>
          <w:instrText xml:space="preserve"> PAGEREF _Toc282438607 \h </w:instrText>
        </w:r>
        <w:r>
          <w:rPr>
            <w:noProof/>
          </w:rPr>
        </w:r>
      </w:ins>
      <w:r>
        <w:rPr>
          <w:noProof/>
        </w:rPr>
        <w:fldChar w:fldCharType="separate"/>
      </w:r>
      <w:ins w:id="116" w:author="IBM_USER" w:date="2011-01-10T16:01:00Z">
        <w:r>
          <w:rPr>
            <w:noProof/>
          </w:rPr>
          <w:t>10</w:t>
        </w:r>
        <w:r>
          <w:rPr>
            <w:noProof/>
          </w:rPr>
          <w:fldChar w:fldCharType="end"/>
        </w:r>
      </w:ins>
    </w:p>
    <w:p w:rsidR="00AD2B62" w:rsidRDefault="00AD2B62">
      <w:pPr>
        <w:pStyle w:val="TOC2"/>
        <w:tabs>
          <w:tab w:val="left" w:pos="880"/>
          <w:tab w:val="right" w:leader="dot" w:pos="8630"/>
        </w:tabs>
        <w:rPr>
          <w:ins w:id="117" w:author="IBM_USER" w:date="2011-01-10T16:01:00Z"/>
          <w:rFonts w:asciiTheme="minorHAnsi" w:eastAsiaTheme="minorEastAsia" w:hAnsiTheme="minorHAnsi" w:cstheme="minorBidi"/>
          <w:noProof/>
          <w:sz w:val="22"/>
          <w:szCs w:val="22"/>
        </w:rPr>
      </w:pPr>
      <w:ins w:id="118" w:author="IBM_USER" w:date="2011-01-10T16:01:00Z">
        <w:r w:rsidRPr="00C00252">
          <w:rPr>
            <w:noProof/>
          </w:rPr>
          <w:t>2.1.6</w:t>
        </w:r>
        <w:r>
          <w:rPr>
            <w:rFonts w:asciiTheme="minorHAnsi" w:eastAsiaTheme="minorEastAsia" w:hAnsiTheme="minorHAnsi" w:cstheme="minorBidi"/>
            <w:noProof/>
            <w:sz w:val="22"/>
            <w:szCs w:val="22"/>
          </w:rPr>
          <w:tab/>
        </w:r>
        <w:r>
          <w:rPr>
            <w:noProof/>
          </w:rPr>
          <w:t>Other functionality changes</w:t>
        </w:r>
        <w:r>
          <w:rPr>
            <w:noProof/>
          </w:rPr>
          <w:tab/>
        </w:r>
        <w:r>
          <w:rPr>
            <w:noProof/>
          </w:rPr>
          <w:fldChar w:fldCharType="begin"/>
        </w:r>
        <w:r>
          <w:rPr>
            <w:noProof/>
          </w:rPr>
          <w:instrText xml:space="preserve"> PAGEREF _Toc282438608 \h </w:instrText>
        </w:r>
        <w:r>
          <w:rPr>
            <w:noProof/>
          </w:rPr>
        </w:r>
      </w:ins>
      <w:r>
        <w:rPr>
          <w:noProof/>
        </w:rPr>
        <w:fldChar w:fldCharType="separate"/>
      </w:r>
      <w:ins w:id="119" w:author="IBM_USER" w:date="2011-01-10T16:01:00Z">
        <w:r>
          <w:rPr>
            <w:noProof/>
          </w:rPr>
          <w:t>10</w:t>
        </w:r>
        <w:r>
          <w:rPr>
            <w:noProof/>
          </w:rPr>
          <w:fldChar w:fldCharType="end"/>
        </w:r>
      </w:ins>
    </w:p>
    <w:p w:rsidR="00AD2B62" w:rsidRDefault="00AD2B62">
      <w:pPr>
        <w:pStyle w:val="TOC2"/>
        <w:tabs>
          <w:tab w:val="left" w:pos="1100"/>
          <w:tab w:val="right" w:leader="dot" w:pos="8630"/>
        </w:tabs>
        <w:rPr>
          <w:ins w:id="120" w:author="IBM_USER" w:date="2011-01-10T16:01:00Z"/>
          <w:rFonts w:asciiTheme="minorHAnsi" w:eastAsiaTheme="minorEastAsia" w:hAnsiTheme="minorHAnsi" w:cstheme="minorBidi"/>
          <w:noProof/>
          <w:sz w:val="22"/>
          <w:szCs w:val="22"/>
        </w:rPr>
      </w:pPr>
      <w:ins w:id="121" w:author="IBM_USER" w:date="2011-01-10T16:01:00Z">
        <w:r w:rsidRPr="00C00252">
          <w:rPr>
            <w:noProof/>
          </w:rPr>
          <w:t>2.1.6.1</w:t>
        </w:r>
        <w:r>
          <w:rPr>
            <w:rFonts w:asciiTheme="minorHAnsi" w:eastAsiaTheme="minorEastAsia" w:hAnsiTheme="minorHAnsi" w:cstheme="minorBidi"/>
            <w:noProof/>
            <w:sz w:val="22"/>
            <w:szCs w:val="22"/>
          </w:rPr>
          <w:tab/>
        </w:r>
        <w:r>
          <w:rPr>
            <w:noProof/>
          </w:rPr>
          <w:t>B2B specific translations</w:t>
        </w:r>
        <w:r>
          <w:rPr>
            <w:noProof/>
          </w:rPr>
          <w:tab/>
        </w:r>
        <w:r>
          <w:rPr>
            <w:noProof/>
          </w:rPr>
          <w:fldChar w:fldCharType="begin"/>
        </w:r>
        <w:r>
          <w:rPr>
            <w:noProof/>
          </w:rPr>
          <w:instrText xml:space="preserve"> PAGEREF _Toc282438609 \h </w:instrText>
        </w:r>
        <w:r>
          <w:rPr>
            <w:noProof/>
          </w:rPr>
        </w:r>
      </w:ins>
      <w:r>
        <w:rPr>
          <w:noProof/>
        </w:rPr>
        <w:fldChar w:fldCharType="separate"/>
      </w:r>
      <w:ins w:id="122" w:author="IBM_USER" w:date="2011-01-10T16:01:00Z">
        <w:r>
          <w:rPr>
            <w:noProof/>
          </w:rPr>
          <w:t>10</w:t>
        </w:r>
        <w:r>
          <w:rPr>
            <w:noProof/>
          </w:rPr>
          <w:fldChar w:fldCharType="end"/>
        </w:r>
      </w:ins>
    </w:p>
    <w:p w:rsidR="00AD2B62" w:rsidRDefault="00AD2B62">
      <w:pPr>
        <w:pStyle w:val="TOC2"/>
        <w:tabs>
          <w:tab w:val="left" w:pos="1100"/>
          <w:tab w:val="right" w:leader="dot" w:pos="8630"/>
        </w:tabs>
        <w:rPr>
          <w:ins w:id="123" w:author="IBM_USER" w:date="2011-01-10T16:01:00Z"/>
          <w:rFonts w:asciiTheme="minorHAnsi" w:eastAsiaTheme="minorEastAsia" w:hAnsiTheme="minorHAnsi" w:cstheme="minorBidi"/>
          <w:noProof/>
          <w:sz w:val="22"/>
          <w:szCs w:val="22"/>
        </w:rPr>
      </w:pPr>
      <w:ins w:id="124" w:author="IBM_USER" w:date="2011-01-10T16:01:00Z">
        <w:r w:rsidRPr="00C00252">
          <w:rPr>
            <w:noProof/>
          </w:rPr>
          <w:t>2.1.6.2</w:t>
        </w:r>
        <w:r>
          <w:rPr>
            <w:rFonts w:asciiTheme="minorHAnsi" w:eastAsiaTheme="minorEastAsia" w:hAnsiTheme="minorHAnsi" w:cstheme="minorBidi"/>
            <w:noProof/>
            <w:sz w:val="22"/>
            <w:szCs w:val="22"/>
          </w:rPr>
          <w:tab/>
        </w:r>
        <w:r>
          <w:rPr>
            <w:noProof/>
          </w:rPr>
          <w:t>Punchout Cart Management</w:t>
        </w:r>
        <w:r>
          <w:rPr>
            <w:noProof/>
          </w:rPr>
          <w:tab/>
        </w:r>
        <w:r>
          <w:rPr>
            <w:noProof/>
          </w:rPr>
          <w:fldChar w:fldCharType="begin"/>
        </w:r>
        <w:r>
          <w:rPr>
            <w:noProof/>
          </w:rPr>
          <w:instrText xml:space="preserve"> PAGEREF _Toc282438610 \h </w:instrText>
        </w:r>
        <w:r>
          <w:rPr>
            <w:noProof/>
          </w:rPr>
        </w:r>
      </w:ins>
      <w:r>
        <w:rPr>
          <w:noProof/>
        </w:rPr>
        <w:fldChar w:fldCharType="separate"/>
      </w:r>
      <w:ins w:id="125" w:author="IBM_USER" w:date="2011-01-10T16:01:00Z">
        <w:r>
          <w:rPr>
            <w:noProof/>
          </w:rPr>
          <w:t>11</w:t>
        </w:r>
        <w:r>
          <w:rPr>
            <w:noProof/>
          </w:rPr>
          <w:fldChar w:fldCharType="end"/>
        </w:r>
      </w:ins>
    </w:p>
    <w:p w:rsidR="00AD2B62" w:rsidRDefault="00AD2B62">
      <w:pPr>
        <w:pStyle w:val="TOC2"/>
        <w:tabs>
          <w:tab w:val="left" w:pos="1100"/>
          <w:tab w:val="right" w:leader="dot" w:pos="8630"/>
        </w:tabs>
        <w:rPr>
          <w:ins w:id="126" w:author="IBM_USER" w:date="2011-01-10T16:01:00Z"/>
          <w:rFonts w:asciiTheme="minorHAnsi" w:eastAsiaTheme="minorEastAsia" w:hAnsiTheme="minorHAnsi" w:cstheme="minorBidi"/>
          <w:noProof/>
          <w:sz w:val="22"/>
          <w:szCs w:val="22"/>
        </w:rPr>
      </w:pPr>
      <w:ins w:id="127" w:author="IBM_USER" w:date="2011-01-10T16:01:00Z">
        <w:r w:rsidRPr="00C00252">
          <w:rPr>
            <w:noProof/>
          </w:rPr>
          <w:t>2.1.6.3</w:t>
        </w:r>
        <w:r>
          <w:rPr>
            <w:rFonts w:asciiTheme="minorHAnsi" w:eastAsiaTheme="minorEastAsia" w:hAnsiTheme="minorHAnsi" w:cstheme="minorBidi"/>
            <w:noProof/>
            <w:sz w:val="22"/>
            <w:szCs w:val="22"/>
          </w:rPr>
          <w:tab/>
        </w:r>
        <w:r>
          <w:rPr>
            <w:noProof/>
          </w:rPr>
          <w:t>Punchout Change Request Functionality</w:t>
        </w:r>
        <w:r>
          <w:rPr>
            <w:noProof/>
          </w:rPr>
          <w:tab/>
        </w:r>
        <w:r>
          <w:rPr>
            <w:noProof/>
          </w:rPr>
          <w:fldChar w:fldCharType="begin"/>
        </w:r>
        <w:r>
          <w:rPr>
            <w:noProof/>
          </w:rPr>
          <w:instrText xml:space="preserve"> PAGEREF _Toc282438611 \h </w:instrText>
        </w:r>
        <w:r>
          <w:rPr>
            <w:noProof/>
          </w:rPr>
        </w:r>
      </w:ins>
      <w:r>
        <w:rPr>
          <w:noProof/>
        </w:rPr>
        <w:fldChar w:fldCharType="separate"/>
      </w:r>
      <w:ins w:id="128" w:author="IBM_USER" w:date="2011-01-10T16:01:00Z">
        <w:r>
          <w:rPr>
            <w:noProof/>
          </w:rPr>
          <w:t>11</w:t>
        </w:r>
        <w:r>
          <w:rPr>
            <w:noProof/>
          </w:rPr>
          <w:fldChar w:fldCharType="end"/>
        </w:r>
      </w:ins>
    </w:p>
    <w:p w:rsidR="00AD2B62" w:rsidRDefault="00AD2B62">
      <w:pPr>
        <w:pStyle w:val="TOC2"/>
        <w:tabs>
          <w:tab w:val="left" w:pos="880"/>
          <w:tab w:val="right" w:leader="dot" w:pos="8630"/>
        </w:tabs>
        <w:rPr>
          <w:ins w:id="129" w:author="IBM_USER" w:date="2011-01-10T16:01:00Z"/>
          <w:rFonts w:asciiTheme="minorHAnsi" w:eastAsiaTheme="minorEastAsia" w:hAnsiTheme="minorHAnsi" w:cstheme="minorBidi"/>
          <w:noProof/>
          <w:sz w:val="22"/>
          <w:szCs w:val="22"/>
        </w:rPr>
      </w:pPr>
      <w:ins w:id="130" w:author="IBM_USER" w:date="2011-01-10T16:01:00Z">
        <w:r w:rsidRPr="00C00252">
          <w:rPr>
            <w:noProof/>
          </w:rPr>
          <w:t>2.2</w:t>
        </w:r>
        <w:r>
          <w:rPr>
            <w:rFonts w:asciiTheme="minorHAnsi" w:eastAsiaTheme="minorEastAsia" w:hAnsiTheme="minorHAnsi" w:cstheme="minorBidi"/>
            <w:noProof/>
            <w:sz w:val="22"/>
            <w:szCs w:val="22"/>
          </w:rPr>
          <w:tab/>
        </w:r>
        <w:r>
          <w:rPr>
            <w:noProof/>
          </w:rPr>
          <w:t>Master System</w:t>
        </w:r>
        <w:r>
          <w:rPr>
            <w:noProof/>
          </w:rPr>
          <w:tab/>
        </w:r>
        <w:r>
          <w:rPr>
            <w:noProof/>
          </w:rPr>
          <w:fldChar w:fldCharType="begin"/>
        </w:r>
        <w:r>
          <w:rPr>
            <w:noProof/>
          </w:rPr>
          <w:instrText xml:space="preserve"> PAGEREF _Toc282438612 \h </w:instrText>
        </w:r>
        <w:r>
          <w:rPr>
            <w:noProof/>
          </w:rPr>
        </w:r>
      </w:ins>
      <w:r>
        <w:rPr>
          <w:noProof/>
        </w:rPr>
        <w:fldChar w:fldCharType="separate"/>
      </w:r>
      <w:ins w:id="131" w:author="IBM_USER" w:date="2011-01-10T16:01:00Z">
        <w:r>
          <w:rPr>
            <w:noProof/>
          </w:rPr>
          <w:t>11</w:t>
        </w:r>
        <w:r>
          <w:rPr>
            <w:noProof/>
          </w:rPr>
          <w:fldChar w:fldCharType="end"/>
        </w:r>
      </w:ins>
    </w:p>
    <w:p w:rsidR="00AD2B62" w:rsidRDefault="00AD2B62">
      <w:pPr>
        <w:pStyle w:val="TOC2"/>
        <w:tabs>
          <w:tab w:val="left" w:pos="880"/>
          <w:tab w:val="right" w:leader="dot" w:pos="8630"/>
        </w:tabs>
        <w:rPr>
          <w:ins w:id="132" w:author="IBM_USER" w:date="2011-01-10T16:01:00Z"/>
          <w:rFonts w:asciiTheme="minorHAnsi" w:eastAsiaTheme="minorEastAsia" w:hAnsiTheme="minorHAnsi" w:cstheme="minorBidi"/>
          <w:noProof/>
          <w:sz w:val="22"/>
          <w:szCs w:val="22"/>
        </w:rPr>
      </w:pPr>
      <w:ins w:id="133" w:author="IBM_USER" w:date="2011-01-10T16:01:00Z">
        <w:r w:rsidRPr="00C00252">
          <w:rPr>
            <w:noProof/>
          </w:rPr>
          <w:t>2.3</w:t>
        </w:r>
        <w:r>
          <w:rPr>
            <w:rFonts w:asciiTheme="minorHAnsi" w:eastAsiaTheme="minorEastAsia" w:hAnsiTheme="minorHAnsi" w:cstheme="minorBidi"/>
            <w:noProof/>
            <w:sz w:val="22"/>
            <w:szCs w:val="22"/>
          </w:rPr>
          <w:tab/>
        </w:r>
        <w:r>
          <w:rPr>
            <w:noProof/>
          </w:rPr>
          <w:t>Implementation Details</w:t>
        </w:r>
        <w:r>
          <w:rPr>
            <w:noProof/>
          </w:rPr>
          <w:tab/>
        </w:r>
        <w:r>
          <w:rPr>
            <w:noProof/>
          </w:rPr>
          <w:fldChar w:fldCharType="begin"/>
        </w:r>
        <w:r>
          <w:rPr>
            <w:noProof/>
          </w:rPr>
          <w:instrText xml:space="preserve"> PAGEREF _Toc282438613 \h </w:instrText>
        </w:r>
        <w:r>
          <w:rPr>
            <w:noProof/>
          </w:rPr>
        </w:r>
      </w:ins>
      <w:r>
        <w:rPr>
          <w:noProof/>
        </w:rPr>
        <w:fldChar w:fldCharType="separate"/>
      </w:r>
      <w:ins w:id="134" w:author="IBM_USER" w:date="2011-01-10T16:01:00Z">
        <w:r>
          <w:rPr>
            <w:noProof/>
          </w:rPr>
          <w:t>11</w:t>
        </w:r>
        <w:r>
          <w:rPr>
            <w:noProof/>
          </w:rPr>
          <w:fldChar w:fldCharType="end"/>
        </w:r>
      </w:ins>
    </w:p>
    <w:p w:rsidR="00AD2B62" w:rsidRDefault="00AD2B62">
      <w:pPr>
        <w:pStyle w:val="TOC2"/>
        <w:tabs>
          <w:tab w:val="left" w:pos="880"/>
          <w:tab w:val="right" w:leader="dot" w:pos="8630"/>
        </w:tabs>
        <w:rPr>
          <w:ins w:id="135" w:author="IBM_USER" w:date="2011-01-10T16:01:00Z"/>
          <w:rFonts w:asciiTheme="minorHAnsi" w:eastAsiaTheme="minorEastAsia" w:hAnsiTheme="minorHAnsi" w:cstheme="minorBidi"/>
          <w:noProof/>
          <w:sz w:val="22"/>
          <w:szCs w:val="22"/>
        </w:rPr>
      </w:pPr>
      <w:ins w:id="136" w:author="IBM_USER" w:date="2011-01-10T16:01:00Z">
        <w:r w:rsidRPr="00C00252">
          <w:rPr>
            <w:noProof/>
          </w:rPr>
          <w:t>2.3.1</w:t>
        </w:r>
        <w:r>
          <w:rPr>
            <w:rFonts w:asciiTheme="minorHAnsi" w:eastAsiaTheme="minorEastAsia" w:hAnsiTheme="minorHAnsi" w:cstheme="minorBidi"/>
            <w:noProof/>
            <w:sz w:val="22"/>
            <w:szCs w:val="22"/>
          </w:rPr>
          <w:tab/>
        </w:r>
        <w:r>
          <w:rPr>
            <w:noProof/>
          </w:rPr>
          <w:t>Entity objects.</w:t>
        </w:r>
        <w:r>
          <w:rPr>
            <w:noProof/>
          </w:rPr>
          <w:tab/>
        </w:r>
        <w:r>
          <w:rPr>
            <w:noProof/>
          </w:rPr>
          <w:fldChar w:fldCharType="begin"/>
        </w:r>
        <w:r>
          <w:rPr>
            <w:noProof/>
          </w:rPr>
          <w:instrText xml:space="preserve"> PAGEREF _Toc282438614 \h </w:instrText>
        </w:r>
        <w:r>
          <w:rPr>
            <w:noProof/>
          </w:rPr>
        </w:r>
      </w:ins>
      <w:r>
        <w:rPr>
          <w:noProof/>
        </w:rPr>
        <w:fldChar w:fldCharType="separate"/>
      </w:r>
      <w:ins w:id="137" w:author="IBM_USER" w:date="2011-01-10T16:01:00Z">
        <w:r>
          <w:rPr>
            <w:noProof/>
          </w:rPr>
          <w:t>11</w:t>
        </w:r>
        <w:r>
          <w:rPr>
            <w:noProof/>
          </w:rPr>
          <w:fldChar w:fldCharType="end"/>
        </w:r>
      </w:ins>
    </w:p>
    <w:p w:rsidR="00AD2B62" w:rsidRDefault="00AD2B62">
      <w:pPr>
        <w:pStyle w:val="TOC2"/>
        <w:tabs>
          <w:tab w:val="left" w:pos="880"/>
          <w:tab w:val="right" w:leader="dot" w:pos="8630"/>
        </w:tabs>
        <w:rPr>
          <w:ins w:id="138" w:author="IBM_USER" w:date="2011-01-10T16:01:00Z"/>
          <w:rFonts w:asciiTheme="minorHAnsi" w:eastAsiaTheme="minorEastAsia" w:hAnsiTheme="minorHAnsi" w:cstheme="minorBidi"/>
          <w:noProof/>
          <w:sz w:val="22"/>
          <w:szCs w:val="22"/>
        </w:rPr>
      </w:pPr>
      <w:ins w:id="139" w:author="IBM_USER" w:date="2011-01-10T16:01:00Z">
        <w:r w:rsidRPr="00C00252">
          <w:rPr>
            <w:noProof/>
          </w:rPr>
          <w:t>2.3.2</w:t>
        </w:r>
        <w:r>
          <w:rPr>
            <w:rFonts w:asciiTheme="minorHAnsi" w:eastAsiaTheme="minorEastAsia" w:hAnsiTheme="minorHAnsi" w:cstheme="minorBidi"/>
            <w:noProof/>
            <w:sz w:val="22"/>
            <w:szCs w:val="22"/>
          </w:rPr>
          <w:tab/>
        </w:r>
        <w:r>
          <w:rPr>
            <w:noProof/>
          </w:rPr>
          <w:t>Actions involved and Functions</w:t>
        </w:r>
        <w:r>
          <w:rPr>
            <w:noProof/>
          </w:rPr>
          <w:tab/>
        </w:r>
        <w:r>
          <w:rPr>
            <w:noProof/>
          </w:rPr>
          <w:fldChar w:fldCharType="begin"/>
        </w:r>
        <w:r>
          <w:rPr>
            <w:noProof/>
          </w:rPr>
          <w:instrText xml:space="preserve"> PAGEREF _Toc282438615 \h </w:instrText>
        </w:r>
        <w:r>
          <w:rPr>
            <w:noProof/>
          </w:rPr>
        </w:r>
      </w:ins>
      <w:r>
        <w:rPr>
          <w:noProof/>
        </w:rPr>
        <w:fldChar w:fldCharType="separate"/>
      </w:r>
      <w:ins w:id="140" w:author="IBM_USER" w:date="2011-01-10T16:01:00Z">
        <w:r>
          <w:rPr>
            <w:noProof/>
          </w:rPr>
          <w:t>11</w:t>
        </w:r>
        <w:r>
          <w:rPr>
            <w:noProof/>
          </w:rPr>
          <w:fldChar w:fldCharType="end"/>
        </w:r>
      </w:ins>
    </w:p>
    <w:p w:rsidR="00AD2B62" w:rsidRDefault="00AD2B62">
      <w:pPr>
        <w:pStyle w:val="TOC2"/>
        <w:tabs>
          <w:tab w:val="left" w:pos="880"/>
          <w:tab w:val="right" w:leader="dot" w:pos="8630"/>
        </w:tabs>
        <w:rPr>
          <w:ins w:id="141" w:author="IBM_USER" w:date="2011-01-10T16:01:00Z"/>
          <w:rFonts w:asciiTheme="minorHAnsi" w:eastAsiaTheme="minorEastAsia" w:hAnsiTheme="minorHAnsi" w:cstheme="minorBidi"/>
          <w:noProof/>
          <w:sz w:val="22"/>
          <w:szCs w:val="22"/>
        </w:rPr>
      </w:pPr>
      <w:ins w:id="142" w:author="IBM_USER" w:date="2011-01-10T16:01:00Z">
        <w:r w:rsidRPr="00C00252">
          <w:rPr>
            <w:noProof/>
          </w:rPr>
          <w:t>2.4</w:t>
        </w:r>
        <w:r>
          <w:rPr>
            <w:rFonts w:asciiTheme="minorHAnsi" w:eastAsiaTheme="minorEastAsia" w:hAnsiTheme="minorHAnsi" w:cstheme="minorBidi"/>
            <w:noProof/>
            <w:sz w:val="22"/>
            <w:szCs w:val="22"/>
          </w:rPr>
          <w:tab/>
        </w:r>
        <w:r>
          <w:rPr>
            <w:noProof/>
          </w:rPr>
          <w:t>Process Flow</w:t>
        </w:r>
        <w:r>
          <w:rPr>
            <w:noProof/>
          </w:rPr>
          <w:tab/>
        </w:r>
        <w:r>
          <w:rPr>
            <w:noProof/>
          </w:rPr>
          <w:fldChar w:fldCharType="begin"/>
        </w:r>
        <w:r>
          <w:rPr>
            <w:noProof/>
          </w:rPr>
          <w:instrText xml:space="preserve"> PAGEREF _Toc282438616 \h </w:instrText>
        </w:r>
        <w:r>
          <w:rPr>
            <w:noProof/>
          </w:rPr>
        </w:r>
      </w:ins>
      <w:r>
        <w:rPr>
          <w:noProof/>
        </w:rPr>
        <w:fldChar w:fldCharType="separate"/>
      </w:r>
      <w:ins w:id="143" w:author="IBM_USER" w:date="2011-01-10T16:01:00Z">
        <w:r>
          <w:rPr>
            <w:noProof/>
          </w:rPr>
          <w:t>11</w:t>
        </w:r>
        <w:r>
          <w:rPr>
            <w:noProof/>
          </w:rPr>
          <w:fldChar w:fldCharType="end"/>
        </w:r>
      </w:ins>
    </w:p>
    <w:p w:rsidR="00AD2B62" w:rsidRDefault="00AD2B62">
      <w:pPr>
        <w:pStyle w:val="TOC2"/>
        <w:tabs>
          <w:tab w:val="left" w:pos="880"/>
          <w:tab w:val="right" w:leader="dot" w:pos="8630"/>
        </w:tabs>
        <w:rPr>
          <w:ins w:id="144" w:author="IBM_USER" w:date="2011-01-10T16:01:00Z"/>
          <w:rFonts w:asciiTheme="minorHAnsi" w:eastAsiaTheme="minorEastAsia" w:hAnsiTheme="minorHAnsi" w:cstheme="minorBidi"/>
          <w:noProof/>
          <w:sz w:val="22"/>
          <w:szCs w:val="22"/>
        </w:rPr>
      </w:pPr>
      <w:ins w:id="145" w:author="IBM_USER" w:date="2011-01-10T16:01:00Z">
        <w:r w:rsidRPr="00C00252">
          <w:rPr>
            <w:noProof/>
          </w:rPr>
          <w:t>2.5</w:t>
        </w:r>
        <w:r>
          <w:rPr>
            <w:rFonts w:asciiTheme="minorHAnsi" w:eastAsiaTheme="minorEastAsia" w:hAnsiTheme="minorHAnsi" w:cstheme="minorBidi"/>
            <w:noProof/>
            <w:sz w:val="22"/>
            <w:szCs w:val="22"/>
          </w:rPr>
          <w:tab/>
        </w:r>
        <w:r>
          <w:rPr>
            <w:noProof/>
          </w:rPr>
          <w:t>Field Mapping</w:t>
        </w:r>
        <w:r>
          <w:rPr>
            <w:noProof/>
          </w:rPr>
          <w:tab/>
        </w:r>
        <w:r>
          <w:rPr>
            <w:noProof/>
          </w:rPr>
          <w:fldChar w:fldCharType="begin"/>
        </w:r>
        <w:r>
          <w:rPr>
            <w:noProof/>
          </w:rPr>
          <w:instrText xml:space="preserve"> PAGEREF _Toc282438617 \h </w:instrText>
        </w:r>
        <w:r>
          <w:rPr>
            <w:noProof/>
          </w:rPr>
        </w:r>
      </w:ins>
      <w:r>
        <w:rPr>
          <w:noProof/>
        </w:rPr>
        <w:fldChar w:fldCharType="separate"/>
      </w:r>
      <w:ins w:id="146" w:author="IBM_USER" w:date="2011-01-10T16:01:00Z">
        <w:r>
          <w:rPr>
            <w:noProof/>
          </w:rPr>
          <w:t>12</w:t>
        </w:r>
        <w:r>
          <w:rPr>
            <w:noProof/>
          </w:rPr>
          <w:fldChar w:fldCharType="end"/>
        </w:r>
      </w:ins>
    </w:p>
    <w:p w:rsidR="00AD2B62" w:rsidRDefault="00AD2B62">
      <w:pPr>
        <w:pStyle w:val="TOC2"/>
        <w:tabs>
          <w:tab w:val="left" w:pos="880"/>
          <w:tab w:val="right" w:leader="dot" w:pos="8630"/>
        </w:tabs>
        <w:rPr>
          <w:ins w:id="147" w:author="IBM_USER" w:date="2011-01-10T16:01:00Z"/>
          <w:rFonts w:asciiTheme="minorHAnsi" w:eastAsiaTheme="minorEastAsia" w:hAnsiTheme="minorHAnsi" w:cstheme="minorBidi"/>
          <w:noProof/>
          <w:sz w:val="22"/>
          <w:szCs w:val="22"/>
        </w:rPr>
      </w:pPr>
      <w:ins w:id="148" w:author="IBM_USER" w:date="2011-01-10T16:01:00Z">
        <w:r w:rsidRPr="00C00252">
          <w:rPr>
            <w:noProof/>
          </w:rPr>
          <w:t>2.5.1</w:t>
        </w:r>
        <w:r>
          <w:rPr>
            <w:rFonts w:asciiTheme="minorHAnsi" w:eastAsiaTheme="minorEastAsia" w:hAnsiTheme="minorHAnsi" w:cstheme="minorBidi"/>
            <w:noProof/>
            <w:sz w:val="22"/>
            <w:szCs w:val="22"/>
          </w:rPr>
          <w:tab/>
        </w:r>
        <w:r>
          <w:rPr>
            <w:noProof/>
          </w:rPr>
          <w:t>cXML Setup Request/Response/Cart Punchout Mapping</w:t>
        </w:r>
        <w:r>
          <w:rPr>
            <w:noProof/>
          </w:rPr>
          <w:tab/>
        </w:r>
        <w:r>
          <w:rPr>
            <w:noProof/>
          </w:rPr>
          <w:fldChar w:fldCharType="begin"/>
        </w:r>
        <w:r>
          <w:rPr>
            <w:noProof/>
          </w:rPr>
          <w:instrText xml:space="preserve"> PAGEREF _Toc282438618 \h </w:instrText>
        </w:r>
        <w:r>
          <w:rPr>
            <w:noProof/>
          </w:rPr>
        </w:r>
      </w:ins>
      <w:r>
        <w:rPr>
          <w:noProof/>
        </w:rPr>
        <w:fldChar w:fldCharType="separate"/>
      </w:r>
      <w:ins w:id="149" w:author="IBM_USER" w:date="2011-01-10T16:01:00Z">
        <w:r>
          <w:rPr>
            <w:noProof/>
          </w:rPr>
          <w:t>12</w:t>
        </w:r>
        <w:r>
          <w:rPr>
            <w:noProof/>
          </w:rPr>
          <w:fldChar w:fldCharType="end"/>
        </w:r>
      </w:ins>
    </w:p>
    <w:p w:rsidR="00AD2B62" w:rsidRDefault="00AD2B62">
      <w:pPr>
        <w:pStyle w:val="TOC2"/>
        <w:tabs>
          <w:tab w:val="left" w:pos="880"/>
          <w:tab w:val="right" w:leader="dot" w:pos="8630"/>
        </w:tabs>
        <w:rPr>
          <w:ins w:id="150" w:author="IBM_USER" w:date="2011-01-10T16:01:00Z"/>
          <w:rFonts w:asciiTheme="minorHAnsi" w:eastAsiaTheme="minorEastAsia" w:hAnsiTheme="minorHAnsi" w:cstheme="minorBidi"/>
          <w:noProof/>
          <w:sz w:val="22"/>
          <w:szCs w:val="22"/>
        </w:rPr>
      </w:pPr>
      <w:ins w:id="151" w:author="IBM_USER" w:date="2011-01-10T16:01:00Z">
        <w:r w:rsidRPr="00C00252">
          <w:rPr>
            <w:noProof/>
          </w:rPr>
          <w:t>2.5.2</w:t>
        </w:r>
        <w:r>
          <w:rPr>
            <w:rFonts w:asciiTheme="minorHAnsi" w:eastAsiaTheme="minorEastAsia" w:hAnsiTheme="minorHAnsi" w:cstheme="minorBidi"/>
            <w:noProof/>
            <w:sz w:val="22"/>
            <w:szCs w:val="22"/>
          </w:rPr>
          <w:tab/>
        </w:r>
        <w:r>
          <w:rPr>
            <w:noProof/>
          </w:rPr>
          <w:t>OCI Cart Punchout Mapping</w:t>
        </w:r>
        <w:r>
          <w:rPr>
            <w:noProof/>
          </w:rPr>
          <w:tab/>
        </w:r>
        <w:r>
          <w:rPr>
            <w:noProof/>
          </w:rPr>
          <w:fldChar w:fldCharType="begin"/>
        </w:r>
        <w:r>
          <w:rPr>
            <w:noProof/>
          </w:rPr>
          <w:instrText xml:space="preserve"> PAGEREF _Toc282438619 \h </w:instrText>
        </w:r>
        <w:r>
          <w:rPr>
            <w:noProof/>
          </w:rPr>
        </w:r>
      </w:ins>
      <w:r>
        <w:rPr>
          <w:noProof/>
        </w:rPr>
        <w:fldChar w:fldCharType="separate"/>
      </w:r>
      <w:ins w:id="152" w:author="IBM_USER" w:date="2011-01-10T16:01:00Z">
        <w:r>
          <w:rPr>
            <w:noProof/>
          </w:rPr>
          <w:t>12</w:t>
        </w:r>
        <w:r>
          <w:rPr>
            <w:noProof/>
          </w:rPr>
          <w:fldChar w:fldCharType="end"/>
        </w:r>
      </w:ins>
    </w:p>
    <w:p w:rsidR="00AD2B62" w:rsidRDefault="00AD2B62">
      <w:pPr>
        <w:pStyle w:val="TOC2"/>
        <w:tabs>
          <w:tab w:val="left" w:pos="880"/>
          <w:tab w:val="right" w:leader="dot" w:pos="8630"/>
        </w:tabs>
        <w:rPr>
          <w:ins w:id="153" w:author="IBM_USER" w:date="2011-01-10T16:01:00Z"/>
          <w:rFonts w:asciiTheme="minorHAnsi" w:eastAsiaTheme="minorEastAsia" w:hAnsiTheme="minorHAnsi" w:cstheme="minorBidi"/>
          <w:noProof/>
          <w:sz w:val="22"/>
          <w:szCs w:val="22"/>
        </w:rPr>
      </w:pPr>
      <w:ins w:id="154" w:author="IBM_USER" w:date="2011-01-10T16:01:00Z">
        <w:r w:rsidRPr="00C00252">
          <w:rPr>
            <w:noProof/>
          </w:rPr>
          <w:t>2.6</w:t>
        </w:r>
        <w:r>
          <w:rPr>
            <w:rFonts w:asciiTheme="minorHAnsi" w:eastAsiaTheme="minorEastAsia" w:hAnsiTheme="minorHAnsi" w:cstheme="minorBidi"/>
            <w:noProof/>
            <w:sz w:val="22"/>
            <w:szCs w:val="22"/>
          </w:rPr>
          <w:tab/>
        </w:r>
        <w:r>
          <w:rPr>
            <w:noProof/>
          </w:rPr>
          <w:t>Schema</w:t>
        </w:r>
        <w:r>
          <w:rPr>
            <w:noProof/>
          </w:rPr>
          <w:tab/>
        </w:r>
        <w:r>
          <w:rPr>
            <w:noProof/>
          </w:rPr>
          <w:fldChar w:fldCharType="begin"/>
        </w:r>
        <w:r>
          <w:rPr>
            <w:noProof/>
          </w:rPr>
          <w:instrText xml:space="preserve"> PAGEREF _Toc282438620 \h </w:instrText>
        </w:r>
        <w:r>
          <w:rPr>
            <w:noProof/>
          </w:rPr>
        </w:r>
      </w:ins>
      <w:r>
        <w:rPr>
          <w:noProof/>
        </w:rPr>
        <w:fldChar w:fldCharType="separate"/>
      </w:r>
      <w:ins w:id="155" w:author="IBM_USER" w:date="2011-01-10T16:01:00Z">
        <w:r>
          <w:rPr>
            <w:noProof/>
          </w:rPr>
          <w:t>12</w:t>
        </w:r>
        <w:r>
          <w:rPr>
            <w:noProof/>
          </w:rPr>
          <w:fldChar w:fldCharType="end"/>
        </w:r>
      </w:ins>
    </w:p>
    <w:p w:rsidR="00AD2B62" w:rsidRDefault="00AD2B62">
      <w:pPr>
        <w:pStyle w:val="TOC2"/>
        <w:tabs>
          <w:tab w:val="left" w:pos="880"/>
          <w:tab w:val="right" w:leader="dot" w:pos="8630"/>
        </w:tabs>
        <w:rPr>
          <w:ins w:id="156" w:author="IBM_USER" w:date="2011-01-10T16:01:00Z"/>
          <w:rFonts w:asciiTheme="minorHAnsi" w:eastAsiaTheme="minorEastAsia" w:hAnsiTheme="minorHAnsi" w:cstheme="minorBidi"/>
          <w:noProof/>
          <w:sz w:val="22"/>
          <w:szCs w:val="22"/>
        </w:rPr>
      </w:pPr>
      <w:ins w:id="157" w:author="IBM_USER" w:date="2011-01-10T16:01:00Z">
        <w:r w:rsidRPr="00C00252">
          <w:rPr>
            <w:noProof/>
          </w:rPr>
          <w:t>2.6.1</w:t>
        </w:r>
        <w:r>
          <w:rPr>
            <w:rFonts w:asciiTheme="minorHAnsi" w:eastAsiaTheme="minorEastAsia" w:hAnsiTheme="minorHAnsi" w:cstheme="minorBidi"/>
            <w:noProof/>
            <w:sz w:val="22"/>
            <w:szCs w:val="22"/>
          </w:rPr>
          <w:tab/>
        </w:r>
        <w:r>
          <w:rPr>
            <w:noProof/>
          </w:rPr>
          <w:t>cXML Punchout Setup Schema (Customer to Sterling)</w:t>
        </w:r>
        <w:r>
          <w:rPr>
            <w:noProof/>
          </w:rPr>
          <w:tab/>
        </w:r>
        <w:r>
          <w:rPr>
            <w:noProof/>
          </w:rPr>
          <w:fldChar w:fldCharType="begin"/>
        </w:r>
        <w:r>
          <w:rPr>
            <w:noProof/>
          </w:rPr>
          <w:instrText xml:space="preserve"> PAGEREF _Toc282438621 \h </w:instrText>
        </w:r>
        <w:r>
          <w:rPr>
            <w:noProof/>
          </w:rPr>
        </w:r>
      </w:ins>
      <w:r>
        <w:rPr>
          <w:noProof/>
        </w:rPr>
        <w:fldChar w:fldCharType="separate"/>
      </w:r>
      <w:ins w:id="158" w:author="IBM_USER" w:date="2011-01-10T16:01:00Z">
        <w:r>
          <w:rPr>
            <w:noProof/>
          </w:rPr>
          <w:t>12</w:t>
        </w:r>
        <w:r>
          <w:rPr>
            <w:noProof/>
          </w:rPr>
          <w:fldChar w:fldCharType="end"/>
        </w:r>
      </w:ins>
    </w:p>
    <w:p w:rsidR="00AD2B62" w:rsidRDefault="00AD2B62">
      <w:pPr>
        <w:pStyle w:val="TOC2"/>
        <w:tabs>
          <w:tab w:val="left" w:pos="880"/>
          <w:tab w:val="right" w:leader="dot" w:pos="8630"/>
        </w:tabs>
        <w:rPr>
          <w:ins w:id="159" w:author="IBM_USER" w:date="2011-01-10T16:01:00Z"/>
          <w:rFonts w:asciiTheme="minorHAnsi" w:eastAsiaTheme="minorEastAsia" w:hAnsiTheme="minorHAnsi" w:cstheme="minorBidi"/>
          <w:noProof/>
          <w:sz w:val="22"/>
          <w:szCs w:val="22"/>
        </w:rPr>
      </w:pPr>
      <w:ins w:id="160" w:author="IBM_USER" w:date="2011-01-10T16:01:00Z">
        <w:r w:rsidRPr="00C00252">
          <w:rPr>
            <w:noProof/>
          </w:rPr>
          <w:t>2.6.2</w:t>
        </w:r>
        <w:r>
          <w:rPr>
            <w:rFonts w:asciiTheme="minorHAnsi" w:eastAsiaTheme="minorEastAsia" w:hAnsiTheme="minorHAnsi" w:cstheme="minorBidi"/>
            <w:noProof/>
            <w:sz w:val="22"/>
            <w:szCs w:val="22"/>
          </w:rPr>
          <w:tab/>
        </w:r>
        <w:r>
          <w:rPr>
            <w:noProof/>
          </w:rPr>
          <w:t>cXML Punchout Setup Response Schema (Sterling to customer)</w:t>
        </w:r>
        <w:r>
          <w:rPr>
            <w:noProof/>
          </w:rPr>
          <w:tab/>
        </w:r>
        <w:r>
          <w:rPr>
            <w:noProof/>
          </w:rPr>
          <w:fldChar w:fldCharType="begin"/>
        </w:r>
        <w:r>
          <w:rPr>
            <w:noProof/>
          </w:rPr>
          <w:instrText xml:space="preserve"> PAGEREF _Toc282438622 \h </w:instrText>
        </w:r>
        <w:r>
          <w:rPr>
            <w:noProof/>
          </w:rPr>
        </w:r>
      </w:ins>
      <w:r>
        <w:rPr>
          <w:noProof/>
        </w:rPr>
        <w:fldChar w:fldCharType="separate"/>
      </w:r>
      <w:ins w:id="161" w:author="IBM_USER" w:date="2011-01-10T16:01:00Z">
        <w:r>
          <w:rPr>
            <w:noProof/>
          </w:rPr>
          <w:t>13</w:t>
        </w:r>
        <w:r>
          <w:rPr>
            <w:noProof/>
          </w:rPr>
          <w:fldChar w:fldCharType="end"/>
        </w:r>
      </w:ins>
    </w:p>
    <w:p w:rsidR="00AD2B62" w:rsidRDefault="00AD2B62">
      <w:pPr>
        <w:pStyle w:val="TOC2"/>
        <w:tabs>
          <w:tab w:val="left" w:pos="880"/>
          <w:tab w:val="right" w:leader="dot" w:pos="8630"/>
        </w:tabs>
        <w:rPr>
          <w:ins w:id="162" w:author="IBM_USER" w:date="2011-01-10T16:01:00Z"/>
          <w:rFonts w:asciiTheme="minorHAnsi" w:eastAsiaTheme="minorEastAsia" w:hAnsiTheme="minorHAnsi" w:cstheme="minorBidi"/>
          <w:noProof/>
          <w:sz w:val="22"/>
          <w:szCs w:val="22"/>
        </w:rPr>
      </w:pPr>
      <w:ins w:id="163" w:author="IBM_USER" w:date="2011-01-10T16:01:00Z">
        <w:r w:rsidRPr="00C00252">
          <w:rPr>
            <w:noProof/>
          </w:rPr>
          <w:t>2.6.3</w:t>
        </w:r>
        <w:r>
          <w:rPr>
            <w:rFonts w:asciiTheme="minorHAnsi" w:eastAsiaTheme="minorEastAsia" w:hAnsiTheme="minorHAnsi" w:cstheme="minorBidi"/>
            <w:noProof/>
            <w:sz w:val="22"/>
            <w:szCs w:val="22"/>
          </w:rPr>
          <w:tab/>
        </w:r>
        <w:r>
          <w:rPr>
            <w:noProof/>
          </w:rPr>
          <w:t>cXML Cart Punchout Schema (Sterling to Customer)</w:t>
        </w:r>
        <w:r>
          <w:rPr>
            <w:noProof/>
          </w:rPr>
          <w:tab/>
        </w:r>
        <w:r>
          <w:rPr>
            <w:noProof/>
          </w:rPr>
          <w:fldChar w:fldCharType="begin"/>
        </w:r>
        <w:r>
          <w:rPr>
            <w:noProof/>
          </w:rPr>
          <w:instrText xml:space="preserve"> PAGEREF _Toc282438623 \h </w:instrText>
        </w:r>
        <w:r>
          <w:rPr>
            <w:noProof/>
          </w:rPr>
        </w:r>
      </w:ins>
      <w:r>
        <w:rPr>
          <w:noProof/>
        </w:rPr>
        <w:fldChar w:fldCharType="separate"/>
      </w:r>
      <w:ins w:id="164" w:author="IBM_USER" w:date="2011-01-10T16:01:00Z">
        <w:r>
          <w:rPr>
            <w:noProof/>
          </w:rPr>
          <w:t>14</w:t>
        </w:r>
        <w:r>
          <w:rPr>
            <w:noProof/>
          </w:rPr>
          <w:fldChar w:fldCharType="end"/>
        </w:r>
      </w:ins>
    </w:p>
    <w:p w:rsidR="00AD2B62" w:rsidRDefault="00AD2B62">
      <w:pPr>
        <w:pStyle w:val="TOC2"/>
        <w:tabs>
          <w:tab w:val="left" w:pos="880"/>
          <w:tab w:val="right" w:leader="dot" w:pos="8630"/>
        </w:tabs>
        <w:rPr>
          <w:ins w:id="165" w:author="IBM_USER" w:date="2011-01-10T16:01:00Z"/>
          <w:rFonts w:asciiTheme="minorHAnsi" w:eastAsiaTheme="minorEastAsia" w:hAnsiTheme="minorHAnsi" w:cstheme="minorBidi"/>
          <w:noProof/>
          <w:sz w:val="22"/>
          <w:szCs w:val="22"/>
        </w:rPr>
      </w:pPr>
      <w:ins w:id="166" w:author="IBM_USER" w:date="2011-01-10T16:01:00Z">
        <w:r w:rsidRPr="00C00252">
          <w:rPr>
            <w:noProof/>
          </w:rPr>
          <w:t>2.6.4</w:t>
        </w:r>
        <w:r>
          <w:rPr>
            <w:rFonts w:asciiTheme="minorHAnsi" w:eastAsiaTheme="minorEastAsia" w:hAnsiTheme="minorHAnsi" w:cstheme="minorBidi"/>
            <w:noProof/>
            <w:sz w:val="22"/>
            <w:szCs w:val="22"/>
          </w:rPr>
          <w:tab/>
        </w:r>
        <w:r>
          <w:rPr>
            <w:noProof/>
          </w:rPr>
          <w:t>Punchout Event Log Examples:</w:t>
        </w:r>
        <w:r>
          <w:rPr>
            <w:noProof/>
          </w:rPr>
          <w:tab/>
        </w:r>
        <w:r>
          <w:rPr>
            <w:noProof/>
          </w:rPr>
          <w:fldChar w:fldCharType="begin"/>
        </w:r>
        <w:r>
          <w:rPr>
            <w:noProof/>
          </w:rPr>
          <w:instrText xml:space="preserve"> PAGEREF _Toc282438624 \h </w:instrText>
        </w:r>
        <w:r>
          <w:rPr>
            <w:noProof/>
          </w:rPr>
        </w:r>
      </w:ins>
      <w:r>
        <w:rPr>
          <w:noProof/>
        </w:rPr>
        <w:fldChar w:fldCharType="separate"/>
      </w:r>
      <w:ins w:id="167" w:author="IBM_USER" w:date="2011-01-10T16:01:00Z">
        <w:r>
          <w:rPr>
            <w:noProof/>
          </w:rPr>
          <w:t>15</w:t>
        </w:r>
        <w:r>
          <w:rPr>
            <w:noProof/>
          </w:rPr>
          <w:fldChar w:fldCharType="end"/>
        </w:r>
      </w:ins>
    </w:p>
    <w:p w:rsidR="00AD2B62" w:rsidRDefault="00AD2B62">
      <w:pPr>
        <w:pStyle w:val="TOC2"/>
        <w:tabs>
          <w:tab w:val="left" w:pos="880"/>
          <w:tab w:val="right" w:leader="dot" w:pos="8630"/>
        </w:tabs>
        <w:rPr>
          <w:ins w:id="168" w:author="IBM_USER" w:date="2011-01-10T16:01:00Z"/>
          <w:rFonts w:asciiTheme="minorHAnsi" w:eastAsiaTheme="minorEastAsia" w:hAnsiTheme="minorHAnsi" w:cstheme="minorBidi"/>
          <w:noProof/>
          <w:sz w:val="22"/>
          <w:szCs w:val="22"/>
        </w:rPr>
      </w:pPr>
      <w:ins w:id="169" w:author="IBM_USER" w:date="2011-01-10T16:01:00Z">
        <w:r w:rsidRPr="00C00252">
          <w:rPr>
            <w:noProof/>
          </w:rPr>
          <w:t>2.6.5</w:t>
        </w:r>
        <w:r>
          <w:rPr>
            <w:rFonts w:asciiTheme="minorHAnsi" w:eastAsiaTheme="minorEastAsia" w:hAnsiTheme="minorHAnsi" w:cstheme="minorBidi"/>
            <w:noProof/>
            <w:sz w:val="22"/>
            <w:szCs w:val="22"/>
          </w:rPr>
          <w:tab/>
        </w:r>
        <w:r>
          <w:rPr>
            <w:noProof/>
          </w:rPr>
          <w:t>Punchout Authentication</w:t>
        </w:r>
        <w:r>
          <w:rPr>
            <w:noProof/>
          </w:rPr>
          <w:tab/>
        </w:r>
        <w:r>
          <w:rPr>
            <w:noProof/>
          </w:rPr>
          <w:fldChar w:fldCharType="begin"/>
        </w:r>
        <w:r>
          <w:rPr>
            <w:noProof/>
          </w:rPr>
          <w:instrText xml:space="preserve"> PAGEREF _Toc282438625 \h </w:instrText>
        </w:r>
        <w:r>
          <w:rPr>
            <w:noProof/>
          </w:rPr>
        </w:r>
      </w:ins>
      <w:r>
        <w:rPr>
          <w:noProof/>
        </w:rPr>
        <w:fldChar w:fldCharType="separate"/>
      </w:r>
      <w:ins w:id="170" w:author="IBM_USER" w:date="2011-01-10T16:01:00Z">
        <w:r>
          <w:rPr>
            <w:noProof/>
          </w:rPr>
          <w:t>16</w:t>
        </w:r>
        <w:r>
          <w:rPr>
            <w:noProof/>
          </w:rPr>
          <w:fldChar w:fldCharType="end"/>
        </w:r>
      </w:ins>
    </w:p>
    <w:p w:rsidR="00AD2B62" w:rsidRDefault="00AD2B62">
      <w:pPr>
        <w:pStyle w:val="TOC2"/>
        <w:tabs>
          <w:tab w:val="left" w:pos="880"/>
          <w:tab w:val="right" w:leader="dot" w:pos="8630"/>
        </w:tabs>
        <w:rPr>
          <w:ins w:id="171" w:author="IBM_USER" w:date="2011-01-10T16:01:00Z"/>
          <w:rFonts w:asciiTheme="minorHAnsi" w:eastAsiaTheme="minorEastAsia" w:hAnsiTheme="minorHAnsi" w:cstheme="minorBidi"/>
          <w:noProof/>
          <w:sz w:val="22"/>
          <w:szCs w:val="22"/>
        </w:rPr>
      </w:pPr>
      <w:ins w:id="172" w:author="IBM_USER" w:date="2011-01-10T16:01:00Z">
        <w:r w:rsidRPr="00C00252">
          <w:rPr>
            <w:noProof/>
          </w:rPr>
          <w:t>2.6.6</w:t>
        </w:r>
        <w:r>
          <w:rPr>
            <w:rFonts w:asciiTheme="minorHAnsi" w:eastAsiaTheme="minorEastAsia" w:hAnsiTheme="minorHAnsi" w:cstheme="minorBidi"/>
            <w:noProof/>
            <w:sz w:val="22"/>
            <w:szCs w:val="22"/>
          </w:rPr>
          <w:tab/>
        </w:r>
        <w:r>
          <w:rPr>
            <w:noProof/>
          </w:rPr>
          <w:t>OCI Cart Punchout Schema (Sterling to Customer)</w:t>
        </w:r>
        <w:r>
          <w:rPr>
            <w:noProof/>
          </w:rPr>
          <w:tab/>
        </w:r>
        <w:r>
          <w:rPr>
            <w:noProof/>
          </w:rPr>
          <w:fldChar w:fldCharType="begin"/>
        </w:r>
        <w:r>
          <w:rPr>
            <w:noProof/>
          </w:rPr>
          <w:instrText xml:space="preserve"> PAGEREF _Toc282438626 \h </w:instrText>
        </w:r>
        <w:r>
          <w:rPr>
            <w:noProof/>
          </w:rPr>
        </w:r>
      </w:ins>
      <w:r>
        <w:rPr>
          <w:noProof/>
        </w:rPr>
        <w:fldChar w:fldCharType="separate"/>
      </w:r>
      <w:ins w:id="173" w:author="IBM_USER" w:date="2011-01-10T16:01:00Z">
        <w:r>
          <w:rPr>
            <w:noProof/>
          </w:rPr>
          <w:t>16</w:t>
        </w:r>
        <w:r>
          <w:rPr>
            <w:noProof/>
          </w:rPr>
          <w:fldChar w:fldCharType="end"/>
        </w:r>
      </w:ins>
    </w:p>
    <w:p w:rsidR="00AD2B62" w:rsidRDefault="00AD2B62">
      <w:pPr>
        <w:pStyle w:val="TOC2"/>
        <w:tabs>
          <w:tab w:val="left" w:pos="880"/>
          <w:tab w:val="right" w:leader="dot" w:pos="8630"/>
        </w:tabs>
        <w:rPr>
          <w:ins w:id="174" w:author="IBM_USER" w:date="2011-01-10T16:01:00Z"/>
          <w:rFonts w:asciiTheme="minorHAnsi" w:eastAsiaTheme="minorEastAsia" w:hAnsiTheme="minorHAnsi" w:cstheme="minorBidi"/>
          <w:noProof/>
          <w:sz w:val="22"/>
          <w:szCs w:val="22"/>
        </w:rPr>
      </w:pPr>
      <w:ins w:id="175" w:author="IBM_USER" w:date="2011-01-10T16:01:00Z">
        <w:r w:rsidRPr="00C00252">
          <w:rPr>
            <w:noProof/>
          </w:rPr>
          <w:t>2.7</w:t>
        </w:r>
        <w:r>
          <w:rPr>
            <w:rFonts w:asciiTheme="minorHAnsi" w:eastAsiaTheme="minorEastAsia" w:hAnsiTheme="minorHAnsi" w:cstheme="minorBidi"/>
            <w:noProof/>
            <w:sz w:val="22"/>
            <w:szCs w:val="22"/>
          </w:rPr>
          <w:tab/>
        </w:r>
        <w:r>
          <w:rPr>
            <w:noProof/>
          </w:rPr>
          <w:t>Screen Shot</w:t>
        </w:r>
        <w:r>
          <w:rPr>
            <w:noProof/>
          </w:rPr>
          <w:tab/>
        </w:r>
        <w:r>
          <w:rPr>
            <w:noProof/>
          </w:rPr>
          <w:fldChar w:fldCharType="begin"/>
        </w:r>
        <w:r>
          <w:rPr>
            <w:noProof/>
          </w:rPr>
          <w:instrText xml:space="preserve"> PAGEREF _Toc282438627 \h </w:instrText>
        </w:r>
        <w:r>
          <w:rPr>
            <w:noProof/>
          </w:rPr>
        </w:r>
      </w:ins>
      <w:r>
        <w:rPr>
          <w:noProof/>
        </w:rPr>
        <w:fldChar w:fldCharType="separate"/>
      </w:r>
      <w:ins w:id="176" w:author="IBM_USER" w:date="2011-01-10T16:01:00Z">
        <w:r>
          <w:rPr>
            <w:noProof/>
          </w:rPr>
          <w:t>17</w:t>
        </w:r>
        <w:r>
          <w:rPr>
            <w:noProof/>
          </w:rPr>
          <w:fldChar w:fldCharType="end"/>
        </w:r>
      </w:ins>
    </w:p>
    <w:p w:rsidR="00AD2B62" w:rsidRDefault="00AD2B62">
      <w:pPr>
        <w:pStyle w:val="TOC2"/>
        <w:tabs>
          <w:tab w:val="left" w:pos="880"/>
          <w:tab w:val="right" w:leader="dot" w:pos="8630"/>
        </w:tabs>
        <w:rPr>
          <w:ins w:id="177" w:author="IBM_USER" w:date="2011-01-10T16:01:00Z"/>
          <w:rFonts w:asciiTheme="minorHAnsi" w:eastAsiaTheme="minorEastAsia" w:hAnsiTheme="minorHAnsi" w:cstheme="minorBidi"/>
          <w:noProof/>
          <w:sz w:val="22"/>
          <w:szCs w:val="22"/>
        </w:rPr>
      </w:pPr>
      <w:ins w:id="178" w:author="IBM_USER" w:date="2011-01-10T16:01:00Z">
        <w:r w:rsidRPr="00C00252">
          <w:rPr>
            <w:noProof/>
          </w:rPr>
          <w:t>2.8</w:t>
        </w:r>
        <w:r>
          <w:rPr>
            <w:rFonts w:asciiTheme="minorHAnsi" w:eastAsiaTheme="minorEastAsia" w:hAnsiTheme="minorHAnsi" w:cstheme="minorBidi"/>
            <w:noProof/>
            <w:sz w:val="22"/>
            <w:szCs w:val="22"/>
          </w:rPr>
          <w:tab/>
        </w:r>
        <w:r>
          <w:rPr>
            <w:noProof/>
          </w:rPr>
          <w:t>Open Questions</w:t>
        </w:r>
        <w:r>
          <w:rPr>
            <w:noProof/>
          </w:rPr>
          <w:tab/>
        </w:r>
        <w:r>
          <w:rPr>
            <w:noProof/>
          </w:rPr>
          <w:fldChar w:fldCharType="begin"/>
        </w:r>
        <w:r>
          <w:rPr>
            <w:noProof/>
          </w:rPr>
          <w:instrText xml:space="preserve"> PAGEREF _Toc282438628 \h </w:instrText>
        </w:r>
        <w:r>
          <w:rPr>
            <w:noProof/>
          </w:rPr>
        </w:r>
      </w:ins>
      <w:r>
        <w:rPr>
          <w:noProof/>
        </w:rPr>
        <w:fldChar w:fldCharType="separate"/>
      </w:r>
      <w:ins w:id="179" w:author="IBM_USER" w:date="2011-01-10T16:01:00Z">
        <w:r>
          <w:rPr>
            <w:noProof/>
          </w:rPr>
          <w:t>21</w:t>
        </w:r>
        <w:r>
          <w:rPr>
            <w:noProof/>
          </w:rPr>
          <w:fldChar w:fldCharType="end"/>
        </w:r>
      </w:ins>
    </w:p>
    <w:p w:rsidR="00AD2B62" w:rsidRDefault="00AD2B62">
      <w:pPr>
        <w:pStyle w:val="TOC2"/>
        <w:tabs>
          <w:tab w:val="left" w:pos="880"/>
          <w:tab w:val="right" w:leader="dot" w:pos="8630"/>
        </w:tabs>
        <w:rPr>
          <w:ins w:id="180" w:author="IBM_USER" w:date="2011-01-10T16:01:00Z"/>
          <w:rFonts w:asciiTheme="minorHAnsi" w:eastAsiaTheme="minorEastAsia" w:hAnsiTheme="minorHAnsi" w:cstheme="minorBidi"/>
          <w:noProof/>
          <w:sz w:val="22"/>
          <w:szCs w:val="22"/>
        </w:rPr>
      </w:pPr>
      <w:ins w:id="181" w:author="IBM_USER" w:date="2011-01-10T16:01:00Z">
        <w:r w:rsidRPr="00C00252">
          <w:rPr>
            <w:noProof/>
          </w:rPr>
          <w:t>2.9</w:t>
        </w:r>
        <w:r>
          <w:rPr>
            <w:rFonts w:asciiTheme="minorHAnsi" w:eastAsiaTheme="minorEastAsia" w:hAnsiTheme="minorHAnsi" w:cstheme="minorBidi"/>
            <w:noProof/>
            <w:sz w:val="22"/>
            <w:szCs w:val="22"/>
          </w:rPr>
          <w:tab/>
        </w:r>
        <w:r>
          <w:rPr>
            <w:noProof/>
          </w:rPr>
          <w:t>Assumptions</w:t>
        </w:r>
        <w:r>
          <w:rPr>
            <w:noProof/>
          </w:rPr>
          <w:tab/>
        </w:r>
        <w:r>
          <w:rPr>
            <w:noProof/>
          </w:rPr>
          <w:fldChar w:fldCharType="begin"/>
        </w:r>
        <w:r>
          <w:rPr>
            <w:noProof/>
          </w:rPr>
          <w:instrText xml:space="preserve"> PAGEREF _Toc282438629 \h </w:instrText>
        </w:r>
        <w:r>
          <w:rPr>
            <w:noProof/>
          </w:rPr>
        </w:r>
      </w:ins>
      <w:r>
        <w:rPr>
          <w:noProof/>
        </w:rPr>
        <w:fldChar w:fldCharType="separate"/>
      </w:r>
      <w:ins w:id="182" w:author="IBM_USER" w:date="2011-01-10T16:01:00Z">
        <w:r>
          <w:rPr>
            <w:noProof/>
          </w:rPr>
          <w:t>21</w:t>
        </w:r>
        <w:r>
          <w:rPr>
            <w:noProof/>
          </w:rPr>
          <w:fldChar w:fldCharType="end"/>
        </w:r>
      </w:ins>
    </w:p>
    <w:p w:rsidR="00AD2B62" w:rsidRDefault="00AD2B62">
      <w:pPr>
        <w:pStyle w:val="TOC1"/>
        <w:tabs>
          <w:tab w:val="left" w:pos="440"/>
          <w:tab w:val="right" w:leader="dot" w:pos="8630"/>
        </w:tabs>
        <w:rPr>
          <w:ins w:id="183" w:author="IBM_USER" w:date="2011-01-10T16:01:00Z"/>
          <w:rFonts w:asciiTheme="minorHAnsi" w:eastAsiaTheme="minorEastAsia" w:hAnsiTheme="minorHAnsi" w:cstheme="minorBidi"/>
          <w:b w:val="0"/>
          <w:bCs w:val="0"/>
          <w:noProof/>
          <w:sz w:val="22"/>
          <w:szCs w:val="22"/>
        </w:rPr>
      </w:pPr>
      <w:ins w:id="184" w:author="IBM_USER" w:date="2011-01-10T16:01:00Z">
        <w:r>
          <w:rPr>
            <w:noProof/>
          </w:rPr>
          <w:t>3</w:t>
        </w:r>
        <w:r>
          <w:rPr>
            <w:rFonts w:asciiTheme="minorHAnsi" w:eastAsiaTheme="minorEastAsia" w:hAnsiTheme="minorHAnsi" w:cstheme="minorBidi"/>
            <w:b w:val="0"/>
            <w:bCs w:val="0"/>
            <w:noProof/>
            <w:sz w:val="22"/>
            <w:szCs w:val="22"/>
          </w:rPr>
          <w:tab/>
        </w:r>
        <w:r w:rsidRPr="00C00252">
          <w:rPr>
            <w:rFonts w:cs="Tahoma"/>
            <w:noProof/>
          </w:rPr>
          <w:t>Connectivity Diagram</w:t>
        </w:r>
        <w:r>
          <w:rPr>
            <w:noProof/>
          </w:rPr>
          <w:tab/>
        </w:r>
        <w:r>
          <w:rPr>
            <w:noProof/>
          </w:rPr>
          <w:fldChar w:fldCharType="begin"/>
        </w:r>
        <w:r>
          <w:rPr>
            <w:noProof/>
          </w:rPr>
          <w:instrText xml:space="preserve"> PAGEREF _Toc282438630 \h </w:instrText>
        </w:r>
        <w:r>
          <w:rPr>
            <w:noProof/>
          </w:rPr>
        </w:r>
      </w:ins>
      <w:r>
        <w:rPr>
          <w:noProof/>
        </w:rPr>
        <w:fldChar w:fldCharType="separate"/>
      </w:r>
      <w:ins w:id="185" w:author="IBM_USER" w:date="2011-01-10T16:01:00Z">
        <w:r>
          <w:rPr>
            <w:noProof/>
          </w:rPr>
          <w:t>22</w:t>
        </w:r>
        <w:r>
          <w:rPr>
            <w:noProof/>
          </w:rPr>
          <w:fldChar w:fldCharType="end"/>
        </w:r>
      </w:ins>
    </w:p>
    <w:p w:rsidR="00AD2B62" w:rsidRDefault="00AD2B62">
      <w:pPr>
        <w:pStyle w:val="TOC2"/>
        <w:tabs>
          <w:tab w:val="left" w:pos="880"/>
          <w:tab w:val="right" w:leader="dot" w:pos="8630"/>
        </w:tabs>
        <w:rPr>
          <w:ins w:id="186" w:author="IBM_USER" w:date="2011-01-10T16:01:00Z"/>
          <w:rFonts w:asciiTheme="minorHAnsi" w:eastAsiaTheme="minorEastAsia" w:hAnsiTheme="minorHAnsi" w:cstheme="minorBidi"/>
          <w:noProof/>
          <w:sz w:val="22"/>
          <w:szCs w:val="22"/>
        </w:rPr>
      </w:pPr>
      <w:ins w:id="187" w:author="IBM_USER" w:date="2011-01-10T16:01:00Z">
        <w:r w:rsidRPr="00C00252">
          <w:rPr>
            <w:noProof/>
          </w:rPr>
          <w:t>3.1</w:t>
        </w:r>
        <w:r>
          <w:rPr>
            <w:rFonts w:asciiTheme="minorHAnsi" w:eastAsiaTheme="minorEastAsia" w:hAnsiTheme="minorHAnsi" w:cstheme="minorBidi"/>
            <w:noProof/>
            <w:sz w:val="22"/>
            <w:szCs w:val="22"/>
          </w:rPr>
          <w:tab/>
        </w:r>
        <w:r>
          <w:rPr>
            <w:noProof/>
          </w:rPr>
          <w:t>Master Catalog Connectivity Diagram</w:t>
        </w:r>
        <w:r>
          <w:rPr>
            <w:noProof/>
          </w:rPr>
          <w:tab/>
        </w:r>
        <w:r>
          <w:rPr>
            <w:noProof/>
          </w:rPr>
          <w:fldChar w:fldCharType="begin"/>
        </w:r>
        <w:r>
          <w:rPr>
            <w:noProof/>
          </w:rPr>
          <w:instrText xml:space="preserve"> PAGEREF _Toc282438631 \h </w:instrText>
        </w:r>
        <w:r>
          <w:rPr>
            <w:noProof/>
          </w:rPr>
        </w:r>
      </w:ins>
      <w:r>
        <w:rPr>
          <w:noProof/>
        </w:rPr>
        <w:fldChar w:fldCharType="separate"/>
      </w:r>
      <w:ins w:id="188" w:author="IBM_USER" w:date="2011-01-10T16:01:00Z">
        <w:r>
          <w:rPr>
            <w:noProof/>
          </w:rPr>
          <w:t>22</w:t>
        </w:r>
        <w:r>
          <w:rPr>
            <w:noProof/>
          </w:rPr>
          <w:fldChar w:fldCharType="end"/>
        </w:r>
      </w:ins>
    </w:p>
    <w:p w:rsidR="00AD2B62" w:rsidRDefault="00AD2B62">
      <w:pPr>
        <w:pStyle w:val="TOC2"/>
        <w:tabs>
          <w:tab w:val="left" w:pos="880"/>
          <w:tab w:val="right" w:leader="dot" w:pos="8630"/>
        </w:tabs>
        <w:rPr>
          <w:ins w:id="189" w:author="IBM_USER" w:date="2011-01-10T16:01:00Z"/>
          <w:rFonts w:asciiTheme="minorHAnsi" w:eastAsiaTheme="minorEastAsia" w:hAnsiTheme="minorHAnsi" w:cstheme="minorBidi"/>
          <w:noProof/>
          <w:sz w:val="22"/>
          <w:szCs w:val="22"/>
        </w:rPr>
      </w:pPr>
      <w:ins w:id="190" w:author="IBM_USER" w:date="2011-01-10T16:01:00Z">
        <w:r w:rsidRPr="00C00252">
          <w:rPr>
            <w:noProof/>
          </w:rPr>
          <w:t>3.2</w:t>
        </w:r>
        <w:r>
          <w:rPr>
            <w:rFonts w:asciiTheme="minorHAnsi" w:eastAsiaTheme="minorEastAsia" w:hAnsiTheme="minorHAnsi" w:cstheme="minorBidi"/>
            <w:noProof/>
            <w:sz w:val="22"/>
            <w:szCs w:val="22"/>
          </w:rPr>
          <w:tab/>
        </w:r>
        <w:r>
          <w:rPr>
            <w:noProof/>
          </w:rPr>
          <w:t>Connectivity Process</w:t>
        </w:r>
        <w:r>
          <w:rPr>
            <w:noProof/>
          </w:rPr>
          <w:tab/>
        </w:r>
        <w:r>
          <w:rPr>
            <w:noProof/>
          </w:rPr>
          <w:fldChar w:fldCharType="begin"/>
        </w:r>
        <w:r>
          <w:rPr>
            <w:noProof/>
          </w:rPr>
          <w:instrText xml:space="preserve"> PAGEREF _Toc282438632 \h </w:instrText>
        </w:r>
        <w:r>
          <w:rPr>
            <w:noProof/>
          </w:rPr>
        </w:r>
      </w:ins>
      <w:r>
        <w:rPr>
          <w:noProof/>
        </w:rPr>
        <w:fldChar w:fldCharType="separate"/>
      </w:r>
      <w:ins w:id="191" w:author="IBM_USER" w:date="2011-01-10T16:01:00Z">
        <w:r>
          <w:rPr>
            <w:noProof/>
          </w:rPr>
          <w:t>22</w:t>
        </w:r>
        <w:r>
          <w:rPr>
            <w:noProof/>
          </w:rPr>
          <w:fldChar w:fldCharType="end"/>
        </w:r>
      </w:ins>
    </w:p>
    <w:p w:rsidR="00AD2B62" w:rsidRDefault="00AD2B62">
      <w:pPr>
        <w:pStyle w:val="TOC1"/>
        <w:tabs>
          <w:tab w:val="left" w:pos="440"/>
          <w:tab w:val="right" w:leader="dot" w:pos="8630"/>
        </w:tabs>
        <w:rPr>
          <w:ins w:id="192" w:author="IBM_USER" w:date="2011-01-10T16:01:00Z"/>
          <w:rFonts w:asciiTheme="minorHAnsi" w:eastAsiaTheme="minorEastAsia" w:hAnsiTheme="minorHAnsi" w:cstheme="minorBidi"/>
          <w:b w:val="0"/>
          <w:bCs w:val="0"/>
          <w:noProof/>
          <w:sz w:val="22"/>
          <w:szCs w:val="22"/>
        </w:rPr>
      </w:pPr>
      <w:ins w:id="193" w:author="IBM_USER" w:date="2011-01-10T16:01:00Z">
        <w:r>
          <w:rPr>
            <w:noProof/>
          </w:rPr>
          <w:t>4</w:t>
        </w:r>
        <w:r>
          <w:rPr>
            <w:rFonts w:asciiTheme="minorHAnsi" w:eastAsiaTheme="minorEastAsia" w:hAnsiTheme="minorHAnsi" w:cstheme="minorBidi"/>
            <w:b w:val="0"/>
            <w:bCs w:val="0"/>
            <w:noProof/>
            <w:sz w:val="22"/>
            <w:szCs w:val="22"/>
          </w:rPr>
          <w:tab/>
        </w:r>
        <w:r w:rsidRPr="00C00252">
          <w:rPr>
            <w:rFonts w:cs="Tahoma"/>
            <w:noProof/>
          </w:rPr>
          <w:t>Glossary of Terms</w:t>
        </w:r>
        <w:r>
          <w:rPr>
            <w:noProof/>
          </w:rPr>
          <w:tab/>
        </w:r>
        <w:r>
          <w:rPr>
            <w:noProof/>
          </w:rPr>
          <w:fldChar w:fldCharType="begin"/>
        </w:r>
        <w:r>
          <w:rPr>
            <w:noProof/>
          </w:rPr>
          <w:instrText xml:space="preserve"> PAGEREF _Toc282438633 \h </w:instrText>
        </w:r>
        <w:r>
          <w:rPr>
            <w:noProof/>
          </w:rPr>
        </w:r>
      </w:ins>
      <w:r>
        <w:rPr>
          <w:noProof/>
        </w:rPr>
        <w:fldChar w:fldCharType="separate"/>
      </w:r>
      <w:ins w:id="194" w:author="IBM_USER" w:date="2011-01-10T16:01:00Z">
        <w:r>
          <w:rPr>
            <w:noProof/>
          </w:rPr>
          <w:t>23</w:t>
        </w:r>
        <w:r>
          <w:rPr>
            <w:noProof/>
          </w:rPr>
          <w:fldChar w:fldCharType="end"/>
        </w:r>
      </w:ins>
    </w:p>
    <w:p w:rsidR="00AD2B62" w:rsidRDefault="00AD2B62">
      <w:pPr>
        <w:pStyle w:val="TOC1"/>
        <w:tabs>
          <w:tab w:val="left" w:pos="440"/>
          <w:tab w:val="right" w:leader="dot" w:pos="8630"/>
        </w:tabs>
        <w:rPr>
          <w:ins w:id="195" w:author="IBM_USER" w:date="2011-01-10T16:01:00Z"/>
          <w:rFonts w:asciiTheme="minorHAnsi" w:eastAsiaTheme="minorEastAsia" w:hAnsiTheme="minorHAnsi" w:cstheme="minorBidi"/>
          <w:b w:val="0"/>
          <w:bCs w:val="0"/>
          <w:noProof/>
          <w:sz w:val="22"/>
          <w:szCs w:val="22"/>
        </w:rPr>
      </w:pPr>
      <w:ins w:id="196" w:author="IBM_USER" w:date="2011-01-10T16:01:00Z">
        <w:r>
          <w:rPr>
            <w:noProof/>
          </w:rPr>
          <w:t>5</w:t>
        </w:r>
        <w:r>
          <w:rPr>
            <w:rFonts w:asciiTheme="minorHAnsi" w:eastAsiaTheme="minorEastAsia" w:hAnsiTheme="minorHAnsi" w:cstheme="minorBidi"/>
            <w:b w:val="0"/>
            <w:bCs w:val="0"/>
            <w:noProof/>
            <w:sz w:val="22"/>
            <w:szCs w:val="22"/>
          </w:rPr>
          <w:tab/>
        </w:r>
        <w:r w:rsidRPr="00C00252">
          <w:rPr>
            <w:rFonts w:cs="Tahoma"/>
            <w:noProof/>
          </w:rPr>
          <w:t>Appendix</w:t>
        </w:r>
        <w:r>
          <w:rPr>
            <w:noProof/>
          </w:rPr>
          <w:tab/>
        </w:r>
        <w:r>
          <w:rPr>
            <w:noProof/>
          </w:rPr>
          <w:fldChar w:fldCharType="begin"/>
        </w:r>
        <w:r>
          <w:rPr>
            <w:noProof/>
          </w:rPr>
          <w:instrText xml:space="preserve"> PAGEREF _Toc282438634 \h </w:instrText>
        </w:r>
        <w:r>
          <w:rPr>
            <w:noProof/>
          </w:rPr>
        </w:r>
      </w:ins>
      <w:r>
        <w:rPr>
          <w:noProof/>
        </w:rPr>
        <w:fldChar w:fldCharType="separate"/>
      </w:r>
      <w:ins w:id="197" w:author="IBM_USER" w:date="2011-01-10T16:01:00Z">
        <w:r>
          <w:rPr>
            <w:noProof/>
          </w:rPr>
          <w:t>24</w:t>
        </w:r>
        <w:r>
          <w:rPr>
            <w:noProof/>
          </w:rPr>
          <w:fldChar w:fldCharType="end"/>
        </w:r>
      </w:ins>
    </w:p>
    <w:p w:rsidR="00AD2B62" w:rsidRDefault="00AD2B62">
      <w:pPr>
        <w:pStyle w:val="TOC2"/>
        <w:tabs>
          <w:tab w:val="left" w:pos="880"/>
          <w:tab w:val="right" w:leader="dot" w:pos="8630"/>
        </w:tabs>
        <w:rPr>
          <w:ins w:id="198" w:author="IBM_USER" w:date="2011-01-10T16:01:00Z"/>
          <w:rFonts w:asciiTheme="minorHAnsi" w:eastAsiaTheme="minorEastAsia" w:hAnsiTheme="minorHAnsi" w:cstheme="minorBidi"/>
          <w:noProof/>
          <w:sz w:val="22"/>
          <w:szCs w:val="22"/>
        </w:rPr>
      </w:pPr>
      <w:ins w:id="199" w:author="IBM_USER" w:date="2011-01-10T16:01:00Z">
        <w:r w:rsidRPr="00C00252">
          <w:rPr>
            <w:noProof/>
          </w:rPr>
          <w:t>5.1</w:t>
        </w:r>
        <w:r>
          <w:rPr>
            <w:rFonts w:asciiTheme="minorHAnsi" w:eastAsiaTheme="minorEastAsia" w:hAnsiTheme="minorHAnsi" w:cstheme="minorBidi"/>
            <w:noProof/>
            <w:sz w:val="22"/>
            <w:szCs w:val="22"/>
          </w:rPr>
          <w:tab/>
        </w:r>
        <w:r>
          <w:rPr>
            <w:noProof/>
          </w:rPr>
          <w:t>cXML Punchout Setup Request Sample</w:t>
        </w:r>
        <w:r>
          <w:rPr>
            <w:noProof/>
          </w:rPr>
          <w:tab/>
        </w:r>
        <w:r>
          <w:rPr>
            <w:noProof/>
          </w:rPr>
          <w:fldChar w:fldCharType="begin"/>
        </w:r>
        <w:r>
          <w:rPr>
            <w:noProof/>
          </w:rPr>
          <w:instrText xml:space="preserve"> PAGEREF _Toc282438635 \h </w:instrText>
        </w:r>
        <w:r>
          <w:rPr>
            <w:noProof/>
          </w:rPr>
        </w:r>
      </w:ins>
      <w:r>
        <w:rPr>
          <w:noProof/>
        </w:rPr>
        <w:fldChar w:fldCharType="separate"/>
      </w:r>
      <w:ins w:id="200" w:author="IBM_USER" w:date="2011-01-10T16:01:00Z">
        <w:r>
          <w:rPr>
            <w:noProof/>
          </w:rPr>
          <w:t>24</w:t>
        </w:r>
        <w:r>
          <w:rPr>
            <w:noProof/>
          </w:rPr>
          <w:fldChar w:fldCharType="end"/>
        </w:r>
      </w:ins>
    </w:p>
    <w:p w:rsidR="00AD2B62" w:rsidRDefault="00AD2B62">
      <w:pPr>
        <w:pStyle w:val="TOC2"/>
        <w:tabs>
          <w:tab w:val="left" w:pos="880"/>
          <w:tab w:val="right" w:leader="dot" w:pos="8630"/>
        </w:tabs>
        <w:rPr>
          <w:ins w:id="201" w:author="IBM_USER" w:date="2011-01-10T16:01:00Z"/>
          <w:rFonts w:asciiTheme="minorHAnsi" w:eastAsiaTheme="minorEastAsia" w:hAnsiTheme="minorHAnsi" w:cstheme="minorBidi"/>
          <w:noProof/>
          <w:sz w:val="22"/>
          <w:szCs w:val="22"/>
        </w:rPr>
      </w:pPr>
      <w:ins w:id="202" w:author="IBM_USER" w:date="2011-01-10T16:01:00Z">
        <w:r w:rsidRPr="00C00252">
          <w:rPr>
            <w:noProof/>
          </w:rPr>
          <w:t>5.2</w:t>
        </w:r>
        <w:r>
          <w:rPr>
            <w:rFonts w:asciiTheme="minorHAnsi" w:eastAsiaTheme="minorEastAsia" w:hAnsiTheme="minorHAnsi" w:cstheme="minorBidi"/>
            <w:noProof/>
            <w:sz w:val="22"/>
            <w:szCs w:val="22"/>
          </w:rPr>
          <w:tab/>
        </w:r>
        <w:r>
          <w:rPr>
            <w:noProof/>
          </w:rPr>
          <w:t>cXML Punchout Setup Response Sample</w:t>
        </w:r>
        <w:r>
          <w:rPr>
            <w:noProof/>
          </w:rPr>
          <w:tab/>
        </w:r>
        <w:r>
          <w:rPr>
            <w:noProof/>
          </w:rPr>
          <w:fldChar w:fldCharType="begin"/>
        </w:r>
        <w:r>
          <w:rPr>
            <w:noProof/>
          </w:rPr>
          <w:instrText xml:space="preserve"> PAGEREF _Toc282438636 \h </w:instrText>
        </w:r>
        <w:r>
          <w:rPr>
            <w:noProof/>
          </w:rPr>
        </w:r>
      </w:ins>
      <w:r>
        <w:rPr>
          <w:noProof/>
        </w:rPr>
        <w:fldChar w:fldCharType="separate"/>
      </w:r>
      <w:ins w:id="203" w:author="IBM_USER" w:date="2011-01-10T16:01:00Z">
        <w:r>
          <w:rPr>
            <w:noProof/>
          </w:rPr>
          <w:t>24</w:t>
        </w:r>
        <w:r>
          <w:rPr>
            <w:noProof/>
          </w:rPr>
          <w:fldChar w:fldCharType="end"/>
        </w:r>
      </w:ins>
    </w:p>
    <w:p w:rsidR="00AD2B62" w:rsidRDefault="00AD2B62">
      <w:pPr>
        <w:pStyle w:val="TOC2"/>
        <w:tabs>
          <w:tab w:val="left" w:pos="880"/>
          <w:tab w:val="right" w:leader="dot" w:pos="8630"/>
        </w:tabs>
        <w:rPr>
          <w:ins w:id="204" w:author="IBM_USER" w:date="2011-01-10T16:01:00Z"/>
          <w:rFonts w:asciiTheme="minorHAnsi" w:eastAsiaTheme="minorEastAsia" w:hAnsiTheme="minorHAnsi" w:cstheme="minorBidi"/>
          <w:noProof/>
          <w:sz w:val="22"/>
          <w:szCs w:val="22"/>
        </w:rPr>
      </w:pPr>
      <w:ins w:id="205" w:author="IBM_USER" w:date="2011-01-10T16:01:00Z">
        <w:r w:rsidRPr="00C00252">
          <w:rPr>
            <w:noProof/>
          </w:rPr>
          <w:t>5.3</w:t>
        </w:r>
        <w:r>
          <w:rPr>
            <w:rFonts w:asciiTheme="minorHAnsi" w:eastAsiaTheme="minorEastAsia" w:hAnsiTheme="minorHAnsi" w:cstheme="minorBidi"/>
            <w:noProof/>
            <w:sz w:val="22"/>
            <w:szCs w:val="22"/>
          </w:rPr>
          <w:tab/>
        </w:r>
        <w:r>
          <w:rPr>
            <w:noProof/>
          </w:rPr>
          <w:t>cXML Cart Punchout Sample</w:t>
        </w:r>
        <w:r>
          <w:rPr>
            <w:noProof/>
          </w:rPr>
          <w:tab/>
        </w:r>
        <w:r>
          <w:rPr>
            <w:noProof/>
          </w:rPr>
          <w:fldChar w:fldCharType="begin"/>
        </w:r>
        <w:r>
          <w:rPr>
            <w:noProof/>
          </w:rPr>
          <w:instrText xml:space="preserve"> PAGEREF _Toc282438637 \h </w:instrText>
        </w:r>
        <w:r>
          <w:rPr>
            <w:noProof/>
          </w:rPr>
        </w:r>
      </w:ins>
      <w:r>
        <w:rPr>
          <w:noProof/>
        </w:rPr>
        <w:fldChar w:fldCharType="separate"/>
      </w:r>
      <w:ins w:id="206" w:author="IBM_USER" w:date="2011-01-10T16:01:00Z">
        <w:r>
          <w:rPr>
            <w:noProof/>
          </w:rPr>
          <w:t>24</w:t>
        </w:r>
        <w:r>
          <w:rPr>
            <w:noProof/>
          </w:rPr>
          <w:fldChar w:fldCharType="end"/>
        </w:r>
      </w:ins>
    </w:p>
    <w:p w:rsidR="00AD2B62" w:rsidRDefault="00AD2B62">
      <w:pPr>
        <w:pStyle w:val="TOC2"/>
        <w:tabs>
          <w:tab w:val="left" w:pos="880"/>
          <w:tab w:val="right" w:leader="dot" w:pos="8630"/>
        </w:tabs>
        <w:rPr>
          <w:ins w:id="207" w:author="IBM_USER" w:date="2011-01-10T16:01:00Z"/>
          <w:rFonts w:asciiTheme="minorHAnsi" w:eastAsiaTheme="minorEastAsia" w:hAnsiTheme="minorHAnsi" w:cstheme="minorBidi"/>
          <w:noProof/>
          <w:sz w:val="22"/>
          <w:szCs w:val="22"/>
        </w:rPr>
      </w:pPr>
      <w:ins w:id="208" w:author="IBM_USER" w:date="2011-01-10T16:01:00Z">
        <w:r w:rsidRPr="00C00252">
          <w:rPr>
            <w:noProof/>
          </w:rPr>
          <w:t>5.4</w:t>
        </w:r>
        <w:r>
          <w:rPr>
            <w:rFonts w:asciiTheme="minorHAnsi" w:eastAsiaTheme="minorEastAsia" w:hAnsiTheme="minorHAnsi" w:cstheme="minorBidi"/>
            <w:noProof/>
            <w:sz w:val="22"/>
            <w:szCs w:val="22"/>
          </w:rPr>
          <w:tab/>
        </w:r>
        <w:r>
          <w:rPr>
            <w:noProof/>
          </w:rPr>
          <w:t>OCI Punchout Setup Sample</w:t>
        </w:r>
        <w:r>
          <w:rPr>
            <w:noProof/>
          </w:rPr>
          <w:tab/>
        </w:r>
        <w:r>
          <w:rPr>
            <w:noProof/>
          </w:rPr>
          <w:fldChar w:fldCharType="begin"/>
        </w:r>
        <w:r>
          <w:rPr>
            <w:noProof/>
          </w:rPr>
          <w:instrText xml:space="preserve"> PAGEREF _Toc282438638 \h </w:instrText>
        </w:r>
        <w:r>
          <w:rPr>
            <w:noProof/>
          </w:rPr>
        </w:r>
      </w:ins>
      <w:r>
        <w:rPr>
          <w:noProof/>
        </w:rPr>
        <w:fldChar w:fldCharType="separate"/>
      </w:r>
      <w:ins w:id="209" w:author="IBM_USER" w:date="2011-01-10T16:01:00Z">
        <w:r>
          <w:rPr>
            <w:noProof/>
          </w:rPr>
          <w:t>24</w:t>
        </w:r>
        <w:r>
          <w:rPr>
            <w:noProof/>
          </w:rPr>
          <w:fldChar w:fldCharType="end"/>
        </w:r>
      </w:ins>
    </w:p>
    <w:p w:rsidR="00AD2B62" w:rsidRDefault="00AD2B62">
      <w:pPr>
        <w:pStyle w:val="TOC2"/>
        <w:tabs>
          <w:tab w:val="left" w:pos="880"/>
          <w:tab w:val="right" w:leader="dot" w:pos="8630"/>
        </w:tabs>
        <w:rPr>
          <w:ins w:id="210" w:author="IBM_USER" w:date="2011-01-10T16:01:00Z"/>
          <w:rFonts w:asciiTheme="minorHAnsi" w:eastAsiaTheme="minorEastAsia" w:hAnsiTheme="minorHAnsi" w:cstheme="minorBidi"/>
          <w:noProof/>
          <w:sz w:val="22"/>
          <w:szCs w:val="22"/>
        </w:rPr>
      </w:pPr>
      <w:ins w:id="211" w:author="IBM_USER" w:date="2011-01-10T16:01:00Z">
        <w:r w:rsidRPr="00C00252">
          <w:rPr>
            <w:noProof/>
          </w:rPr>
          <w:t>5.5</w:t>
        </w:r>
        <w:r>
          <w:rPr>
            <w:rFonts w:asciiTheme="minorHAnsi" w:eastAsiaTheme="minorEastAsia" w:hAnsiTheme="minorHAnsi" w:cstheme="minorBidi"/>
            <w:noProof/>
            <w:sz w:val="22"/>
            <w:szCs w:val="22"/>
          </w:rPr>
          <w:tab/>
        </w:r>
        <w:r>
          <w:rPr>
            <w:noProof/>
          </w:rPr>
          <w:t>OCI Cart Punchout Sample</w:t>
        </w:r>
        <w:r>
          <w:rPr>
            <w:noProof/>
          </w:rPr>
          <w:tab/>
        </w:r>
        <w:r>
          <w:rPr>
            <w:noProof/>
          </w:rPr>
          <w:fldChar w:fldCharType="begin"/>
        </w:r>
        <w:r>
          <w:rPr>
            <w:noProof/>
          </w:rPr>
          <w:instrText xml:space="preserve"> PAGEREF _Toc282438639 \h </w:instrText>
        </w:r>
        <w:r>
          <w:rPr>
            <w:noProof/>
          </w:rPr>
        </w:r>
      </w:ins>
      <w:r>
        <w:rPr>
          <w:noProof/>
        </w:rPr>
        <w:fldChar w:fldCharType="separate"/>
      </w:r>
      <w:ins w:id="212" w:author="IBM_USER" w:date="2011-01-10T16:01:00Z">
        <w:r>
          <w:rPr>
            <w:noProof/>
          </w:rPr>
          <w:t>24</w:t>
        </w:r>
        <w:r>
          <w:rPr>
            <w:noProof/>
          </w:rPr>
          <w:fldChar w:fldCharType="end"/>
        </w:r>
      </w:ins>
    </w:p>
    <w:p w:rsidR="00BA69F5" w:rsidRDefault="00BA69F5" w:rsidP="00BA69F5">
      <w:pPr>
        <w:rPr>
          <w:rFonts w:cs="Tahoma"/>
        </w:rPr>
      </w:pPr>
      <w:r w:rsidRPr="006D6E99">
        <w:rPr>
          <w:rFonts w:cs="Tahoma"/>
        </w:rPr>
        <w:fldChar w:fldCharType="end"/>
      </w:r>
    </w:p>
    <w:p w:rsidR="00BA69F5" w:rsidRPr="006D6E99" w:rsidRDefault="00BA69F5" w:rsidP="00BA69F5">
      <w:pPr>
        <w:rPr>
          <w:rFonts w:cs="Tahoma"/>
        </w:rPr>
      </w:pPr>
    </w:p>
    <w:p w:rsidR="00BA69F5" w:rsidRDefault="00BA69F5" w:rsidP="00BA69F5">
      <w:pPr>
        <w:rPr>
          <w:rFonts w:cs="Tahoma"/>
          <w:bCs/>
        </w:rPr>
        <w:sectPr w:rsidR="00BA69F5" w:rsidSect="00DA678C">
          <w:pgSz w:w="12240" w:h="15840" w:code="1"/>
          <w:pgMar w:top="1440" w:right="1800" w:bottom="1440" w:left="1800" w:header="720" w:footer="720" w:gutter="0"/>
          <w:cols w:space="720"/>
          <w:titlePg/>
        </w:sectPr>
      </w:pPr>
    </w:p>
    <w:p w:rsidR="00BA69F5" w:rsidRDefault="00BA69F5" w:rsidP="00BA69F5"/>
    <w:p w:rsidR="00BA69F5" w:rsidRDefault="00BA69F5" w:rsidP="00BA69F5"/>
    <w:p w:rsidR="00BA69F5" w:rsidRPr="00BB66B8" w:rsidRDefault="00BA69F5" w:rsidP="00BA69F5"/>
    <w:p w:rsidR="00BA69F5" w:rsidRPr="006D6E99" w:rsidRDefault="00BA69F5" w:rsidP="00BA69F5">
      <w:pPr>
        <w:pStyle w:val="Heading1"/>
        <w:numPr>
          <w:ilvl w:val="0"/>
          <w:numId w:val="3"/>
        </w:numPr>
        <w:rPr>
          <w:rFonts w:cs="Tahoma"/>
        </w:rPr>
      </w:pPr>
      <w:bookmarkStart w:id="213" w:name="_Toc282438593"/>
      <w:r>
        <w:rPr>
          <w:rFonts w:cs="Tahoma"/>
        </w:rPr>
        <w:t>Introduction</w:t>
      </w:r>
      <w:bookmarkEnd w:id="213"/>
    </w:p>
    <w:p w:rsidR="00BA69F5" w:rsidRPr="006D6E99" w:rsidRDefault="00BA69F5" w:rsidP="00BA69F5">
      <w:pPr>
        <w:rPr>
          <w:rFonts w:cs="Tahoma"/>
        </w:rPr>
      </w:pPr>
    </w:p>
    <w:p w:rsidR="00BA69F5" w:rsidRPr="006D6E99" w:rsidRDefault="00BA69F5" w:rsidP="00BA69F5">
      <w:pPr>
        <w:pStyle w:val="Heading2"/>
      </w:pPr>
      <w:bookmarkStart w:id="214" w:name="_Toc282438594"/>
      <w:r>
        <w:t>Document Purpose</w:t>
      </w:r>
      <w:bookmarkEnd w:id="214"/>
    </w:p>
    <w:p w:rsidR="00BA69F5" w:rsidRDefault="00BA69F5" w:rsidP="00BA69F5">
      <w:pPr>
        <w:rPr>
          <w:rFonts w:cs="Tahoma"/>
          <w:color w:val="339966"/>
        </w:rPr>
      </w:pPr>
    </w:p>
    <w:p w:rsidR="00BA69F5" w:rsidRDefault="00BA69F5" w:rsidP="00BA69F5">
      <w:pPr>
        <w:ind w:left="180"/>
      </w:pPr>
      <w:r>
        <w:t xml:space="preserve">This document is the governing functional design document for the B2B Punchout functionality. It presents significant decisions and constructs used in developing the functionality. Testing, builds, configuration management are not covered in this document. </w:t>
      </w:r>
    </w:p>
    <w:p w:rsidR="00BA69F5" w:rsidRDefault="00BA69F5" w:rsidP="00BA69F5"/>
    <w:p w:rsidR="00BA69F5" w:rsidRDefault="00BA69F5" w:rsidP="00BA69F5">
      <w:pPr>
        <w:ind w:left="180"/>
      </w:pPr>
      <w:r>
        <w:t>The document will also serve the purpose of keeping a list of assumptions that were made during design discussions.</w:t>
      </w:r>
    </w:p>
    <w:p w:rsidR="00BA69F5" w:rsidRDefault="00BA69F5" w:rsidP="00BA69F5">
      <w:pPr>
        <w:rPr>
          <w:rFonts w:cs="Tahoma"/>
          <w:color w:val="339966"/>
        </w:rPr>
      </w:pPr>
    </w:p>
    <w:p w:rsidR="00BA69F5" w:rsidRPr="00461459" w:rsidRDefault="00BA69F5" w:rsidP="00BA69F5">
      <w:pPr>
        <w:rPr>
          <w:rFonts w:cs="Tahoma"/>
        </w:rPr>
      </w:pPr>
    </w:p>
    <w:p w:rsidR="00BA69F5" w:rsidRDefault="00BA69F5" w:rsidP="00BA69F5">
      <w:pPr>
        <w:pStyle w:val="Heading2"/>
      </w:pPr>
      <w:bookmarkStart w:id="215" w:name="_Toc282438595"/>
      <w:r>
        <w:t>Document Audience</w:t>
      </w:r>
      <w:bookmarkEnd w:id="215"/>
    </w:p>
    <w:p w:rsidR="00BA69F5" w:rsidRDefault="00BA69F5" w:rsidP="00BA69F5">
      <w:pPr>
        <w:ind w:left="180"/>
      </w:pPr>
    </w:p>
    <w:p w:rsidR="00BA69F5" w:rsidRDefault="00BA69F5" w:rsidP="00BA69F5">
      <w:pPr>
        <w:ind w:left="180"/>
      </w:pPr>
      <w:r>
        <w:t xml:space="preserve">This document is intended for management and technical staff working on this project, xpedx IT and Business, webMethods, Legacy(MAX and ACCESS), HP, IW, xpedx/IP Network Team. </w:t>
      </w:r>
      <w:smartTag w:uri="urn:schemas-microsoft-com:office:smarttags" w:element="place">
        <w:smartTag w:uri="urn:schemas-microsoft-com:office:smarttags" w:element="City">
          <w:r>
            <w:t>Sterling</w:t>
          </w:r>
        </w:smartTag>
      </w:smartTag>
      <w:r>
        <w:t xml:space="preserve"> will use the document during design and configuration for design consideration.</w:t>
      </w:r>
    </w:p>
    <w:p w:rsidR="00BA69F5" w:rsidRDefault="00BA69F5" w:rsidP="00BA69F5">
      <w:pPr>
        <w:rPr>
          <w:rFonts w:cs="Tahoma"/>
        </w:rPr>
      </w:pPr>
    </w:p>
    <w:p w:rsidR="00BA69F5" w:rsidRDefault="00BA69F5" w:rsidP="00BA69F5">
      <w:pPr>
        <w:rPr>
          <w:rFonts w:cs="Tahoma"/>
        </w:rPr>
      </w:pPr>
    </w:p>
    <w:p w:rsidR="00BA69F5" w:rsidRDefault="00BA69F5" w:rsidP="00BA69F5">
      <w:pPr>
        <w:rPr>
          <w:rFonts w:cs="Tahoma"/>
        </w:rPr>
        <w:sectPr w:rsidR="00BA69F5" w:rsidSect="00DA678C">
          <w:pgSz w:w="12240" w:h="15840" w:code="1"/>
          <w:pgMar w:top="1440" w:right="1800" w:bottom="1440" w:left="1800" w:header="720" w:footer="720" w:gutter="0"/>
          <w:cols w:space="720"/>
          <w:titlePg/>
        </w:sectPr>
      </w:pPr>
    </w:p>
    <w:p w:rsidR="00BA69F5" w:rsidRDefault="00BA69F5" w:rsidP="00BA69F5">
      <w:pPr>
        <w:rPr>
          <w:rFonts w:cs="Tahoma"/>
        </w:rPr>
      </w:pPr>
    </w:p>
    <w:p w:rsidR="00BA69F5" w:rsidRDefault="00BA69F5" w:rsidP="00BA69F5">
      <w:pPr>
        <w:rPr>
          <w:rFonts w:cs="Tahoma"/>
        </w:rPr>
      </w:pPr>
    </w:p>
    <w:p w:rsidR="00BA69F5" w:rsidRPr="006D6E99" w:rsidRDefault="00BA69F5" w:rsidP="00BA69F5">
      <w:pPr>
        <w:pStyle w:val="Heading1"/>
        <w:numPr>
          <w:ilvl w:val="0"/>
          <w:numId w:val="4"/>
        </w:numPr>
        <w:rPr>
          <w:rFonts w:cs="Tahoma"/>
        </w:rPr>
      </w:pPr>
      <w:bookmarkStart w:id="216" w:name="_Toc282438596"/>
      <w:r>
        <w:rPr>
          <w:rFonts w:cs="Tahoma"/>
        </w:rPr>
        <w:t>B2B Punchout</w:t>
      </w:r>
      <w:bookmarkEnd w:id="216"/>
    </w:p>
    <w:p w:rsidR="00BA69F5" w:rsidRPr="006D6E99" w:rsidRDefault="00BA69F5" w:rsidP="00BA69F5">
      <w:pPr>
        <w:rPr>
          <w:rFonts w:cs="Tahoma"/>
        </w:rPr>
      </w:pPr>
    </w:p>
    <w:p w:rsidR="00BA69F5" w:rsidRPr="006D6E99" w:rsidRDefault="00BA69F5" w:rsidP="00BA69F5">
      <w:pPr>
        <w:pStyle w:val="Heading2"/>
      </w:pPr>
      <w:bookmarkStart w:id="217" w:name="_Toc282438597"/>
      <w:r>
        <w:t>Functions &amp; Solution</w:t>
      </w:r>
      <w:bookmarkEnd w:id="217"/>
    </w:p>
    <w:p w:rsidR="00BA69F5" w:rsidRDefault="00BA69F5" w:rsidP="00BA69F5">
      <w:pPr>
        <w:rPr>
          <w:rFonts w:cs="Tahoma"/>
          <w:color w:val="000000"/>
        </w:rPr>
      </w:pPr>
    </w:p>
    <w:p w:rsidR="00BA69F5" w:rsidRDefault="00BA69F5" w:rsidP="00BA69F5">
      <w:pPr>
        <w:rPr>
          <w:rFonts w:cs="Tahoma"/>
          <w:color w:val="000000"/>
        </w:rPr>
      </w:pPr>
    </w:p>
    <w:p w:rsidR="00BA69F5" w:rsidRDefault="00BA69F5" w:rsidP="00BA69F5">
      <w:r>
        <w:t xml:space="preserve">B2B </w:t>
      </w:r>
      <w:r w:rsidRPr="00DB79C1">
        <w:t>Punchout is a standardized process and protocol for integrating a product catalog from xpedx into a custom</w:t>
      </w:r>
      <w:r>
        <w:t>ers’s procurement system. Puncho</w:t>
      </w:r>
      <w:r w:rsidRPr="00DB79C1">
        <w:t>ut is part of the cXML standard supported by Ariba, but is similar in purpose and method to OCI (Open Catalog Interf</w:t>
      </w:r>
      <w:r>
        <w:t>ace), which is supported by SAP.</w:t>
      </w:r>
    </w:p>
    <w:p w:rsidR="00BA69F5" w:rsidRPr="00555008" w:rsidRDefault="00BA69F5" w:rsidP="00BA69F5">
      <w:pPr>
        <w:rPr>
          <w:rFonts w:cs="Tahoma"/>
          <w:color w:val="000000"/>
        </w:rPr>
      </w:pPr>
    </w:p>
    <w:p w:rsidR="00BA69F5" w:rsidRDefault="00BA69F5" w:rsidP="00BA69F5">
      <w:r>
        <w:t xml:space="preserve">To enable a customer for punchout the solution at xpedx involves the following steps - </w:t>
      </w:r>
    </w:p>
    <w:p w:rsidR="00BA69F5" w:rsidRDefault="00BA69F5" w:rsidP="00BA69F5"/>
    <w:p w:rsidR="00BA69F5" w:rsidRDefault="00BA69F5" w:rsidP="00BA69F5">
      <w:pPr>
        <w:pStyle w:val="ListParagraph"/>
        <w:numPr>
          <w:ilvl w:val="0"/>
          <w:numId w:val="24"/>
        </w:numPr>
      </w:pPr>
      <w:r>
        <w:t>Setup at xpedx site</w:t>
      </w:r>
    </w:p>
    <w:p w:rsidR="00BA69F5" w:rsidRDefault="00BA69F5" w:rsidP="00BA69F5">
      <w:pPr>
        <w:pStyle w:val="ListParagraph"/>
        <w:numPr>
          <w:ilvl w:val="0"/>
          <w:numId w:val="24"/>
        </w:numPr>
      </w:pPr>
      <w:r>
        <w:t>Setup at the customer site</w:t>
      </w:r>
    </w:p>
    <w:p w:rsidR="00BA69F5" w:rsidRDefault="00BA69F5" w:rsidP="00BA69F5">
      <w:pPr>
        <w:pStyle w:val="ListParagraph"/>
        <w:numPr>
          <w:ilvl w:val="0"/>
          <w:numId w:val="24"/>
        </w:numPr>
      </w:pPr>
      <w:r>
        <w:t>Customer User Punchout Flow</w:t>
      </w:r>
    </w:p>
    <w:p w:rsidR="00BA69F5" w:rsidRDefault="00BA69F5" w:rsidP="00BA69F5"/>
    <w:p w:rsidR="00BA69F5" w:rsidRDefault="00BA69F5" w:rsidP="00BA69F5">
      <w:pPr>
        <w:pStyle w:val="Heading2"/>
        <w:numPr>
          <w:ilvl w:val="2"/>
          <w:numId w:val="4"/>
        </w:numPr>
      </w:pPr>
      <w:bookmarkStart w:id="218" w:name="_Toc282438598"/>
      <w:r>
        <w:t>Setup at xpedx site</w:t>
      </w:r>
      <w:bookmarkEnd w:id="218"/>
    </w:p>
    <w:p w:rsidR="00BA69F5" w:rsidRPr="00DF5EC6" w:rsidRDefault="00BA69F5" w:rsidP="00BA69F5"/>
    <w:p w:rsidR="00BA69F5" w:rsidRDefault="00BA69F5" w:rsidP="00BA69F5">
      <w:pPr>
        <w:pStyle w:val="Heading2"/>
        <w:numPr>
          <w:ilvl w:val="3"/>
          <w:numId w:val="4"/>
        </w:numPr>
      </w:pPr>
      <w:bookmarkStart w:id="219" w:name="_Toc282438599"/>
      <w:r>
        <w:t>Customer Setup</w:t>
      </w:r>
      <w:bookmarkEnd w:id="219"/>
    </w:p>
    <w:p w:rsidR="00BA69F5" w:rsidRDefault="00BA69F5" w:rsidP="00BA69F5"/>
    <w:p w:rsidR="00BA69F5" w:rsidRDefault="00BA69F5" w:rsidP="00BA69F5">
      <w:r>
        <w:t>On xpedx.com, the Customer profile screen contains the following setup elements related to punchout.</w:t>
      </w:r>
      <w:ins w:id="220" w:author="IBM_USER" w:date="2011-01-10T14:55:00Z">
        <w:r w:rsidR="00257F89">
          <w:t xml:space="preserve"> The screen has been finalized based on the Change Request and contains the following list of updated fields.</w:t>
        </w:r>
      </w:ins>
    </w:p>
    <w:p w:rsidR="00BA69F5" w:rsidRDefault="00BA69F5" w:rsidP="00BA69F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78"/>
        <w:gridCol w:w="5778"/>
      </w:tblGrid>
      <w:tr w:rsidR="00BA69F5" w:rsidRPr="0036123B" w:rsidTr="00DA678C">
        <w:tc>
          <w:tcPr>
            <w:tcW w:w="3078" w:type="dxa"/>
          </w:tcPr>
          <w:p w:rsidR="00BA69F5" w:rsidRPr="001C7083" w:rsidRDefault="00BA69F5" w:rsidP="00DA678C">
            <w:pPr>
              <w:rPr>
                <w:b/>
              </w:rPr>
            </w:pPr>
            <w:r w:rsidRPr="001C7083">
              <w:rPr>
                <w:b/>
              </w:rPr>
              <w:t>Setup Parameter</w:t>
            </w:r>
          </w:p>
        </w:tc>
        <w:tc>
          <w:tcPr>
            <w:tcW w:w="5778" w:type="dxa"/>
          </w:tcPr>
          <w:p w:rsidR="00BA69F5" w:rsidRPr="001C7083" w:rsidRDefault="00BA69F5" w:rsidP="00DA678C">
            <w:pPr>
              <w:rPr>
                <w:b/>
              </w:rPr>
            </w:pPr>
            <w:r w:rsidRPr="001C7083">
              <w:rPr>
                <w:b/>
              </w:rPr>
              <w:t>Description</w:t>
            </w:r>
          </w:p>
        </w:tc>
      </w:tr>
      <w:tr w:rsidR="00BA69F5" w:rsidRPr="0036123B" w:rsidTr="00DA678C">
        <w:tc>
          <w:tcPr>
            <w:tcW w:w="3078" w:type="dxa"/>
          </w:tcPr>
          <w:p w:rsidR="00BA69F5" w:rsidRPr="0036123B" w:rsidRDefault="00BA69F5" w:rsidP="00DA678C">
            <w:r w:rsidRPr="0036123B">
              <w:t>Network Identity</w:t>
            </w:r>
          </w:p>
        </w:tc>
        <w:tc>
          <w:tcPr>
            <w:tcW w:w="5778" w:type="dxa"/>
          </w:tcPr>
          <w:p w:rsidR="00BA69F5" w:rsidRPr="0036123B" w:rsidRDefault="00BA69F5" w:rsidP="00DA678C">
            <w:r w:rsidRPr="0036123B">
              <w:t>Used to identify the organization on the ariba network</w:t>
            </w:r>
            <w:r>
              <w:t>. This is used by customers that use the cXML format also.</w:t>
            </w:r>
          </w:p>
        </w:tc>
      </w:tr>
      <w:tr w:rsidR="00BA69F5" w:rsidRPr="0036123B" w:rsidTr="00DA678C">
        <w:tc>
          <w:tcPr>
            <w:tcW w:w="3078" w:type="dxa"/>
          </w:tcPr>
          <w:p w:rsidR="00BA69F5" w:rsidRPr="0036123B" w:rsidRDefault="00BA69F5" w:rsidP="00DA678C">
            <w:r w:rsidRPr="0036123B">
              <w:t>Shared secret</w:t>
            </w:r>
          </w:p>
        </w:tc>
        <w:tc>
          <w:tcPr>
            <w:tcW w:w="5778" w:type="dxa"/>
          </w:tcPr>
          <w:p w:rsidR="00BA69F5" w:rsidRPr="0036123B" w:rsidRDefault="00BA69F5" w:rsidP="00DA678C">
            <w:r w:rsidRPr="0036123B">
              <w:t>Is used to authenticate the network id. Shared between xpedx and the customer.</w:t>
            </w:r>
            <w:ins w:id="221" w:author="IBM_USER" w:date="2011-01-10T14:44:00Z">
              <w:r w:rsidR="0011441F">
                <w:t xml:space="preserve"> This is the password that is to be used for all the punchout users</w:t>
              </w:r>
            </w:ins>
            <w:ins w:id="222" w:author="IBM_USER" w:date="2011-01-10T14:45:00Z">
              <w:r w:rsidR="0011441F">
                <w:t xml:space="preserve"> associated to that customer. Any change in this field means that Sterling will</w:t>
              </w:r>
            </w:ins>
            <w:ins w:id="223" w:author="IBM_USER" w:date="2011-01-10T14:46:00Z">
              <w:r w:rsidR="00257F89">
                <w:t xml:space="preserve"> reset the passwords of the punchout users.</w:t>
              </w:r>
            </w:ins>
          </w:p>
        </w:tc>
      </w:tr>
      <w:tr w:rsidR="00BA69F5" w:rsidRPr="0036123B" w:rsidTr="00DA678C">
        <w:tc>
          <w:tcPr>
            <w:tcW w:w="3078" w:type="dxa"/>
          </w:tcPr>
          <w:p w:rsidR="00BA69F5" w:rsidRPr="00F5232B" w:rsidRDefault="00BA69F5" w:rsidP="00DA678C">
            <w:del w:id="224" w:author="IBM_USER" w:date="2011-01-10T14:46:00Z">
              <w:r w:rsidRPr="00F5232B" w:rsidDel="00257F89">
                <w:delText>BuyerID/Webmethods Customer Id</w:delText>
              </w:r>
            </w:del>
          </w:p>
        </w:tc>
        <w:tc>
          <w:tcPr>
            <w:tcW w:w="5778" w:type="dxa"/>
          </w:tcPr>
          <w:p w:rsidR="00BA69F5" w:rsidRPr="00F5232B" w:rsidRDefault="00BA69F5" w:rsidP="00DA678C">
            <w:del w:id="225" w:author="IBM_USER" w:date="2011-01-10T14:46:00Z">
              <w:r w:rsidRPr="00F5232B" w:rsidDel="00257F89">
                <w:delText xml:space="preserve">Represents </w:delText>
              </w:r>
              <w:r w:rsidDel="00257F89">
                <w:delText>a unique customer on xpedx.com. Associated with either the SAP Level or the Parent SAP Level.</w:delText>
              </w:r>
            </w:del>
          </w:p>
        </w:tc>
      </w:tr>
      <w:tr w:rsidR="00BA69F5" w:rsidRPr="0036123B" w:rsidTr="00DA678C">
        <w:tc>
          <w:tcPr>
            <w:tcW w:w="3078" w:type="dxa"/>
          </w:tcPr>
          <w:p w:rsidR="00BA69F5" w:rsidRPr="0036123B" w:rsidRDefault="00BA69F5" w:rsidP="00DA678C">
            <w:del w:id="226" w:author="IBM_USER" w:date="2011-01-10T14:55:00Z">
              <w:r w:rsidRPr="0036123B" w:rsidDel="00257F89">
                <w:delText>Punchout protocol</w:delText>
              </w:r>
            </w:del>
          </w:p>
        </w:tc>
        <w:tc>
          <w:tcPr>
            <w:tcW w:w="5778" w:type="dxa"/>
          </w:tcPr>
          <w:p w:rsidR="00BA69F5" w:rsidRPr="0036123B" w:rsidRDefault="00BA69F5" w:rsidP="00DA678C">
            <w:del w:id="227" w:author="IBM_USER" w:date="2011-01-10T14:55:00Z">
              <w:r w:rsidRPr="0036123B" w:rsidDel="00257F89">
                <w:delText>This specifies whether the customer uses cXML or OCI.</w:delText>
              </w:r>
            </w:del>
          </w:p>
        </w:tc>
      </w:tr>
      <w:tr w:rsidR="000540D2" w:rsidRPr="0036123B" w:rsidTr="00DA678C">
        <w:trPr>
          <w:ins w:id="228" w:author="IBM_USER" w:date="2011-01-10T14:56:00Z"/>
        </w:trPr>
        <w:tc>
          <w:tcPr>
            <w:tcW w:w="3078" w:type="dxa"/>
          </w:tcPr>
          <w:p w:rsidR="000540D2" w:rsidRPr="0036123B" w:rsidDel="00257F89" w:rsidRDefault="000540D2" w:rsidP="00DA678C">
            <w:pPr>
              <w:rPr>
                <w:ins w:id="229" w:author="IBM_USER" w:date="2011-01-10T14:56:00Z"/>
              </w:rPr>
            </w:pPr>
            <w:ins w:id="230" w:author="IBM_USER" w:date="2011-01-10T14:56:00Z">
              <w:r>
                <w:t>XSLT Filename</w:t>
              </w:r>
            </w:ins>
          </w:p>
        </w:tc>
        <w:tc>
          <w:tcPr>
            <w:tcW w:w="5778" w:type="dxa"/>
          </w:tcPr>
          <w:p w:rsidR="000540D2" w:rsidRPr="0036123B" w:rsidDel="00257F89" w:rsidRDefault="000540D2" w:rsidP="00DA678C">
            <w:pPr>
              <w:rPr>
                <w:ins w:id="231" w:author="IBM_USER" w:date="2011-01-10T14:56:00Z"/>
              </w:rPr>
            </w:pPr>
            <w:ins w:id="232" w:author="IBM_USER" w:date="2011-01-10T14:56:00Z">
              <w:r>
                <w:t>The name of the xslt file that is used to process the punchout cart before it is posted to the customer.</w:t>
              </w:r>
            </w:ins>
          </w:p>
        </w:tc>
      </w:tr>
      <w:tr w:rsidR="000540D2" w:rsidRPr="0036123B" w:rsidTr="00DA678C">
        <w:trPr>
          <w:ins w:id="233" w:author="IBM_USER" w:date="2011-01-10T14:57:00Z"/>
        </w:trPr>
        <w:tc>
          <w:tcPr>
            <w:tcW w:w="3078" w:type="dxa"/>
          </w:tcPr>
          <w:p w:rsidR="000540D2" w:rsidRDefault="000540D2" w:rsidP="00DA678C">
            <w:pPr>
              <w:rPr>
                <w:ins w:id="234" w:author="IBM_USER" w:date="2011-01-10T14:57:00Z"/>
              </w:rPr>
            </w:pPr>
            <w:ins w:id="235" w:author="IBM_USER" w:date="2011-01-10T14:57:00Z">
              <w:r>
                <w:t>Path of the User ID</w:t>
              </w:r>
            </w:ins>
          </w:p>
        </w:tc>
        <w:tc>
          <w:tcPr>
            <w:tcW w:w="5778" w:type="dxa"/>
          </w:tcPr>
          <w:p w:rsidR="00387180" w:rsidRDefault="000540D2" w:rsidP="00387180">
            <w:pPr>
              <w:rPr>
                <w:ins w:id="236" w:author="IBM_USER" w:date="2011-01-10T15:52:00Z"/>
                <w:rStyle w:val="m1"/>
                <w:rFonts w:ascii="Verdana" w:hAnsi="Verdana"/>
              </w:rPr>
            </w:pPr>
            <w:ins w:id="237" w:author="IBM_USER" w:date="2011-01-10T14:57:00Z">
              <w:r>
                <w:t xml:space="preserve">For </w:t>
              </w:r>
              <w:r w:rsidR="00164CE1">
                <w:t>cXML only</w:t>
              </w:r>
            </w:ins>
            <w:ins w:id="238" w:author="IBM_USER" w:date="2011-01-10T15:48:00Z">
              <w:r w:rsidR="00164CE1">
                <w:t>-</w:t>
              </w:r>
            </w:ins>
            <w:ins w:id="239" w:author="IBM_USER" w:date="2011-01-10T14:57:00Z">
              <w:r>
                <w:t xml:space="preserve"> It is the xpath of the element that contains the user id that is to be used when processing the request</w:t>
              </w:r>
            </w:ins>
            <w:ins w:id="240" w:author="IBM_USER" w:date="2011-01-10T15:49:00Z">
              <w:r w:rsidR="00164CE1">
                <w:t xml:space="preserve"> as</w:t>
              </w:r>
            </w:ins>
            <w:ins w:id="241" w:author="IBM_USER" w:date="2011-01-10T15:00:00Z">
              <w:r>
                <w:t xml:space="preserve"> different customers send their user ids is different fields.</w:t>
              </w:r>
            </w:ins>
            <w:ins w:id="242" w:author="IBM_USER" w:date="2011-01-10T15:48:00Z">
              <w:r w:rsidR="00164CE1">
                <w:t xml:space="preserve"> The default path on the cXML for the email is </w:t>
              </w:r>
            </w:ins>
            <w:ins w:id="243" w:author="IBM_USER" w:date="2011-01-10T15:49:00Z">
              <w:r w:rsidR="00164CE1">
                <w:t>“</w:t>
              </w:r>
              <w:r w:rsidR="00164CE1">
                <w:rPr>
                  <w:rFonts w:ascii="Trebuchet MS" w:hAnsi="Trebuchet MS"/>
                  <w:sz w:val="20"/>
                </w:rPr>
                <w:t>//Request/PunchOutSetupRequest/Contact/Email”</w:t>
              </w:r>
              <w:r w:rsidR="00164CE1">
                <w:rPr>
                  <w:rFonts w:ascii="Trebuchet MS" w:hAnsi="Trebuchet MS"/>
                  <w:sz w:val="20"/>
                </w:rPr>
                <w:t xml:space="preserve">. But in case this </w:t>
              </w:r>
            </w:ins>
            <w:ins w:id="244" w:author="IBM_USER" w:date="2011-01-10T15:50:00Z">
              <w:r w:rsidR="00B60DB6">
                <w:rPr>
                  <w:rFonts w:ascii="Trebuchet MS" w:hAnsi="Trebuchet MS"/>
                  <w:sz w:val="20"/>
                </w:rPr>
                <w:t>field</w:t>
              </w:r>
            </w:ins>
            <w:ins w:id="245" w:author="IBM_USER" w:date="2011-01-10T15:49:00Z">
              <w:r w:rsidR="00164CE1">
                <w:rPr>
                  <w:rFonts w:ascii="Trebuchet MS" w:hAnsi="Trebuchet MS"/>
                  <w:sz w:val="20"/>
                </w:rPr>
                <w:t xml:space="preserve"> has a value, then we look only in the xpath defined here.</w:t>
              </w:r>
            </w:ins>
            <w:ins w:id="246" w:author="IBM_USER" w:date="2011-01-10T15:51:00Z">
              <w:r w:rsidR="00387180">
                <w:rPr>
                  <w:rFonts w:ascii="Trebuchet MS" w:hAnsi="Trebuchet MS"/>
                  <w:sz w:val="20"/>
                </w:rPr>
                <w:t xml:space="preserve"> In majority of the cases, the user Id comes in </w:t>
              </w:r>
            </w:ins>
            <w:ins w:id="247" w:author="IBM_USER" w:date="2011-01-10T15:53:00Z">
              <w:r w:rsidR="00387180">
                <w:rPr>
                  <w:rFonts w:ascii="Trebuchet MS" w:hAnsi="Trebuchet MS"/>
                  <w:sz w:val="20"/>
                </w:rPr>
                <w:t>as</w:t>
              </w:r>
            </w:ins>
            <w:ins w:id="248" w:author="IBM_USER" w:date="2011-01-10T15:51:00Z">
              <w:r w:rsidR="00387180">
                <w:rPr>
                  <w:rFonts w:ascii="Trebuchet MS" w:hAnsi="Trebuchet MS"/>
                  <w:sz w:val="20"/>
                </w:rPr>
                <w:t xml:space="preserve"> the </w:t>
              </w:r>
            </w:ins>
            <w:ins w:id="249" w:author="IBM_USER" w:date="2011-01-10T15:53:00Z">
              <w:r w:rsidR="00387180">
                <w:rPr>
                  <w:rFonts w:ascii="Trebuchet MS" w:hAnsi="Trebuchet MS"/>
                  <w:sz w:val="20"/>
                </w:rPr>
                <w:t xml:space="preserve">value of the </w:t>
              </w:r>
            </w:ins>
            <w:ins w:id="250" w:author="IBM_USER" w:date="2011-01-10T15:51:00Z">
              <w:r w:rsidR="00387180">
                <w:rPr>
                  <w:rFonts w:ascii="Trebuchet MS" w:hAnsi="Trebuchet MS"/>
                  <w:sz w:val="20"/>
                </w:rPr>
                <w:t>Extrinsic element</w:t>
              </w:r>
            </w:ins>
            <w:ins w:id="251" w:author="IBM_USER" w:date="2011-01-10T15:52:00Z">
              <w:r w:rsidR="00387180">
                <w:rPr>
                  <w:rFonts w:ascii="Trebuchet MS" w:hAnsi="Trebuchet MS"/>
                  <w:sz w:val="20"/>
                </w:rPr>
                <w:t xml:space="preserve"> </w:t>
              </w:r>
            </w:ins>
            <w:ins w:id="252" w:author="IBM_USER" w:date="2011-01-10T15:53:00Z">
              <w:r w:rsidR="00387180">
                <w:rPr>
                  <w:rFonts w:ascii="Trebuchet MS" w:hAnsi="Trebuchet MS"/>
                  <w:sz w:val="20"/>
                </w:rPr>
                <w:t xml:space="preserve">that has the </w:t>
              </w:r>
            </w:ins>
            <w:ins w:id="253" w:author="IBM_USER" w:date="2011-01-10T15:52:00Z">
              <w:r w:rsidR="00387180">
                <w:rPr>
                  <w:rFonts w:ascii="Trebuchet MS" w:hAnsi="Trebuchet MS"/>
                  <w:sz w:val="20"/>
                </w:rPr>
                <w:t>“</w:t>
              </w:r>
              <w:r w:rsidR="00387180">
                <w:rPr>
                  <w:rFonts w:ascii="Trebuchet MS" w:hAnsi="Trebuchet MS"/>
                  <w:sz w:val="20"/>
                </w:rPr>
                <w:t>name</w:t>
              </w:r>
              <w:r w:rsidR="00387180">
                <w:rPr>
                  <w:rFonts w:ascii="Trebuchet MS" w:hAnsi="Trebuchet MS"/>
                  <w:sz w:val="20"/>
                </w:rPr>
                <w:t>”</w:t>
              </w:r>
              <w:r w:rsidR="00387180">
                <w:rPr>
                  <w:rFonts w:ascii="Trebuchet MS" w:hAnsi="Trebuchet MS"/>
                  <w:sz w:val="20"/>
                </w:rPr>
                <w:t xml:space="preserve"> </w:t>
              </w:r>
            </w:ins>
            <w:ins w:id="254" w:author="IBM_USER" w:date="2011-01-10T15:51:00Z">
              <w:r w:rsidR="00387180">
                <w:rPr>
                  <w:rFonts w:ascii="Trebuchet MS" w:hAnsi="Trebuchet MS"/>
                  <w:sz w:val="20"/>
                </w:rPr>
                <w:t>attribute</w:t>
              </w:r>
            </w:ins>
            <w:ins w:id="255" w:author="IBM_USER" w:date="2011-01-10T15:53:00Z">
              <w:r w:rsidR="00387180">
                <w:rPr>
                  <w:rFonts w:ascii="Trebuchet MS" w:hAnsi="Trebuchet MS"/>
                  <w:sz w:val="20"/>
                </w:rPr>
                <w:t xml:space="preserve"> = </w:t>
              </w:r>
              <w:r w:rsidR="00387180">
                <w:rPr>
                  <w:rFonts w:ascii="Trebuchet MS" w:hAnsi="Trebuchet MS"/>
                  <w:sz w:val="20"/>
                </w:rPr>
                <w:t>“</w:t>
              </w:r>
              <w:r w:rsidR="00387180">
                <w:rPr>
                  <w:rFonts w:ascii="Trebuchet MS" w:hAnsi="Trebuchet MS"/>
                  <w:sz w:val="20"/>
                </w:rPr>
                <w:t>UserEmail</w:t>
              </w:r>
              <w:r w:rsidR="00387180">
                <w:rPr>
                  <w:rFonts w:ascii="Trebuchet MS" w:hAnsi="Trebuchet MS"/>
                  <w:sz w:val="20"/>
                </w:rPr>
                <w:t>”</w:t>
              </w:r>
            </w:ins>
            <w:ins w:id="256" w:author="IBM_USER" w:date="2011-01-10T15:52:00Z">
              <w:r w:rsidR="00387180">
                <w:rPr>
                  <w:rFonts w:ascii="Trebuchet MS" w:hAnsi="Trebuchet MS"/>
                  <w:sz w:val="20"/>
                </w:rPr>
                <w:t xml:space="preserve">). E.g. </w:t>
              </w:r>
              <w:r w:rsidR="00387180">
                <w:rPr>
                  <w:rStyle w:val="m1"/>
                  <w:rFonts w:ascii="Verdana" w:hAnsi="Verdana"/>
                  <w:sz w:val="20"/>
                </w:rPr>
                <w:t>&lt;</w:t>
              </w:r>
              <w:r w:rsidR="00387180">
                <w:rPr>
                  <w:rStyle w:val="t1"/>
                  <w:rFonts w:ascii="Verdana" w:hAnsi="Verdana"/>
                  <w:sz w:val="20"/>
                </w:rPr>
                <w:t>Extrinsic name</w:t>
              </w:r>
              <w:r w:rsidR="00387180">
                <w:rPr>
                  <w:rStyle w:val="m1"/>
                  <w:rFonts w:ascii="Verdana" w:hAnsi="Verdana"/>
                  <w:sz w:val="20"/>
                </w:rPr>
                <w:t>="</w:t>
              </w:r>
              <w:r w:rsidR="00387180">
                <w:rPr>
                  <w:rFonts w:ascii="Verdana" w:hAnsi="Verdana"/>
                  <w:b/>
                  <w:bCs/>
                  <w:sz w:val="20"/>
                </w:rPr>
                <w:t>UserEmail</w:t>
              </w:r>
              <w:r w:rsidR="00387180">
                <w:rPr>
                  <w:rStyle w:val="m1"/>
                  <w:rFonts w:ascii="Verdana" w:hAnsi="Verdana"/>
                  <w:sz w:val="20"/>
                </w:rPr>
                <w:t>"&gt;</w:t>
              </w:r>
              <w:r w:rsidR="00387180">
                <w:fldChar w:fldCharType="begin"/>
              </w:r>
              <w:r w:rsidR="00387180">
                <w:instrText>HYPERLINK "mailto:abc@punchoutcustomer.com"</w:instrText>
              </w:r>
              <w:r w:rsidR="00387180">
                <w:fldChar w:fldCharType="separate"/>
              </w:r>
              <w:r w:rsidR="00387180">
                <w:rPr>
                  <w:rStyle w:val="Hyperlink"/>
                  <w:rFonts w:ascii="Verdana" w:hAnsi="Verdana"/>
                  <w:sz w:val="20"/>
                </w:rPr>
                <w:t>abc@punchoutcustomer.com</w:t>
              </w:r>
              <w:r w:rsidR="00387180">
                <w:fldChar w:fldCharType="end"/>
              </w:r>
              <w:r w:rsidR="00387180">
                <w:rPr>
                  <w:rStyle w:val="tx1"/>
                  <w:rFonts w:ascii="Verdana" w:hAnsi="Verdana"/>
                  <w:sz w:val="20"/>
                </w:rPr>
                <w:t xml:space="preserve"> </w:t>
              </w:r>
              <w:r w:rsidR="00387180">
                <w:rPr>
                  <w:rStyle w:val="m1"/>
                  <w:rFonts w:ascii="Verdana" w:hAnsi="Verdana"/>
                  <w:sz w:val="20"/>
                </w:rPr>
                <w:t>&lt;/</w:t>
              </w:r>
              <w:r w:rsidR="00387180">
                <w:rPr>
                  <w:rStyle w:val="t1"/>
                  <w:rFonts w:ascii="Verdana" w:hAnsi="Verdana"/>
                  <w:sz w:val="20"/>
                </w:rPr>
                <w:t>Extrinsic</w:t>
              </w:r>
              <w:r w:rsidR="00387180">
                <w:rPr>
                  <w:rStyle w:val="m1"/>
                  <w:rFonts w:ascii="Verdana" w:hAnsi="Verdana"/>
                  <w:sz w:val="20"/>
                </w:rPr>
                <w:t>&gt;</w:t>
              </w:r>
            </w:ins>
          </w:p>
          <w:p w:rsidR="000540D2" w:rsidRDefault="000540D2" w:rsidP="00B60DB6">
            <w:pPr>
              <w:rPr>
                <w:ins w:id="257" w:author="IBM_USER" w:date="2011-01-10T14:57:00Z"/>
              </w:rPr>
            </w:pPr>
          </w:p>
        </w:tc>
      </w:tr>
      <w:tr w:rsidR="00BA69F5" w:rsidRPr="0036123B" w:rsidTr="00DA678C">
        <w:tc>
          <w:tcPr>
            <w:tcW w:w="3078" w:type="dxa"/>
          </w:tcPr>
          <w:p w:rsidR="00BA69F5" w:rsidRPr="0036123B" w:rsidRDefault="000540D2" w:rsidP="00DA678C">
            <w:ins w:id="258" w:author="IBM_USER" w:date="2011-01-10T15:00:00Z">
              <w:r>
                <w:t>Show</w:t>
              </w:r>
            </w:ins>
            <w:del w:id="259" w:author="IBM_USER" w:date="2011-01-10T15:00:00Z">
              <w:r w:rsidR="00BA69F5" w:rsidRPr="0036123B" w:rsidDel="000540D2">
                <w:delText>Allow</w:delText>
              </w:r>
            </w:del>
            <w:r w:rsidR="00BA69F5" w:rsidRPr="0036123B">
              <w:t xml:space="preserve"> MyItems</w:t>
            </w:r>
            <w:del w:id="260" w:author="IBM_USER" w:date="2011-01-10T15:00:00Z">
              <w:r w:rsidR="00BA69F5" w:rsidRPr="0036123B" w:rsidDel="000540D2">
                <w:delText xml:space="preserve"> list view</w:delText>
              </w:r>
            </w:del>
          </w:p>
        </w:tc>
        <w:tc>
          <w:tcPr>
            <w:tcW w:w="5778" w:type="dxa"/>
          </w:tcPr>
          <w:p w:rsidR="00BA69F5" w:rsidRPr="0036123B" w:rsidRDefault="00BA69F5" w:rsidP="00DA678C">
            <w:r w:rsidRPr="0036123B">
              <w:t xml:space="preserve">A flag to indicate whether the MyItems link is enabled for the </w:t>
            </w:r>
            <w:r w:rsidRPr="0036123B">
              <w:lastRenderedPageBreak/>
              <w:t>customer.</w:t>
            </w:r>
          </w:p>
        </w:tc>
      </w:tr>
      <w:tr w:rsidR="000540D2" w:rsidRPr="0036123B" w:rsidTr="00DA678C">
        <w:trPr>
          <w:ins w:id="261" w:author="IBM_USER" w:date="2011-01-10T15:00:00Z"/>
        </w:trPr>
        <w:tc>
          <w:tcPr>
            <w:tcW w:w="3078" w:type="dxa"/>
          </w:tcPr>
          <w:p w:rsidR="000540D2" w:rsidRDefault="000540D2" w:rsidP="00DA678C">
            <w:pPr>
              <w:rPr>
                <w:ins w:id="262" w:author="IBM_USER" w:date="2011-01-10T15:00:00Z"/>
              </w:rPr>
            </w:pPr>
            <w:ins w:id="263" w:author="IBM_USER" w:date="2011-01-10T15:00:00Z">
              <w:r>
                <w:lastRenderedPageBreak/>
                <w:t>UNSPSC Code Required</w:t>
              </w:r>
            </w:ins>
          </w:p>
        </w:tc>
        <w:tc>
          <w:tcPr>
            <w:tcW w:w="5778" w:type="dxa"/>
          </w:tcPr>
          <w:p w:rsidR="000540D2" w:rsidRPr="0036123B" w:rsidRDefault="000540D2" w:rsidP="000540D2">
            <w:pPr>
              <w:rPr>
                <w:ins w:id="264" w:author="IBM_USER" w:date="2011-01-10T15:00:00Z"/>
              </w:rPr>
            </w:pPr>
            <w:ins w:id="265" w:author="IBM_USER" w:date="2011-01-10T15:03:00Z">
              <w:r>
                <w:t xml:space="preserve">For Both </w:t>
              </w:r>
              <w:r>
                <w:t>–</w:t>
              </w:r>
              <w:r>
                <w:t xml:space="preserve"> cXML and OCI. </w:t>
              </w:r>
            </w:ins>
            <w:ins w:id="266" w:author="IBM_USER" w:date="2011-01-10T15:01:00Z">
              <w:r>
                <w:t>A flag that indicates whether a punchout customer is able to add items to his punchout cart that do not have a UNSPSC code defined at the Master Catalog level.</w:t>
              </w:r>
            </w:ins>
            <w:ins w:id="267" w:author="IBM_USER" w:date="2011-01-10T15:03:00Z">
              <w:r>
                <w:t xml:space="preserve"> </w:t>
              </w:r>
              <w:r w:rsidRPr="000540D2">
                <w:t>When this flag is set to 'True', we need to check for the presence of a UNSPSC code for this Item in the Master Catalog. The item can only be added to the cart if the UNSPSC is found in the catalog. Otherwise an appropriate message is displayed.</w:t>
              </w:r>
            </w:ins>
          </w:p>
        </w:tc>
      </w:tr>
      <w:tr w:rsidR="000540D2" w:rsidRPr="0036123B" w:rsidTr="00DA678C">
        <w:trPr>
          <w:ins w:id="268" w:author="IBM_USER" w:date="2011-01-10T15:03:00Z"/>
        </w:trPr>
        <w:tc>
          <w:tcPr>
            <w:tcW w:w="3078" w:type="dxa"/>
          </w:tcPr>
          <w:p w:rsidR="000540D2" w:rsidRDefault="000540D2" w:rsidP="00DA678C">
            <w:pPr>
              <w:rPr>
                <w:ins w:id="269" w:author="IBM_USER" w:date="2011-01-10T15:03:00Z"/>
              </w:rPr>
            </w:pPr>
            <w:ins w:id="270" w:author="IBM_USER" w:date="2011-01-10T15:03:00Z">
              <w:r>
                <w:t>Replace Character</w:t>
              </w:r>
            </w:ins>
          </w:p>
        </w:tc>
        <w:tc>
          <w:tcPr>
            <w:tcW w:w="5778" w:type="dxa"/>
          </w:tcPr>
          <w:p w:rsidR="000540D2" w:rsidRDefault="000540D2" w:rsidP="00454F89">
            <w:pPr>
              <w:rPr>
                <w:ins w:id="271" w:author="IBM_USER" w:date="2011-01-10T15:03:00Z"/>
              </w:rPr>
            </w:pPr>
            <w:ins w:id="272" w:author="IBM_USER" w:date="2011-01-10T15:03:00Z">
              <w:r>
                <w:t xml:space="preserve">For both </w:t>
              </w:r>
            </w:ins>
            <w:ins w:id="273" w:author="IBM_USER" w:date="2011-01-10T15:04:00Z">
              <w:r>
                <w:t>–</w:t>
              </w:r>
              <w:r>
                <w:t xml:space="preserve"> cXML and OCI. It is a list of characters that the customer is unable to accept in the response. When </w:t>
              </w:r>
            </w:ins>
            <w:ins w:id="274" w:author="IBM_USER" w:date="2011-01-10T15:05:00Z">
              <w:r>
                <w:t>any of these</w:t>
              </w:r>
            </w:ins>
            <w:ins w:id="275" w:author="IBM_USER" w:date="2011-01-10T15:04:00Z">
              <w:r>
                <w:t xml:space="preserve"> character is encountered, </w:t>
              </w:r>
            </w:ins>
            <w:ins w:id="276" w:author="IBM_USER" w:date="2011-01-10T15:05:00Z">
              <w:r>
                <w:t xml:space="preserve">Sterling will </w:t>
              </w:r>
            </w:ins>
            <w:ins w:id="277" w:author="IBM_USER" w:date="2011-01-10T15:41:00Z">
              <w:r w:rsidR="00454F89">
                <w:t>remove it from the string</w:t>
              </w:r>
            </w:ins>
            <w:ins w:id="278" w:author="IBM_USER" w:date="2011-01-10T15:05:00Z">
              <w:r>
                <w:t>.</w:t>
              </w:r>
            </w:ins>
          </w:p>
        </w:tc>
      </w:tr>
      <w:tr w:rsidR="00BA69F5" w:rsidRPr="0036123B" w:rsidTr="00DA678C">
        <w:tc>
          <w:tcPr>
            <w:tcW w:w="3078" w:type="dxa"/>
          </w:tcPr>
          <w:p w:rsidR="00BA69F5" w:rsidRPr="0036123B" w:rsidRDefault="00BA69F5" w:rsidP="00DA678C">
            <w:del w:id="279" w:author="IBM_USER" w:date="2011-01-10T15:08:00Z">
              <w:r w:rsidRPr="0036123B" w:rsidDel="000B2265">
                <w:delText>Return URL</w:delText>
              </w:r>
            </w:del>
          </w:p>
        </w:tc>
        <w:tc>
          <w:tcPr>
            <w:tcW w:w="5778" w:type="dxa"/>
          </w:tcPr>
          <w:p w:rsidR="00BA69F5" w:rsidRPr="0036123B" w:rsidRDefault="00BA69F5" w:rsidP="00DA678C">
            <w:del w:id="280" w:author="IBM_USER" w:date="2011-01-10T15:08:00Z">
              <w:r w:rsidRPr="0036123B" w:rsidDel="000B2265">
                <w:delText>This URL is received at punchout setup time from the customer.</w:delText>
              </w:r>
            </w:del>
          </w:p>
        </w:tc>
      </w:tr>
      <w:tr w:rsidR="000B2265" w:rsidRPr="0036123B" w:rsidTr="00DA678C">
        <w:trPr>
          <w:ins w:id="281" w:author="IBM_USER" w:date="2011-01-10T15:08:00Z"/>
        </w:trPr>
        <w:tc>
          <w:tcPr>
            <w:tcW w:w="3078" w:type="dxa"/>
          </w:tcPr>
          <w:p w:rsidR="000B2265" w:rsidRPr="0036123B" w:rsidRDefault="000B2265" w:rsidP="00DA678C">
            <w:pPr>
              <w:rPr>
                <w:ins w:id="282" w:author="IBM_USER" w:date="2011-01-10T15:08:00Z"/>
              </w:rPr>
            </w:pPr>
            <w:ins w:id="283" w:author="IBM_USER" w:date="2011-01-10T15:09:00Z">
              <w:r>
                <w:t>OCI/SAP parameter flag</w:t>
              </w:r>
            </w:ins>
          </w:p>
        </w:tc>
        <w:tc>
          <w:tcPr>
            <w:tcW w:w="5778" w:type="dxa"/>
          </w:tcPr>
          <w:p w:rsidR="000B2265" w:rsidRPr="0036123B" w:rsidRDefault="000B2265" w:rsidP="000B2265">
            <w:pPr>
              <w:rPr>
                <w:ins w:id="284" w:author="IBM_USER" w:date="2011-01-10T15:08:00Z"/>
              </w:rPr>
            </w:pPr>
            <w:ins w:id="285" w:author="IBM_USER" w:date="2011-01-10T15:09:00Z">
              <w:r>
                <w:t xml:space="preserve">This flag </w:t>
              </w:r>
            </w:ins>
            <w:ins w:id="286" w:author="IBM_USER" w:date="2011-01-10T15:10:00Z">
              <w:r>
                <w:t xml:space="preserve">indicates that </w:t>
              </w:r>
            </w:ins>
            <w:ins w:id="287" w:author="IBM_USER" w:date="2011-01-10T15:11:00Z">
              <w:r>
                <w:t>this</w:t>
              </w:r>
            </w:ins>
            <w:ins w:id="288" w:author="IBM_USER" w:date="2011-01-10T15:10:00Z">
              <w:r>
                <w:t xml:space="preserve"> customer send</w:t>
              </w:r>
            </w:ins>
            <w:ins w:id="289" w:author="IBM_USER" w:date="2011-01-10T15:11:00Z">
              <w:r>
                <w:t>s</w:t>
              </w:r>
            </w:ins>
            <w:ins w:id="290" w:author="IBM_USER" w:date="2011-01-10T15:10:00Z">
              <w:r>
                <w:t xml:space="preserve"> </w:t>
              </w:r>
            </w:ins>
            <w:ins w:id="291" w:author="IBM_USER" w:date="2011-01-10T15:09:00Z">
              <w:r>
                <w:t xml:space="preserve">the actual user id/password that </w:t>
              </w:r>
            </w:ins>
            <w:ins w:id="292" w:author="IBM_USER" w:date="2011-01-10T15:11:00Z">
              <w:r>
                <w:t>should be used for authentication for OCI</w:t>
              </w:r>
            </w:ins>
            <w:ins w:id="293" w:author="IBM_USER" w:date="2011-01-10T15:10:00Z">
              <w:r>
                <w:t xml:space="preserve"> is </w:t>
              </w:r>
            </w:ins>
            <w:ins w:id="294" w:author="IBM_USER" w:date="2011-01-10T15:11:00Z">
              <w:r>
                <w:t xml:space="preserve">on </w:t>
              </w:r>
            </w:ins>
            <w:ins w:id="295" w:author="IBM_USER" w:date="2011-01-10T15:10:00Z">
              <w:r>
                <w:t xml:space="preserve">different </w:t>
              </w:r>
            </w:ins>
            <w:ins w:id="296" w:author="IBM_USER" w:date="2011-01-10T15:11:00Z">
              <w:r>
                <w:t>parameters (</w:t>
              </w:r>
            </w:ins>
            <w:ins w:id="297" w:author="IBM_USER" w:date="2011-01-10T15:10:00Z">
              <w:r>
                <w:t xml:space="preserve">the standard </w:t>
              </w:r>
            </w:ins>
            <w:ins w:id="298" w:author="IBM_USER" w:date="2011-01-10T15:12:00Z">
              <w:r>
                <w:t xml:space="preserve">parameters are </w:t>
              </w:r>
            </w:ins>
            <w:ins w:id="299" w:author="IBM_USER" w:date="2011-01-10T15:10:00Z">
              <w:r>
                <w:t>“</w:t>
              </w:r>
              <w:r>
                <w:t>id</w:t>
              </w:r>
              <w:r>
                <w:t>”</w:t>
              </w:r>
              <w:r>
                <w:t xml:space="preserve"> and </w:t>
              </w:r>
              <w:r>
                <w:t>“</w:t>
              </w:r>
              <w:r>
                <w:t>pwd</w:t>
              </w:r>
              <w:r>
                <w:t>”</w:t>
              </w:r>
            </w:ins>
            <w:ins w:id="300" w:author="IBM_USER" w:date="2011-01-10T15:12:00Z">
              <w:r>
                <w:t>)</w:t>
              </w:r>
            </w:ins>
            <w:ins w:id="301" w:author="IBM_USER" w:date="2011-01-10T15:10:00Z">
              <w:r>
                <w:t>.</w:t>
              </w:r>
            </w:ins>
          </w:p>
        </w:tc>
      </w:tr>
      <w:tr w:rsidR="00F16AEC" w:rsidRPr="0036123B" w:rsidTr="00DA678C">
        <w:trPr>
          <w:ins w:id="302" w:author="IBM_USER" w:date="2011-01-10T15:12:00Z"/>
        </w:trPr>
        <w:tc>
          <w:tcPr>
            <w:tcW w:w="3078" w:type="dxa"/>
          </w:tcPr>
          <w:p w:rsidR="00F16AEC" w:rsidRDefault="00F16AEC" w:rsidP="00DA678C">
            <w:pPr>
              <w:rPr>
                <w:ins w:id="303" w:author="IBM_USER" w:date="2011-01-10T15:12:00Z"/>
              </w:rPr>
            </w:pPr>
            <w:ins w:id="304" w:author="IBM_USER" w:date="2011-01-10T15:12:00Z">
              <w:r>
                <w:t>OCI/SAP Username Parameter</w:t>
              </w:r>
            </w:ins>
          </w:p>
        </w:tc>
        <w:tc>
          <w:tcPr>
            <w:tcW w:w="5778" w:type="dxa"/>
          </w:tcPr>
          <w:p w:rsidR="00F16AEC" w:rsidRDefault="00F16AEC" w:rsidP="000B2265">
            <w:pPr>
              <w:rPr>
                <w:ins w:id="305" w:author="IBM_USER" w:date="2011-01-10T15:12:00Z"/>
              </w:rPr>
            </w:pPr>
            <w:ins w:id="306" w:author="IBM_USER" w:date="2011-01-10T15:12:00Z">
              <w:r>
                <w:t>Name of the parameter that contains the actual userid to be used.</w:t>
              </w:r>
            </w:ins>
            <w:ins w:id="307" w:author="IBM_USER" w:date="2011-01-10T15:14:00Z">
              <w:r>
                <w:t xml:space="preserve"> (e.g. jdoe)</w:t>
              </w:r>
            </w:ins>
          </w:p>
        </w:tc>
      </w:tr>
      <w:tr w:rsidR="00F16AEC" w:rsidRPr="0036123B" w:rsidTr="00DA678C">
        <w:trPr>
          <w:ins w:id="308" w:author="IBM_USER" w:date="2011-01-10T15:13:00Z"/>
        </w:trPr>
        <w:tc>
          <w:tcPr>
            <w:tcW w:w="3078" w:type="dxa"/>
          </w:tcPr>
          <w:p w:rsidR="00F16AEC" w:rsidRDefault="00F16AEC" w:rsidP="00DA678C">
            <w:pPr>
              <w:rPr>
                <w:ins w:id="309" w:author="IBM_USER" w:date="2011-01-10T15:13:00Z"/>
              </w:rPr>
            </w:pPr>
            <w:ins w:id="310" w:author="IBM_USER" w:date="2011-01-10T15:13:00Z">
              <w:r>
                <w:t>OCI/SAP User Email Template</w:t>
              </w:r>
            </w:ins>
          </w:p>
        </w:tc>
        <w:tc>
          <w:tcPr>
            <w:tcW w:w="5778" w:type="dxa"/>
          </w:tcPr>
          <w:p w:rsidR="00F16AEC" w:rsidRDefault="00F16AEC" w:rsidP="000B2265">
            <w:pPr>
              <w:rPr>
                <w:ins w:id="311" w:author="IBM_USER" w:date="2011-01-10T15:13:00Z"/>
              </w:rPr>
            </w:pPr>
            <w:ins w:id="312" w:author="IBM_USER" w:date="2011-01-10T15:13:00Z">
              <w:r>
                <w:t>This contains a value such as (@target.com). It is to be prefixed with the value of the parameter above (OCI/SAP Username Parameter) before attempting to authenticate</w:t>
              </w:r>
            </w:ins>
            <w:ins w:id="313" w:author="IBM_USER" w:date="2011-01-10T15:14:00Z">
              <w:r>
                <w:t xml:space="preserve"> (e.g. </w:t>
              </w:r>
              <w:r>
                <w:fldChar w:fldCharType="begin"/>
              </w:r>
              <w:r>
                <w:instrText xml:space="preserve"> HYPERLINK "mailto:jdoe@target.com" </w:instrText>
              </w:r>
              <w:r>
                <w:fldChar w:fldCharType="separate"/>
              </w:r>
              <w:r w:rsidRPr="00E751D3">
                <w:rPr>
                  <w:rStyle w:val="Hyperlink"/>
                </w:rPr>
                <w:t>jdoe@target.com</w:t>
              </w:r>
              <w:r>
                <w:fldChar w:fldCharType="end"/>
              </w:r>
              <w:r>
                <w:t>)</w:t>
              </w:r>
            </w:ins>
          </w:p>
        </w:tc>
      </w:tr>
      <w:tr w:rsidR="00F16AEC" w:rsidRPr="0036123B" w:rsidTr="00DA678C">
        <w:trPr>
          <w:ins w:id="314" w:author="IBM_USER" w:date="2011-01-10T15:14:00Z"/>
        </w:trPr>
        <w:tc>
          <w:tcPr>
            <w:tcW w:w="3078" w:type="dxa"/>
          </w:tcPr>
          <w:p w:rsidR="00F16AEC" w:rsidRDefault="00F16AEC" w:rsidP="00DA678C">
            <w:pPr>
              <w:rPr>
                <w:ins w:id="315" w:author="IBM_USER" w:date="2011-01-10T15:14:00Z"/>
              </w:rPr>
            </w:pPr>
            <w:ins w:id="316" w:author="IBM_USER" w:date="2011-01-10T15:14:00Z">
              <w:r>
                <w:t>OCI/SAP Pwd Parameter</w:t>
              </w:r>
            </w:ins>
          </w:p>
        </w:tc>
        <w:tc>
          <w:tcPr>
            <w:tcW w:w="5778" w:type="dxa"/>
          </w:tcPr>
          <w:p w:rsidR="00F16AEC" w:rsidRDefault="00F16AEC" w:rsidP="000B2265">
            <w:pPr>
              <w:rPr>
                <w:ins w:id="317" w:author="IBM_USER" w:date="2011-01-10T15:14:00Z"/>
              </w:rPr>
            </w:pPr>
            <w:ins w:id="318" w:author="IBM_USER" w:date="2011-01-10T15:15:00Z">
              <w:r>
                <w:t>The name of the parameter that contains the actual users password to be used.</w:t>
              </w:r>
            </w:ins>
          </w:p>
        </w:tc>
      </w:tr>
      <w:tr w:rsidR="00F16AEC" w:rsidRPr="0036123B" w:rsidTr="00DA678C">
        <w:trPr>
          <w:ins w:id="319" w:author="IBM_USER" w:date="2011-01-10T15:15:00Z"/>
        </w:trPr>
        <w:tc>
          <w:tcPr>
            <w:tcW w:w="3078" w:type="dxa"/>
          </w:tcPr>
          <w:p w:rsidR="00F16AEC" w:rsidRDefault="00F16AEC" w:rsidP="00DA678C">
            <w:pPr>
              <w:rPr>
                <w:ins w:id="320" w:author="IBM_USER" w:date="2011-01-10T15:15:00Z"/>
              </w:rPr>
            </w:pPr>
            <w:ins w:id="321" w:author="IBM_USER" w:date="2011-01-10T15:15:00Z">
              <w:r>
                <w:t>Comments</w:t>
              </w:r>
            </w:ins>
          </w:p>
        </w:tc>
        <w:tc>
          <w:tcPr>
            <w:tcW w:w="5778" w:type="dxa"/>
          </w:tcPr>
          <w:p w:rsidR="00F16AEC" w:rsidRDefault="00F16AEC" w:rsidP="000B2265">
            <w:pPr>
              <w:rPr>
                <w:ins w:id="322" w:author="IBM_USER" w:date="2011-01-10T15:15:00Z"/>
              </w:rPr>
            </w:pPr>
            <w:ins w:id="323" w:author="IBM_USER" w:date="2011-01-10T15:15:00Z">
              <w:r>
                <w:t xml:space="preserve">This is a generic hold all text area that is for internal use by the users that </w:t>
              </w:r>
            </w:ins>
            <w:ins w:id="324" w:author="IBM_USER" w:date="2011-01-10T15:16:00Z">
              <w:r>
                <w:t xml:space="preserve">have </w:t>
              </w:r>
            </w:ins>
            <w:ins w:id="325" w:author="IBM_USER" w:date="2011-01-10T15:15:00Z">
              <w:r>
                <w:t xml:space="preserve">access to the Punchout Maintenance </w:t>
              </w:r>
            </w:ins>
            <w:ins w:id="326" w:author="IBM_USER" w:date="2011-01-10T15:16:00Z">
              <w:r>
                <w:t>screen. No functionality is driven by this field.</w:t>
              </w:r>
            </w:ins>
          </w:p>
        </w:tc>
      </w:tr>
    </w:tbl>
    <w:p w:rsidR="00BA69F5" w:rsidRDefault="00BA69F5" w:rsidP="00BA69F5">
      <w:pPr>
        <w:ind w:firstLine="720"/>
      </w:pPr>
    </w:p>
    <w:p w:rsidR="00BA69F5" w:rsidRDefault="00BA69F5" w:rsidP="00BA69F5">
      <w:pPr>
        <w:rPr>
          <w:ins w:id="327" w:author="IBM_USER" w:date="2011-01-10T15:34:00Z"/>
        </w:rPr>
      </w:pPr>
    </w:p>
    <w:p w:rsidR="00D76B33" w:rsidRDefault="00D76B33" w:rsidP="00BA69F5"/>
    <w:p w:rsidR="00BA69F5" w:rsidRDefault="00BA69F5" w:rsidP="00BA69F5">
      <w:pPr>
        <w:pStyle w:val="Heading2"/>
        <w:numPr>
          <w:ilvl w:val="3"/>
          <w:numId w:val="4"/>
        </w:numPr>
      </w:pPr>
      <w:bookmarkStart w:id="328" w:name="_Toc282438600"/>
      <w:r>
        <w:t>Customer User Setup</w:t>
      </w:r>
      <w:bookmarkEnd w:id="328"/>
    </w:p>
    <w:p w:rsidR="00BA69F5" w:rsidRDefault="00BA69F5" w:rsidP="00BA69F5">
      <w:r>
        <w:t>`</w:t>
      </w:r>
    </w:p>
    <w:p w:rsidR="00BA69F5" w:rsidRDefault="00BA69F5" w:rsidP="00BA69F5">
      <w:r>
        <w:t>Once the Customer/Ship To have been setup, we need to mark one or more users of the customer as a punchout user. This is managed on the profile of the users of that customer. The key fields to be used when tying up the incoming setup request to a user is done using the following two fields.</w:t>
      </w:r>
    </w:p>
    <w:p w:rsidR="00BA69F5" w:rsidRDefault="00BA69F5" w:rsidP="00BA69F5"/>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58"/>
        <w:gridCol w:w="5778"/>
      </w:tblGrid>
      <w:tr w:rsidR="00BA69F5" w:rsidRPr="00C7675C" w:rsidTr="00DA678C">
        <w:tc>
          <w:tcPr>
            <w:tcW w:w="2358" w:type="dxa"/>
          </w:tcPr>
          <w:p w:rsidR="00BA69F5" w:rsidRPr="001C7083" w:rsidRDefault="00BA69F5" w:rsidP="00DA678C">
            <w:pPr>
              <w:rPr>
                <w:b/>
              </w:rPr>
            </w:pPr>
            <w:r w:rsidRPr="001C7083">
              <w:rPr>
                <w:b/>
              </w:rPr>
              <w:t>Setup Parameter</w:t>
            </w:r>
          </w:p>
        </w:tc>
        <w:tc>
          <w:tcPr>
            <w:tcW w:w="5778" w:type="dxa"/>
          </w:tcPr>
          <w:p w:rsidR="00BA69F5" w:rsidRPr="001C7083" w:rsidRDefault="00BA69F5" w:rsidP="00DA678C">
            <w:pPr>
              <w:rPr>
                <w:b/>
              </w:rPr>
            </w:pPr>
            <w:r w:rsidRPr="001C7083">
              <w:rPr>
                <w:b/>
              </w:rPr>
              <w:t>Description</w:t>
            </w:r>
          </w:p>
        </w:tc>
      </w:tr>
      <w:tr w:rsidR="00BA69F5" w:rsidRPr="00C7675C" w:rsidTr="00DA678C">
        <w:tc>
          <w:tcPr>
            <w:tcW w:w="2358" w:type="dxa"/>
          </w:tcPr>
          <w:p w:rsidR="00BA69F5" w:rsidRPr="00C7675C" w:rsidRDefault="00BA69F5" w:rsidP="00DA678C">
            <w:r w:rsidRPr="00C7675C">
              <w:t>Punchout user flag</w:t>
            </w:r>
          </w:p>
        </w:tc>
        <w:tc>
          <w:tcPr>
            <w:tcW w:w="5778" w:type="dxa"/>
          </w:tcPr>
          <w:p w:rsidR="00BA69F5" w:rsidRPr="00C7675C" w:rsidRDefault="00BA69F5" w:rsidP="00DA678C">
            <w:r w:rsidRPr="00C7675C">
              <w:t>Identifies whether this customer user is enabled for punchout.</w:t>
            </w:r>
          </w:p>
        </w:tc>
      </w:tr>
      <w:tr w:rsidR="00BA69F5" w:rsidRPr="00C7675C" w:rsidTr="00DA678C">
        <w:tc>
          <w:tcPr>
            <w:tcW w:w="2358" w:type="dxa"/>
          </w:tcPr>
          <w:p w:rsidR="00BA69F5" w:rsidRPr="00C7675C" w:rsidRDefault="00BA69F5" w:rsidP="00DA678C">
            <w:r w:rsidRPr="00C7675C">
              <w:t>emailID</w:t>
            </w:r>
          </w:p>
        </w:tc>
        <w:tc>
          <w:tcPr>
            <w:tcW w:w="5778" w:type="dxa"/>
          </w:tcPr>
          <w:p w:rsidR="00BA69F5" w:rsidRPr="00C7675C" w:rsidRDefault="00BA69F5" w:rsidP="00DA678C">
            <w:r w:rsidRPr="00C7675C">
              <w:t>Uniquely identifies a punchout user in the system associated to the customer</w:t>
            </w:r>
          </w:p>
        </w:tc>
      </w:tr>
    </w:tbl>
    <w:p w:rsidR="00BA69F5" w:rsidRDefault="00BA69F5" w:rsidP="00BA69F5">
      <w:pPr>
        <w:ind w:left="720"/>
      </w:pPr>
    </w:p>
    <w:p w:rsidR="00BA69F5" w:rsidRDefault="00BA69F5" w:rsidP="00BA69F5">
      <w:r>
        <w:t>Assumption – multiple users per customer.</w:t>
      </w:r>
    </w:p>
    <w:p w:rsidR="00BA69F5" w:rsidRDefault="00BA69F5" w:rsidP="00BA69F5">
      <w:pPr>
        <w:ind w:left="720"/>
      </w:pPr>
    </w:p>
    <w:p w:rsidR="00BA69F5" w:rsidRDefault="00BA69F5" w:rsidP="00BA69F5">
      <w:r>
        <w:t>Assumption – this is setup as a regular customer user with appropriate permissions to ship tos. Additionally, a flag is enabled on the user profile to mark this user as a punchout user.</w:t>
      </w:r>
    </w:p>
    <w:p w:rsidR="00BA69F5" w:rsidRDefault="00BA69F5" w:rsidP="00BA69F5"/>
    <w:p w:rsidR="00BA69F5" w:rsidRPr="00C37B96" w:rsidRDefault="00BA69F5" w:rsidP="00BA69F5"/>
    <w:p w:rsidR="00BA69F5" w:rsidRDefault="00BA69F5" w:rsidP="00BA69F5">
      <w:pPr>
        <w:pStyle w:val="Heading2"/>
        <w:numPr>
          <w:ilvl w:val="3"/>
          <w:numId w:val="4"/>
        </w:numPr>
      </w:pPr>
      <w:bookmarkStart w:id="329" w:name="_Toc282438601"/>
      <w:r>
        <w:t>Business Rules</w:t>
      </w:r>
      <w:bookmarkEnd w:id="329"/>
    </w:p>
    <w:p w:rsidR="00BA69F5" w:rsidRDefault="00BA69F5" w:rsidP="00BA69F5"/>
    <w:p w:rsidR="00BA69F5" w:rsidRDefault="00BA69F5" w:rsidP="00BA69F5">
      <w:del w:id="330" w:author="IBM_USER" w:date="2011-01-10T15:18:00Z">
        <w:r w:rsidDel="00F16AEC">
          <w:delText xml:space="preserve">[TBD] </w:delText>
        </w:r>
      </w:del>
      <w:r>
        <w:t>Has this been covered in the order business rules document?  Yes</w:t>
      </w:r>
    </w:p>
    <w:p w:rsidR="00BA69F5" w:rsidRDefault="00BA69F5" w:rsidP="00BA69F5"/>
    <w:p w:rsidR="00BA69F5" w:rsidRDefault="00BA69F5" w:rsidP="00BA69F5"/>
    <w:p w:rsidR="00BA69F5" w:rsidRDefault="00BA69F5" w:rsidP="00BA69F5">
      <w:pPr>
        <w:pStyle w:val="Heading2"/>
        <w:numPr>
          <w:ilvl w:val="2"/>
          <w:numId w:val="4"/>
        </w:numPr>
        <w:rPr>
          <w:rStyle w:val="Emphasis"/>
          <w:rFonts w:cs="Tahoma"/>
          <w:iCs w:val="0"/>
        </w:rPr>
      </w:pPr>
      <w:bookmarkStart w:id="331" w:name="_Toc282438602"/>
      <w:r>
        <w:rPr>
          <w:rStyle w:val="Emphasis"/>
          <w:rFonts w:cs="Tahoma"/>
          <w:iCs w:val="0"/>
        </w:rPr>
        <w:t>Setup at customer site</w:t>
      </w:r>
      <w:bookmarkEnd w:id="331"/>
    </w:p>
    <w:p w:rsidR="00BA69F5" w:rsidRDefault="00BA69F5" w:rsidP="00BA69F5"/>
    <w:p w:rsidR="00BA69F5" w:rsidRDefault="00BA69F5" w:rsidP="00BA69F5">
      <w:pPr>
        <w:pStyle w:val="NoSpacing"/>
        <w:ind w:left="720"/>
      </w:pPr>
      <w:r w:rsidRPr="00DB79C1">
        <w:t xml:space="preserve">Customer sets up xpedx as a supplier in their procurement system </w:t>
      </w:r>
      <w:r>
        <w:t>based on parameters sent by xpedx such as network ID/shared secret/</w:t>
      </w:r>
      <w:ins w:id="332" w:author="IBM_USER" w:date="2011-01-10T15:18:00Z">
        <w:r w:rsidR="00EB25E4" w:rsidDel="00EB25E4">
          <w:t xml:space="preserve"> </w:t>
        </w:r>
      </w:ins>
      <w:del w:id="333" w:author="IBM_USER" w:date="2011-01-10T15:18:00Z">
        <w:r w:rsidDel="00EB25E4">
          <w:delText>eTradingId/</w:delText>
        </w:r>
      </w:del>
      <w:r>
        <w:t>URL to point to/etc.</w:t>
      </w:r>
      <w:r w:rsidRPr="00DB79C1">
        <w:t xml:space="preserve"> </w:t>
      </w:r>
    </w:p>
    <w:p w:rsidR="00BA69F5" w:rsidRDefault="00BA69F5" w:rsidP="00BA69F5">
      <w:pPr>
        <w:pStyle w:val="NoSpacing"/>
      </w:pPr>
    </w:p>
    <w:p w:rsidR="00BA69F5" w:rsidRDefault="00BA69F5" w:rsidP="00BA69F5">
      <w:pPr>
        <w:pStyle w:val="Heading2"/>
        <w:numPr>
          <w:ilvl w:val="2"/>
          <w:numId w:val="4"/>
        </w:numPr>
        <w:rPr>
          <w:rStyle w:val="Emphasis"/>
          <w:rFonts w:cs="Tahoma"/>
          <w:iCs w:val="0"/>
        </w:rPr>
      </w:pPr>
      <w:bookmarkStart w:id="334" w:name="_Toc282438603"/>
      <w:r>
        <w:rPr>
          <w:rStyle w:val="Emphasis"/>
          <w:rFonts w:cs="Tahoma"/>
          <w:iCs w:val="0"/>
        </w:rPr>
        <w:t>Customer user punchout flow</w:t>
      </w:r>
      <w:bookmarkEnd w:id="334"/>
    </w:p>
    <w:p w:rsidR="00BA69F5" w:rsidRPr="00DB79C1" w:rsidRDefault="00BA69F5" w:rsidP="00BA69F5">
      <w:pPr>
        <w:pStyle w:val="NoSpacing"/>
      </w:pPr>
    </w:p>
    <w:p w:rsidR="00BA69F5" w:rsidRDefault="00BA69F5" w:rsidP="00BA69F5">
      <w:pPr>
        <w:pStyle w:val="NoSpacing"/>
        <w:numPr>
          <w:ilvl w:val="0"/>
          <w:numId w:val="23"/>
        </w:numPr>
      </w:pPr>
      <w:r w:rsidRPr="00DB79C1">
        <w:lastRenderedPageBreak/>
        <w:t xml:space="preserve">When a user wants more information or needs to configure a product, the user clicks on the xpedx link and is transferred - in a secure, logged in state - to the xpedx.com </w:t>
      </w:r>
      <w:r>
        <w:t>landing page.</w:t>
      </w:r>
    </w:p>
    <w:p w:rsidR="00BA69F5" w:rsidRDefault="00BA69F5" w:rsidP="00BA69F5">
      <w:pPr>
        <w:pStyle w:val="NoSpacing"/>
        <w:numPr>
          <w:ilvl w:val="0"/>
          <w:numId w:val="23"/>
        </w:numPr>
      </w:pPr>
      <w:r>
        <w:t>From here on the browsing experience is identical to the regular customer user with some of the links such as managing profile information and checkout turned off. Based on the customer profile settings, a B2B customer user may be able to access MyItems lists as well.</w:t>
      </w:r>
    </w:p>
    <w:p w:rsidR="00BA69F5" w:rsidRDefault="00BA69F5" w:rsidP="00BA69F5">
      <w:pPr>
        <w:pStyle w:val="NoSpacing"/>
        <w:numPr>
          <w:ilvl w:val="0"/>
          <w:numId w:val="23"/>
        </w:numPr>
      </w:pPr>
      <w:r>
        <w:t>Once the user has prepared the cart of items that they’d like to order, they can punch back into the procurement system and in the process transfer the cart back into the procurement system.</w:t>
      </w:r>
    </w:p>
    <w:p w:rsidR="00BA69F5" w:rsidRDefault="00BA69F5" w:rsidP="00BA69F5"/>
    <w:p w:rsidR="00BA69F5" w:rsidRDefault="00BA69F5" w:rsidP="00BA69F5">
      <w:r>
        <w:br w:type="page"/>
      </w:r>
    </w:p>
    <w:p w:rsidR="00BA69F5" w:rsidRDefault="00BA69F5" w:rsidP="00BA69F5"/>
    <w:p w:rsidR="00BA69F5" w:rsidRDefault="00BA69F5" w:rsidP="00BA69F5">
      <w:pPr>
        <w:pStyle w:val="Heading2"/>
        <w:numPr>
          <w:ilvl w:val="2"/>
          <w:numId w:val="4"/>
        </w:numPr>
        <w:rPr>
          <w:rStyle w:val="Emphasis"/>
          <w:rFonts w:cs="Tahoma"/>
          <w:iCs w:val="0"/>
        </w:rPr>
      </w:pPr>
      <w:bookmarkStart w:id="335" w:name="_Toc282438604"/>
      <w:r>
        <w:rPr>
          <w:rStyle w:val="Emphasis"/>
          <w:rFonts w:cs="Tahoma"/>
          <w:iCs w:val="0"/>
        </w:rPr>
        <w:t>Standards supported</w:t>
      </w:r>
      <w:bookmarkEnd w:id="335"/>
    </w:p>
    <w:p w:rsidR="00BA69F5" w:rsidRDefault="00BA69F5" w:rsidP="00BA69F5"/>
    <w:p w:rsidR="00BA69F5" w:rsidRDefault="00BA69F5" w:rsidP="00BA69F5">
      <w:pPr>
        <w:pStyle w:val="Heading2"/>
        <w:numPr>
          <w:ilvl w:val="3"/>
          <w:numId w:val="4"/>
        </w:numPr>
      </w:pPr>
      <w:bookmarkStart w:id="336" w:name="_Toc282438605"/>
      <w:r w:rsidRPr="00033C46">
        <w:t>cXML/Ariba</w:t>
      </w:r>
      <w:bookmarkEnd w:id="336"/>
    </w:p>
    <w:p w:rsidR="00BA69F5" w:rsidRDefault="00BA69F5" w:rsidP="00BA69F5"/>
    <w:p w:rsidR="00BA69F5" w:rsidRDefault="00BA69F5" w:rsidP="00BA69F5">
      <w:r>
        <w:t>The login setup for cXML is done via a two way handshake. The customer eProcurement system sends a setup request with the necessary information that identifies the user populated. In the Setup response, xpedx provides information such as the landing page for the punchout session. The Procurement system then redirects the customer user to this landing page.</w:t>
      </w:r>
    </w:p>
    <w:p w:rsidR="00BA69F5" w:rsidRDefault="00BA69F5" w:rsidP="00BA69F5"/>
    <w:p w:rsidR="00BA69F5" w:rsidRDefault="00BA69F5" w:rsidP="00BA69F5"/>
    <w:p w:rsidR="00BA69F5" w:rsidRDefault="00BA69F5" w:rsidP="00BA69F5"/>
    <w:p w:rsidR="00BA69F5" w:rsidRDefault="00BA69F5" w:rsidP="00BA69F5">
      <w:r>
        <w:object w:dxaOrig="6636" w:dyaOrig="1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67.5pt" o:ole="">
            <v:imagedata r:id="rId9" o:title=""/>
          </v:shape>
          <o:OLEObject Type="Embed" ProgID="Visio.Drawing.11" ShapeID="_x0000_i1025" DrawAspect="Content" ObjectID="_1356180664" r:id="rId10"/>
        </w:object>
      </w:r>
    </w:p>
    <w:p w:rsidR="00BA69F5" w:rsidRDefault="00BA69F5" w:rsidP="00BA69F5"/>
    <w:p w:rsidR="00BA69F5" w:rsidRDefault="00BA69F5" w:rsidP="00BA69F5"/>
    <w:p w:rsidR="00BA69F5" w:rsidRDefault="00BA69F5" w:rsidP="00BA69F5">
      <w:pPr>
        <w:pStyle w:val="Heading2"/>
        <w:numPr>
          <w:ilvl w:val="3"/>
          <w:numId w:val="4"/>
        </w:numPr>
      </w:pPr>
      <w:bookmarkStart w:id="337" w:name="_Toc282438606"/>
      <w:r w:rsidRPr="00033C46">
        <w:t>OCI/SAP</w:t>
      </w:r>
      <w:bookmarkEnd w:id="337"/>
    </w:p>
    <w:p w:rsidR="00BA69F5" w:rsidRDefault="00BA69F5" w:rsidP="00BA69F5"/>
    <w:p w:rsidR="00BA69F5" w:rsidRDefault="00BA69F5" w:rsidP="00BA69F5">
      <w:r>
        <w:t>The login setup for OCI on the current dotcom is done through a HTTP GET with the URL parameters that contain all the information needed to setup the user’s session on xpedx.com. For a list of the parameters see the mapping section.</w:t>
      </w:r>
    </w:p>
    <w:p w:rsidR="00BA69F5" w:rsidRDefault="00BA69F5" w:rsidP="00BA69F5"/>
    <w:p w:rsidR="00BA69F5" w:rsidRDefault="00BA69F5" w:rsidP="00BA69F5">
      <w:r>
        <w:rPr>
          <w:rFonts w:ascii="Trebuchet MS" w:hAnsi="Trebuchet MS"/>
          <w:sz w:val="20"/>
        </w:rPr>
        <w:t>The customer system has to browse to a URL with the authentication information and the HOOK_URL. Once the catalog browsing is done and the punch-out cart is submitted, a HTTP Form POST is done to the HOOK_URL supplied by the customer.</w:t>
      </w:r>
    </w:p>
    <w:p w:rsidR="00BA69F5" w:rsidRDefault="00BA69F5" w:rsidP="00BA69F5"/>
    <w:p w:rsidR="00BA69F5" w:rsidRDefault="00BA69F5" w:rsidP="00BA69F5"/>
    <w:p w:rsidR="00BA69F5" w:rsidRDefault="00BA69F5" w:rsidP="00BA69F5">
      <w:r>
        <w:rPr>
          <w:noProof/>
        </w:rPr>
        <w:pict>
          <v:shape id="_x0000_s1026" type="#_x0000_t75" style="position:absolute;margin-left:54.25pt;margin-top:7.9pt;width:323.45pt;height:54.65pt;z-index:251657728" fillcolor="#0c9">
            <v:imagedata r:id="rId11" o:title=""/>
            <w10:wrap type="topAndBottom"/>
          </v:shape>
          <o:OLEObject Type="Embed" ProgID="Visio.Drawing.11" ShapeID="_x0000_s1026" DrawAspect="Content" ObjectID="_1356180673" r:id="rId12"/>
        </w:pict>
      </w:r>
    </w:p>
    <w:p w:rsidR="00BA69F5" w:rsidRPr="0024502E" w:rsidRDefault="00BA69F5" w:rsidP="00BA69F5"/>
    <w:p w:rsidR="00BA69F5" w:rsidRDefault="00BA69F5" w:rsidP="00BA69F5">
      <w:pPr>
        <w:pStyle w:val="Heading2"/>
        <w:numPr>
          <w:ilvl w:val="2"/>
          <w:numId w:val="4"/>
        </w:numPr>
      </w:pPr>
      <w:bookmarkStart w:id="338" w:name="_Toc282438607"/>
      <w:r>
        <w:t>Customer User Pages</w:t>
      </w:r>
      <w:bookmarkEnd w:id="338"/>
    </w:p>
    <w:p w:rsidR="00BA69F5" w:rsidRDefault="00BA69F5" w:rsidP="00BA69F5"/>
    <w:p w:rsidR="00BA69F5" w:rsidRDefault="00BA69F5" w:rsidP="00BA69F5">
      <w:r>
        <w:t>The customer user, once punched in has access to the following pages</w:t>
      </w:r>
    </w:p>
    <w:p w:rsidR="00BA69F5" w:rsidRPr="0024502E" w:rsidRDefault="00BA69F5" w:rsidP="00BA69F5"/>
    <w:p w:rsidR="00BA69F5" w:rsidRPr="00CE757F" w:rsidRDefault="00BA69F5" w:rsidP="00BA69F5">
      <w:r w:rsidRPr="00CE757F">
        <w:t>Catalog Pages</w:t>
      </w:r>
    </w:p>
    <w:p w:rsidR="00BA69F5" w:rsidRPr="00CE757F" w:rsidRDefault="00BA69F5" w:rsidP="00BA69F5">
      <w:r w:rsidRPr="00CE757F">
        <w:t>Cart Pages – Ability to view old carts. add and edit cart.</w:t>
      </w:r>
    </w:p>
    <w:p w:rsidR="00BA69F5" w:rsidRPr="00CE757F" w:rsidRDefault="00BA69F5" w:rsidP="00BA69F5">
      <w:r w:rsidRPr="00CE757F">
        <w:t>My Items Page – based on punchout setup for customer</w:t>
      </w:r>
    </w:p>
    <w:p w:rsidR="00BA69F5" w:rsidRDefault="00BA69F5" w:rsidP="00BA69F5"/>
    <w:p w:rsidR="00BA69F5" w:rsidRPr="00616E5E" w:rsidRDefault="00BA69F5" w:rsidP="00BA69F5"/>
    <w:p w:rsidR="00BA69F5" w:rsidRDefault="00BA69F5" w:rsidP="00BA69F5"/>
    <w:p w:rsidR="00BA69F5" w:rsidRDefault="00BA69F5" w:rsidP="00BA69F5">
      <w:pPr>
        <w:pStyle w:val="Heading2"/>
        <w:numPr>
          <w:ilvl w:val="2"/>
          <w:numId w:val="4"/>
        </w:numPr>
      </w:pPr>
      <w:bookmarkStart w:id="339" w:name="_Toc282438608"/>
      <w:r>
        <w:t>Other functionality changes</w:t>
      </w:r>
      <w:bookmarkEnd w:id="339"/>
    </w:p>
    <w:p w:rsidR="00BA69F5" w:rsidRDefault="00BA69F5" w:rsidP="00BA69F5"/>
    <w:p w:rsidR="00BA69F5" w:rsidRDefault="00BA69F5" w:rsidP="00BA69F5">
      <w:pPr>
        <w:pStyle w:val="Heading2"/>
        <w:numPr>
          <w:ilvl w:val="3"/>
          <w:numId w:val="4"/>
        </w:numPr>
      </w:pPr>
      <w:bookmarkStart w:id="340" w:name="_Toc282438609"/>
      <w:r>
        <w:t>B2B specific translations</w:t>
      </w:r>
      <w:bookmarkEnd w:id="340"/>
    </w:p>
    <w:p w:rsidR="00BA69F5" w:rsidRDefault="00BA69F5" w:rsidP="00BA69F5"/>
    <w:p w:rsidR="00BA69F5" w:rsidRPr="00BA7696" w:rsidRDefault="00BA69F5" w:rsidP="00BA69F5">
      <w:pPr>
        <w:pStyle w:val="ListParagraph"/>
        <w:numPr>
          <w:ilvl w:val="0"/>
          <w:numId w:val="25"/>
        </w:numPr>
        <w:rPr>
          <w:rFonts w:ascii="Tahoma" w:hAnsi="Tahoma" w:cs="Tahoma"/>
          <w:sz w:val="18"/>
          <w:szCs w:val="18"/>
        </w:rPr>
      </w:pPr>
      <w:r w:rsidRPr="00741DB3">
        <w:rPr>
          <w:b/>
        </w:rPr>
        <w:t>UoM Replacement</w:t>
      </w:r>
      <w:r>
        <w:t xml:space="preserve"> – In addition to the regular UoM conversions on orders/carts, b2b </w:t>
      </w:r>
      <w:r w:rsidRPr="00BA7696">
        <w:rPr>
          <w:rFonts w:ascii="Tahoma" w:hAnsi="Tahoma" w:cs="Tahoma"/>
          <w:sz w:val="18"/>
          <w:szCs w:val="18"/>
        </w:rPr>
        <w:t>has an additional translation of UoMs. In today’s dotcom  a table stores customer replacement UoMs. This is a one-to-one replacement that is applied to outgoing carts after all standard UoM conversions.  It is a simple replacement and involves no conversion factors.</w:t>
      </w:r>
    </w:p>
    <w:p w:rsidR="00BA69F5" w:rsidRPr="00BA7696" w:rsidRDefault="00BA69F5" w:rsidP="00BA69F5">
      <w:pPr>
        <w:rPr>
          <w:rFonts w:cs="Tahoma"/>
          <w:szCs w:val="18"/>
        </w:rPr>
      </w:pPr>
    </w:p>
    <w:p w:rsidR="00BA69F5" w:rsidRDefault="00BA69F5" w:rsidP="00BA69F5">
      <w:pPr>
        <w:pStyle w:val="ListParagraph"/>
        <w:numPr>
          <w:ilvl w:val="0"/>
          <w:numId w:val="25"/>
        </w:numPr>
        <w:rPr>
          <w:rFonts w:ascii="Tahoma" w:hAnsi="Tahoma" w:cs="Tahoma"/>
          <w:sz w:val="18"/>
          <w:szCs w:val="18"/>
        </w:rPr>
      </w:pPr>
      <w:r w:rsidRPr="00741DB3">
        <w:rPr>
          <w:rFonts w:ascii="Tahoma" w:hAnsi="Tahoma" w:cs="Tahoma"/>
          <w:b/>
          <w:sz w:val="18"/>
          <w:szCs w:val="18"/>
        </w:rPr>
        <w:t>UNSPSC Replacement</w:t>
      </w:r>
      <w:r w:rsidRPr="00BA7696">
        <w:rPr>
          <w:rFonts w:ascii="Tahoma" w:hAnsi="Tahoma" w:cs="Tahoma"/>
          <w:sz w:val="18"/>
          <w:szCs w:val="18"/>
        </w:rPr>
        <w:t xml:space="preserve"> – Certain customers define their own set of UNSPSC codes that they’d prefer to receive/send for items that they are purchasing. Similar to the UoM replacement table, there is a UNSPSC Replacement table stored in the current dotcom. The replacement of customer preferred UNSPSC code to Master data UNSPSC code is done </w:t>
      </w:r>
      <w:r>
        <w:rPr>
          <w:rFonts w:ascii="Tahoma" w:hAnsi="Tahoma" w:cs="Tahoma"/>
          <w:sz w:val="18"/>
          <w:szCs w:val="18"/>
        </w:rPr>
        <w:t>on outbound punchout cart</w:t>
      </w:r>
      <w:r w:rsidRPr="00BA7696">
        <w:rPr>
          <w:rFonts w:ascii="Tahoma" w:hAnsi="Tahoma" w:cs="Tahoma"/>
          <w:sz w:val="18"/>
          <w:szCs w:val="18"/>
        </w:rPr>
        <w:t>.</w:t>
      </w:r>
    </w:p>
    <w:p w:rsidR="00BA69F5" w:rsidRPr="00781DD7" w:rsidRDefault="00BA69F5" w:rsidP="00BA69F5">
      <w:pPr>
        <w:pStyle w:val="ListParagraph"/>
        <w:rPr>
          <w:rFonts w:ascii="Tahoma" w:hAnsi="Tahoma" w:cs="Tahoma"/>
          <w:sz w:val="18"/>
          <w:szCs w:val="18"/>
        </w:rPr>
      </w:pPr>
    </w:p>
    <w:p w:rsidR="00BA69F5" w:rsidRPr="00D3695A" w:rsidRDefault="00BA69F5" w:rsidP="00BA69F5">
      <w:pPr>
        <w:pStyle w:val="ListParagraph"/>
        <w:numPr>
          <w:ilvl w:val="1"/>
          <w:numId w:val="25"/>
        </w:numPr>
        <w:rPr>
          <w:rFonts w:ascii="Tahoma" w:hAnsi="Tahoma" w:cs="Tahoma"/>
          <w:sz w:val="18"/>
          <w:szCs w:val="18"/>
        </w:rPr>
      </w:pPr>
      <w:r w:rsidRPr="00D3695A">
        <w:rPr>
          <w:rFonts w:ascii="Tahoma" w:hAnsi="Tahoma" w:cs="Tahoma"/>
          <w:sz w:val="18"/>
          <w:szCs w:val="18"/>
        </w:rPr>
        <w:t>This is done before we apply the OCI or cXML map to the cart output.</w:t>
      </w:r>
    </w:p>
    <w:p w:rsidR="00BA69F5" w:rsidRPr="00D3695A" w:rsidRDefault="00BA69F5" w:rsidP="00BA69F5">
      <w:pPr>
        <w:pStyle w:val="ListParagraph"/>
        <w:numPr>
          <w:ilvl w:val="1"/>
          <w:numId w:val="25"/>
        </w:numPr>
        <w:rPr>
          <w:rFonts w:ascii="Tahoma" w:hAnsi="Tahoma" w:cs="Tahoma"/>
          <w:sz w:val="18"/>
          <w:szCs w:val="18"/>
        </w:rPr>
      </w:pPr>
      <w:r w:rsidRPr="00D3695A">
        <w:rPr>
          <w:rFonts w:ascii="Tahoma" w:hAnsi="Tahoma" w:cs="Tahoma"/>
          <w:sz w:val="18"/>
          <w:szCs w:val="18"/>
        </w:rPr>
        <w:t xml:space="preserve">The replacement logic picks up the legacy part # and xpedx UNSPSC and tries to find an entry in </w:t>
      </w:r>
      <w:r>
        <w:rPr>
          <w:rFonts w:ascii="Tahoma" w:hAnsi="Tahoma" w:cs="Tahoma"/>
          <w:sz w:val="18"/>
          <w:szCs w:val="18"/>
        </w:rPr>
        <w:t xml:space="preserve">UNSPSC Replacement </w:t>
      </w:r>
      <w:r w:rsidRPr="00D3695A">
        <w:rPr>
          <w:rFonts w:ascii="Tahoma" w:hAnsi="Tahoma" w:cs="Tahoma"/>
          <w:sz w:val="18"/>
          <w:szCs w:val="18"/>
        </w:rPr>
        <w:t>table.</w:t>
      </w:r>
    </w:p>
    <w:p w:rsidR="00BA69F5" w:rsidRPr="00D3695A" w:rsidRDefault="00BA69F5" w:rsidP="00BA69F5">
      <w:pPr>
        <w:pStyle w:val="ListParagraph"/>
        <w:numPr>
          <w:ilvl w:val="1"/>
          <w:numId w:val="25"/>
        </w:numPr>
        <w:rPr>
          <w:rFonts w:ascii="Tahoma" w:hAnsi="Tahoma" w:cs="Tahoma"/>
          <w:sz w:val="18"/>
          <w:szCs w:val="18"/>
        </w:rPr>
      </w:pPr>
      <w:r w:rsidRPr="00D3695A">
        <w:rPr>
          <w:rFonts w:ascii="Tahoma" w:hAnsi="Tahoma" w:cs="Tahoma"/>
          <w:sz w:val="18"/>
          <w:szCs w:val="18"/>
        </w:rPr>
        <w:t>If found, the UNSPSC is replaced with the Customer UNSPSC from the above row.</w:t>
      </w:r>
    </w:p>
    <w:p w:rsidR="00BA69F5" w:rsidRPr="00D3695A" w:rsidRDefault="00BA69F5" w:rsidP="00BA69F5">
      <w:pPr>
        <w:pStyle w:val="ListParagraph"/>
        <w:numPr>
          <w:ilvl w:val="1"/>
          <w:numId w:val="25"/>
        </w:numPr>
        <w:rPr>
          <w:rFonts w:ascii="Tahoma" w:hAnsi="Tahoma" w:cs="Tahoma"/>
          <w:sz w:val="18"/>
          <w:szCs w:val="18"/>
        </w:rPr>
      </w:pPr>
      <w:r w:rsidRPr="00D3695A">
        <w:rPr>
          <w:rFonts w:ascii="Tahoma" w:hAnsi="Tahoma" w:cs="Tahoma"/>
          <w:sz w:val="18"/>
          <w:szCs w:val="18"/>
        </w:rPr>
        <w:t>If not found, then the logic looks for a more generic row using just the xpedx UNSPSC and replaces it with Customer UNSPSC if found.</w:t>
      </w:r>
    </w:p>
    <w:p w:rsidR="00BA69F5" w:rsidRPr="00D3695A" w:rsidRDefault="00BA69F5" w:rsidP="00BA69F5">
      <w:pPr>
        <w:pStyle w:val="ListParagraph"/>
        <w:numPr>
          <w:ilvl w:val="1"/>
          <w:numId w:val="25"/>
        </w:numPr>
        <w:rPr>
          <w:rFonts w:ascii="Tahoma" w:hAnsi="Tahoma" w:cs="Tahoma"/>
          <w:sz w:val="18"/>
          <w:szCs w:val="18"/>
        </w:rPr>
      </w:pPr>
      <w:r w:rsidRPr="00D3695A">
        <w:rPr>
          <w:rFonts w:ascii="Tahoma" w:hAnsi="Tahoma" w:cs="Tahoma"/>
          <w:sz w:val="18"/>
          <w:szCs w:val="18"/>
        </w:rPr>
        <w:t>All entries in this table are managed via USD tickets and there is no user interface to update / view the values.</w:t>
      </w:r>
    </w:p>
    <w:p w:rsidR="00BA69F5" w:rsidRPr="00D3695A" w:rsidRDefault="00BA69F5" w:rsidP="00BA69F5">
      <w:pPr>
        <w:pStyle w:val="ListParagraph"/>
        <w:numPr>
          <w:ilvl w:val="1"/>
          <w:numId w:val="25"/>
        </w:numPr>
        <w:rPr>
          <w:rFonts w:ascii="Tahoma" w:hAnsi="Tahoma" w:cs="Tahoma"/>
          <w:sz w:val="18"/>
          <w:szCs w:val="18"/>
        </w:rPr>
      </w:pPr>
      <w:r w:rsidRPr="00D3695A">
        <w:rPr>
          <w:rFonts w:ascii="Tahoma" w:hAnsi="Tahoma" w:cs="Tahoma"/>
          <w:sz w:val="18"/>
          <w:szCs w:val="18"/>
        </w:rPr>
        <w:t>The content of this table is not fed to any other system at this point.</w:t>
      </w:r>
    </w:p>
    <w:p w:rsidR="00BA69F5" w:rsidRPr="00D3695A" w:rsidRDefault="00BA69F5" w:rsidP="00BA69F5">
      <w:pPr>
        <w:pStyle w:val="ListParagraph"/>
        <w:numPr>
          <w:ilvl w:val="1"/>
          <w:numId w:val="25"/>
        </w:numPr>
        <w:rPr>
          <w:rFonts w:ascii="Tahoma" w:hAnsi="Tahoma" w:cs="Tahoma"/>
          <w:sz w:val="18"/>
          <w:szCs w:val="18"/>
        </w:rPr>
      </w:pPr>
      <w:r w:rsidRPr="00D3695A">
        <w:rPr>
          <w:rFonts w:ascii="Tahoma" w:hAnsi="Tahoma" w:cs="Tahoma"/>
          <w:sz w:val="18"/>
          <w:szCs w:val="18"/>
        </w:rPr>
        <w:t>Below is the list of Master Customers using UNSPSC replace currently:</w:t>
      </w:r>
    </w:p>
    <w:p w:rsidR="00BA69F5" w:rsidRDefault="00BA69F5" w:rsidP="00BA69F5">
      <w:pPr>
        <w:pStyle w:val="ListParagraph"/>
        <w:numPr>
          <w:ilvl w:val="2"/>
          <w:numId w:val="25"/>
        </w:numPr>
        <w:rPr>
          <w:rFonts w:ascii="Tahoma" w:hAnsi="Tahoma" w:cs="Tahoma"/>
          <w:sz w:val="18"/>
          <w:szCs w:val="18"/>
        </w:rPr>
      </w:pPr>
      <w:r w:rsidRPr="00D3695A">
        <w:rPr>
          <w:rFonts w:ascii="Tahoma" w:hAnsi="Tahoma" w:cs="Tahoma"/>
          <w:sz w:val="18"/>
          <w:szCs w:val="18"/>
        </w:rPr>
        <w:t>American Express (Ariba)(Punchout)</w:t>
      </w:r>
    </w:p>
    <w:p w:rsidR="00BA69F5" w:rsidRDefault="00BA69F5" w:rsidP="00BA69F5">
      <w:pPr>
        <w:pStyle w:val="ListParagraph"/>
        <w:numPr>
          <w:ilvl w:val="2"/>
          <w:numId w:val="25"/>
        </w:numPr>
        <w:rPr>
          <w:rFonts w:ascii="Tahoma" w:hAnsi="Tahoma" w:cs="Tahoma"/>
          <w:sz w:val="18"/>
          <w:szCs w:val="18"/>
        </w:rPr>
      </w:pPr>
      <w:r w:rsidRPr="00D3695A">
        <w:rPr>
          <w:rFonts w:ascii="Tahoma" w:hAnsi="Tahoma" w:cs="Tahoma"/>
          <w:sz w:val="18"/>
          <w:szCs w:val="18"/>
        </w:rPr>
        <w:t>Kaiser Foundation Hospitals - FS (PunchOut)</w:t>
      </w:r>
    </w:p>
    <w:p w:rsidR="00BA69F5" w:rsidRDefault="00BA69F5" w:rsidP="00BA69F5">
      <w:pPr>
        <w:pStyle w:val="ListParagraph"/>
        <w:numPr>
          <w:ilvl w:val="2"/>
          <w:numId w:val="25"/>
        </w:numPr>
        <w:rPr>
          <w:rFonts w:ascii="Tahoma" w:hAnsi="Tahoma" w:cs="Tahoma"/>
          <w:sz w:val="18"/>
          <w:szCs w:val="18"/>
        </w:rPr>
      </w:pPr>
      <w:r w:rsidRPr="00D3695A">
        <w:rPr>
          <w:rFonts w:ascii="Tahoma" w:hAnsi="Tahoma" w:cs="Tahoma"/>
          <w:sz w:val="18"/>
          <w:szCs w:val="18"/>
        </w:rPr>
        <w:t>Toys R Us (PunchOut)</w:t>
      </w:r>
    </w:p>
    <w:p w:rsidR="00BA69F5" w:rsidRDefault="00BA69F5" w:rsidP="00BA69F5">
      <w:pPr>
        <w:pStyle w:val="Heading2"/>
        <w:numPr>
          <w:ilvl w:val="3"/>
          <w:numId w:val="4"/>
        </w:numPr>
      </w:pPr>
      <w:bookmarkStart w:id="341" w:name="_Toc282438610"/>
      <w:r>
        <w:t>Punchout Cart Management</w:t>
      </w:r>
      <w:bookmarkEnd w:id="341"/>
    </w:p>
    <w:p w:rsidR="00BA69F5" w:rsidRDefault="00BA69F5" w:rsidP="00BA69F5"/>
    <w:p w:rsidR="00BA69F5" w:rsidRDefault="00BA69F5" w:rsidP="00BA69F5">
      <w:r>
        <w:t>Punchout users will have access to their previously used carts via the cart list pages. Since b2b orders at xpedx are placed using a mechanism other than converting carts to orders, this list of punchout carts will become unmanageable. To resolve this, there will be a batch job that purges carts of punchout users that are more than a week old.</w:t>
      </w:r>
    </w:p>
    <w:p w:rsidR="00BA69F5" w:rsidRDefault="00BA69F5" w:rsidP="00BA69F5">
      <w:pPr>
        <w:rPr>
          <w:ins w:id="342" w:author="IBM_USER" w:date="2011-01-10T14:43:00Z"/>
          <w:rFonts w:cs="Tahoma"/>
          <w:color w:val="339966"/>
        </w:rPr>
      </w:pPr>
    </w:p>
    <w:p w:rsidR="0011441F" w:rsidRDefault="0011441F" w:rsidP="0011441F">
      <w:pPr>
        <w:pStyle w:val="Heading2"/>
        <w:numPr>
          <w:ilvl w:val="3"/>
          <w:numId w:val="4"/>
        </w:numPr>
        <w:rPr>
          <w:ins w:id="343" w:author="IBM_USER" w:date="2011-01-10T14:43:00Z"/>
        </w:rPr>
      </w:pPr>
      <w:bookmarkStart w:id="344" w:name="_Toc282438611"/>
      <w:ins w:id="345" w:author="IBM_USER" w:date="2011-01-10T14:43:00Z">
        <w:r>
          <w:t xml:space="preserve">Punchout </w:t>
        </w:r>
        <w:r>
          <w:t>Change Request Functionality</w:t>
        </w:r>
        <w:bookmarkEnd w:id="344"/>
      </w:ins>
    </w:p>
    <w:p w:rsidR="0011441F" w:rsidRDefault="0011441F" w:rsidP="00BA69F5">
      <w:pPr>
        <w:rPr>
          <w:rFonts w:cs="Tahoma"/>
          <w:color w:val="339966"/>
        </w:rPr>
      </w:pPr>
    </w:p>
    <w:p w:rsidR="00BA69F5" w:rsidRDefault="00BA69F5" w:rsidP="00BA69F5">
      <w:pPr>
        <w:rPr>
          <w:ins w:id="346" w:author="IBM_USER" w:date="2011-01-10T15:19:00Z"/>
          <w:rFonts w:cs="Tahoma"/>
          <w:color w:val="339966"/>
        </w:rPr>
      </w:pPr>
    </w:p>
    <w:p w:rsidR="00A01C36" w:rsidRDefault="00A01C36" w:rsidP="00BA69F5">
      <w:pPr>
        <w:rPr>
          <w:ins w:id="347" w:author="IBM_USER" w:date="2011-01-10T15:19:00Z"/>
          <w:rFonts w:cs="Tahoma"/>
          <w:color w:val="339966"/>
        </w:rPr>
      </w:pPr>
    </w:p>
    <w:p w:rsidR="00A01C36" w:rsidRDefault="00A01C36" w:rsidP="00BA69F5">
      <w:pPr>
        <w:rPr>
          <w:rFonts w:cs="Tahoma"/>
          <w:color w:val="339966"/>
        </w:rPr>
      </w:pPr>
    </w:p>
    <w:p w:rsidR="00BA69F5" w:rsidRDefault="00BA69F5" w:rsidP="00BA69F5">
      <w:pPr>
        <w:pStyle w:val="Heading2"/>
      </w:pPr>
      <w:bookmarkStart w:id="348" w:name="_Toc282438612"/>
      <w:r>
        <w:t>Master System</w:t>
      </w:r>
      <w:bookmarkEnd w:id="348"/>
    </w:p>
    <w:p w:rsidR="00BA69F5" w:rsidRDefault="00BA69F5" w:rsidP="00BA69F5"/>
    <w:p w:rsidR="00BA69F5" w:rsidRDefault="00BA69F5" w:rsidP="00BA69F5">
      <w:r>
        <w:t>N/A</w:t>
      </w:r>
    </w:p>
    <w:p w:rsidR="00BA69F5" w:rsidRDefault="00BA69F5" w:rsidP="00BA69F5"/>
    <w:p w:rsidR="00BA69F5" w:rsidRPr="000F501A" w:rsidRDefault="00BA69F5" w:rsidP="00BA69F5">
      <w:pPr>
        <w:pStyle w:val="Heading2"/>
      </w:pPr>
      <w:bookmarkStart w:id="349" w:name="_Toc282438613"/>
      <w:r>
        <w:t>Implementation Details</w:t>
      </w:r>
      <w:bookmarkEnd w:id="349"/>
    </w:p>
    <w:p w:rsidR="00BA69F5" w:rsidRDefault="00BA69F5" w:rsidP="00BA69F5">
      <w:pPr>
        <w:pStyle w:val="Heading2"/>
        <w:numPr>
          <w:ilvl w:val="2"/>
          <w:numId w:val="4"/>
        </w:numPr>
      </w:pPr>
      <w:bookmarkStart w:id="350" w:name="_Toc282438614"/>
      <w:r>
        <w:t>Entity objects.</w:t>
      </w:r>
      <w:bookmarkEnd w:id="350"/>
    </w:p>
    <w:p w:rsidR="00BA69F5" w:rsidRDefault="00BA69F5" w:rsidP="00BA69F5">
      <w:pPr>
        <w:pStyle w:val="Heading2"/>
        <w:numPr>
          <w:ilvl w:val="2"/>
          <w:numId w:val="4"/>
        </w:numPr>
      </w:pPr>
      <w:bookmarkStart w:id="351" w:name="_Toc282438615"/>
      <w:r>
        <w:t>Actions involved and Functions</w:t>
      </w:r>
      <w:bookmarkEnd w:id="351"/>
      <w:r>
        <w:t xml:space="preserve"> </w:t>
      </w:r>
    </w:p>
    <w:p w:rsidR="00BA69F5" w:rsidRDefault="00BA69F5" w:rsidP="00BA69F5">
      <w:pPr>
        <w:rPr>
          <w:rFonts w:cs="Tahoma"/>
        </w:rPr>
      </w:pPr>
    </w:p>
    <w:p w:rsidR="00BA69F5" w:rsidRDefault="00BA69F5" w:rsidP="00BA69F5">
      <w:pPr>
        <w:rPr>
          <w:rFonts w:cs="Tahoma"/>
        </w:rPr>
      </w:pPr>
    </w:p>
    <w:p w:rsidR="00BA69F5" w:rsidRDefault="00BA69F5" w:rsidP="00BA69F5">
      <w:pPr>
        <w:pStyle w:val="Heading2"/>
        <w:sectPr w:rsidR="00BA69F5" w:rsidSect="00DA678C">
          <w:pgSz w:w="12240" w:h="15840" w:code="1"/>
          <w:pgMar w:top="1440" w:right="1800" w:bottom="1440" w:left="1800" w:header="720" w:footer="720" w:gutter="0"/>
          <w:cols w:space="720"/>
          <w:titlePg/>
        </w:sectPr>
      </w:pPr>
      <w:bookmarkStart w:id="352" w:name="_Toc282438616"/>
      <w:r>
        <w:t>Process Flow</w:t>
      </w:r>
      <w:bookmarkEnd w:id="352"/>
    </w:p>
    <w:p w:rsidR="00BA69F5" w:rsidRDefault="00BA69F5" w:rsidP="00BA69F5"/>
    <w:p w:rsidR="00BA69F5" w:rsidRPr="00D008E6" w:rsidRDefault="00BA69F5" w:rsidP="00BA69F5"/>
    <w:p w:rsidR="00BA69F5" w:rsidRDefault="00BA69F5" w:rsidP="00BA69F5">
      <w:pPr>
        <w:pStyle w:val="Heading2"/>
      </w:pPr>
      <w:bookmarkStart w:id="353" w:name="_Toc282438617"/>
      <w:r>
        <w:t>Field Mapping</w:t>
      </w:r>
      <w:bookmarkEnd w:id="353"/>
    </w:p>
    <w:p w:rsidR="00BA69F5" w:rsidRDefault="00BA69F5" w:rsidP="00BA69F5"/>
    <w:p w:rsidR="00BA69F5" w:rsidRDefault="00BA69F5" w:rsidP="00BA69F5"/>
    <w:p w:rsidR="00BA69F5" w:rsidRDefault="00BA69F5" w:rsidP="00BA69F5">
      <w:r>
        <w:t xml:space="preserve">The following mapping contains the fields that are sent as part of the requests from the customer to </w:t>
      </w:r>
      <w:smartTag w:uri="urn:schemas-microsoft-com:office:smarttags" w:element="City">
        <w:r>
          <w:t>Sterling</w:t>
        </w:r>
      </w:smartTag>
      <w:r>
        <w:t xml:space="preserve"> and the punchout response sent from </w:t>
      </w:r>
      <w:smartTag w:uri="urn:schemas-microsoft-com:office:smarttags" w:element="place">
        <w:smartTag w:uri="urn:schemas-microsoft-com:office:smarttags" w:element="City">
          <w:r>
            <w:t>Sterling</w:t>
          </w:r>
        </w:smartTag>
      </w:smartTag>
      <w:r>
        <w:t xml:space="preserve"> to the customer. In the case of cXML, there is a setup handshake that OCI implemented at xpedx doesn’t support.</w:t>
      </w:r>
    </w:p>
    <w:p w:rsidR="00BA69F5" w:rsidRDefault="00BA69F5" w:rsidP="00BA69F5"/>
    <w:p w:rsidR="00BA69F5" w:rsidRDefault="00BA69F5" w:rsidP="00BA69F5"/>
    <w:p w:rsidR="00BA69F5" w:rsidRDefault="00BA69F5" w:rsidP="00BA69F5">
      <w:pPr>
        <w:pStyle w:val="Heading2"/>
        <w:numPr>
          <w:ilvl w:val="2"/>
          <w:numId w:val="4"/>
        </w:numPr>
      </w:pPr>
      <w:bookmarkStart w:id="354" w:name="_Toc282438618"/>
      <w:r>
        <w:t>cXML Setup Request/Response/Cart Punchout Mapping</w:t>
      </w:r>
      <w:bookmarkEnd w:id="354"/>
    </w:p>
    <w:p w:rsidR="00BA69F5" w:rsidRDefault="00BA69F5" w:rsidP="00BA69F5"/>
    <w:p w:rsidR="00BA69F5" w:rsidRDefault="00BA69F5" w:rsidP="00BA69F5"/>
    <w:p w:rsidR="00BA69F5" w:rsidRDefault="00BA69F5" w:rsidP="00BA69F5">
      <w:r>
        <w:object w:dxaOrig="1534" w:dyaOrig="992">
          <v:shape id="_x0000_i1026" type="#_x0000_t75" style="width:75.75pt;height:48.75pt" o:ole="">
            <v:imagedata r:id="rId13" o:title=""/>
          </v:shape>
          <o:OLEObject Type="Embed" ProgID="Excel.Sheet.8" ShapeID="_x0000_i1026" DrawAspect="Icon" ObjectID="_1356180665" r:id="rId14"/>
        </w:object>
      </w:r>
    </w:p>
    <w:p w:rsidR="00BA69F5" w:rsidRPr="00BD74D8" w:rsidRDefault="00BA69F5" w:rsidP="00BA69F5"/>
    <w:p w:rsidR="00BA69F5" w:rsidRDefault="00BA69F5" w:rsidP="00BA69F5">
      <w:pPr>
        <w:pStyle w:val="Heading2"/>
        <w:numPr>
          <w:ilvl w:val="2"/>
          <w:numId w:val="4"/>
        </w:numPr>
      </w:pPr>
      <w:bookmarkStart w:id="355" w:name="_Toc282438619"/>
      <w:r>
        <w:t>OCI Cart Punchout Mapping</w:t>
      </w:r>
      <w:bookmarkEnd w:id="355"/>
    </w:p>
    <w:p w:rsidR="00BA69F5" w:rsidRDefault="00BA69F5" w:rsidP="00BA69F5"/>
    <w:p w:rsidR="00BA69F5" w:rsidRDefault="00E1461B" w:rsidP="00BA69F5">
      <w:ins w:id="356" w:author="IBM_USER" w:date="2011-01-10T15:38:00Z">
        <w:r>
          <w:object w:dxaOrig="1531" w:dyaOrig="1002">
            <v:shape id="_x0000_i1032" type="#_x0000_t75" style="width:76.5pt;height:50.25pt" o:ole="">
              <v:imagedata r:id="rId15" o:title=""/>
            </v:shape>
            <o:OLEObject Type="Embed" ProgID="Excel.Sheet.8" ShapeID="_x0000_i1032" DrawAspect="Icon" ObjectID="_1356180666" r:id="rId16"/>
          </w:object>
        </w:r>
      </w:ins>
    </w:p>
    <w:p w:rsidR="00BA69F5" w:rsidRDefault="00BA69F5" w:rsidP="00BA69F5"/>
    <w:p w:rsidR="00BA69F5" w:rsidRPr="00D70E29" w:rsidRDefault="00BA69F5" w:rsidP="00BA69F5"/>
    <w:p w:rsidR="00BA69F5" w:rsidRDefault="00BA69F5" w:rsidP="00BA69F5">
      <w:pPr>
        <w:pStyle w:val="Heading2"/>
      </w:pPr>
      <w:bookmarkStart w:id="357" w:name="_Toc282438620"/>
      <w:r>
        <w:t>Schema</w:t>
      </w:r>
      <w:bookmarkEnd w:id="357"/>
    </w:p>
    <w:p w:rsidR="00BA69F5" w:rsidRDefault="00BA69F5" w:rsidP="00BA69F5"/>
    <w:p w:rsidR="00BA69F5" w:rsidRDefault="00BA69F5" w:rsidP="00BA69F5">
      <w:r>
        <w:t>For samples of the following transactions, see the Appendix section.</w:t>
      </w:r>
    </w:p>
    <w:p w:rsidR="00BA69F5" w:rsidRDefault="00BA69F5" w:rsidP="00BA69F5"/>
    <w:p w:rsidR="00BA69F5" w:rsidRDefault="00BA69F5" w:rsidP="00BA69F5">
      <w:pPr>
        <w:pStyle w:val="Heading2"/>
        <w:numPr>
          <w:ilvl w:val="2"/>
          <w:numId w:val="4"/>
        </w:numPr>
      </w:pPr>
      <w:bookmarkStart w:id="358" w:name="_Toc282438621"/>
      <w:r>
        <w:t xml:space="preserve">cXML Punchout Setup Schema (Customer to </w:t>
      </w:r>
      <w:smartTag w:uri="urn:schemas-microsoft-com:office:smarttags" w:element="place">
        <w:smartTag w:uri="urn:schemas-microsoft-com:office:smarttags" w:element="City">
          <w:r>
            <w:t>Sterling</w:t>
          </w:r>
        </w:smartTag>
      </w:smartTag>
      <w:r>
        <w:t>)</w:t>
      </w:r>
      <w:bookmarkEnd w:id="358"/>
    </w:p>
    <w:p w:rsidR="00BA69F5" w:rsidRDefault="00BA69F5" w:rsidP="00BA69F5"/>
    <w:p w:rsidR="00BA69F5" w:rsidRDefault="00BA69F5" w:rsidP="00BA69F5">
      <w:r>
        <w:t>&lt;?xml version="1.0" encoding="utf-8"?&gt;</w:t>
      </w:r>
    </w:p>
    <w:p w:rsidR="00BA69F5" w:rsidRDefault="00BA69F5" w:rsidP="00BA69F5">
      <w:r>
        <w:t>&lt;!DOCTYPE cXML SYSTEM "http://xml.cXML.org/schemas/cXML/1.2.014/cXML.dtd"&gt;</w:t>
      </w:r>
    </w:p>
    <w:p w:rsidR="00BA69F5" w:rsidRDefault="00BA69F5" w:rsidP="00BA69F5">
      <w:r>
        <w:t xml:space="preserve">&lt;cXML </w:t>
      </w:r>
    </w:p>
    <w:p w:rsidR="00BA69F5" w:rsidRDefault="00BA69F5" w:rsidP="00BA69F5">
      <w:r>
        <w:tab/>
        <w:t xml:space="preserve">version="" </w:t>
      </w:r>
    </w:p>
    <w:p w:rsidR="00BA69F5" w:rsidRDefault="00BA69F5" w:rsidP="00BA69F5">
      <w:r>
        <w:tab/>
        <w:t xml:space="preserve">payloadID="" </w:t>
      </w:r>
    </w:p>
    <w:p w:rsidR="00BA69F5" w:rsidRDefault="00BA69F5" w:rsidP="00BA69F5">
      <w:r>
        <w:tab/>
        <w:t>timestamp=""</w:t>
      </w:r>
    </w:p>
    <w:p w:rsidR="00BA69F5" w:rsidRDefault="00BA69F5" w:rsidP="00BA69F5">
      <w:r>
        <w:t>&gt;</w:t>
      </w:r>
    </w:p>
    <w:p w:rsidR="00BA69F5" w:rsidRDefault="00BA69F5" w:rsidP="00BA69F5">
      <w:r>
        <w:tab/>
        <w:t>&lt;Header&gt;</w:t>
      </w:r>
    </w:p>
    <w:p w:rsidR="00BA69F5" w:rsidRDefault="00BA69F5" w:rsidP="00BA69F5">
      <w:r>
        <w:tab/>
      </w:r>
      <w:r>
        <w:tab/>
        <w:t>&lt;From&gt;</w:t>
      </w:r>
    </w:p>
    <w:p w:rsidR="00BA69F5" w:rsidRDefault="00BA69F5" w:rsidP="00BA69F5">
      <w:r>
        <w:tab/>
      </w:r>
      <w:r>
        <w:tab/>
      </w:r>
      <w:r>
        <w:tab/>
        <w:t>&lt;Credential domain=""&gt;</w:t>
      </w:r>
    </w:p>
    <w:p w:rsidR="00BA69F5" w:rsidRDefault="00BA69F5" w:rsidP="00BA69F5">
      <w:r>
        <w:tab/>
      </w:r>
      <w:r>
        <w:tab/>
      </w:r>
      <w:r>
        <w:tab/>
      </w:r>
      <w:r>
        <w:tab/>
        <w:t>&lt;Identity/&gt;</w:t>
      </w:r>
    </w:p>
    <w:p w:rsidR="00BA69F5" w:rsidRDefault="00BA69F5" w:rsidP="00BA69F5">
      <w:r>
        <w:tab/>
      </w:r>
      <w:r>
        <w:tab/>
      </w:r>
      <w:r>
        <w:tab/>
        <w:t>&lt;/Credential&gt;</w:t>
      </w:r>
    </w:p>
    <w:p w:rsidR="00BA69F5" w:rsidRDefault="00BA69F5" w:rsidP="00BA69F5">
      <w:r>
        <w:tab/>
      </w:r>
      <w:r>
        <w:tab/>
        <w:t>&lt;/From&gt;</w:t>
      </w:r>
    </w:p>
    <w:p w:rsidR="00BA69F5" w:rsidRDefault="00BA69F5" w:rsidP="00BA69F5">
      <w:r>
        <w:tab/>
      </w:r>
      <w:r>
        <w:tab/>
        <w:t>&lt;To&gt;</w:t>
      </w:r>
    </w:p>
    <w:p w:rsidR="00BA69F5" w:rsidRDefault="00BA69F5" w:rsidP="00BA69F5">
      <w:r>
        <w:tab/>
      </w:r>
      <w:r>
        <w:tab/>
      </w:r>
      <w:r>
        <w:tab/>
        <w:t>&lt;Credential domain=""&gt;</w:t>
      </w:r>
    </w:p>
    <w:p w:rsidR="00BA69F5" w:rsidRDefault="00BA69F5" w:rsidP="00BA69F5">
      <w:r>
        <w:tab/>
      </w:r>
      <w:r>
        <w:tab/>
      </w:r>
      <w:r>
        <w:tab/>
      </w:r>
      <w:r>
        <w:tab/>
        <w:t>&lt;Identity/&gt;</w:t>
      </w:r>
    </w:p>
    <w:p w:rsidR="00BA69F5" w:rsidRDefault="00BA69F5" w:rsidP="00BA69F5">
      <w:r>
        <w:tab/>
      </w:r>
      <w:r>
        <w:tab/>
      </w:r>
      <w:r>
        <w:tab/>
        <w:t>&lt;/Credential&gt;</w:t>
      </w:r>
    </w:p>
    <w:p w:rsidR="00BA69F5" w:rsidRDefault="00BA69F5" w:rsidP="00BA69F5">
      <w:r>
        <w:tab/>
      </w:r>
      <w:r>
        <w:tab/>
        <w:t>&lt;/To&gt;</w:t>
      </w:r>
    </w:p>
    <w:p w:rsidR="00BA69F5" w:rsidRDefault="00BA69F5" w:rsidP="00BA69F5">
      <w:r>
        <w:tab/>
      </w:r>
      <w:r>
        <w:tab/>
        <w:t>&lt;Sender&gt;</w:t>
      </w:r>
    </w:p>
    <w:p w:rsidR="00BA69F5" w:rsidRDefault="00BA69F5" w:rsidP="00BA69F5">
      <w:r>
        <w:lastRenderedPageBreak/>
        <w:tab/>
      </w:r>
      <w:r>
        <w:tab/>
      </w:r>
      <w:r>
        <w:tab/>
        <w:t>&lt;Credential domain=""&gt;</w:t>
      </w:r>
    </w:p>
    <w:p w:rsidR="00BA69F5" w:rsidRDefault="00BA69F5" w:rsidP="00BA69F5">
      <w:r>
        <w:tab/>
      </w:r>
      <w:r>
        <w:tab/>
      </w:r>
      <w:r>
        <w:tab/>
      </w:r>
      <w:r>
        <w:tab/>
        <w:t>&lt;Identity/&gt;</w:t>
      </w:r>
    </w:p>
    <w:p w:rsidR="00BA69F5" w:rsidRDefault="00BA69F5" w:rsidP="00BA69F5">
      <w:r>
        <w:tab/>
      </w:r>
      <w:r>
        <w:tab/>
      </w:r>
      <w:r>
        <w:tab/>
        <w:t>&lt;/Credential&gt;</w:t>
      </w:r>
    </w:p>
    <w:p w:rsidR="00BA69F5" w:rsidRDefault="00BA69F5" w:rsidP="00BA69F5">
      <w:r>
        <w:tab/>
      </w:r>
      <w:r>
        <w:tab/>
      </w:r>
      <w:r>
        <w:tab/>
        <w:t>&lt;UserAgent /&gt;</w:t>
      </w:r>
    </w:p>
    <w:p w:rsidR="00BA69F5" w:rsidRDefault="00BA69F5" w:rsidP="00BA69F5">
      <w:r>
        <w:tab/>
      </w:r>
      <w:r>
        <w:tab/>
        <w:t>&lt;/Sender&gt;</w:t>
      </w:r>
    </w:p>
    <w:p w:rsidR="00BA69F5" w:rsidRDefault="00BA69F5" w:rsidP="00BA69F5">
      <w:r>
        <w:tab/>
        <w:t>&lt;/Header&gt;</w:t>
      </w:r>
    </w:p>
    <w:p w:rsidR="00BA69F5" w:rsidRDefault="00BA69F5" w:rsidP="00BA69F5">
      <w:r>
        <w:tab/>
        <w:t>&lt;Message&gt;</w:t>
      </w:r>
    </w:p>
    <w:p w:rsidR="00BA69F5" w:rsidRDefault="00BA69F5" w:rsidP="00BA69F5">
      <w:r>
        <w:tab/>
      </w:r>
      <w:r>
        <w:tab/>
        <w:t>&lt;PunchOutOrderMessage&gt;</w:t>
      </w:r>
    </w:p>
    <w:p w:rsidR="00BA69F5" w:rsidRDefault="00BA69F5" w:rsidP="00BA69F5">
      <w:r>
        <w:tab/>
      </w:r>
      <w:r>
        <w:tab/>
      </w:r>
      <w:r>
        <w:tab/>
        <w:t>&lt;BuyerCookie/&gt;</w:t>
      </w:r>
    </w:p>
    <w:p w:rsidR="00BA69F5" w:rsidRDefault="00BA69F5" w:rsidP="00BA69F5">
      <w:r>
        <w:tab/>
      </w:r>
      <w:r>
        <w:tab/>
      </w:r>
      <w:r>
        <w:tab/>
        <w:t>&lt;PunchOutOrderMessageHeader operationAllowed=""&gt;</w:t>
      </w:r>
    </w:p>
    <w:p w:rsidR="00BA69F5" w:rsidRDefault="00BA69F5" w:rsidP="00BA69F5">
      <w:r>
        <w:tab/>
      </w:r>
      <w:r>
        <w:tab/>
      </w:r>
      <w:r>
        <w:tab/>
      </w:r>
      <w:r>
        <w:tab/>
        <w:t>&lt;Total&gt;</w:t>
      </w:r>
    </w:p>
    <w:p w:rsidR="00BA69F5" w:rsidRDefault="00BA69F5" w:rsidP="00BA69F5">
      <w:r>
        <w:tab/>
      </w:r>
      <w:r>
        <w:tab/>
      </w:r>
      <w:r>
        <w:tab/>
      </w:r>
      <w:r>
        <w:tab/>
      </w:r>
      <w:r>
        <w:tab/>
        <w:t>&lt;Money currency=""/&gt;</w:t>
      </w:r>
    </w:p>
    <w:p w:rsidR="00BA69F5" w:rsidRDefault="00BA69F5" w:rsidP="00BA69F5">
      <w:r>
        <w:tab/>
      </w:r>
      <w:r>
        <w:tab/>
      </w:r>
      <w:r>
        <w:tab/>
      </w:r>
      <w:r>
        <w:tab/>
        <w:t>&lt;/Total&gt;</w:t>
      </w:r>
    </w:p>
    <w:p w:rsidR="00BA69F5" w:rsidRDefault="00BA69F5" w:rsidP="00BA69F5">
      <w:r>
        <w:tab/>
      </w:r>
      <w:r>
        <w:tab/>
      </w:r>
      <w:r>
        <w:tab/>
        <w:t>&lt;/PunchOutOrderMessageHeader&gt;</w:t>
      </w:r>
    </w:p>
    <w:p w:rsidR="00BA69F5" w:rsidRDefault="00BA69F5" w:rsidP="00BA69F5">
      <w:r>
        <w:tab/>
      </w:r>
      <w:r>
        <w:tab/>
      </w:r>
      <w:r>
        <w:tab/>
        <w:t>&lt;ItemIn</w:t>
      </w:r>
      <w:r>
        <w:tab/>
        <w:t xml:space="preserve">quantity="" </w:t>
      </w:r>
    </w:p>
    <w:p w:rsidR="00BA69F5" w:rsidRDefault="00BA69F5" w:rsidP="00BA69F5">
      <w:r>
        <w:tab/>
      </w:r>
      <w:r>
        <w:tab/>
      </w:r>
      <w:r>
        <w:tab/>
      </w:r>
      <w:r>
        <w:tab/>
        <w:t>lineNumber=""&gt;</w:t>
      </w:r>
    </w:p>
    <w:p w:rsidR="00BA69F5" w:rsidRDefault="00BA69F5" w:rsidP="00BA69F5">
      <w:r>
        <w:tab/>
      </w:r>
      <w:r>
        <w:tab/>
      </w:r>
      <w:r>
        <w:tab/>
      </w:r>
      <w:r>
        <w:tab/>
        <w:t>&lt;ItemID&gt;</w:t>
      </w:r>
    </w:p>
    <w:p w:rsidR="00BA69F5" w:rsidRDefault="00BA69F5" w:rsidP="00BA69F5">
      <w:r>
        <w:tab/>
      </w:r>
      <w:r>
        <w:tab/>
      </w:r>
      <w:r>
        <w:tab/>
      </w:r>
      <w:r>
        <w:tab/>
      </w:r>
      <w:r>
        <w:tab/>
        <w:t>&lt;SupplierPartID/&gt;</w:t>
      </w:r>
    </w:p>
    <w:p w:rsidR="00BA69F5" w:rsidRDefault="00BA69F5" w:rsidP="00BA69F5">
      <w:r>
        <w:tab/>
      </w:r>
      <w:r>
        <w:tab/>
      </w:r>
      <w:r>
        <w:tab/>
      </w:r>
      <w:r>
        <w:tab/>
      </w:r>
      <w:r>
        <w:tab/>
        <w:t>&lt;SupplierPartAuxiliaryID/&gt;</w:t>
      </w:r>
    </w:p>
    <w:p w:rsidR="00BA69F5" w:rsidRDefault="00BA69F5" w:rsidP="00BA69F5">
      <w:r>
        <w:tab/>
      </w:r>
      <w:r>
        <w:tab/>
      </w:r>
      <w:r>
        <w:tab/>
      </w:r>
      <w:r>
        <w:tab/>
        <w:t>&lt;/ItemID&gt;</w:t>
      </w:r>
    </w:p>
    <w:p w:rsidR="00BA69F5" w:rsidRDefault="00BA69F5" w:rsidP="00BA69F5">
      <w:r>
        <w:tab/>
      </w:r>
      <w:r>
        <w:tab/>
      </w:r>
      <w:r>
        <w:tab/>
      </w:r>
      <w:r>
        <w:tab/>
        <w:t>&lt;ItemDetail&gt;</w:t>
      </w:r>
    </w:p>
    <w:p w:rsidR="00BA69F5" w:rsidRDefault="00BA69F5" w:rsidP="00BA69F5">
      <w:r>
        <w:tab/>
      </w:r>
      <w:r>
        <w:tab/>
      </w:r>
      <w:r>
        <w:tab/>
      </w:r>
      <w:r>
        <w:tab/>
      </w:r>
      <w:r>
        <w:tab/>
        <w:t>&lt;UnitPrice&gt;</w:t>
      </w:r>
    </w:p>
    <w:p w:rsidR="00BA69F5" w:rsidRDefault="00BA69F5" w:rsidP="00BA69F5">
      <w:r>
        <w:tab/>
      </w:r>
      <w:r>
        <w:tab/>
      </w:r>
      <w:r>
        <w:tab/>
      </w:r>
      <w:r>
        <w:tab/>
      </w:r>
      <w:r>
        <w:tab/>
      </w:r>
      <w:r>
        <w:tab/>
        <w:t>&lt;Money currency=""/&gt;</w:t>
      </w:r>
    </w:p>
    <w:p w:rsidR="00BA69F5" w:rsidRDefault="00BA69F5" w:rsidP="00BA69F5">
      <w:r>
        <w:tab/>
      </w:r>
      <w:r>
        <w:tab/>
      </w:r>
      <w:r>
        <w:tab/>
      </w:r>
      <w:r>
        <w:tab/>
      </w:r>
      <w:r>
        <w:tab/>
        <w:t>&lt;/UnitPrice&gt;</w:t>
      </w:r>
    </w:p>
    <w:p w:rsidR="00BA69F5" w:rsidRDefault="00BA69F5" w:rsidP="00BA69F5">
      <w:r>
        <w:tab/>
      </w:r>
      <w:r>
        <w:tab/>
      </w:r>
      <w:r>
        <w:tab/>
      </w:r>
      <w:r>
        <w:tab/>
      </w:r>
      <w:r>
        <w:tab/>
        <w:t>&lt;Description xml:lang="en-US"/&gt;</w:t>
      </w:r>
    </w:p>
    <w:p w:rsidR="00BA69F5" w:rsidRDefault="00BA69F5" w:rsidP="00BA69F5">
      <w:r>
        <w:tab/>
      </w:r>
      <w:r>
        <w:tab/>
      </w:r>
      <w:r>
        <w:tab/>
      </w:r>
      <w:r>
        <w:tab/>
      </w:r>
      <w:r>
        <w:tab/>
        <w:t>&lt;UnitOfMeasure/&gt;</w:t>
      </w:r>
    </w:p>
    <w:p w:rsidR="00BA69F5" w:rsidRDefault="00BA69F5" w:rsidP="00BA69F5">
      <w:r>
        <w:tab/>
      </w:r>
      <w:r>
        <w:tab/>
      </w:r>
      <w:r>
        <w:tab/>
      </w:r>
      <w:r>
        <w:tab/>
      </w:r>
      <w:r>
        <w:tab/>
        <w:t>&lt;Classification domain="UNSPSC"/&gt;</w:t>
      </w:r>
    </w:p>
    <w:p w:rsidR="00BA69F5" w:rsidRDefault="00BA69F5" w:rsidP="00BA69F5">
      <w:r>
        <w:tab/>
      </w:r>
      <w:r>
        <w:tab/>
      </w:r>
      <w:r>
        <w:tab/>
      </w:r>
      <w:r>
        <w:tab/>
        <w:t>&lt;/ItemDetail&gt;</w:t>
      </w:r>
    </w:p>
    <w:p w:rsidR="00BA69F5" w:rsidRDefault="00BA69F5" w:rsidP="00BA69F5">
      <w:r>
        <w:tab/>
      </w:r>
      <w:r>
        <w:tab/>
      </w:r>
      <w:r>
        <w:tab/>
        <w:t>&lt;/ItemIn&gt;</w:t>
      </w:r>
    </w:p>
    <w:p w:rsidR="00BA69F5" w:rsidRDefault="00BA69F5" w:rsidP="00BA69F5">
      <w:r>
        <w:tab/>
      </w:r>
      <w:r>
        <w:tab/>
        <w:t>&lt;/PunchOutOrderMessage&gt;</w:t>
      </w:r>
    </w:p>
    <w:p w:rsidR="00BA69F5" w:rsidRDefault="00BA69F5" w:rsidP="00BA69F5">
      <w:r>
        <w:tab/>
        <w:t>&lt;/Message&gt;</w:t>
      </w:r>
    </w:p>
    <w:p w:rsidR="00BA69F5" w:rsidRDefault="00BA69F5" w:rsidP="00BA69F5">
      <w:r>
        <w:t>&lt;/cXML&gt;</w:t>
      </w:r>
    </w:p>
    <w:p w:rsidR="00BA69F5" w:rsidRDefault="00BA69F5" w:rsidP="00BA69F5"/>
    <w:p w:rsidR="00BA69F5" w:rsidRPr="005E5248" w:rsidRDefault="00BA69F5" w:rsidP="00BA69F5"/>
    <w:p w:rsidR="00BA69F5" w:rsidRDefault="00BA69F5" w:rsidP="00BA69F5">
      <w:pPr>
        <w:pStyle w:val="Heading2"/>
        <w:numPr>
          <w:ilvl w:val="2"/>
          <w:numId w:val="4"/>
        </w:numPr>
      </w:pPr>
      <w:bookmarkStart w:id="359" w:name="_Toc282438622"/>
      <w:r>
        <w:t>cXML Punchout Setup Response Schema (</w:t>
      </w:r>
      <w:smartTag w:uri="urn:schemas-microsoft-com:office:smarttags" w:element="place">
        <w:smartTag w:uri="urn:schemas-microsoft-com:office:smarttags" w:element="City">
          <w:r>
            <w:t>Sterling</w:t>
          </w:r>
        </w:smartTag>
      </w:smartTag>
      <w:r>
        <w:t xml:space="preserve"> to customer)</w:t>
      </w:r>
      <w:bookmarkEnd w:id="359"/>
    </w:p>
    <w:p w:rsidR="00BA69F5" w:rsidRDefault="00BA69F5" w:rsidP="00BA69F5"/>
    <w:p w:rsidR="00BA69F5" w:rsidRDefault="00BA69F5" w:rsidP="00BA69F5">
      <w:r>
        <w:t>&lt;?xml version="1.0" encoding="UTF-8"?&gt;</w:t>
      </w:r>
    </w:p>
    <w:p w:rsidR="00BA69F5" w:rsidRDefault="00BA69F5" w:rsidP="00BA69F5">
      <w:r>
        <w:t xml:space="preserve"> &lt;!DOCTYPE cXML SYSTEM "http://xml.cXML.org/schemas/cXML/1.2.014/cXML.dtd"&gt;</w:t>
      </w:r>
    </w:p>
    <w:p w:rsidR="00BA69F5" w:rsidRDefault="00BA69F5" w:rsidP="00BA69F5">
      <w:r>
        <w:t xml:space="preserve"> &lt;cXML </w:t>
      </w:r>
    </w:p>
    <w:p w:rsidR="00BA69F5" w:rsidRDefault="00BA69F5" w:rsidP="00BA69F5">
      <w:r>
        <w:t xml:space="preserve"> </w:t>
      </w:r>
      <w:r>
        <w:tab/>
        <w:t xml:space="preserve">payloadID="" </w:t>
      </w:r>
    </w:p>
    <w:p w:rsidR="00BA69F5" w:rsidRDefault="00BA69F5" w:rsidP="00BA69F5">
      <w:r>
        <w:t xml:space="preserve"> </w:t>
      </w:r>
      <w:r>
        <w:tab/>
        <w:t>timestamp=""</w:t>
      </w:r>
    </w:p>
    <w:p w:rsidR="00BA69F5" w:rsidRDefault="00BA69F5" w:rsidP="00BA69F5">
      <w:r>
        <w:t xml:space="preserve"> &gt;</w:t>
      </w:r>
    </w:p>
    <w:p w:rsidR="00BA69F5" w:rsidRDefault="00BA69F5" w:rsidP="00BA69F5">
      <w:r>
        <w:t xml:space="preserve"> </w:t>
      </w:r>
      <w:r>
        <w:tab/>
        <w:t>&lt;Response&gt;</w:t>
      </w:r>
    </w:p>
    <w:p w:rsidR="00BA69F5" w:rsidRDefault="00BA69F5" w:rsidP="00BA69F5">
      <w:r>
        <w:t xml:space="preserve"> </w:t>
      </w:r>
      <w:r>
        <w:tab/>
      </w:r>
      <w:r>
        <w:tab/>
        <w:t xml:space="preserve">&lt;Status </w:t>
      </w:r>
    </w:p>
    <w:p w:rsidR="00BA69F5" w:rsidRDefault="00BA69F5" w:rsidP="00BA69F5">
      <w:r>
        <w:t xml:space="preserve"> </w:t>
      </w:r>
      <w:r>
        <w:tab/>
      </w:r>
      <w:r>
        <w:tab/>
      </w:r>
      <w:r>
        <w:tab/>
        <w:t xml:space="preserve">code="" </w:t>
      </w:r>
    </w:p>
    <w:p w:rsidR="00BA69F5" w:rsidRDefault="00BA69F5" w:rsidP="00BA69F5">
      <w:r>
        <w:t xml:space="preserve"> </w:t>
      </w:r>
      <w:r>
        <w:tab/>
      </w:r>
      <w:r>
        <w:tab/>
      </w:r>
      <w:r>
        <w:tab/>
        <w:t>text=""/&gt;</w:t>
      </w:r>
    </w:p>
    <w:p w:rsidR="00BA69F5" w:rsidRDefault="00BA69F5" w:rsidP="00BA69F5">
      <w:r>
        <w:t xml:space="preserve"> </w:t>
      </w:r>
      <w:r>
        <w:tab/>
      </w:r>
      <w:r>
        <w:tab/>
        <w:t>&lt;PunchOutSetupResponse&gt;</w:t>
      </w:r>
    </w:p>
    <w:p w:rsidR="00BA69F5" w:rsidRDefault="00BA69F5" w:rsidP="00BA69F5">
      <w:r>
        <w:t xml:space="preserve"> </w:t>
      </w:r>
      <w:r>
        <w:tab/>
      </w:r>
      <w:r>
        <w:tab/>
      </w:r>
      <w:r>
        <w:tab/>
        <w:t>&lt;StartPage&gt;</w:t>
      </w:r>
    </w:p>
    <w:p w:rsidR="00BA69F5" w:rsidRDefault="00BA69F5" w:rsidP="00BA69F5">
      <w:r>
        <w:t xml:space="preserve"> </w:t>
      </w:r>
      <w:r>
        <w:tab/>
      </w:r>
      <w:r>
        <w:tab/>
      </w:r>
      <w:r>
        <w:tab/>
      </w:r>
      <w:r>
        <w:tab/>
        <w:t>&lt;URL/&gt;</w:t>
      </w:r>
    </w:p>
    <w:p w:rsidR="00BA69F5" w:rsidRDefault="00BA69F5" w:rsidP="00BA69F5">
      <w:r>
        <w:t xml:space="preserve"> </w:t>
      </w:r>
      <w:r>
        <w:tab/>
      </w:r>
      <w:r>
        <w:tab/>
      </w:r>
      <w:r>
        <w:tab/>
        <w:t>&lt;/StartPage&gt;</w:t>
      </w:r>
    </w:p>
    <w:p w:rsidR="00BA69F5" w:rsidRDefault="00BA69F5" w:rsidP="00BA69F5">
      <w:r>
        <w:t xml:space="preserve"> </w:t>
      </w:r>
      <w:r>
        <w:tab/>
      </w:r>
      <w:r>
        <w:tab/>
        <w:t>&lt;/PunchOutSetupResponse&gt;</w:t>
      </w:r>
    </w:p>
    <w:p w:rsidR="00BA69F5" w:rsidRDefault="00BA69F5" w:rsidP="00BA69F5">
      <w:r>
        <w:t xml:space="preserve"> </w:t>
      </w:r>
      <w:r>
        <w:tab/>
        <w:t>&lt;/Response&gt;</w:t>
      </w:r>
    </w:p>
    <w:p w:rsidR="00BA69F5" w:rsidRPr="002A524B" w:rsidRDefault="00BA69F5" w:rsidP="00BA69F5">
      <w:r>
        <w:t xml:space="preserve"> &lt;/cXML&gt;</w:t>
      </w:r>
      <w:r w:rsidRPr="002A524B">
        <w:br w:type="page"/>
      </w:r>
    </w:p>
    <w:p w:rsidR="00BA69F5" w:rsidRPr="005E5248" w:rsidRDefault="00BA69F5" w:rsidP="00BA69F5"/>
    <w:p w:rsidR="00BA69F5" w:rsidRDefault="00BA69F5" w:rsidP="00BA69F5">
      <w:pPr>
        <w:pStyle w:val="Heading2"/>
        <w:numPr>
          <w:ilvl w:val="2"/>
          <w:numId w:val="4"/>
        </w:numPr>
      </w:pPr>
      <w:bookmarkStart w:id="360" w:name="_Toc282438623"/>
      <w:r>
        <w:t>cXML Cart Punchout Schema (</w:t>
      </w:r>
      <w:smartTag w:uri="urn:schemas-microsoft-com:office:smarttags" w:element="place">
        <w:smartTag w:uri="urn:schemas-microsoft-com:office:smarttags" w:element="City">
          <w:r>
            <w:t>Sterling</w:t>
          </w:r>
        </w:smartTag>
      </w:smartTag>
      <w:r>
        <w:t xml:space="preserve"> to Customer)</w:t>
      </w:r>
      <w:bookmarkEnd w:id="360"/>
    </w:p>
    <w:p w:rsidR="00BA69F5" w:rsidRDefault="00BA69F5" w:rsidP="00BA69F5"/>
    <w:p w:rsidR="00BA69F5" w:rsidRDefault="00BA69F5" w:rsidP="00BA69F5">
      <w:r>
        <w:t>&lt;?xml version="1.0" encoding="utf-8"?&gt;</w:t>
      </w:r>
    </w:p>
    <w:p w:rsidR="00BA69F5" w:rsidRDefault="00BA69F5" w:rsidP="00BA69F5">
      <w:r>
        <w:t>&lt;!DOCTYPE cXML SYSTEM "http://xml.cXML.org/schemas/cXML/1.2.014/cXML.dtd"&gt;</w:t>
      </w:r>
    </w:p>
    <w:p w:rsidR="00BA69F5" w:rsidRDefault="00BA69F5" w:rsidP="00BA69F5">
      <w:r>
        <w:t xml:space="preserve">&lt;cXML </w:t>
      </w:r>
    </w:p>
    <w:p w:rsidR="00BA69F5" w:rsidRDefault="00BA69F5" w:rsidP="00BA69F5">
      <w:r>
        <w:tab/>
        <w:t xml:space="preserve">version="" </w:t>
      </w:r>
    </w:p>
    <w:p w:rsidR="00BA69F5" w:rsidRDefault="00BA69F5" w:rsidP="00BA69F5">
      <w:r>
        <w:tab/>
        <w:t xml:space="preserve">payloadID="" </w:t>
      </w:r>
    </w:p>
    <w:p w:rsidR="00BA69F5" w:rsidRDefault="00BA69F5" w:rsidP="00BA69F5">
      <w:r>
        <w:tab/>
        <w:t>timestamp=""</w:t>
      </w:r>
    </w:p>
    <w:p w:rsidR="00BA69F5" w:rsidRDefault="00BA69F5" w:rsidP="00BA69F5">
      <w:r>
        <w:t>&gt;</w:t>
      </w:r>
    </w:p>
    <w:p w:rsidR="00BA69F5" w:rsidRDefault="00BA69F5" w:rsidP="00BA69F5">
      <w:r>
        <w:tab/>
        <w:t>&lt;Header&gt;</w:t>
      </w:r>
    </w:p>
    <w:p w:rsidR="00BA69F5" w:rsidRDefault="00BA69F5" w:rsidP="00BA69F5">
      <w:r>
        <w:tab/>
      </w:r>
      <w:r>
        <w:tab/>
        <w:t>&lt;From&gt;</w:t>
      </w:r>
    </w:p>
    <w:p w:rsidR="00BA69F5" w:rsidRDefault="00BA69F5" w:rsidP="00BA69F5">
      <w:r>
        <w:tab/>
      </w:r>
      <w:r>
        <w:tab/>
      </w:r>
      <w:r>
        <w:tab/>
        <w:t>&lt;Credential domain=""&gt;</w:t>
      </w:r>
    </w:p>
    <w:p w:rsidR="00BA69F5" w:rsidRDefault="00BA69F5" w:rsidP="00BA69F5">
      <w:r>
        <w:tab/>
      </w:r>
      <w:r>
        <w:tab/>
      </w:r>
      <w:r>
        <w:tab/>
      </w:r>
      <w:r>
        <w:tab/>
        <w:t>&lt;Identity/&gt;</w:t>
      </w:r>
    </w:p>
    <w:p w:rsidR="00BA69F5" w:rsidRDefault="00BA69F5" w:rsidP="00BA69F5">
      <w:r>
        <w:tab/>
      </w:r>
      <w:r>
        <w:tab/>
      </w:r>
      <w:r>
        <w:tab/>
        <w:t>&lt;/Credential&gt;</w:t>
      </w:r>
    </w:p>
    <w:p w:rsidR="00BA69F5" w:rsidRDefault="00BA69F5" w:rsidP="00BA69F5">
      <w:r>
        <w:tab/>
      </w:r>
      <w:r>
        <w:tab/>
        <w:t>&lt;/From&gt;</w:t>
      </w:r>
    </w:p>
    <w:p w:rsidR="00BA69F5" w:rsidRDefault="00BA69F5" w:rsidP="00BA69F5">
      <w:r>
        <w:tab/>
      </w:r>
      <w:r>
        <w:tab/>
        <w:t>&lt;To&gt;</w:t>
      </w:r>
    </w:p>
    <w:p w:rsidR="00BA69F5" w:rsidRDefault="00BA69F5" w:rsidP="00BA69F5">
      <w:r>
        <w:tab/>
      </w:r>
      <w:r>
        <w:tab/>
      </w:r>
      <w:r>
        <w:tab/>
        <w:t>&lt;Credential domain=""&gt;</w:t>
      </w:r>
    </w:p>
    <w:p w:rsidR="00BA69F5" w:rsidRDefault="00BA69F5" w:rsidP="00BA69F5">
      <w:r>
        <w:tab/>
      </w:r>
      <w:r>
        <w:tab/>
      </w:r>
      <w:r>
        <w:tab/>
      </w:r>
      <w:r>
        <w:tab/>
        <w:t>&lt;Identity/&gt;</w:t>
      </w:r>
    </w:p>
    <w:p w:rsidR="00BA69F5" w:rsidRDefault="00BA69F5" w:rsidP="00BA69F5">
      <w:r>
        <w:tab/>
      </w:r>
      <w:r>
        <w:tab/>
      </w:r>
      <w:r>
        <w:tab/>
        <w:t>&lt;/Credential&gt;</w:t>
      </w:r>
    </w:p>
    <w:p w:rsidR="00BA69F5" w:rsidRDefault="00BA69F5" w:rsidP="00BA69F5">
      <w:r>
        <w:tab/>
      </w:r>
      <w:r>
        <w:tab/>
        <w:t>&lt;/To&gt;</w:t>
      </w:r>
    </w:p>
    <w:p w:rsidR="00BA69F5" w:rsidRDefault="00BA69F5" w:rsidP="00BA69F5">
      <w:r>
        <w:tab/>
      </w:r>
      <w:r>
        <w:tab/>
        <w:t>&lt;Sender&gt;</w:t>
      </w:r>
    </w:p>
    <w:p w:rsidR="00BA69F5" w:rsidRDefault="00BA69F5" w:rsidP="00BA69F5">
      <w:r>
        <w:tab/>
      </w:r>
      <w:r>
        <w:tab/>
      </w:r>
      <w:r>
        <w:tab/>
        <w:t>&lt;Credential domain=""&gt;</w:t>
      </w:r>
    </w:p>
    <w:p w:rsidR="00BA69F5" w:rsidRDefault="00BA69F5" w:rsidP="00BA69F5">
      <w:r>
        <w:tab/>
      </w:r>
      <w:r>
        <w:tab/>
      </w:r>
      <w:r>
        <w:tab/>
      </w:r>
      <w:r>
        <w:tab/>
        <w:t>&lt;Identity/&gt;</w:t>
      </w:r>
    </w:p>
    <w:p w:rsidR="00BA69F5" w:rsidRDefault="00BA69F5" w:rsidP="00BA69F5">
      <w:r>
        <w:tab/>
      </w:r>
      <w:r>
        <w:tab/>
      </w:r>
      <w:r>
        <w:tab/>
        <w:t>&lt;/Credential&gt;</w:t>
      </w:r>
    </w:p>
    <w:p w:rsidR="00BA69F5" w:rsidRDefault="00BA69F5" w:rsidP="00BA69F5">
      <w:r>
        <w:tab/>
      </w:r>
      <w:r>
        <w:tab/>
      </w:r>
      <w:r>
        <w:tab/>
        <w:t>&lt;UserAgent /&gt;</w:t>
      </w:r>
    </w:p>
    <w:p w:rsidR="00BA69F5" w:rsidRDefault="00BA69F5" w:rsidP="00BA69F5">
      <w:r>
        <w:tab/>
      </w:r>
      <w:r>
        <w:tab/>
        <w:t>&lt;/Sender&gt;</w:t>
      </w:r>
    </w:p>
    <w:p w:rsidR="00BA69F5" w:rsidRDefault="00BA69F5" w:rsidP="00BA69F5">
      <w:r>
        <w:tab/>
        <w:t>&lt;/Header&gt;</w:t>
      </w:r>
    </w:p>
    <w:p w:rsidR="00BA69F5" w:rsidRDefault="00BA69F5" w:rsidP="00BA69F5">
      <w:r>
        <w:tab/>
        <w:t>&lt;Message&gt;</w:t>
      </w:r>
    </w:p>
    <w:p w:rsidR="00BA69F5" w:rsidRDefault="00BA69F5" w:rsidP="00BA69F5">
      <w:r>
        <w:tab/>
      </w:r>
      <w:r>
        <w:tab/>
        <w:t>&lt;PunchOutOrderMessage&gt;</w:t>
      </w:r>
    </w:p>
    <w:p w:rsidR="00BA69F5" w:rsidRDefault="00BA69F5" w:rsidP="00BA69F5">
      <w:r>
        <w:tab/>
      </w:r>
      <w:r>
        <w:tab/>
      </w:r>
      <w:r>
        <w:tab/>
        <w:t>&lt;BuyerCookie/&gt;</w:t>
      </w:r>
    </w:p>
    <w:p w:rsidR="00BA69F5" w:rsidRDefault="00BA69F5" w:rsidP="00BA69F5">
      <w:r>
        <w:tab/>
      </w:r>
      <w:r>
        <w:tab/>
      </w:r>
      <w:r>
        <w:tab/>
        <w:t>&lt;PunchOutOrderMessageHeader operationAllowed=""&gt;</w:t>
      </w:r>
    </w:p>
    <w:p w:rsidR="00BA69F5" w:rsidRDefault="00BA69F5" w:rsidP="00BA69F5">
      <w:r>
        <w:tab/>
      </w:r>
      <w:r>
        <w:tab/>
      </w:r>
      <w:r>
        <w:tab/>
      </w:r>
      <w:r>
        <w:tab/>
        <w:t>&lt;Total&gt;</w:t>
      </w:r>
    </w:p>
    <w:p w:rsidR="00BA69F5" w:rsidRDefault="00BA69F5" w:rsidP="00BA69F5">
      <w:r>
        <w:tab/>
      </w:r>
      <w:r>
        <w:tab/>
      </w:r>
      <w:r>
        <w:tab/>
      </w:r>
      <w:r>
        <w:tab/>
      </w:r>
      <w:r>
        <w:tab/>
        <w:t>&lt;Money currency=""/&gt;</w:t>
      </w:r>
    </w:p>
    <w:p w:rsidR="00BA69F5" w:rsidRDefault="00BA69F5" w:rsidP="00BA69F5">
      <w:r>
        <w:tab/>
      </w:r>
      <w:r>
        <w:tab/>
      </w:r>
      <w:r>
        <w:tab/>
      </w:r>
      <w:r>
        <w:tab/>
        <w:t>&lt;/Total&gt;</w:t>
      </w:r>
    </w:p>
    <w:p w:rsidR="00BA69F5" w:rsidRDefault="00BA69F5" w:rsidP="00BA69F5">
      <w:r>
        <w:tab/>
      </w:r>
      <w:r>
        <w:tab/>
      </w:r>
      <w:r>
        <w:tab/>
        <w:t>&lt;/PunchOutOrderMessageHeader&gt;</w:t>
      </w:r>
    </w:p>
    <w:p w:rsidR="00BA69F5" w:rsidRDefault="00BA69F5" w:rsidP="00BA69F5">
      <w:r>
        <w:tab/>
      </w:r>
      <w:r>
        <w:tab/>
      </w:r>
      <w:r>
        <w:tab/>
        <w:t xml:space="preserve">&lt;ItemIn </w:t>
      </w:r>
    </w:p>
    <w:p w:rsidR="00BA69F5" w:rsidRDefault="00BA69F5" w:rsidP="00BA69F5">
      <w:r>
        <w:tab/>
      </w:r>
      <w:r>
        <w:tab/>
      </w:r>
      <w:r>
        <w:tab/>
      </w:r>
      <w:r>
        <w:tab/>
        <w:t xml:space="preserve">quantity="" </w:t>
      </w:r>
    </w:p>
    <w:p w:rsidR="00BA69F5" w:rsidRDefault="00BA69F5" w:rsidP="00BA69F5">
      <w:r>
        <w:tab/>
      </w:r>
      <w:r>
        <w:tab/>
      </w:r>
      <w:r>
        <w:tab/>
      </w:r>
      <w:r>
        <w:tab/>
        <w:t>lineNumber=""</w:t>
      </w:r>
    </w:p>
    <w:p w:rsidR="00BA69F5" w:rsidRDefault="00BA69F5" w:rsidP="00BA69F5">
      <w:r>
        <w:tab/>
      </w:r>
      <w:r>
        <w:tab/>
      </w:r>
      <w:r>
        <w:tab/>
        <w:t>&gt;</w:t>
      </w:r>
    </w:p>
    <w:p w:rsidR="00BA69F5" w:rsidRDefault="00BA69F5" w:rsidP="00BA69F5">
      <w:r>
        <w:tab/>
      </w:r>
      <w:r>
        <w:tab/>
      </w:r>
      <w:r>
        <w:tab/>
      </w:r>
      <w:r>
        <w:tab/>
        <w:t>&lt;ItemID&gt;</w:t>
      </w:r>
    </w:p>
    <w:p w:rsidR="00BA69F5" w:rsidRDefault="00BA69F5" w:rsidP="00BA69F5">
      <w:r>
        <w:tab/>
      </w:r>
      <w:r>
        <w:tab/>
      </w:r>
      <w:r>
        <w:tab/>
      </w:r>
      <w:r>
        <w:tab/>
      </w:r>
      <w:r>
        <w:tab/>
        <w:t>&lt;SupplierPartID/&gt;</w:t>
      </w:r>
    </w:p>
    <w:p w:rsidR="00BA69F5" w:rsidRDefault="00BA69F5" w:rsidP="00BA69F5">
      <w:r>
        <w:tab/>
      </w:r>
      <w:r>
        <w:tab/>
      </w:r>
      <w:r>
        <w:tab/>
      </w:r>
      <w:r>
        <w:tab/>
      </w:r>
      <w:r>
        <w:tab/>
        <w:t>&lt;SupplierPartAuxiliaryID/&gt;</w:t>
      </w:r>
    </w:p>
    <w:p w:rsidR="00BA69F5" w:rsidRDefault="00BA69F5" w:rsidP="00BA69F5">
      <w:r>
        <w:tab/>
      </w:r>
      <w:r>
        <w:tab/>
      </w:r>
      <w:r>
        <w:tab/>
      </w:r>
      <w:r>
        <w:tab/>
        <w:t>&lt;/ItemID&gt;</w:t>
      </w:r>
    </w:p>
    <w:p w:rsidR="00BA69F5" w:rsidRDefault="00BA69F5" w:rsidP="00BA69F5">
      <w:r>
        <w:tab/>
      </w:r>
      <w:r>
        <w:tab/>
      </w:r>
      <w:r>
        <w:tab/>
      </w:r>
      <w:r>
        <w:tab/>
        <w:t>&lt;ItemDetail&gt;</w:t>
      </w:r>
    </w:p>
    <w:p w:rsidR="00BA69F5" w:rsidRDefault="00BA69F5" w:rsidP="00BA69F5">
      <w:r>
        <w:tab/>
      </w:r>
      <w:r>
        <w:tab/>
      </w:r>
      <w:r>
        <w:tab/>
      </w:r>
      <w:r>
        <w:tab/>
      </w:r>
      <w:r>
        <w:tab/>
        <w:t>&lt;UnitPrice&gt;</w:t>
      </w:r>
    </w:p>
    <w:p w:rsidR="00BA69F5" w:rsidRDefault="00BA69F5" w:rsidP="00BA69F5">
      <w:r>
        <w:tab/>
      </w:r>
      <w:r>
        <w:tab/>
      </w:r>
      <w:r>
        <w:tab/>
      </w:r>
      <w:r>
        <w:tab/>
      </w:r>
      <w:r>
        <w:tab/>
      </w:r>
      <w:r>
        <w:tab/>
        <w:t>&lt;Money currency=""/&gt;</w:t>
      </w:r>
    </w:p>
    <w:p w:rsidR="00BA69F5" w:rsidRDefault="00BA69F5" w:rsidP="00BA69F5">
      <w:r>
        <w:tab/>
      </w:r>
      <w:r>
        <w:tab/>
      </w:r>
      <w:r>
        <w:tab/>
      </w:r>
      <w:r>
        <w:tab/>
      </w:r>
      <w:r>
        <w:tab/>
        <w:t>&lt;/UnitPrice&gt;</w:t>
      </w:r>
    </w:p>
    <w:p w:rsidR="00BA69F5" w:rsidRDefault="00BA69F5" w:rsidP="00BA69F5">
      <w:r>
        <w:tab/>
      </w:r>
      <w:r>
        <w:tab/>
      </w:r>
      <w:r>
        <w:tab/>
      </w:r>
      <w:r>
        <w:tab/>
      </w:r>
      <w:r>
        <w:tab/>
        <w:t>&lt;Description xml:lang=""/&gt;</w:t>
      </w:r>
    </w:p>
    <w:p w:rsidR="00BA69F5" w:rsidRDefault="00BA69F5" w:rsidP="00BA69F5">
      <w:r>
        <w:tab/>
      </w:r>
      <w:r>
        <w:tab/>
      </w:r>
      <w:r>
        <w:tab/>
      </w:r>
      <w:r>
        <w:tab/>
      </w:r>
      <w:r>
        <w:tab/>
        <w:t>&lt;UnitOfMeasure/&gt;</w:t>
      </w:r>
    </w:p>
    <w:p w:rsidR="00BA69F5" w:rsidRDefault="00BA69F5" w:rsidP="00BA69F5">
      <w:r>
        <w:tab/>
      </w:r>
      <w:r>
        <w:tab/>
      </w:r>
      <w:r>
        <w:tab/>
      </w:r>
      <w:r>
        <w:tab/>
      </w:r>
      <w:r>
        <w:tab/>
        <w:t>&lt;Classification domain=""/&gt;</w:t>
      </w:r>
    </w:p>
    <w:p w:rsidR="00BA69F5" w:rsidRDefault="00BA69F5" w:rsidP="00BA69F5">
      <w:r>
        <w:tab/>
      </w:r>
      <w:r>
        <w:tab/>
      </w:r>
      <w:r>
        <w:tab/>
      </w:r>
      <w:r>
        <w:tab/>
        <w:t>&lt;/ItemDetail&gt;</w:t>
      </w:r>
    </w:p>
    <w:p w:rsidR="00BA69F5" w:rsidRDefault="00BA69F5" w:rsidP="00BA69F5">
      <w:r>
        <w:tab/>
      </w:r>
      <w:r>
        <w:tab/>
      </w:r>
      <w:r>
        <w:tab/>
        <w:t>&lt;/ItemIn&gt;</w:t>
      </w:r>
    </w:p>
    <w:p w:rsidR="00BA69F5" w:rsidRDefault="00BA69F5" w:rsidP="00BA69F5">
      <w:r>
        <w:tab/>
      </w:r>
      <w:r>
        <w:tab/>
        <w:t>&lt;/PunchOutOrderMessage&gt;</w:t>
      </w:r>
    </w:p>
    <w:p w:rsidR="00BA69F5" w:rsidRDefault="00BA69F5" w:rsidP="00BA69F5">
      <w:r>
        <w:tab/>
        <w:t>&lt;/Message&gt;</w:t>
      </w:r>
    </w:p>
    <w:p w:rsidR="00BA69F5" w:rsidRDefault="00BA69F5" w:rsidP="00BA69F5">
      <w:r>
        <w:t>&lt;/cXML&gt;</w:t>
      </w:r>
    </w:p>
    <w:p w:rsidR="00BA69F5" w:rsidRDefault="00BA69F5" w:rsidP="00BA69F5"/>
    <w:p w:rsidR="00BA69F5" w:rsidRPr="00BD5B79" w:rsidRDefault="00BA69F5" w:rsidP="00BA69F5"/>
    <w:p w:rsidR="00BA69F5" w:rsidRDefault="00BA69F5" w:rsidP="00BA69F5">
      <w:pPr>
        <w:pStyle w:val="Heading2"/>
        <w:numPr>
          <w:ilvl w:val="2"/>
          <w:numId w:val="4"/>
        </w:numPr>
      </w:pPr>
      <w:bookmarkStart w:id="361" w:name="_Toc282438624"/>
      <w:r>
        <w:lastRenderedPageBreak/>
        <w:t>Punchout Event Log Examples:</w:t>
      </w:r>
      <w:bookmarkEnd w:id="361"/>
    </w:p>
    <w:p w:rsidR="00BA69F5" w:rsidRDefault="00BA69F5" w:rsidP="00BA69F5">
      <w:pPr>
        <w:rPr>
          <w:b/>
        </w:rPr>
      </w:pPr>
    </w:p>
    <w:p w:rsidR="00BA69F5" w:rsidRDefault="00BA69F5" w:rsidP="00BA69F5">
      <w:r>
        <w:rPr>
          <w:rStyle w:val="Strong"/>
          <w:rFonts w:ascii="Arial" w:hAnsi="Arial" w:cs="Arial"/>
          <w:color w:val="0000FF"/>
          <w:sz w:val="20"/>
        </w:rPr>
        <w:t>1-Punchout Setup Request Example:</w:t>
      </w:r>
    </w:p>
    <w:p w:rsidR="00BA69F5" w:rsidRDefault="00BA69F5" w:rsidP="00BA69F5">
      <w:r>
        <w:t> </w:t>
      </w:r>
    </w:p>
    <w:p w:rsidR="00BA69F5" w:rsidRDefault="00BA69F5" w:rsidP="00BA69F5">
      <w:r>
        <w:rPr>
          <w:rFonts w:ascii="Arial" w:hAnsi="Arial" w:cs="Arial"/>
          <w:color w:val="0000FF"/>
          <w:sz w:val="20"/>
        </w:rPr>
        <w:t>&lt;?xml version = '1.0' encoding = 'UTF-8'?&gt; &lt;!DOCTYPE cXML SYSTEM "</w:t>
      </w:r>
      <w:hyperlink r:id="rId17" w:history="1">
        <w:r>
          <w:rPr>
            <w:rStyle w:val="Hyperlink"/>
            <w:rFonts w:ascii="Arial" w:hAnsi="Arial" w:cs="Arial"/>
            <w:sz w:val="20"/>
          </w:rPr>
          <w:t>http://xml.cxml.org/schemas/cXML/1.1.007/cXML.dtd</w:t>
        </w:r>
      </w:hyperlink>
      <w:r>
        <w:rPr>
          <w:rFonts w:ascii="Arial" w:hAnsi="Arial" w:cs="Arial"/>
          <w:color w:val="0000FF"/>
          <w:sz w:val="20"/>
        </w:rPr>
        <w:t>"&gt; &lt;cXML version="1.1.007" xml:lang="en-US" payloadID="Tue May 25 10:51:06 PDT 2010" timestamp="Tue May 25 10:51:06 PDT 2010"&gt;    &lt;Header&gt;       &lt;From&gt;          &lt;Credential domain="DUNS"&gt;             &lt;Identity&gt;006985808&lt;/Identity&gt;          &lt;/Credential&gt;       &lt;/From&gt;       &lt;To&gt;          &lt;Credential domain="DUNS"&gt;             &lt;Identity&gt;006985808&lt;/Identity&gt;          &lt;/Credential&gt;       &lt;/To&gt;       &lt;Sender&gt;          &lt;Credential domain="Oracle Exchange "&gt;             &lt;Identity&gt;exchange.oracle.com&lt;/Identity&gt;             &lt;SharedSecret&gt;xxxxxxx&lt;/SharedSecret&gt;          &lt;/Credential&gt;          &lt;UserAgent&gt;Oracle Exchange &lt;/UserAgent&gt;       &lt;/Sender&gt;    &lt;/Header&gt;    &lt;Request&gt;       &lt;</w:t>
      </w:r>
      <w:r>
        <w:rPr>
          <w:rStyle w:val="Strong"/>
          <w:rFonts w:ascii="Arial" w:hAnsi="Arial" w:cs="Arial"/>
          <w:color w:val="0000FF"/>
          <w:sz w:val="20"/>
        </w:rPr>
        <w:t>PunchOutSetupRequest</w:t>
      </w:r>
      <w:r>
        <w:rPr>
          <w:rFonts w:ascii="Arial" w:hAnsi="Arial" w:cs="Arial"/>
          <w:color w:val="0000FF"/>
          <w:sz w:val="20"/>
        </w:rPr>
        <w:t xml:space="preserve"> operation="create"&gt;          &lt;BuyerCookie&gt;12345678&lt;/BuyerCookie&gt;          &lt;Extrinsic name="User"&gt;BMGR8874&lt;/Extrinsic&gt;          &lt;BrowserFormPost&gt;             &lt;URL&gt;</w:t>
      </w:r>
      <w:hyperlink r:id="rId18" w:anchor="38;OAHP=ICX_POR_HOMEPAGE_MENU&amp;#38;OASF=ICX_CAT_PUNCHOUT_CALLBACK&amp;#38;transactionid=1867600726&lt;/URL" w:history="1">
        <w:r>
          <w:rPr>
            <w:rStyle w:val="Hyperlink"/>
            <w:rFonts w:ascii="Arial" w:hAnsi="Arial" w:cs="Arial"/>
            <w:sz w:val="20"/>
          </w:rPr>
          <w:t>http://tru-ip-orafinap.tru.com:8005/OA_HTML/OA.jsp?OAFunc=ICX_CAT_PUNCHOUT_CALLBACK&amp;#38;OAHP=ICX_POR_HOMEPAGE_MENU&amp;#38;OASF=ICX_CAT_PUNCHOUT_CALLBACK&amp;#38;transactionid=1867600726&lt;/URL</w:t>
        </w:r>
      </w:hyperlink>
      <w:r>
        <w:rPr>
          <w:rFonts w:ascii="Arial" w:hAnsi="Arial" w:cs="Arial"/>
          <w:color w:val="0000FF"/>
          <w:sz w:val="20"/>
        </w:rPr>
        <w:t>&gt;          &lt;/BrowserFormPost&gt;          &lt;Contact&gt;             &lt;Name xml:lang="en-US"&gt;BRU 8874, CATONSVILLE MD&lt;/Name&gt;             &lt;Email&gt;</w:t>
      </w:r>
      <w:hyperlink r:id="rId19" w:history="1">
        <w:r>
          <w:rPr>
            <w:rStyle w:val="Hyperlink"/>
            <w:rFonts w:ascii="Arial" w:hAnsi="Arial" w:cs="Arial"/>
            <w:sz w:val="20"/>
          </w:rPr>
          <w:t>BMGR8874@TOYSRUS.COM&lt;/Email</w:t>
        </w:r>
      </w:hyperlink>
      <w:r>
        <w:rPr>
          <w:rFonts w:ascii="Arial" w:hAnsi="Arial" w:cs="Arial"/>
          <w:color w:val="0000FF"/>
          <w:sz w:val="20"/>
        </w:rPr>
        <w:t>&gt;          &lt;/Contact&gt;          &lt;SupplierSetup&gt;             &lt;URL&gt;</w:t>
      </w:r>
      <w:hyperlink r:id="rId20" w:history="1">
        <w:r>
          <w:rPr>
            <w:rStyle w:val="Hyperlink"/>
            <w:rFonts w:ascii="Arial" w:hAnsi="Arial" w:cs="Arial"/>
            <w:sz w:val="20"/>
          </w:rPr>
          <w:t>https://punchout.xpedx.com/punchout.aspx&lt;/URL</w:t>
        </w:r>
      </w:hyperlink>
      <w:r>
        <w:rPr>
          <w:rFonts w:ascii="Arial" w:hAnsi="Arial" w:cs="Arial"/>
          <w:color w:val="0000FF"/>
          <w:sz w:val="20"/>
        </w:rPr>
        <w:t xml:space="preserve">&gt;          &lt;/SupplierSetup&gt;       &lt;/PunchOutSetupRequest&gt;    &lt;/Request&gt; &lt;/cXML&gt; </w:t>
      </w:r>
    </w:p>
    <w:p w:rsidR="00BA69F5" w:rsidRDefault="00BA69F5" w:rsidP="00BA69F5">
      <w:r>
        <w:t> </w:t>
      </w:r>
    </w:p>
    <w:p w:rsidR="00BA69F5" w:rsidRDefault="00BA69F5" w:rsidP="00BA69F5">
      <w:r>
        <w:rPr>
          <w:rStyle w:val="Strong"/>
          <w:rFonts w:ascii="Arial" w:hAnsi="Arial" w:cs="Arial"/>
          <w:color w:val="0000FF"/>
          <w:sz w:val="20"/>
        </w:rPr>
        <w:t>2- Punchout Setup Response Example:</w:t>
      </w:r>
    </w:p>
    <w:p w:rsidR="00BA69F5" w:rsidRDefault="00BA69F5" w:rsidP="00BA69F5">
      <w:r>
        <w:rPr>
          <w:rFonts w:ascii="Arial" w:hAnsi="Arial" w:cs="Arial"/>
          <w:color w:val="0000FF"/>
          <w:sz w:val="20"/>
        </w:rPr>
        <w:t>&lt;?xml version="1.0" encoding="UTF-8"?&gt;&lt;!DOCTYPE cXML SYSTEM "</w:t>
      </w:r>
      <w:hyperlink r:id="rId21" w:history="1">
        <w:r>
          <w:rPr>
            <w:rStyle w:val="Hyperlink"/>
            <w:rFonts w:ascii="Arial" w:hAnsi="Arial" w:cs="Arial"/>
            <w:sz w:val="20"/>
          </w:rPr>
          <w:t>http://xml.cXML.org/schemas/cXML/1.2.014/cXML.dtd"&gt;&lt;cXML</w:t>
        </w:r>
      </w:hyperlink>
      <w:r>
        <w:rPr>
          <w:rFonts w:ascii="Arial" w:hAnsi="Arial" w:cs="Arial"/>
          <w:color w:val="0000FF"/>
          <w:sz w:val="20"/>
        </w:rPr>
        <w:t xml:space="preserve"> payloadID="none" timestamp="5/25/2010 12:51:11 PM"&gt;&lt;Response&gt;&lt;Status code="200" text="OK" /&gt;&lt;</w:t>
      </w:r>
      <w:r>
        <w:rPr>
          <w:rStyle w:val="Strong"/>
          <w:rFonts w:ascii="Arial" w:hAnsi="Arial" w:cs="Arial"/>
          <w:color w:val="0000FF"/>
          <w:sz w:val="20"/>
        </w:rPr>
        <w:t>PunchOutSetupResponse</w:t>
      </w:r>
      <w:r>
        <w:rPr>
          <w:rFonts w:ascii="Arial" w:hAnsi="Arial" w:cs="Arial"/>
          <w:color w:val="0000FF"/>
          <w:sz w:val="20"/>
        </w:rPr>
        <w:t>&gt;&lt;StartPage&gt;&lt;URL&gt;</w:t>
      </w:r>
      <w:hyperlink r:id="rId22" w:history="1">
        <w:r>
          <w:rPr>
            <w:rStyle w:val="Hyperlink"/>
            <w:rFonts w:ascii="Arial" w:hAnsi="Arial" w:cs="Arial"/>
            <w:sz w:val="20"/>
          </w:rPr>
          <w:t>https://punchout.xpedx.com/?id=BMGR8874@toysrus.com&amp;amp;pwd=xxxxxxx&amp;amp;punchoutidentity=006985808&amp;amp;FromCredentialIdentity=006985808&amp;amp;SenderCredentialIdentity=exchange.oracle.com&amp;amp;buyercookie=12345678&amp;amp;hook_url=http%3a%2f%2ftru-ip-orafinap.tru.com%3a8005%2fOA_HTML%2fOA.jsp%3fOAFunc%3dICX_CAT_PUNCHOUT_CALLBACK%26amp%3bOAHP%3dICX_POR_HOMEPAGE_MENU%26amp%3bOASF%3dICX_CAT_PUNCHOUT_CALLBACK%26amp%3btransactionid%3d1867600726&lt;/URL&gt;&lt;/StartPage&gt;&lt;/PunchOutSetupResponse&gt;&lt;/Response&gt;&lt;/cXML</w:t>
        </w:r>
      </w:hyperlink>
      <w:r>
        <w:rPr>
          <w:rFonts w:ascii="Arial" w:hAnsi="Arial" w:cs="Arial"/>
          <w:color w:val="0000FF"/>
          <w:sz w:val="20"/>
        </w:rPr>
        <w:t>&gt;</w:t>
      </w:r>
    </w:p>
    <w:p w:rsidR="00BA69F5" w:rsidRDefault="00BA69F5" w:rsidP="00BA69F5">
      <w:r>
        <w:t> </w:t>
      </w:r>
    </w:p>
    <w:p w:rsidR="00BA69F5" w:rsidRDefault="00BA69F5" w:rsidP="00BA69F5">
      <w:r>
        <w:t> </w:t>
      </w:r>
    </w:p>
    <w:p w:rsidR="00BA69F5" w:rsidRDefault="00BA69F5" w:rsidP="00BA69F5">
      <w:r>
        <w:rPr>
          <w:rStyle w:val="Strong"/>
          <w:rFonts w:ascii="Arial" w:hAnsi="Arial" w:cs="Arial"/>
          <w:color w:val="0000FF"/>
          <w:sz w:val="20"/>
        </w:rPr>
        <w:t xml:space="preserve">3- PunchoutOrderMessage Example </w:t>
      </w:r>
      <w:r>
        <w:rPr>
          <w:rFonts w:ascii="Arial" w:hAnsi="Arial" w:cs="Arial"/>
          <w:color w:val="0000FF"/>
          <w:sz w:val="20"/>
        </w:rPr>
        <w:t>(response sent back in hidden field named "cxml-urlencoded" and posted on a form)</w:t>
      </w:r>
    </w:p>
    <w:p w:rsidR="00BA69F5" w:rsidRDefault="00BA69F5" w:rsidP="00BA69F5">
      <w:r>
        <w:t> </w:t>
      </w:r>
    </w:p>
    <w:p w:rsidR="00BA69F5" w:rsidRDefault="00BA69F5" w:rsidP="00BA69F5">
      <w:r>
        <w:rPr>
          <w:rFonts w:ascii="Arial" w:hAnsi="Arial" w:cs="Arial"/>
          <w:color w:val="0000FF"/>
          <w:sz w:val="20"/>
        </w:rPr>
        <w:t>&lt;FORM name='Form1' method='post' action='http://tru-ip-orafinap.tru.com:8005/OA_HTML/OA.jsp?OAFunc=ICX_CAT_PUNCHOUT_CALLBACK&amp;OAHP=ICX_POR_HOMEPAGE_MENU&amp;OASF=ICX_CAT_PUNCHOUT_CALLBACK&amp;transactionid=1867600726'&gt;&lt;input name='cxml-urlencoded' type='hidden' value='&lt;?xml version="1.0" encoding="utf-8"?&gt;&lt;!DOCTYPE cXML SYSTEM "</w:t>
      </w:r>
      <w:hyperlink r:id="rId23" w:history="1">
        <w:r>
          <w:rPr>
            <w:rStyle w:val="Hyperlink"/>
            <w:rFonts w:ascii="Arial" w:hAnsi="Arial" w:cs="Arial"/>
            <w:sz w:val="20"/>
          </w:rPr>
          <w:t>http://xml.cXML.org/schemas/cXML/1.2.014/cXML.dtd"&gt;&lt;cXML</w:t>
        </w:r>
      </w:hyperlink>
      <w:r>
        <w:rPr>
          <w:rFonts w:ascii="Arial" w:hAnsi="Arial" w:cs="Arial"/>
          <w:color w:val="0000FF"/>
          <w:sz w:val="20"/>
        </w:rPr>
        <w:t xml:space="preserve"> version="1.2.014" payloadID="none" timestamp="2010-52-25T12:52:07-CST"&gt;&lt;Header&gt;&lt;From&gt;&lt;Credential domain="NetworkId"&gt;&lt;Identity&gt;006985808&lt;/Identity&gt;&lt;/Credential&gt;&lt;/From&gt;&lt;To&gt;&lt;Credential domain="NetworkId"&gt;&lt;Identity&gt;006985808&lt;/Identity&gt;&lt;/Credential&gt;&lt;/To&gt;&lt;Sender&gt;&lt;Credential domain="DUNS"&gt;&lt;Identity&gt;exchange%2Eoracle%2Ecom&lt;/Identity&gt;&lt;/Credential&gt;&lt;UserAgent /&gt;&lt;/Sender&gt;&lt;/Header&gt;&lt;Message&gt;&lt;</w:t>
      </w:r>
      <w:r>
        <w:rPr>
          <w:rStyle w:val="Strong"/>
          <w:rFonts w:ascii="Arial" w:hAnsi="Arial" w:cs="Arial"/>
          <w:color w:val="0000FF"/>
          <w:sz w:val="20"/>
        </w:rPr>
        <w:t>PunchOutOrderMessage</w:t>
      </w:r>
      <w:r>
        <w:rPr>
          <w:rFonts w:ascii="Arial" w:hAnsi="Arial" w:cs="Arial"/>
          <w:color w:val="0000FF"/>
          <w:sz w:val="20"/>
        </w:rPr>
        <w:t>&gt;&lt;BuyerCookie&gt;12345678&lt;/BuyerCookie&gt;&lt;PunchOutOrderMessageHeader operationAllowed="edit"&gt;&lt;Total&gt;&lt;Money currency="USD"&gt;226.56&lt;/Money&gt;&lt;/Total&gt;&lt;/PunchOutOrderMessageHeader&gt;&lt;ItemIn quantity="12" lineNumber="1"&gt;&lt;ItemID&gt;&lt;SupplierPartID&gt;711855&lt;/SupplierPartID&gt;&lt;SupplierPartAuxiliaryID&gt;10</w:t>
      </w:r>
      <w:r>
        <w:rPr>
          <w:rFonts w:ascii="Arial" w:hAnsi="Arial" w:cs="Arial"/>
          <w:color w:val="0000FF"/>
          <w:sz w:val="20"/>
        </w:rPr>
        <w:lastRenderedPageBreak/>
        <w:t>14035&lt;/SupplierPartAuxiliaryID&gt;&lt;/ItemID&gt;&lt;ItemDetail&gt;&lt;UnitPrice&gt;&lt;Money currency="USD"&gt;18.88&lt;/Money&gt;&lt;/UnitPrice&gt;&lt;Description xml:lang="en-US"&gt;Buff Shopping Bag L 24X6X30 Co-Branded (250 Each/Case)&lt;/Description&gt;&lt;UnitOfMeasure&gt;CT&lt;/UnitOfMeasure&gt;&lt;Classification domain="UNSPSC"&gt;53121608&lt;/Classification&gt;&lt;/ItemDetail&gt;&lt;/ItemIn&gt;&lt;/PunchOutOrderMessage&gt;&lt;/Message&gt;&lt;/cXML&gt;'/&gt;&lt;/FORM&gt;</w:t>
      </w:r>
    </w:p>
    <w:p w:rsidR="00BA69F5" w:rsidRDefault="00BA69F5" w:rsidP="00BA69F5">
      <w:r>
        <w:t> </w:t>
      </w:r>
    </w:p>
    <w:p w:rsidR="00BA69F5" w:rsidRDefault="00BA69F5" w:rsidP="00BA69F5">
      <w:r>
        <w:rPr>
          <w:rFonts w:ascii="Arial" w:hAnsi="Arial" w:cs="Arial"/>
          <w:color w:val="0000FF"/>
          <w:sz w:val="20"/>
        </w:rPr>
        <w:t>After this step, the session is ended.</w:t>
      </w:r>
    </w:p>
    <w:p w:rsidR="00BA69F5" w:rsidRDefault="00BA69F5" w:rsidP="00BA69F5">
      <w:pPr>
        <w:rPr>
          <w:b/>
        </w:rPr>
      </w:pPr>
    </w:p>
    <w:p w:rsidR="00BA69F5" w:rsidRDefault="00BA69F5" w:rsidP="00BA69F5">
      <w:pPr>
        <w:pStyle w:val="Heading2"/>
        <w:numPr>
          <w:ilvl w:val="2"/>
          <w:numId w:val="4"/>
        </w:numPr>
      </w:pPr>
      <w:bookmarkStart w:id="362" w:name="_Toc282438625"/>
      <w:r>
        <w:t>Punchout Authentication</w:t>
      </w:r>
      <w:bookmarkEnd w:id="362"/>
    </w:p>
    <w:p w:rsidR="00BA69F5" w:rsidRDefault="00BA69F5" w:rsidP="00BA69F5">
      <w:pPr>
        <w:rPr>
          <w:b/>
        </w:rPr>
      </w:pPr>
    </w:p>
    <w:p w:rsidR="00BA69F5" w:rsidRDefault="00BA69F5" w:rsidP="00BA69F5">
      <w:r>
        <w:rPr>
          <w:rFonts w:ascii="Arial" w:hAnsi="Arial" w:cs="Arial"/>
          <w:color w:val="0000FF"/>
          <w:sz w:val="20"/>
        </w:rPr>
        <w:t>We support two types of punchout integrations (OCI using html form post, and XML over http). Each type of integration one has its own authentication mechanism. </w:t>
      </w:r>
    </w:p>
    <w:p w:rsidR="00BA69F5" w:rsidRDefault="00BA69F5" w:rsidP="00BA69F5">
      <w:r>
        <w:rPr>
          <w:rFonts w:ascii="Arial" w:hAnsi="Arial" w:cs="Arial"/>
          <w:color w:val="0000FF"/>
          <w:sz w:val="20"/>
        </w:rPr>
        <w:t xml:space="preserve">1- OCI method: in this setup, the userid, pwd, punchoutidentity, hook_url, etc are all passed via url querystring variables using form post. The data is posted directly to the b2b home page and special handling is provided when the request is a punchout request. If the userid and pwd are valid, the user is authenticated and redirected to the requested page. if not, an error is displayed on the logon page. </w:t>
      </w:r>
    </w:p>
    <w:p w:rsidR="00BA69F5" w:rsidRDefault="00BA69F5" w:rsidP="00BA69F5">
      <w:r>
        <w:t> </w:t>
      </w:r>
    </w:p>
    <w:p w:rsidR="00BA69F5" w:rsidRDefault="00BA69F5" w:rsidP="00BA69F5">
      <w:r>
        <w:rPr>
          <w:rFonts w:ascii="Arial" w:hAnsi="Arial" w:cs="Arial"/>
          <w:color w:val="0000FF"/>
          <w:sz w:val="20"/>
        </w:rPr>
        <w:t xml:space="preserve">2- XML over https: in this setup the authentication information is submitted inside an XML document which is parsed during the PunchoutSetupRequest phase. The request is submitted to a special page (Punchout.aspx) that expects an xml document. Several nodes in the xml request are validated including userid, pwd, punchoutidentity, secret, etc. </w:t>
      </w:r>
    </w:p>
    <w:p w:rsidR="00BA69F5" w:rsidRDefault="00BA69F5" w:rsidP="00BA69F5">
      <w:r>
        <w:rPr>
          <w:rFonts w:ascii="Arial" w:hAnsi="Arial" w:cs="Arial"/>
          <w:color w:val="0000FF"/>
          <w:sz w:val="20"/>
        </w:rPr>
        <w:t>First, the application checks if the punchoutidentity and shared secret are valid. If so, it checks if useremail supplied is valid. If so, the PunchoutSetupRequest is authorized and a start page URL (retrieved from the mastercustomer database record) is returned to the calling system. The useremail can either be specified in the " //Request/PunchOutSetupRequest/Contact/Email" node (see cXML.dtd) or inside an extrinsic value specified on the mastercustomer record.  </w:t>
      </w:r>
    </w:p>
    <w:p w:rsidR="00BA69F5" w:rsidRDefault="00BA69F5" w:rsidP="00BA69F5">
      <w:pPr>
        <w:rPr>
          <w:b/>
        </w:rPr>
      </w:pPr>
    </w:p>
    <w:p w:rsidR="00BA69F5" w:rsidRDefault="00BA69F5" w:rsidP="00BA69F5">
      <w:pPr>
        <w:pStyle w:val="Heading2"/>
        <w:numPr>
          <w:ilvl w:val="2"/>
          <w:numId w:val="4"/>
        </w:numPr>
      </w:pPr>
      <w:bookmarkStart w:id="363" w:name="_Toc282438626"/>
      <w:r>
        <w:t>OCI Cart Punchout Schema (</w:t>
      </w:r>
      <w:smartTag w:uri="urn:schemas-microsoft-com:office:smarttags" w:element="place">
        <w:smartTag w:uri="urn:schemas-microsoft-com:office:smarttags" w:element="City">
          <w:r>
            <w:t>Sterling</w:t>
          </w:r>
        </w:smartTag>
      </w:smartTag>
      <w:r>
        <w:t xml:space="preserve"> to Customer)</w:t>
      </w:r>
      <w:bookmarkEnd w:id="363"/>
    </w:p>
    <w:p w:rsidR="00BA69F5" w:rsidRDefault="00BA69F5" w:rsidP="00BA69F5"/>
    <w:p w:rsidR="00BA69F5" w:rsidRPr="00A50EE6" w:rsidRDefault="00BA69F5" w:rsidP="00BA69F5">
      <w:r w:rsidRPr="00A50EE6">
        <w:t>NEW_ITEM-DESCRIPTION[1]</w:t>
      </w:r>
    </w:p>
    <w:p w:rsidR="00BA69F5" w:rsidRPr="00A50EE6" w:rsidRDefault="00BA69F5" w:rsidP="00BA69F5">
      <w:r w:rsidRPr="00A50EE6">
        <w:t>NEW_ITEM-MATNR[1]</w:t>
      </w:r>
    </w:p>
    <w:p w:rsidR="00BA69F5" w:rsidRPr="00A50EE6" w:rsidRDefault="00BA69F5" w:rsidP="00BA69F5">
      <w:r w:rsidRPr="00A50EE6">
        <w:t>NEW_ITEM-MATGROUP[1]</w:t>
      </w:r>
    </w:p>
    <w:p w:rsidR="00BA69F5" w:rsidRPr="00A50EE6" w:rsidRDefault="00BA69F5" w:rsidP="00BA69F5">
      <w:r w:rsidRPr="00A50EE6">
        <w:t>NEW_ITEM-QUANTITY[1]</w:t>
      </w:r>
    </w:p>
    <w:p w:rsidR="00BA69F5" w:rsidRPr="00A50EE6" w:rsidRDefault="00BA69F5" w:rsidP="00BA69F5">
      <w:r w:rsidRPr="00A50EE6">
        <w:t>NEW_ITEM-UNIT[1]</w:t>
      </w:r>
    </w:p>
    <w:p w:rsidR="00BA69F5" w:rsidRPr="00A50EE6" w:rsidRDefault="00BA69F5" w:rsidP="00BA69F5">
      <w:r w:rsidRPr="00A50EE6">
        <w:t>NEW_ITEM-PRICE[1]</w:t>
      </w:r>
    </w:p>
    <w:p w:rsidR="00BA69F5" w:rsidRPr="00A50EE6" w:rsidRDefault="00BA69F5" w:rsidP="00BA69F5">
      <w:r w:rsidRPr="00A50EE6">
        <w:t>NEW_ITEM-PRICEUNIT[1]</w:t>
      </w:r>
    </w:p>
    <w:p w:rsidR="00BA69F5" w:rsidRPr="00A50EE6" w:rsidRDefault="00BA69F5" w:rsidP="00BA69F5">
      <w:r w:rsidRPr="00A50EE6">
        <w:t>NEW_ITEM-CURRENCY[1]</w:t>
      </w:r>
    </w:p>
    <w:p w:rsidR="00BA69F5" w:rsidRPr="00A50EE6" w:rsidRDefault="00BA69F5" w:rsidP="00BA69F5">
      <w:r w:rsidRPr="00A50EE6">
        <w:t>NEW_ITEM-LEADTIME[1]</w:t>
      </w:r>
    </w:p>
    <w:p w:rsidR="00BA69F5" w:rsidRPr="00A50EE6" w:rsidRDefault="00BA69F5" w:rsidP="00BA69F5">
      <w:r w:rsidRPr="00A50EE6">
        <w:t>NEW_ITEM-VENDOR[1]</w:t>
      </w:r>
    </w:p>
    <w:p w:rsidR="00BA69F5" w:rsidRPr="00A50EE6" w:rsidRDefault="00BA69F5" w:rsidP="00BA69F5">
      <w:r w:rsidRPr="00A50EE6">
        <w:t>NEW_ITEM-VENDORMAT[1]</w:t>
      </w:r>
    </w:p>
    <w:p w:rsidR="00BA69F5" w:rsidRPr="00A50EE6" w:rsidRDefault="00BA69F5" w:rsidP="00BA69F5">
      <w:r w:rsidRPr="00A50EE6">
        <w:t>NEW_ITEM-CUSTOMER_SKU[1]</w:t>
      </w:r>
    </w:p>
    <w:p w:rsidR="00BA69F5" w:rsidRPr="00A50EE6" w:rsidRDefault="00BA69F5" w:rsidP="00BA69F5">
      <w:r w:rsidRPr="00A50EE6">
        <w:t>NEW_ITEM-MANUFACTURER_SKU[1]</w:t>
      </w:r>
    </w:p>
    <w:p w:rsidR="00BA69F5" w:rsidRPr="00A50EE6" w:rsidRDefault="00BA69F5" w:rsidP="00BA69F5">
      <w:r w:rsidRPr="00A50EE6">
        <w:t>NEW_ITEM-CONTRACT[1]</w:t>
      </w:r>
    </w:p>
    <w:p w:rsidR="00BA69F5" w:rsidRPr="00A50EE6" w:rsidRDefault="00BA69F5" w:rsidP="00BA69F5">
      <w:r w:rsidRPr="00A50EE6">
        <w:t>NEW_ITEM-CONTRACT_ITEM[1] </w:t>
      </w:r>
    </w:p>
    <w:p w:rsidR="00BA69F5" w:rsidRPr="00A50EE6" w:rsidRDefault="00BA69F5" w:rsidP="00BA69F5">
      <w:r w:rsidRPr="00A50EE6">
        <w:t>NEW_ITEM-SERVICE[1]</w:t>
      </w:r>
    </w:p>
    <w:p w:rsidR="00BA69F5" w:rsidRPr="00A50EE6" w:rsidRDefault="00BA69F5" w:rsidP="00BA69F5">
      <w:r w:rsidRPr="00A50EE6">
        <w:t>NEW_ITEM-EXT_QUOTE_ID[1]</w:t>
      </w:r>
    </w:p>
    <w:p w:rsidR="00BA69F5" w:rsidRPr="00A50EE6" w:rsidRDefault="00BA69F5" w:rsidP="00BA69F5">
      <w:r w:rsidRPr="00A50EE6">
        <w:t>NEW_ITEM-EXT_QUOTE_ITEM[1]</w:t>
      </w:r>
    </w:p>
    <w:p w:rsidR="00BA69F5" w:rsidRPr="00A50EE6" w:rsidRDefault="00BA69F5" w:rsidP="00BA69F5">
      <w:r w:rsidRPr="00A50EE6">
        <w:t>NEW_ITEM-EXT_PRODUCT_ID[1]</w:t>
      </w:r>
    </w:p>
    <w:p w:rsidR="00BA69F5" w:rsidRPr="00A50EE6" w:rsidRDefault="00BA69F5" w:rsidP="00BA69F5">
      <w:r w:rsidRPr="00A50EE6">
        <w:t>NEW_ITEM-LONGTEXT_1:132[]</w:t>
      </w:r>
    </w:p>
    <w:p w:rsidR="00BA69F5" w:rsidRPr="00A50EE6" w:rsidRDefault="00BA69F5" w:rsidP="00BA69F5">
      <w:r w:rsidRPr="00A50EE6">
        <w:t>NEW_ITEM-EXT_SCHEMA_TYPE[1]</w:t>
      </w:r>
    </w:p>
    <w:p w:rsidR="00BA69F5" w:rsidRDefault="00BA69F5" w:rsidP="00BA69F5">
      <w:r w:rsidRPr="00A50EE6">
        <w:t>NEW_ITEM-EXT_CATEGORY_ID[1]</w:t>
      </w:r>
    </w:p>
    <w:p w:rsidR="00BA69F5" w:rsidRDefault="00BA69F5" w:rsidP="00BA69F5"/>
    <w:p w:rsidR="00BA69F5" w:rsidRDefault="00BA69F5" w:rsidP="00BA69F5">
      <w:r w:rsidRPr="00D010AC">
        <w:object w:dxaOrig="1665" w:dyaOrig="765">
          <v:shape id="_x0000_i1027" type="#_x0000_t75" style="width:83.25pt;height:38.25pt" o:ole="">
            <v:imagedata r:id="rId24" o:title=""/>
          </v:shape>
          <o:OLEObject Type="Embed" ProgID="Package" ShapeID="_x0000_i1027" DrawAspect="Content" ObjectID="_1356180667" r:id="rId25"/>
        </w:object>
      </w:r>
    </w:p>
    <w:p w:rsidR="00BA69F5" w:rsidRPr="00FF0F91" w:rsidRDefault="00BA69F5" w:rsidP="00BA69F5"/>
    <w:p w:rsidR="00BA69F5" w:rsidRDefault="00BA69F5" w:rsidP="00BA69F5">
      <w:pPr>
        <w:pStyle w:val="Heading2"/>
      </w:pPr>
      <w:bookmarkStart w:id="364" w:name="_Toc282438627"/>
      <w:r>
        <w:t>Screen Shot</w:t>
      </w:r>
      <w:bookmarkEnd w:id="364"/>
    </w:p>
    <w:p w:rsidR="00BA69F5" w:rsidRDefault="00BA69F5" w:rsidP="00BA69F5"/>
    <w:p w:rsidR="00BA69F5" w:rsidRDefault="00BA69F5" w:rsidP="00BA69F5"/>
    <w:p w:rsidR="00BA69F5" w:rsidRDefault="00BA69F5" w:rsidP="00BA69F5">
      <w:r>
        <w:t>[TBD] Insert final screenshots from xpedx into the catalog portions.</w:t>
      </w:r>
    </w:p>
    <w:p w:rsidR="00BA69F5" w:rsidRDefault="00BA69F5" w:rsidP="00BA69F5"/>
    <w:p w:rsidR="00BA69F5" w:rsidRDefault="00BA69F5" w:rsidP="00BA69F5">
      <w:pPr>
        <w:rPr>
          <w:b/>
          <w:i/>
        </w:rPr>
      </w:pPr>
      <w:r>
        <w:rPr>
          <w:b/>
          <w:i/>
        </w:rPr>
        <w:t>Customer Setup Page</w:t>
      </w:r>
    </w:p>
    <w:p w:rsidR="00BA69F5" w:rsidRDefault="00BA69F5" w:rsidP="00BA69F5">
      <w:pPr>
        <w:rPr>
          <w:b/>
          <w:i/>
        </w:rPr>
      </w:pPr>
    </w:p>
    <w:p w:rsidR="00BA69F5" w:rsidRDefault="00BA69F5" w:rsidP="00BA69F5">
      <w:r w:rsidRPr="00B53ABE">
        <w:t>This w</w:t>
      </w:r>
      <w:r>
        <w:t>ill include elements from the current Punchout Maintenance and Master Customer Maintenance Pages. The element relevant to punchout from the Master Customer Maintenance Page is the WebMethods Customer Id. This Id comes across on the punchout message to identify the customer.</w:t>
      </w:r>
    </w:p>
    <w:p w:rsidR="00BA69F5" w:rsidRDefault="00BA69F5" w:rsidP="00BA69F5"/>
    <w:p w:rsidR="00BA69F5" w:rsidRDefault="00BA69F5" w:rsidP="00BA69F5">
      <w:r>
        <w:t xml:space="preserve">There will be a new set of flags on this page that indicate whether this customer’s punchout request is in cXML or OCI format. </w:t>
      </w:r>
    </w:p>
    <w:p w:rsidR="00BA69F5" w:rsidRDefault="00BA69F5" w:rsidP="00BA69F5"/>
    <w:p w:rsidR="00BA69F5" w:rsidRDefault="00BA69F5" w:rsidP="00BA69F5">
      <w:pPr>
        <w:rPr>
          <w:ins w:id="365" w:author="IBM_USER" w:date="2011-01-10T14:25:00Z"/>
        </w:rPr>
      </w:pPr>
      <w:r w:rsidRPr="00620A9D">
        <w:t>Web Methods Customer ID is what the custo</w:t>
      </w:r>
      <w:r>
        <w:t>mer sends as the Buyer ID on B2B transactions</w:t>
      </w:r>
      <w:r w:rsidRPr="00620A9D">
        <w:t xml:space="preserve">, which links it to the xpedx.com master customer.  </w:t>
      </w:r>
    </w:p>
    <w:p w:rsidR="00E7790A" w:rsidRDefault="00E7790A" w:rsidP="00BA69F5">
      <w:pPr>
        <w:rPr>
          <w:ins w:id="366" w:author="IBM_USER" w:date="2011-01-10T14:25:00Z"/>
        </w:rPr>
      </w:pPr>
    </w:p>
    <w:p w:rsidR="00E7790A" w:rsidRDefault="00E7790A" w:rsidP="00BA69F5">
      <w:pPr>
        <w:rPr>
          <w:ins w:id="367" w:author="IBM_USER" w:date="2011-01-10T14:25:00Z"/>
        </w:rPr>
      </w:pPr>
      <w:ins w:id="368" w:author="IBM_USER" w:date="2011-01-10T14:25:00Z">
        <w:r>
          <w:t>The finalized maintenance screen is shown below</w:t>
        </w:r>
      </w:ins>
    </w:p>
    <w:p w:rsidR="00E7790A" w:rsidRDefault="00E7790A" w:rsidP="00BA69F5">
      <w:pPr>
        <w:rPr>
          <w:ins w:id="369" w:author="IBM_USER" w:date="2011-01-10T14:25:00Z"/>
        </w:rPr>
      </w:pPr>
    </w:p>
    <w:p w:rsidR="00E7790A" w:rsidRDefault="00E7790A" w:rsidP="00BA69F5">
      <w:pPr>
        <w:rPr>
          <w:ins w:id="370" w:author="IBM_USER" w:date="2011-01-10T14:27:00Z"/>
        </w:rPr>
      </w:pPr>
    </w:p>
    <w:p w:rsidR="00E7790A" w:rsidRPr="00B53ABE" w:rsidRDefault="00A92784" w:rsidP="00BA69F5">
      <w:ins w:id="371" w:author="IBM_USER" w:date="2011-01-10T15:40:00Z">
        <w:r>
          <w:object w:dxaOrig="1531" w:dyaOrig="1002">
            <v:shape id="_x0000_i1033" type="#_x0000_t75" style="width:76.5pt;height:50.25pt" o:ole="">
              <v:imagedata r:id="rId26" o:title=""/>
            </v:shape>
            <o:OLEObject Type="Embed" ProgID="Excel.Sheet.12" ShapeID="_x0000_i1033" DrawAspect="Icon" ObjectID="_1356180668" r:id="rId27"/>
          </w:object>
        </w:r>
      </w:ins>
    </w:p>
    <w:p w:rsidR="00BA69F5" w:rsidRPr="00B53ABE" w:rsidRDefault="00BA69F5" w:rsidP="00BA69F5"/>
    <w:p w:rsidR="00BA69F5" w:rsidRDefault="00BA69F5" w:rsidP="00BA69F5"/>
    <w:p w:rsidR="00BA69F5" w:rsidDel="0011441F" w:rsidRDefault="00BA69F5" w:rsidP="00BA69F5">
      <w:pPr>
        <w:rPr>
          <w:del w:id="372" w:author="IBM_USER" w:date="2011-01-10T14:35:00Z"/>
        </w:rPr>
      </w:pPr>
    </w:p>
    <w:p w:rsidR="00BA69F5" w:rsidDel="0011441F" w:rsidRDefault="00BA69F5" w:rsidP="00BA69F5">
      <w:pPr>
        <w:rPr>
          <w:del w:id="373" w:author="IBM_USER" w:date="2011-01-10T14:35:00Z"/>
        </w:rPr>
      </w:pPr>
    </w:p>
    <w:p w:rsidR="00BA69F5" w:rsidDel="0011441F" w:rsidRDefault="00BA69F5" w:rsidP="00BA69F5">
      <w:pPr>
        <w:rPr>
          <w:del w:id="374" w:author="IBM_USER" w:date="2011-01-10T14:35:00Z"/>
        </w:rPr>
      </w:pPr>
    </w:p>
    <w:p w:rsidR="00BA69F5" w:rsidDel="0011441F" w:rsidRDefault="00BA69F5" w:rsidP="00BA69F5">
      <w:pPr>
        <w:rPr>
          <w:del w:id="375" w:author="IBM_USER" w:date="2011-01-10T14:35:00Z"/>
        </w:rPr>
      </w:pPr>
    </w:p>
    <w:p w:rsidR="00BA69F5" w:rsidDel="0011441F" w:rsidRDefault="00BA69F5" w:rsidP="00BA69F5">
      <w:pPr>
        <w:rPr>
          <w:del w:id="376" w:author="IBM_USER" w:date="2011-01-10T14:35:00Z"/>
        </w:rPr>
      </w:pPr>
    </w:p>
    <w:p w:rsidR="00BA69F5" w:rsidDel="0011441F" w:rsidRDefault="00BA69F5" w:rsidP="00BA69F5">
      <w:pPr>
        <w:rPr>
          <w:del w:id="377" w:author="IBM_USER" w:date="2011-01-10T14:35:00Z"/>
        </w:rPr>
      </w:pPr>
    </w:p>
    <w:p w:rsidR="00BA69F5" w:rsidDel="0011441F" w:rsidRDefault="00BA69F5" w:rsidP="00BA69F5">
      <w:pPr>
        <w:rPr>
          <w:del w:id="378" w:author="IBM_USER" w:date="2011-01-10T14:35:00Z"/>
          <w:b/>
          <w:i/>
        </w:rPr>
      </w:pPr>
      <w:del w:id="379" w:author="IBM_USER" w:date="2011-01-10T14:35:00Z">
        <w:r w:rsidDel="0011441F">
          <w:rPr>
            <w:b/>
            <w:i/>
          </w:rPr>
          <w:br w:type="page"/>
        </w:r>
      </w:del>
    </w:p>
    <w:p w:rsidR="00BA69F5" w:rsidDel="0011441F" w:rsidRDefault="00BA69F5" w:rsidP="00BA69F5">
      <w:pPr>
        <w:rPr>
          <w:del w:id="380" w:author="IBM_USER" w:date="2011-01-10T14:35:00Z"/>
          <w:b/>
          <w:i/>
        </w:rPr>
      </w:pPr>
      <w:del w:id="381" w:author="IBM_USER" w:date="2011-01-10T14:35:00Z">
        <w:r w:rsidDel="0011441F">
          <w:rPr>
            <w:b/>
            <w:i/>
          </w:rPr>
          <w:lastRenderedPageBreak/>
          <w:delText xml:space="preserve">Ship To Setup </w:delText>
        </w:r>
        <w:r w:rsidRPr="007C1D2A" w:rsidDel="0011441F">
          <w:rPr>
            <w:b/>
            <w:i/>
          </w:rPr>
          <w:delText>Page</w:delText>
        </w:r>
      </w:del>
    </w:p>
    <w:p w:rsidR="00BA69F5" w:rsidDel="0011441F" w:rsidRDefault="00BA69F5" w:rsidP="00BA69F5">
      <w:pPr>
        <w:rPr>
          <w:del w:id="382" w:author="IBM_USER" w:date="2011-01-10T14:35:00Z"/>
          <w:b/>
          <w:i/>
        </w:rPr>
      </w:pPr>
    </w:p>
    <w:p w:rsidR="00BA69F5" w:rsidRPr="006E2206" w:rsidDel="0011441F" w:rsidRDefault="00BA69F5" w:rsidP="00BA69F5">
      <w:pPr>
        <w:rPr>
          <w:del w:id="383" w:author="IBM_USER" w:date="2011-01-10T14:35:00Z"/>
        </w:rPr>
      </w:pPr>
    </w:p>
    <w:p w:rsidR="00BA69F5" w:rsidRPr="006E2206" w:rsidRDefault="00BA69F5" w:rsidP="00BA69F5">
      <w:pPr>
        <w:rPr>
          <w:b/>
        </w:rPr>
      </w:pPr>
    </w:p>
    <w:p w:rsidR="00BA69F5" w:rsidRDefault="00BA69F5" w:rsidP="00BA69F5">
      <w:pPr>
        <w:rPr>
          <w:b/>
          <w:i/>
        </w:rPr>
      </w:pPr>
    </w:p>
    <w:p w:rsidR="00BA69F5" w:rsidRDefault="00BA69F5" w:rsidP="00BA69F5">
      <w:pPr>
        <w:rPr>
          <w:b/>
          <w:i/>
        </w:rPr>
      </w:pPr>
      <w:r>
        <w:rPr>
          <w:b/>
          <w:i/>
        </w:rPr>
        <w:br w:type="page"/>
      </w:r>
    </w:p>
    <w:p w:rsidR="00BA69F5" w:rsidRDefault="00BA69F5" w:rsidP="00BA69F5">
      <w:pPr>
        <w:rPr>
          <w:b/>
          <w:i/>
        </w:rPr>
      </w:pPr>
      <w:r>
        <w:rPr>
          <w:b/>
          <w:i/>
        </w:rPr>
        <w:lastRenderedPageBreak/>
        <w:t>Customer User Setup Page</w:t>
      </w:r>
    </w:p>
    <w:p w:rsidR="00BA69F5" w:rsidRPr="005042DE" w:rsidRDefault="00BA69F5" w:rsidP="00BA69F5"/>
    <w:p w:rsidR="00BA69F5" w:rsidRPr="005042DE" w:rsidRDefault="00BA69F5" w:rsidP="00BA69F5">
      <w:r w:rsidRPr="005042DE">
        <w:t xml:space="preserve">The </w:t>
      </w:r>
      <w:r>
        <w:t>relevant elements specific for the punchout are the flag indicating that this is a punchout customer as well as the User Email Address field that is used to identify which user is attempting to log in.</w:t>
      </w:r>
    </w:p>
    <w:p w:rsidR="00BA69F5" w:rsidRPr="005042DE" w:rsidRDefault="00BA69F5" w:rsidP="00BA69F5"/>
    <w:p w:rsidR="00BA69F5" w:rsidRDefault="00BA69F5" w:rsidP="00BA69F5">
      <w:pPr>
        <w:rPr>
          <w:b/>
          <w:i/>
        </w:rPr>
      </w:pPr>
    </w:p>
    <w:p w:rsidR="00BA69F5" w:rsidRDefault="00482BF9" w:rsidP="00BA69F5">
      <w:pPr>
        <w:rPr>
          <w:b/>
          <w:i/>
        </w:rPr>
      </w:pPr>
      <w:r>
        <w:rPr>
          <w:b/>
          <w:i/>
          <w:noProof/>
        </w:rPr>
        <w:drawing>
          <wp:inline distT="0" distB="0" distL="0" distR="0">
            <wp:extent cx="5457825" cy="7077075"/>
            <wp:effectExtent l="19050" t="0" r="9525" b="0"/>
            <wp:docPr id="9" name="Picture 6" descr="b2b_user_mainten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2b_user_maintenance.gif"/>
                    <pic:cNvPicPr>
                      <a:picLocks noChangeAspect="1" noChangeArrowheads="1"/>
                    </pic:cNvPicPr>
                  </pic:nvPicPr>
                  <pic:blipFill>
                    <a:blip r:embed="rId28" cstate="print"/>
                    <a:srcRect/>
                    <a:stretch>
                      <a:fillRect/>
                    </a:stretch>
                  </pic:blipFill>
                  <pic:spPr bwMode="auto">
                    <a:xfrm>
                      <a:off x="0" y="0"/>
                      <a:ext cx="5457825" cy="7077075"/>
                    </a:xfrm>
                    <a:prstGeom prst="rect">
                      <a:avLst/>
                    </a:prstGeom>
                    <a:noFill/>
                    <a:ln w="9525">
                      <a:noFill/>
                      <a:miter lim="800000"/>
                      <a:headEnd/>
                      <a:tailEnd/>
                    </a:ln>
                  </pic:spPr>
                </pic:pic>
              </a:graphicData>
            </a:graphic>
          </wp:inline>
        </w:drawing>
      </w:r>
    </w:p>
    <w:p w:rsidR="00BA69F5" w:rsidRDefault="00BA69F5" w:rsidP="00BA69F5">
      <w:pPr>
        <w:rPr>
          <w:b/>
          <w:i/>
        </w:rPr>
      </w:pPr>
    </w:p>
    <w:p w:rsidR="00BA69F5" w:rsidRDefault="00BA69F5" w:rsidP="00BA69F5">
      <w:pPr>
        <w:rPr>
          <w:b/>
          <w:i/>
        </w:rPr>
      </w:pPr>
    </w:p>
    <w:p w:rsidR="00BA69F5" w:rsidRDefault="00BA69F5" w:rsidP="00BA69F5">
      <w:r>
        <w:rPr>
          <w:b/>
          <w:i/>
        </w:rPr>
        <w:lastRenderedPageBreak/>
        <w:t>Customer User Landing Page</w:t>
      </w:r>
    </w:p>
    <w:p w:rsidR="00BA69F5" w:rsidRDefault="00BA69F5" w:rsidP="00BA69F5"/>
    <w:p w:rsidR="00BA69F5" w:rsidRDefault="00482BF9" w:rsidP="00BA69F5">
      <w:r>
        <w:rPr>
          <w:noProof/>
        </w:rPr>
        <w:drawing>
          <wp:inline distT="0" distB="0" distL="0" distR="0">
            <wp:extent cx="5457825" cy="3752850"/>
            <wp:effectExtent l="19050" t="0" r="9525" b="0"/>
            <wp:docPr id="10" name="Picture 10" descr="Z:\Documentation\Punchout\Snapshots\Punchout after logon - Un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Documentation\Punchout\Snapshots\Punchout after logon - Unico.JPG"/>
                    <pic:cNvPicPr>
                      <a:picLocks noChangeAspect="1" noChangeArrowheads="1"/>
                    </pic:cNvPicPr>
                  </pic:nvPicPr>
                  <pic:blipFill>
                    <a:blip r:embed="rId29" cstate="print"/>
                    <a:srcRect/>
                    <a:stretch>
                      <a:fillRect/>
                    </a:stretch>
                  </pic:blipFill>
                  <pic:spPr bwMode="auto">
                    <a:xfrm>
                      <a:off x="0" y="0"/>
                      <a:ext cx="5457825" cy="3752850"/>
                    </a:xfrm>
                    <a:prstGeom prst="rect">
                      <a:avLst/>
                    </a:prstGeom>
                    <a:noFill/>
                    <a:ln w="9525">
                      <a:noFill/>
                      <a:miter lim="800000"/>
                      <a:headEnd/>
                      <a:tailEnd/>
                    </a:ln>
                  </pic:spPr>
                </pic:pic>
              </a:graphicData>
            </a:graphic>
          </wp:inline>
        </w:drawing>
      </w:r>
    </w:p>
    <w:p w:rsidR="0011441F" w:rsidRDefault="0011441F" w:rsidP="00BA69F5">
      <w:pPr>
        <w:rPr>
          <w:ins w:id="384" w:author="IBM_USER" w:date="2011-01-10T14:36:00Z"/>
          <w:b/>
          <w:i/>
        </w:rPr>
      </w:pPr>
    </w:p>
    <w:p w:rsidR="00BA69F5" w:rsidRDefault="00BA69F5" w:rsidP="00BA69F5">
      <w:pPr>
        <w:rPr>
          <w:b/>
          <w:i/>
        </w:rPr>
      </w:pPr>
      <w:r>
        <w:rPr>
          <w:b/>
          <w:i/>
        </w:rPr>
        <w:t xml:space="preserve">Customer User Catalog Home </w:t>
      </w:r>
      <w:r w:rsidRPr="007C1D2A">
        <w:rPr>
          <w:b/>
          <w:i/>
        </w:rPr>
        <w:t>Page</w:t>
      </w:r>
    </w:p>
    <w:p w:rsidR="00BA69F5" w:rsidRDefault="00BA69F5" w:rsidP="00BA69F5"/>
    <w:p w:rsidR="00BA69F5" w:rsidRPr="00147BB0" w:rsidRDefault="00482BF9" w:rsidP="00BA69F5">
      <w:pPr>
        <w:rPr>
          <w:b/>
        </w:rPr>
      </w:pPr>
      <w:r>
        <w:rPr>
          <w:noProof/>
        </w:rPr>
        <w:drawing>
          <wp:inline distT="0" distB="0" distL="0" distR="0">
            <wp:extent cx="5457825" cy="3752850"/>
            <wp:effectExtent l="19050" t="0" r="9525" b="0"/>
            <wp:docPr id="11" name="Picture 11" descr="Z:\Documentation\Punchout\Snapshots\Punchout after selecting a location - Un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Documentation\Punchout\Snapshots\Punchout after selecting a location - Unico.JPG"/>
                    <pic:cNvPicPr>
                      <a:picLocks noChangeAspect="1" noChangeArrowheads="1"/>
                    </pic:cNvPicPr>
                  </pic:nvPicPr>
                  <pic:blipFill>
                    <a:blip r:embed="rId30" cstate="print"/>
                    <a:srcRect/>
                    <a:stretch>
                      <a:fillRect/>
                    </a:stretch>
                  </pic:blipFill>
                  <pic:spPr bwMode="auto">
                    <a:xfrm>
                      <a:off x="0" y="0"/>
                      <a:ext cx="5457825" cy="3752850"/>
                    </a:xfrm>
                    <a:prstGeom prst="rect">
                      <a:avLst/>
                    </a:prstGeom>
                    <a:noFill/>
                    <a:ln w="9525">
                      <a:noFill/>
                      <a:miter lim="800000"/>
                      <a:headEnd/>
                      <a:tailEnd/>
                    </a:ln>
                  </pic:spPr>
                </pic:pic>
              </a:graphicData>
            </a:graphic>
          </wp:inline>
        </w:drawing>
      </w:r>
    </w:p>
    <w:p w:rsidR="00BA69F5" w:rsidRDefault="00BA69F5" w:rsidP="00BA69F5"/>
    <w:p w:rsidR="00BA69F5" w:rsidRDefault="00BA69F5" w:rsidP="00BA69F5">
      <w:pPr>
        <w:rPr>
          <w:b/>
          <w:i/>
        </w:rPr>
      </w:pPr>
      <w:r>
        <w:rPr>
          <w:b/>
          <w:i/>
        </w:rPr>
        <w:t>Customer User Catalog Browsing</w:t>
      </w:r>
      <w:r w:rsidRPr="007C1D2A">
        <w:rPr>
          <w:b/>
          <w:i/>
        </w:rPr>
        <w:t xml:space="preserve"> Page</w:t>
      </w:r>
    </w:p>
    <w:p w:rsidR="00BA69F5" w:rsidRDefault="00BA69F5" w:rsidP="00BA69F5">
      <w:pPr>
        <w:rPr>
          <w:b/>
          <w:i/>
        </w:rPr>
      </w:pPr>
    </w:p>
    <w:p w:rsidR="00BA69F5" w:rsidRDefault="00482BF9" w:rsidP="00BA69F5">
      <w:pPr>
        <w:rPr>
          <w:b/>
          <w:i/>
        </w:rPr>
      </w:pPr>
      <w:r>
        <w:rPr>
          <w:noProof/>
        </w:rPr>
        <w:drawing>
          <wp:inline distT="0" distB="0" distL="0" distR="0">
            <wp:extent cx="5419725" cy="31908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srcRect/>
                    <a:stretch>
                      <a:fillRect/>
                    </a:stretch>
                  </pic:blipFill>
                  <pic:spPr bwMode="auto">
                    <a:xfrm>
                      <a:off x="0" y="0"/>
                      <a:ext cx="5419725" cy="3190875"/>
                    </a:xfrm>
                    <a:prstGeom prst="rect">
                      <a:avLst/>
                    </a:prstGeom>
                    <a:noFill/>
                    <a:ln w="9525">
                      <a:noFill/>
                      <a:miter lim="800000"/>
                      <a:headEnd/>
                      <a:tailEnd/>
                    </a:ln>
                  </pic:spPr>
                </pic:pic>
              </a:graphicData>
            </a:graphic>
          </wp:inline>
        </w:drawing>
      </w:r>
    </w:p>
    <w:p w:rsidR="00BA69F5" w:rsidRDefault="00BA69F5" w:rsidP="00BA69F5">
      <w:pPr>
        <w:rPr>
          <w:b/>
          <w:i/>
        </w:rPr>
      </w:pPr>
    </w:p>
    <w:p w:rsidR="00BA69F5" w:rsidRDefault="00BA69F5" w:rsidP="00BA69F5">
      <w:pPr>
        <w:rPr>
          <w:b/>
          <w:i/>
        </w:rPr>
      </w:pPr>
      <w:r>
        <w:rPr>
          <w:b/>
          <w:i/>
        </w:rPr>
        <w:t>Customer User Item Detail Page</w:t>
      </w:r>
    </w:p>
    <w:p w:rsidR="00BA69F5" w:rsidRPr="007C1D2A" w:rsidRDefault="00BA69F5" w:rsidP="00BA69F5">
      <w:pPr>
        <w:rPr>
          <w:b/>
          <w:i/>
        </w:rPr>
      </w:pPr>
    </w:p>
    <w:p w:rsidR="00BA69F5" w:rsidRPr="00285DC0" w:rsidRDefault="00482BF9" w:rsidP="00BA69F5">
      <w:r>
        <w:rPr>
          <w:noProof/>
        </w:rPr>
        <w:drawing>
          <wp:inline distT="0" distB="0" distL="0" distR="0">
            <wp:extent cx="5448300" cy="3600450"/>
            <wp:effectExtent l="19050" t="0" r="0" b="0"/>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srcRect/>
                    <a:stretch>
                      <a:fillRect/>
                    </a:stretch>
                  </pic:blipFill>
                  <pic:spPr bwMode="auto">
                    <a:xfrm>
                      <a:off x="0" y="0"/>
                      <a:ext cx="5448300" cy="3600450"/>
                    </a:xfrm>
                    <a:prstGeom prst="rect">
                      <a:avLst/>
                    </a:prstGeom>
                    <a:noFill/>
                    <a:ln w="9525">
                      <a:noFill/>
                      <a:miter lim="800000"/>
                      <a:headEnd/>
                      <a:tailEnd/>
                    </a:ln>
                  </pic:spPr>
                </pic:pic>
              </a:graphicData>
            </a:graphic>
          </wp:inline>
        </w:drawing>
      </w:r>
    </w:p>
    <w:p w:rsidR="00BA69F5" w:rsidRDefault="00BA69F5" w:rsidP="00BA69F5">
      <w:pPr>
        <w:rPr>
          <w:rFonts w:cs="Tahoma"/>
          <w:b/>
          <w:sz w:val="20"/>
        </w:rPr>
      </w:pPr>
      <w:r>
        <w:br w:type="page"/>
      </w:r>
    </w:p>
    <w:p w:rsidR="00BA69F5" w:rsidRDefault="00BA69F5" w:rsidP="00BA69F5">
      <w:pPr>
        <w:pStyle w:val="Heading2"/>
      </w:pPr>
      <w:bookmarkStart w:id="385" w:name="_Toc282438628"/>
      <w:r>
        <w:lastRenderedPageBreak/>
        <w:t>Open Questions</w:t>
      </w:r>
      <w:bookmarkEnd w:id="385"/>
    </w:p>
    <w:p w:rsidR="00BA69F5" w:rsidRPr="00B717B4" w:rsidRDefault="00BA69F5" w:rsidP="00BA69F5"/>
    <w:p w:rsidR="00BA69F5" w:rsidRDefault="00BA69F5" w:rsidP="00BA69F5">
      <w:pPr>
        <w:numPr>
          <w:ilvl w:val="0"/>
          <w:numId w:val="6"/>
        </w:numPr>
      </w:pPr>
      <w:r>
        <w:t>How many variations of cXML login  are we going to support (ootb -1)?</w:t>
      </w:r>
      <w:ins w:id="386" w:author="IBM_USER" w:date="2011-01-10T14:37:00Z">
        <w:r w:rsidR="0011441F">
          <w:t xml:space="preserve"> [Prashant </w:t>
        </w:r>
        <w:r w:rsidR="0011441F">
          <w:t>–</w:t>
        </w:r>
        <w:r w:rsidR="0011441F">
          <w:t xml:space="preserve"> Sterling has proposed using only login method. </w:t>
        </w:r>
      </w:ins>
      <w:ins w:id="387" w:author="IBM_USER" w:date="2011-01-10T14:38:00Z">
        <w:r w:rsidR="0011441F">
          <w:t xml:space="preserve">This may require changes on the customer side. xpedx to confirm process] </w:t>
        </w:r>
      </w:ins>
    </w:p>
    <w:p w:rsidR="00BA69F5" w:rsidRDefault="00BA69F5" w:rsidP="00BA69F5">
      <w:pPr>
        <w:numPr>
          <w:ilvl w:val="0"/>
          <w:numId w:val="6"/>
        </w:numPr>
      </w:pPr>
      <w:r>
        <w:t xml:space="preserve">How many variations of OCI/cXML output are we going to support  (ootb -1)? Need further discussion as this will require customer specific output formats that are currently not supported in </w:t>
      </w:r>
      <w:smartTag w:uri="urn:schemas-microsoft-com:office:smarttags" w:element="place">
        <w:smartTag w:uri="urn:schemas-microsoft-com:office:smarttags" w:element="City">
          <w:r>
            <w:t>Sterling</w:t>
          </w:r>
        </w:smartTag>
      </w:smartTag>
      <w:r>
        <w:t>. [</w:t>
      </w:r>
      <w:r w:rsidRPr="003B321E">
        <w:rPr>
          <w:rFonts w:cs="Tahoma"/>
          <w:szCs w:val="18"/>
        </w:rPr>
        <w:t>Whitlock: We use different variations of the OCI map based on customer requirements; need to understand how we will modify OCI maps and how we will integrate the various OCI maps already in use?</w:t>
      </w:r>
      <w:r>
        <w:t xml:space="preserve">]  </w:t>
      </w:r>
      <w:r>
        <w:rPr>
          <w:rFonts w:ascii="Calibri" w:hAnsi="Calibri"/>
          <w:color w:val="FF0000"/>
        </w:rPr>
        <w:t>There were initially two xslt files created to support SAP and standard xml punchout. This list grew based on different customer requirements. There are currently 5 variations of the xslt files.</w:t>
      </w:r>
    </w:p>
    <w:p w:rsidR="00BA69F5" w:rsidRDefault="00BA69F5" w:rsidP="00BA69F5">
      <w:pPr>
        <w:numPr>
          <w:ilvl w:val="0"/>
          <w:numId w:val="6"/>
        </w:numPr>
      </w:pPr>
      <w:r>
        <w:t xml:space="preserve">Do any customer use MPC during B2B transactions? Resolved. [Bugher: should not be used for Punchout since the customer is using our Legacy part number (or their customer part number if configured) from the Cart and will send that in the </w:t>
      </w:r>
      <w:smartTag w:uri="urn:schemas-microsoft-com:office:smarttags" w:element="place">
        <w:r>
          <w:t>PO</w:t>
        </w:r>
      </w:smartTag>
      <w:r>
        <w:t>]</w:t>
      </w:r>
    </w:p>
    <w:p w:rsidR="00BA69F5" w:rsidRDefault="00BA69F5" w:rsidP="00BA69F5">
      <w:pPr>
        <w:numPr>
          <w:ilvl w:val="0"/>
          <w:numId w:val="6"/>
        </w:numPr>
      </w:pPr>
      <w:r>
        <w:t xml:space="preserve">Connectivity from Customer to </w:t>
      </w:r>
      <w:smartTag w:uri="urn:schemas-microsoft-com:office:smarttags" w:element="place">
        <w:smartTag w:uri="urn:schemas-microsoft-com:office:smarttags" w:element="City">
          <w:r>
            <w:t>Sterling</w:t>
          </w:r>
        </w:smartTag>
      </w:smartTag>
      <w:r>
        <w:t xml:space="preserve">. More importantly </w:t>
      </w:r>
      <w:smartTag w:uri="urn:schemas-microsoft-com:office:smarttags" w:element="place">
        <w:smartTag w:uri="urn:schemas-microsoft-com:office:smarttags" w:element="City">
          <w:r>
            <w:t>Sterling</w:t>
          </w:r>
        </w:smartTag>
      </w:smartTag>
      <w:r>
        <w:t xml:space="preserve"> to Customer on cart punch-out.</w:t>
      </w:r>
    </w:p>
    <w:p w:rsidR="00BA69F5" w:rsidRDefault="00BA69F5" w:rsidP="00BA69F5">
      <w:pPr>
        <w:numPr>
          <w:ilvl w:val="0"/>
          <w:numId w:val="6"/>
        </w:numPr>
      </w:pPr>
      <w:r>
        <w:t xml:space="preserve">Process to handle rogue orders ? Resolved. This is covered in the B2B Transactions document. </w:t>
      </w:r>
    </w:p>
    <w:p w:rsidR="00BA69F5" w:rsidRDefault="00BA69F5" w:rsidP="00BA69F5">
      <w:pPr>
        <w:numPr>
          <w:ilvl w:val="0"/>
          <w:numId w:val="6"/>
        </w:numPr>
      </w:pPr>
      <w:r>
        <w:t>Screenshots for catalog, cart and myitems pages for the punchout user.</w:t>
      </w:r>
    </w:p>
    <w:p w:rsidR="00BA69F5" w:rsidRDefault="00BA69F5" w:rsidP="00BA69F5">
      <w:pPr>
        <w:numPr>
          <w:ilvl w:val="0"/>
          <w:numId w:val="6"/>
        </w:numPr>
      </w:pPr>
      <w:r>
        <w:t>How is the National Account Number used on Master Customer Maintenance ? Resolved. Not related to punchout. [Whitlock: National Account number on the Master Customer Maintenance Screen has no role for punchout users, it’s only used to link Preview invoices]</w:t>
      </w:r>
    </w:p>
    <w:p w:rsidR="00BA69F5" w:rsidRDefault="00BA69F5" w:rsidP="00BA69F5">
      <w:pPr>
        <w:numPr>
          <w:ilvl w:val="0"/>
          <w:numId w:val="6"/>
        </w:numPr>
      </w:pPr>
      <w:r>
        <w:t>How is the BuyerId/wM Customer Id used? Is it relevant to punchout ? Resolved. Not relevant to B2B Punchout. [Whitlock: The Buyer ID and wM Custoemr ID are the same and it is how Web Methods links to the master account. No it’s not relevant only if the customer sends the order electronically.]</w:t>
      </w:r>
    </w:p>
    <w:p w:rsidR="00BA69F5" w:rsidRDefault="00BA69F5" w:rsidP="00BA69F5">
      <w:pPr>
        <w:numPr>
          <w:ilvl w:val="0"/>
          <w:numId w:val="6"/>
        </w:numPr>
      </w:pPr>
      <w:r>
        <w:t>Have the business rules been covered in the Order Business Rules document ? Resolved. [Whitlock: yes previous B2B JAD Sessions covered all applicable business rules.]</w:t>
      </w:r>
    </w:p>
    <w:p w:rsidR="00BA69F5" w:rsidRDefault="00BA69F5" w:rsidP="00BA69F5">
      <w:pPr>
        <w:numPr>
          <w:ilvl w:val="0"/>
          <w:numId w:val="6"/>
        </w:numPr>
      </w:pPr>
      <w:r>
        <w:t>Is there a requirement to store and use original price? Resolved. [</w:t>
      </w:r>
      <w:r w:rsidRPr="00140CE7">
        <w:t>Bugher: I don’t think so</w:t>
      </w:r>
      <w:r>
        <w:t>]</w:t>
      </w:r>
    </w:p>
    <w:p w:rsidR="00BA69F5" w:rsidRDefault="00BA69F5" w:rsidP="00BA69F5">
      <w:pPr>
        <w:numPr>
          <w:ilvl w:val="0"/>
          <w:numId w:val="6"/>
        </w:numPr>
        <w:rPr>
          <w:ins w:id="388" w:author="IBM_USER" w:date="2011-01-10T15:28:00Z"/>
        </w:rPr>
      </w:pPr>
      <w:r>
        <w:t>The b2b specific conversions for UoM replacement and UNSPSC – what is the data source and how is it managed? Resolved. [Colin: The data source is a table in .com.  There system of record according to George is xpedx.com.  There is no GUI on the site to enter this.]</w:t>
      </w:r>
    </w:p>
    <w:p w:rsidR="00A01C36" w:rsidRDefault="00A01C36" w:rsidP="00BA69F5">
      <w:pPr>
        <w:numPr>
          <w:ilvl w:val="0"/>
          <w:numId w:val="6"/>
        </w:numPr>
      </w:pPr>
      <w:ins w:id="389" w:author="IBM_USER" w:date="2011-01-10T15:28:00Z">
        <w:r>
          <w:t xml:space="preserve">What is the </w:t>
        </w:r>
        <w:r>
          <w:t>“</w:t>
        </w:r>
        <w:r>
          <w:t>Start Page URL</w:t>
        </w:r>
        <w:r>
          <w:t>”</w:t>
        </w:r>
        <w:r>
          <w:t xml:space="preserve"> shown in the Call Center Customer Integration Screen xls ? How does it get </w:t>
        </w:r>
      </w:ins>
      <w:ins w:id="390" w:author="IBM_USER" w:date="2011-01-10T15:29:00Z">
        <w:r>
          <w:t xml:space="preserve">populated </w:t>
        </w:r>
      </w:ins>
      <w:ins w:id="391" w:author="IBM_USER" w:date="2011-01-10T15:28:00Z">
        <w:r>
          <w:t>into Sterling and how is it used?</w:t>
        </w:r>
      </w:ins>
    </w:p>
    <w:p w:rsidR="00BA69F5" w:rsidRPr="00652E46" w:rsidRDefault="00BA69F5" w:rsidP="00BA69F5"/>
    <w:p w:rsidR="00BA69F5" w:rsidRDefault="00BA69F5" w:rsidP="00BA69F5">
      <w:pPr>
        <w:pStyle w:val="Heading2"/>
      </w:pPr>
      <w:bookmarkStart w:id="392" w:name="_Toc282438629"/>
      <w:r>
        <w:t>Assumptions</w:t>
      </w:r>
      <w:bookmarkEnd w:id="392"/>
    </w:p>
    <w:p w:rsidR="00BA69F5" w:rsidRPr="00B717B4" w:rsidRDefault="00BA69F5" w:rsidP="00BA69F5"/>
    <w:p w:rsidR="00BA69F5" w:rsidRDefault="00BA69F5" w:rsidP="00BA69F5">
      <w:pPr>
        <w:numPr>
          <w:ilvl w:val="0"/>
          <w:numId w:val="5"/>
        </w:numPr>
      </w:pPr>
      <w:r>
        <w:t>No editing existing carts by punching in directly to cart. Only possible by finding it in recent carts.</w:t>
      </w:r>
    </w:p>
    <w:p w:rsidR="00BA69F5" w:rsidRDefault="00BA69F5" w:rsidP="00BA69F5">
      <w:pPr>
        <w:numPr>
          <w:ilvl w:val="0"/>
          <w:numId w:val="5"/>
        </w:numPr>
      </w:pPr>
      <w:r>
        <w:t xml:space="preserve">This document has been prepared with the assumption that we will be supporting one standard method of login using cXML and one link based login for OCI. </w:t>
      </w:r>
    </w:p>
    <w:p w:rsidR="00BA69F5" w:rsidRDefault="00BA69F5" w:rsidP="00BA69F5">
      <w:pPr>
        <w:numPr>
          <w:ilvl w:val="0"/>
          <w:numId w:val="5"/>
        </w:numPr>
      </w:pPr>
      <w:r>
        <w:t>The login method for OCI implemented in the current dotcom doesn’t follow the standards for setup of the punchout session. It is assumed that this process will be carried forward as is for NG.</w:t>
      </w:r>
    </w:p>
    <w:p w:rsidR="00BA69F5" w:rsidRDefault="00BA69F5" w:rsidP="00BA69F5">
      <w:pPr>
        <w:numPr>
          <w:ilvl w:val="0"/>
          <w:numId w:val="5"/>
        </w:numPr>
      </w:pPr>
      <w:r>
        <w:t>Pricing Rules/Coupons are not applicable for punchout</w:t>
      </w:r>
      <w:del w:id="393" w:author="IBM_USER" w:date="2011-01-10T14:40:00Z">
        <w:r w:rsidDel="0011441F">
          <w:delText xml:space="preserve"> users</w:delText>
        </w:r>
      </w:del>
      <w:ins w:id="394" w:author="IBM_USER" w:date="2011-01-10T14:40:00Z">
        <w:r w:rsidR="0011441F">
          <w:t xml:space="preserve"> customers</w:t>
        </w:r>
      </w:ins>
      <w:r>
        <w:t>.</w:t>
      </w:r>
      <w:ins w:id="395" w:author="IBM_USER" w:date="2011-01-10T14:41:00Z">
        <w:r w:rsidR="0011441F">
          <w:t xml:space="preserve"> Sterling ootb capability only support </w:t>
        </w:r>
        <w:r w:rsidR="0011441F">
          <w:t>targeting</w:t>
        </w:r>
        <w:r w:rsidR="0011441F">
          <w:t xml:space="preserve"> by customer</w:t>
        </w:r>
      </w:ins>
      <w:ins w:id="396" w:author="IBM_USER" w:date="2011-01-10T15:32:00Z">
        <w:r w:rsidR="009B0770">
          <w:t xml:space="preserve"> not user</w:t>
        </w:r>
      </w:ins>
      <w:ins w:id="397" w:author="IBM_USER" w:date="2011-01-10T14:41:00Z">
        <w:r w:rsidR="0011441F">
          <w:t xml:space="preserve">. </w:t>
        </w:r>
      </w:ins>
    </w:p>
    <w:p w:rsidR="00BA69F5" w:rsidRDefault="00BA69F5" w:rsidP="00BA69F5">
      <w:pPr>
        <w:pStyle w:val="ListParagraph"/>
        <w:numPr>
          <w:ilvl w:val="0"/>
          <w:numId w:val="5"/>
        </w:numPr>
        <w:rPr>
          <w:rFonts w:ascii="Tahoma" w:hAnsi="Tahoma" w:cs="Tahoma"/>
          <w:sz w:val="18"/>
          <w:szCs w:val="18"/>
        </w:rPr>
      </w:pPr>
      <w:r>
        <w:rPr>
          <w:rFonts w:ascii="Tahoma" w:hAnsi="Tahoma" w:cs="Tahoma"/>
          <w:sz w:val="18"/>
          <w:szCs w:val="18"/>
        </w:rPr>
        <w:t>UNSPSC and UoM Replacements are done only on incoming/outgoing messages. The browsing experience still continues to use the standard values as a customer logging on directly into xpedx.com would see.</w:t>
      </w:r>
    </w:p>
    <w:p w:rsidR="003A1E66" w:rsidRDefault="003A1E66" w:rsidP="00BA69F5">
      <w:pPr>
        <w:pStyle w:val="ListParagraph"/>
        <w:numPr>
          <w:ilvl w:val="0"/>
          <w:numId w:val="5"/>
        </w:numPr>
        <w:rPr>
          <w:ins w:id="398" w:author="IBM_USER" w:date="2011-01-10T15:19:00Z"/>
          <w:rFonts w:ascii="Tahoma" w:hAnsi="Tahoma" w:cs="Tahoma"/>
          <w:sz w:val="18"/>
          <w:szCs w:val="18"/>
        </w:rPr>
      </w:pPr>
      <w:r w:rsidRPr="003A1E66">
        <w:rPr>
          <w:rFonts w:ascii="Tahoma" w:hAnsi="Tahoma" w:cs="Tahoma"/>
          <w:sz w:val="18"/>
          <w:szCs w:val="18"/>
        </w:rPr>
        <w:t>B2B Punchout sessions will invoke the same business rules as Web Channel sessions as applies to orders, for example, minimum order charges</w:t>
      </w:r>
      <w:r w:rsidR="0066236D">
        <w:rPr>
          <w:rFonts w:ascii="Tahoma" w:hAnsi="Tahoma" w:cs="Tahoma"/>
          <w:sz w:val="18"/>
          <w:szCs w:val="18"/>
        </w:rPr>
        <w:t>.</w:t>
      </w:r>
    </w:p>
    <w:p w:rsidR="00A01C36" w:rsidRDefault="00A01C36" w:rsidP="00BA69F5">
      <w:pPr>
        <w:pStyle w:val="ListParagraph"/>
        <w:numPr>
          <w:ilvl w:val="0"/>
          <w:numId w:val="5"/>
        </w:numPr>
        <w:rPr>
          <w:ins w:id="399" w:author="IBM_USER" w:date="2011-01-10T15:45:00Z"/>
          <w:rFonts w:ascii="Tahoma" w:hAnsi="Tahoma" w:cs="Tahoma"/>
          <w:sz w:val="18"/>
          <w:szCs w:val="18"/>
        </w:rPr>
      </w:pPr>
      <w:ins w:id="400" w:author="IBM_USER" w:date="2011-01-10T15:19:00Z">
        <w:r>
          <w:rPr>
            <w:rFonts w:ascii="Tahoma" w:hAnsi="Tahoma" w:cs="Tahoma"/>
            <w:sz w:val="18"/>
            <w:szCs w:val="18"/>
          </w:rPr>
          <w:t xml:space="preserve">The presence or absence of fields from a customers punchout cart is governed by the XSLT provided. </w:t>
        </w:r>
      </w:ins>
      <w:ins w:id="401" w:author="IBM_USER" w:date="2011-01-10T15:20:00Z">
        <w:r>
          <w:rPr>
            <w:rFonts w:ascii="Tahoma" w:hAnsi="Tahoma" w:cs="Tahoma"/>
            <w:sz w:val="18"/>
            <w:szCs w:val="18"/>
          </w:rPr>
          <w:t>Currently we have been given a superset of all the fields that may exist on the outgoing message</w:t>
        </w:r>
      </w:ins>
      <w:ins w:id="402" w:author="IBM_USER" w:date="2011-01-10T15:35:00Z">
        <w:r w:rsidR="00D95493">
          <w:rPr>
            <w:rFonts w:ascii="Tahoma" w:hAnsi="Tahoma" w:cs="Tahoma"/>
            <w:sz w:val="18"/>
            <w:szCs w:val="18"/>
          </w:rPr>
          <w:t xml:space="preserve"> (contained in Section 2.5.2</w:t>
        </w:r>
      </w:ins>
      <w:ins w:id="403" w:author="IBM_USER" w:date="2011-01-10T15:20:00Z">
        <w:r>
          <w:rPr>
            <w:rFonts w:ascii="Tahoma" w:hAnsi="Tahoma" w:cs="Tahoma"/>
            <w:sz w:val="18"/>
            <w:szCs w:val="18"/>
          </w:rPr>
          <w:t xml:space="preserve">. </w:t>
        </w:r>
      </w:ins>
      <w:ins w:id="404" w:author="IBM_USER" w:date="2011-01-10T15:19:00Z">
        <w:r>
          <w:rPr>
            <w:rFonts w:ascii="Tahoma" w:hAnsi="Tahoma" w:cs="Tahoma"/>
            <w:sz w:val="18"/>
            <w:szCs w:val="18"/>
          </w:rPr>
          <w:t>The expectation is that if there is anything customer specific, a new XSLT will be created</w:t>
        </w:r>
      </w:ins>
      <w:ins w:id="405" w:author="IBM_USER" w:date="2011-01-10T15:21:00Z">
        <w:r>
          <w:rPr>
            <w:rFonts w:ascii="Tahoma" w:hAnsi="Tahoma" w:cs="Tahoma"/>
            <w:sz w:val="18"/>
            <w:szCs w:val="18"/>
          </w:rPr>
          <w:t xml:space="preserve"> and modified to meet customer requirements.</w:t>
        </w:r>
      </w:ins>
    </w:p>
    <w:p w:rsidR="001612C6" w:rsidRPr="00AF6EBF" w:rsidRDefault="001612C6" w:rsidP="00BA69F5">
      <w:pPr>
        <w:pStyle w:val="ListParagraph"/>
        <w:numPr>
          <w:ilvl w:val="0"/>
          <w:numId w:val="5"/>
        </w:numPr>
        <w:rPr>
          <w:rFonts w:ascii="Tahoma" w:hAnsi="Tahoma" w:cs="Tahoma"/>
          <w:sz w:val="18"/>
          <w:szCs w:val="18"/>
        </w:rPr>
      </w:pPr>
      <w:ins w:id="406" w:author="IBM_USER" w:date="2011-01-10T15:45:00Z">
        <w:r>
          <w:rPr>
            <w:rFonts w:ascii="Tahoma" w:hAnsi="Tahoma" w:cs="Tahoma"/>
            <w:sz w:val="18"/>
            <w:szCs w:val="18"/>
          </w:rPr>
          <w:t xml:space="preserve">Sterling </w:t>
        </w:r>
        <w:r>
          <w:rPr>
            <w:rFonts w:ascii="Tahoma" w:hAnsi="Tahoma" w:cs="Tahoma"/>
            <w:sz w:val="18"/>
            <w:szCs w:val="18"/>
          </w:rPr>
          <w:t>doesn’t</w:t>
        </w:r>
        <w:r>
          <w:rPr>
            <w:rFonts w:ascii="Tahoma" w:hAnsi="Tahoma" w:cs="Tahoma"/>
            <w:sz w:val="18"/>
            <w:szCs w:val="18"/>
          </w:rPr>
          <w:t xml:space="preserve"> support defaulting punchout sessions to the first punchout user. The correct </w:t>
        </w:r>
        <w:r>
          <w:rPr>
            <w:rFonts w:ascii="Tahoma" w:hAnsi="Tahoma" w:cs="Tahoma"/>
            <w:sz w:val="18"/>
            <w:szCs w:val="18"/>
          </w:rPr>
          <w:t>credentials</w:t>
        </w:r>
        <w:r>
          <w:rPr>
            <w:rFonts w:ascii="Tahoma" w:hAnsi="Tahoma" w:cs="Tahoma"/>
            <w:sz w:val="18"/>
            <w:szCs w:val="18"/>
          </w:rPr>
          <w:t xml:space="preserve"> need to be sent on the setup messages.</w:t>
        </w:r>
      </w:ins>
    </w:p>
    <w:p w:rsidR="00BA69F5" w:rsidRPr="001E74F1" w:rsidRDefault="00BA69F5" w:rsidP="00BA69F5">
      <w:pPr>
        <w:ind w:left="720"/>
      </w:pPr>
    </w:p>
    <w:p w:rsidR="00BA69F5" w:rsidRPr="00CA2422" w:rsidRDefault="00BA69F5" w:rsidP="00BA69F5">
      <w:pPr>
        <w:pStyle w:val="Footer"/>
        <w:tabs>
          <w:tab w:val="clear" w:pos="4320"/>
          <w:tab w:val="clear" w:pos="8640"/>
        </w:tabs>
      </w:pPr>
    </w:p>
    <w:p w:rsidR="00BA69F5" w:rsidRDefault="00BA69F5" w:rsidP="00BA69F5">
      <w:pPr>
        <w:rPr>
          <w:rFonts w:cs="Tahoma"/>
        </w:rPr>
        <w:sectPr w:rsidR="00BA69F5" w:rsidSect="00DA678C">
          <w:pgSz w:w="12240" w:h="15840" w:code="1"/>
          <w:pgMar w:top="1440" w:right="1800" w:bottom="1440" w:left="1800" w:header="720" w:footer="720" w:gutter="0"/>
          <w:cols w:space="720"/>
          <w:titlePg/>
        </w:sectPr>
      </w:pPr>
    </w:p>
    <w:p w:rsidR="00BA69F5" w:rsidRDefault="00BA69F5" w:rsidP="00BA69F5"/>
    <w:p w:rsidR="00BA69F5" w:rsidRDefault="00BA69F5" w:rsidP="00BA69F5"/>
    <w:p w:rsidR="00BA69F5" w:rsidRDefault="00BA69F5" w:rsidP="00BA69F5"/>
    <w:p w:rsidR="00BA69F5" w:rsidRDefault="00BA69F5" w:rsidP="00BA69F5">
      <w:pPr>
        <w:pStyle w:val="Heading1"/>
        <w:numPr>
          <w:ilvl w:val="0"/>
          <w:numId w:val="4"/>
        </w:numPr>
        <w:rPr>
          <w:rFonts w:cs="Tahoma"/>
        </w:rPr>
      </w:pPr>
      <w:bookmarkStart w:id="407" w:name="_Toc282438630"/>
      <w:r>
        <w:rPr>
          <w:rFonts w:cs="Tahoma"/>
        </w:rPr>
        <w:t>Connectivity Diagram</w:t>
      </w:r>
      <w:bookmarkEnd w:id="407"/>
    </w:p>
    <w:p w:rsidR="00BA69F5" w:rsidRDefault="00BA69F5" w:rsidP="00BA69F5"/>
    <w:p w:rsidR="00BA69F5" w:rsidRDefault="00BA69F5" w:rsidP="00BA69F5">
      <w:pPr>
        <w:pStyle w:val="Heading2"/>
      </w:pPr>
      <w:bookmarkStart w:id="408" w:name="_Toc255810714"/>
      <w:bookmarkStart w:id="409" w:name="_Toc282438631"/>
      <w:r>
        <w:rPr>
          <w:szCs w:val="18"/>
        </w:rPr>
        <w:t>Master Catalog Connectivity Diagram</w:t>
      </w:r>
      <w:bookmarkEnd w:id="408"/>
      <w:bookmarkEnd w:id="409"/>
    </w:p>
    <w:p w:rsidR="00BA69F5" w:rsidRDefault="00BA69F5" w:rsidP="00BA69F5"/>
    <w:p w:rsidR="00BA69F5" w:rsidRDefault="00BA69F5" w:rsidP="00BA69F5"/>
    <w:p w:rsidR="00BA69F5" w:rsidRDefault="00BA69F5" w:rsidP="00BA69F5">
      <w:r>
        <w:rPr>
          <w:noProof/>
        </w:rPr>
        <w:t>[TBD – Insert Connectivity Diagram from Tim]</w:t>
      </w:r>
    </w:p>
    <w:p w:rsidR="00BA69F5" w:rsidRDefault="00BA69F5" w:rsidP="00BA69F5"/>
    <w:p w:rsidR="00BA69F5" w:rsidRDefault="00BA69F5" w:rsidP="00BA69F5"/>
    <w:p w:rsidR="00BA69F5" w:rsidRDefault="00BA69F5" w:rsidP="00BA69F5">
      <w:pPr>
        <w:rPr>
          <w:rFonts w:cs="Tahoma"/>
        </w:rPr>
      </w:pPr>
    </w:p>
    <w:p w:rsidR="00BA69F5" w:rsidRDefault="00BA69F5" w:rsidP="00BA69F5">
      <w:pPr>
        <w:pStyle w:val="Heading2"/>
      </w:pPr>
      <w:bookmarkStart w:id="410" w:name="_Toc255810715"/>
      <w:bookmarkStart w:id="411" w:name="_Toc282438632"/>
      <w:r>
        <w:t>Connectivity Process</w:t>
      </w:r>
      <w:bookmarkEnd w:id="410"/>
      <w:bookmarkEnd w:id="411"/>
    </w:p>
    <w:p w:rsidR="00BA69F5" w:rsidRDefault="00BA69F5" w:rsidP="00BA69F5">
      <w:pPr>
        <w:numPr>
          <w:ilvl w:val="0"/>
          <w:numId w:val="10"/>
        </w:numPr>
      </w:pPr>
      <w:r>
        <w:t xml:space="preserve">Will </w:t>
      </w:r>
      <w:smartTag w:uri="urn:schemas-microsoft-com:office:smarttags" w:element="place">
        <w:smartTag w:uri="urn:schemas-microsoft-com:office:smarttags" w:element="City">
          <w:r>
            <w:t>Sterling</w:t>
          </w:r>
        </w:smartTag>
      </w:smartTag>
      <w:r>
        <w:t xml:space="preserve"> be talking directly to the customers via firewalls, or will there be some connectivity portion before punchout requests hit the site?</w:t>
      </w:r>
    </w:p>
    <w:p w:rsidR="00BA69F5" w:rsidRDefault="00BA69F5" w:rsidP="00BA69F5"/>
    <w:p w:rsidR="00BA69F5" w:rsidRDefault="00BA69F5" w:rsidP="00BA69F5"/>
    <w:p w:rsidR="00BA69F5" w:rsidRDefault="00BA69F5" w:rsidP="00BA69F5">
      <w:r>
        <w:br w:type="page"/>
      </w:r>
    </w:p>
    <w:p w:rsidR="00BA69F5" w:rsidRPr="00146D89" w:rsidRDefault="00BA69F5" w:rsidP="00BA69F5"/>
    <w:p w:rsidR="00BA69F5" w:rsidRDefault="00BA69F5" w:rsidP="00BA69F5">
      <w:pPr>
        <w:pStyle w:val="Heading1"/>
        <w:numPr>
          <w:ilvl w:val="0"/>
          <w:numId w:val="4"/>
        </w:numPr>
        <w:rPr>
          <w:rFonts w:cs="Tahoma"/>
        </w:rPr>
      </w:pPr>
      <w:bookmarkStart w:id="412" w:name="_Toc282438633"/>
      <w:r>
        <w:rPr>
          <w:rFonts w:cs="Tahoma"/>
        </w:rPr>
        <w:t>Glossary of Terms</w:t>
      </w:r>
      <w:bookmarkEnd w:id="412"/>
    </w:p>
    <w:p w:rsidR="00BA69F5" w:rsidRDefault="00BA69F5" w:rsidP="00BA69F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8"/>
        <w:gridCol w:w="3330"/>
        <w:gridCol w:w="4788"/>
      </w:tblGrid>
      <w:tr w:rsidR="00BA69F5" w:rsidTr="00DA678C">
        <w:tc>
          <w:tcPr>
            <w:tcW w:w="738" w:type="dxa"/>
            <w:shd w:val="clear" w:color="auto" w:fill="00B0F0"/>
          </w:tcPr>
          <w:p w:rsidR="00BA69F5" w:rsidRPr="00627ED1" w:rsidRDefault="00BA69F5" w:rsidP="00DA678C">
            <w:pPr>
              <w:pStyle w:val="NoSpacing"/>
              <w:tabs>
                <w:tab w:val="center" w:pos="4320"/>
                <w:tab w:val="right" w:pos="8640"/>
              </w:tabs>
              <w:jc w:val="center"/>
              <w:rPr>
                <w:rFonts w:ascii="Arial" w:hAnsi="Arial" w:cs="Arial"/>
                <w:sz w:val="18"/>
                <w:szCs w:val="18"/>
              </w:rPr>
            </w:pPr>
            <w:bookmarkStart w:id="413" w:name="OLE_LINK2"/>
            <w:r w:rsidRPr="00627ED1">
              <w:rPr>
                <w:rFonts w:ascii="Arial" w:hAnsi="Arial" w:cs="Arial"/>
                <w:sz w:val="18"/>
                <w:szCs w:val="18"/>
              </w:rPr>
              <w:t>S. No.</w:t>
            </w:r>
          </w:p>
        </w:tc>
        <w:tc>
          <w:tcPr>
            <w:tcW w:w="3330" w:type="dxa"/>
            <w:shd w:val="clear" w:color="auto" w:fill="00B0F0"/>
          </w:tcPr>
          <w:p w:rsidR="00BA69F5" w:rsidRPr="00627ED1" w:rsidRDefault="00BA69F5" w:rsidP="00DA678C">
            <w:pPr>
              <w:pStyle w:val="NoSpacing"/>
              <w:tabs>
                <w:tab w:val="center" w:pos="4320"/>
                <w:tab w:val="right" w:pos="8640"/>
              </w:tabs>
              <w:jc w:val="center"/>
              <w:rPr>
                <w:rFonts w:ascii="Arial" w:hAnsi="Arial" w:cs="Arial"/>
                <w:sz w:val="18"/>
                <w:szCs w:val="18"/>
              </w:rPr>
            </w:pPr>
            <w:r w:rsidRPr="00627ED1">
              <w:rPr>
                <w:rFonts w:ascii="Arial" w:hAnsi="Arial" w:cs="Arial"/>
                <w:sz w:val="18"/>
                <w:szCs w:val="18"/>
              </w:rPr>
              <w:t>Term</w:t>
            </w:r>
          </w:p>
        </w:tc>
        <w:tc>
          <w:tcPr>
            <w:tcW w:w="4788" w:type="dxa"/>
            <w:shd w:val="clear" w:color="auto" w:fill="00B0F0"/>
          </w:tcPr>
          <w:p w:rsidR="00BA69F5" w:rsidRPr="00627ED1" w:rsidRDefault="00BA69F5" w:rsidP="00DA678C">
            <w:pPr>
              <w:pStyle w:val="NoSpacing"/>
              <w:tabs>
                <w:tab w:val="center" w:pos="4320"/>
                <w:tab w:val="right" w:pos="8640"/>
              </w:tabs>
              <w:jc w:val="center"/>
            </w:pPr>
            <w:r w:rsidRPr="00627ED1">
              <w:rPr>
                <w:rFonts w:ascii="Arial" w:hAnsi="Arial" w:cs="Arial"/>
                <w:sz w:val="18"/>
                <w:szCs w:val="18"/>
              </w:rPr>
              <w:t>Definition</w:t>
            </w:r>
          </w:p>
        </w:tc>
      </w:tr>
      <w:tr w:rsidR="00BA69F5" w:rsidTr="00DA678C">
        <w:tc>
          <w:tcPr>
            <w:tcW w:w="738" w:type="dxa"/>
          </w:tcPr>
          <w:p w:rsidR="00BA69F5" w:rsidRDefault="00BA69F5" w:rsidP="00DA678C">
            <w:r>
              <w:t>1.</w:t>
            </w:r>
          </w:p>
        </w:tc>
        <w:tc>
          <w:tcPr>
            <w:tcW w:w="3330" w:type="dxa"/>
          </w:tcPr>
          <w:p w:rsidR="00BA69F5" w:rsidRDefault="00BA69F5" w:rsidP="00DA678C">
            <w:r>
              <w:t>WSDL</w:t>
            </w:r>
          </w:p>
        </w:tc>
        <w:tc>
          <w:tcPr>
            <w:tcW w:w="4788" w:type="dxa"/>
          </w:tcPr>
          <w:p w:rsidR="00BA69F5" w:rsidRDefault="00BA69F5" w:rsidP="00DA678C">
            <w:r>
              <w:t>Web Services Definition Language</w:t>
            </w:r>
          </w:p>
        </w:tc>
      </w:tr>
      <w:tr w:rsidR="00BA69F5" w:rsidTr="00DA678C">
        <w:tc>
          <w:tcPr>
            <w:tcW w:w="738" w:type="dxa"/>
          </w:tcPr>
          <w:p w:rsidR="00BA69F5" w:rsidRDefault="00BA69F5" w:rsidP="00DA678C">
            <w:r>
              <w:t>2.</w:t>
            </w:r>
          </w:p>
        </w:tc>
        <w:tc>
          <w:tcPr>
            <w:tcW w:w="3330" w:type="dxa"/>
          </w:tcPr>
          <w:p w:rsidR="00BA69F5" w:rsidRDefault="00BA69F5" w:rsidP="00DA678C">
            <w:r>
              <w:t>UE (User Exit)</w:t>
            </w:r>
          </w:p>
        </w:tc>
        <w:tc>
          <w:tcPr>
            <w:tcW w:w="4788" w:type="dxa"/>
          </w:tcPr>
          <w:p w:rsidR="00BA69F5" w:rsidRDefault="00BA69F5" w:rsidP="00DA678C">
            <w:r>
              <w:t xml:space="preserve">Hooks to write custom code in </w:t>
            </w:r>
            <w:smartTag w:uri="urn:schemas-microsoft-com:office:smarttags" w:element="place">
              <w:smartTag w:uri="urn:schemas-microsoft-com:office:smarttags" w:element="City">
                <w:r>
                  <w:t>Sterling</w:t>
                </w:r>
              </w:smartTag>
            </w:smartTag>
          </w:p>
        </w:tc>
      </w:tr>
      <w:tr w:rsidR="00BA69F5" w:rsidTr="00DA678C">
        <w:tc>
          <w:tcPr>
            <w:tcW w:w="738" w:type="dxa"/>
          </w:tcPr>
          <w:p w:rsidR="00BA69F5" w:rsidRDefault="00BA69F5" w:rsidP="00DA678C">
            <w:r>
              <w:t>3.</w:t>
            </w:r>
          </w:p>
        </w:tc>
        <w:tc>
          <w:tcPr>
            <w:tcW w:w="3330" w:type="dxa"/>
          </w:tcPr>
          <w:p w:rsidR="00BA69F5" w:rsidRDefault="00BA69F5" w:rsidP="00DA678C">
            <w:r>
              <w:t>MQ</w:t>
            </w:r>
          </w:p>
        </w:tc>
        <w:tc>
          <w:tcPr>
            <w:tcW w:w="4788" w:type="dxa"/>
          </w:tcPr>
          <w:p w:rsidR="00BA69F5" w:rsidRDefault="00BA69F5" w:rsidP="00DA678C">
            <w:r>
              <w:t>Message Queue</w:t>
            </w:r>
          </w:p>
        </w:tc>
      </w:tr>
      <w:tr w:rsidR="00BA69F5" w:rsidTr="00DA678C">
        <w:tc>
          <w:tcPr>
            <w:tcW w:w="738" w:type="dxa"/>
          </w:tcPr>
          <w:p w:rsidR="00BA69F5" w:rsidRDefault="00BA69F5" w:rsidP="00DA678C">
            <w:r>
              <w:t>4.</w:t>
            </w:r>
          </w:p>
        </w:tc>
        <w:tc>
          <w:tcPr>
            <w:tcW w:w="3330" w:type="dxa"/>
          </w:tcPr>
          <w:p w:rsidR="00BA69F5" w:rsidRDefault="00BA69F5" w:rsidP="00DA678C">
            <w:r>
              <w:t>BR1</w:t>
            </w:r>
          </w:p>
        </w:tc>
        <w:tc>
          <w:tcPr>
            <w:tcW w:w="4788" w:type="dxa"/>
          </w:tcPr>
          <w:p w:rsidR="00BA69F5" w:rsidRDefault="00BA69F5" w:rsidP="00DA678C">
            <w:r>
              <w:t>Business Release 1</w:t>
            </w:r>
          </w:p>
        </w:tc>
      </w:tr>
      <w:tr w:rsidR="00BA69F5" w:rsidTr="00DA678C">
        <w:tc>
          <w:tcPr>
            <w:tcW w:w="738" w:type="dxa"/>
          </w:tcPr>
          <w:p w:rsidR="00BA69F5" w:rsidRDefault="00BA69F5" w:rsidP="00DA678C">
            <w:r>
              <w:t>5.</w:t>
            </w:r>
          </w:p>
        </w:tc>
        <w:tc>
          <w:tcPr>
            <w:tcW w:w="3330" w:type="dxa"/>
          </w:tcPr>
          <w:p w:rsidR="00BA69F5" w:rsidRDefault="00BA69F5" w:rsidP="00DA678C">
            <w:r>
              <w:t>IW</w:t>
            </w:r>
          </w:p>
        </w:tc>
        <w:tc>
          <w:tcPr>
            <w:tcW w:w="4788" w:type="dxa"/>
          </w:tcPr>
          <w:p w:rsidR="00BA69F5" w:rsidRDefault="00BA69F5" w:rsidP="00DA678C">
            <w:r>
              <w:t>Industrial Wisdom – UI firm engaged on the project.</w:t>
            </w:r>
          </w:p>
        </w:tc>
      </w:tr>
      <w:tr w:rsidR="00BA69F5" w:rsidTr="00DA678C">
        <w:tc>
          <w:tcPr>
            <w:tcW w:w="738" w:type="dxa"/>
          </w:tcPr>
          <w:p w:rsidR="00BA69F5" w:rsidRDefault="00BA69F5" w:rsidP="00DA678C">
            <w:r>
              <w:t>6.</w:t>
            </w:r>
          </w:p>
        </w:tc>
        <w:tc>
          <w:tcPr>
            <w:tcW w:w="3330" w:type="dxa"/>
          </w:tcPr>
          <w:p w:rsidR="00BA69F5" w:rsidRDefault="00BA69F5" w:rsidP="00DA678C">
            <w:r>
              <w:t>UoM</w:t>
            </w:r>
          </w:p>
        </w:tc>
        <w:tc>
          <w:tcPr>
            <w:tcW w:w="4788" w:type="dxa"/>
          </w:tcPr>
          <w:p w:rsidR="00BA69F5" w:rsidRDefault="00BA69F5" w:rsidP="00DA678C">
            <w:r>
              <w:t>Unit of Measure</w:t>
            </w:r>
          </w:p>
        </w:tc>
      </w:tr>
      <w:tr w:rsidR="00BA69F5" w:rsidTr="00DA678C">
        <w:tc>
          <w:tcPr>
            <w:tcW w:w="738" w:type="dxa"/>
          </w:tcPr>
          <w:p w:rsidR="00BA69F5" w:rsidRDefault="00BA69F5" w:rsidP="00DA678C"/>
        </w:tc>
        <w:tc>
          <w:tcPr>
            <w:tcW w:w="3330" w:type="dxa"/>
          </w:tcPr>
          <w:p w:rsidR="00BA69F5" w:rsidRDefault="00BA69F5" w:rsidP="00DA678C"/>
        </w:tc>
        <w:tc>
          <w:tcPr>
            <w:tcW w:w="4788" w:type="dxa"/>
          </w:tcPr>
          <w:p w:rsidR="00BA69F5" w:rsidRDefault="00BA69F5" w:rsidP="00DA678C"/>
        </w:tc>
      </w:tr>
      <w:bookmarkEnd w:id="413"/>
    </w:tbl>
    <w:p w:rsidR="00BA69F5" w:rsidRDefault="00BA69F5" w:rsidP="00BA69F5"/>
    <w:p w:rsidR="00BA69F5" w:rsidRDefault="00BA69F5" w:rsidP="00BA69F5">
      <w:r>
        <w:br w:type="page"/>
      </w:r>
    </w:p>
    <w:p w:rsidR="00BA69F5" w:rsidRDefault="00BA69F5" w:rsidP="00BA69F5"/>
    <w:p w:rsidR="00BA69F5" w:rsidRDefault="00BA69F5" w:rsidP="00BA69F5">
      <w:pPr>
        <w:pStyle w:val="Heading1"/>
        <w:numPr>
          <w:ilvl w:val="0"/>
          <w:numId w:val="4"/>
        </w:numPr>
        <w:rPr>
          <w:rFonts w:cs="Tahoma"/>
        </w:rPr>
      </w:pPr>
      <w:bookmarkStart w:id="414" w:name="_Toc282438634"/>
      <w:r>
        <w:rPr>
          <w:rFonts w:cs="Tahoma"/>
        </w:rPr>
        <w:t>Appendix</w:t>
      </w:r>
      <w:bookmarkEnd w:id="414"/>
    </w:p>
    <w:p w:rsidR="00BA69F5" w:rsidRDefault="00BA69F5" w:rsidP="00BA69F5"/>
    <w:p w:rsidR="00BA69F5" w:rsidRDefault="00BA69F5" w:rsidP="00BA69F5"/>
    <w:p w:rsidR="00BA69F5" w:rsidRPr="006D6E99" w:rsidRDefault="00BA69F5" w:rsidP="00BA69F5">
      <w:pPr>
        <w:pStyle w:val="Heading2"/>
      </w:pPr>
      <w:bookmarkStart w:id="415" w:name="_Toc282438635"/>
      <w:r w:rsidRPr="009A16B9">
        <w:t>cXML Punchout Setup Request Sample</w:t>
      </w:r>
      <w:bookmarkEnd w:id="415"/>
    </w:p>
    <w:p w:rsidR="00BA69F5" w:rsidRDefault="00BA69F5" w:rsidP="00BA69F5"/>
    <w:p w:rsidR="00BA69F5" w:rsidRDefault="00BA69F5" w:rsidP="00BA69F5">
      <w:r>
        <w:object w:dxaOrig="1534" w:dyaOrig="992">
          <v:shape id="_x0000_i1028" type="#_x0000_t75" style="width:75.75pt;height:48.75pt" o:ole="">
            <v:imagedata r:id="rId33" o:title=""/>
          </v:shape>
          <o:OLEObject Type="Embed" ProgID="Package" ShapeID="_x0000_i1028" DrawAspect="Content" ObjectID="_1356180669" r:id="rId34"/>
        </w:object>
      </w:r>
    </w:p>
    <w:p w:rsidR="00BA69F5" w:rsidRDefault="00BA69F5" w:rsidP="00BA69F5"/>
    <w:p w:rsidR="00BA69F5" w:rsidRDefault="00BA69F5" w:rsidP="00BA69F5">
      <w:pPr>
        <w:pStyle w:val="Heading2"/>
      </w:pPr>
      <w:bookmarkStart w:id="416" w:name="_Toc282438636"/>
      <w:r w:rsidRPr="009A16B9">
        <w:t>cXML Punchout Setup Re</w:t>
      </w:r>
      <w:r>
        <w:t>sponse</w:t>
      </w:r>
      <w:r w:rsidRPr="009A16B9">
        <w:t xml:space="preserve"> Sample</w:t>
      </w:r>
      <w:bookmarkEnd w:id="416"/>
    </w:p>
    <w:p w:rsidR="00BA69F5" w:rsidRDefault="00BA69F5" w:rsidP="00BA69F5"/>
    <w:p w:rsidR="00BA69F5" w:rsidRDefault="00BA69F5" w:rsidP="00BA69F5">
      <w:r>
        <w:object w:dxaOrig="1534" w:dyaOrig="992">
          <v:shape id="_x0000_i1029" type="#_x0000_t75" style="width:75.75pt;height:48.75pt" o:ole="">
            <v:imagedata r:id="rId35" o:title=""/>
          </v:shape>
          <o:OLEObject Type="Embed" ProgID="Package" ShapeID="_x0000_i1029" DrawAspect="Content" ObjectID="_1356180670" r:id="rId36"/>
        </w:object>
      </w:r>
    </w:p>
    <w:p w:rsidR="00BA69F5" w:rsidRDefault="00BA69F5" w:rsidP="00BA69F5"/>
    <w:p w:rsidR="00BA69F5" w:rsidRPr="006D6E99" w:rsidRDefault="00BA69F5" w:rsidP="00BA69F5">
      <w:pPr>
        <w:pStyle w:val="Heading2"/>
      </w:pPr>
      <w:bookmarkStart w:id="417" w:name="_Toc282438637"/>
      <w:r w:rsidRPr="009A16B9">
        <w:t xml:space="preserve">cXML </w:t>
      </w:r>
      <w:r>
        <w:t xml:space="preserve">Cart </w:t>
      </w:r>
      <w:r w:rsidRPr="009A16B9">
        <w:t>Punchout Sample</w:t>
      </w:r>
      <w:bookmarkEnd w:id="417"/>
    </w:p>
    <w:p w:rsidR="00BA69F5" w:rsidRDefault="00BA69F5" w:rsidP="00BA69F5">
      <w:pPr>
        <w:rPr>
          <w:b/>
          <w:i/>
        </w:rPr>
      </w:pPr>
    </w:p>
    <w:p w:rsidR="00BA69F5" w:rsidRDefault="00BA69F5" w:rsidP="00BA69F5">
      <w:pPr>
        <w:rPr>
          <w:b/>
          <w:i/>
        </w:rPr>
      </w:pPr>
      <w:r w:rsidRPr="00BC07BD">
        <w:rPr>
          <w:b/>
          <w:i/>
        </w:rPr>
        <w:object w:dxaOrig="1534" w:dyaOrig="992">
          <v:shape id="_x0000_i1030" type="#_x0000_t75" style="width:75.75pt;height:48.75pt" o:ole="">
            <v:imagedata r:id="rId37" o:title=""/>
          </v:shape>
          <o:OLEObject Type="Embed" ProgID="Package" ShapeID="_x0000_i1030" DrawAspect="Content" ObjectID="_1356180671" r:id="rId38"/>
        </w:object>
      </w:r>
    </w:p>
    <w:p w:rsidR="00BA69F5" w:rsidRDefault="00BA69F5" w:rsidP="00BA69F5">
      <w:pPr>
        <w:rPr>
          <w:b/>
          <w:i/>
        </w:rPr>
      </w:pPr>
    </w:p>
    <w:p w:rsidR="00BA69F5" w:rsidRPr="006D6E99" w:rsidRDefault="00BA69F5" w:rsidP="00BA69F5">
      <w:pPr>
        <w:pStyle w:val="Heading2"/>
      </w:pPr>
      <w:bookmarkStart w:id="418" w:name="_Toc282438638"/>
      <w:r w:rsidRPr="0006610D">
        <w:t>OCI Punchout Setup Sample</w:t>
      </w:r>
      <w:bookmarkEnd w:id="418"/>
      <w:r w:rsidRPr="009A16B9">
        <w:t xml:space="preserve"> </w:t>
      </w:r>
    </w:p>
    <w:p w:rsidR="00BA69F5" w:rsidRDefault="00BA69F5" w:rsidP="00BA69F5">
      <w:pPr>
        <w:rPr>
          <w:b/>
          <w:i/>
        </w:rPr>
      </w:pPr>
    </w:p>
    <w:p w:rsidR="00BA69F5" w:rsidRDefault="00BA69F5" w:rsidP="00BA69F5">
      <w:pPr>
        <w:rPr>
          <w:b/>
          <w:bCs/>
        </w:rPr>
      </w:pPr>
      <w:hyperlink r:id="rId39" w:history="1">
        <w:r w:rsidRPr="00A50EE6">
          <w:rPr>
            <w:rStyle w:val="Hyperlink"/>
          </w:rPr>
          <w:t>http://punchoutstg.xpedx.com/?id=xxxx@punchout.com&amp;pwd=Punchout123&amp;hook_url=cartinfo.aspx</w:t>
        </w:r>
      </w:hyperlink>
    </w:p>
    <w:p w:rsidR="00BA69F5" w:rsidRDefault="00BA69F5" w:rsidP="00BA69F5">
      <w:pPr>
        <w:rPr>
          <w:b/>
          <w:bCs/>
        </w:rPr>
      </w:pPr>
    </w:p>
    <w:p w:rsidR="00BA69F5" w:rsidRDefault="00BA69F5" w:rsidP="00BA69F5">
      <w:pPr>
        <w:rPr>
          <w:b/>
          <w:i/>
        </w:rPr>
      </w:pPr>
    </w:p>
    <w:p w:rsidR="00BA69F5" w:rsidRPr="00363D32" w:rsidRDefault="00BA69F5" w:rsidP="00BA69F5">
      <w:pPr>
        <w:pStyle w:val="Heading2"/>
      </w:pPr>
      <w:bookmarkStart w:id="419" w:name="_Toc282438639"/>
      <w:r w:rsidRPr="0006610D">
        <w:t xml:space="preserve">OCI </w:t>
      </w:r>
      <w:r>
        <w:t xml:space="preserve">Cart </w:t>
      </w:r>
      <w:r w:rsidRPr="0006610D">
        <w:t>Punchout Sample</w:t>
      </w:r>
      <w:bookmarkEnd w:id="419"/>
      <w:r w:rsidRPr="009A16B9">
        <w:t xml:space="preserve"> </w:t>
      </w:r>
    </w:p>
    <w:p w:rsidR="00BA69F5" w:rsidRDefault="00BA69F5" w:rsidP="00BA69F5">
      <w:pPr>
        <w:rPr>
          <w:b/>
          <w:i/>
        </w:rPr>
      </w:pPr>
    </w:p>
    <w:p w:rsidR="00BA69F5" w:rsidRDefault="00BA69F5" w:rsidP="00BA69F5">
      <w:r>
        <w:object w:dxaOrig="1534" w:dyaOrig="992">
          <v:shape id="_x0000_i1031" type="#_x0000_t75" style="width:75.75pt;height:48.75pt" o:ole="">
            <v:imagedata r:id="rId40" o:title=""/>
          </v:shape>
          <o:OLEObject Type="Embed" ProgID="Word.Document.8" ShapeID="_x0000_i1031" DrawAspect="Icon" ObjectID="_1356180672" r:id="rId41">
            <o:FieldCodes>\s</o:FieldCodes>
          </o:OLEObject>
        </w:object>
      </w:r>
    </w:p>
    <w:p w:rsidR="00BA69F5" w:rsidRPr="002C3B54" w:rsidRDefault="00BA69F5" w:rsidP="00BA69F5"/>
    <w:p w:rsidR="004A3E85" w:rsidRDefault="004A3E85"/>
    <w:sectPr w:rsidR="004A3E85" w:rsidSect="00DA678C">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46A" w:rsidRDefault="0062246A">
      <w:r>
        <w:separator/>
      </w:r>
    </w:p>
  </w:endnote>
  <w:endnote w:type="continuationSeparator" w:id="0">
    <w:p w:rsidR="0062246A" w:rsidRDefault="006224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78C" w:rsidRDefault="00DA678C" w:rsidP="00DA678C">
    <w:pPr>
      <w:ind w:right="378"/>
      <w:rPr>
        <w:rFonts w:cs="Tahoma"/>
        <w:color w:val="000000"/>
        <w:sz w:val="16"/>
        <w:szCs w:val="16"/>
      </w:rPr>
    </w:pPr>
    <w:r w:rsidRPr="00615DB7">
      <w:rPr>
        <w:rFonts w:cs="Tahoma"/>
        <w:sz w:val="20"/>
      </w:rPr>
      <w:tab/>
    </w:r>
    <w:r w:rsidRPr="00977851">
      <w:rPr>
        <w:rFonts w:cs="Tahoma"/>
        <w:sz w:val="16"/>
        <w:szCs w:val="16"/>
      </w:rPr>
      <w:fldChar w:fldCharType="begin"/>
    </w:r>
    <w:r w:rsidRPr="00977851">
      <w:rPr>
        <w:rFonts w:cs="Tahoma"/>
        <w:sz w:val="16"/>
        <w:szCs w:val="16"/>
      </w:rPr>
      <w:instrText xml:space="preserve"> SAVEDATE  \@ "M/d/yyyy h:mm am/pm"  \* MERGEFORMAT </w:instrText>
    </w:r>
    <w:r w:rsidRPr="00977851">
      <w:rPr>
        <w:rFonts w:cs="Tahoma"/>
        <w:sz w:val="16"/>
        <w:szCs w:val="16"/>
      </w:rPr>
      <w:fldChar w:fldCharType="separate"/>
    </w:r>
    <w:ins w:id="9" w:author="IBM_USER" w:date="2011-01-10T16:00:00Z">
      <w:r w:rsidR="00AD2B62">
        <w:rPr>
          <w:rFonts w:cs="Tahoma"/>
          <w:noProof/>
          <w:sz w:val="16"/>
          <w:szCs w:val="16"/>
        </w:rPr>
        <w:t>1/10/2011 3:59 PM</w:t>
      </w:r>
    </w:ins>
    <w:del w:id="10" w:author="IBM_USER" w:date="2011-01-10T15:28:00Z">
      <w:r w:rsidR="00482BF9" w:rsidDel="00A01C36">
        <w:rPr>
          <w:rFonts w:cs="Tahoma"/>
          <w:noProof/>
          <w:sz w:val="16"/>
          <w:szCs w:val="16"/>
        </w:rPr>
        <w:delText>6/4/2010 1:13 PM</w:delText>
      </w:r>
    </w:del>
    <w:r w:rsidRPr="00977851">
      <w:rPr>
        <w:rFonts w:cs="Tahoma"/>
        <w:sz w:val="16"/>
        <w:szCs w:val="16"/>
      </w:rPr>
      <w:fldChar w:fldCharType="end"/>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sidRPr="00DC6F42">
      <w:rPr>
        <w:rFonts w:cs="Tahoma"/>
        <w:color w:val="7F7F7F"/>
        <w:spacing w:val="60"/>
        <w:sz w:val="16"/>
        <w:szCs w:val="16"/>
      </w:rPr>
      <w:t>Page</w:t>
    </w:r>
    <w:r w:rsidRPr="00DC6F42">
      <w:rPr>
        <w:rFonts w:cs="Tahoma"/>
        <w:color w:val="000000"/>
        <w:sz w:val="16"/>
        <w:szCs w:val="16"/>
      </w:rPr>
      <w:t xml:space="preserve"> | </w:t>
    </w:r>
    <w:r w:rsidRPr="00DC6F42">
      <w:rPr>
        <w:rFonts w:cs="Tahoma"/>
        <w:color w:val="000000"/>
        <w:sz w:val="16"/>
        <w:szCs w:val="16"/>
      </w:rPr>
      <w:fldChar w:fldCharType="begin"/>
    </w:r>
    <w:r w:rsidRPr="00DC6F42">
      <w:rPr>
        <w:rFonts w:cs="Tahoma"/>
        <w:color w:val="000000"/>
        <w:sz w:val="16"/>
        <w:szCs w:val="16"/>
      </w:rPr>
      <w:instrText xml:space="preserve"> PAGE   \* MERGEFORMAT </w:instrText>
    </w:r>
    <w:r w:rsidRPr="00DC6F42">
      <w:rPr>
        <w:rFonts w:cs="Tahoma"/>
        <w:color w:val="000000"/>
        <w:sz w:val="16"/>
        <w:szCs w:val="16"/>
      </w:rPr>
      <w:fldChar w:fldCharType="separate"/>
    </w:r>
    <w:r w:rsidR="00AD2B62" w:rsidRPr="00AD2B62">
      <w:rPr>
        <w:rFonts w:cs="Tahoma"/>
        <w:b/>
        <w:noProof/>
        <w:color w:val="000000"/>
        <w:sz w:val="16"/>
        <w:szCs w:val="16"/>
      </w:rPr>
      <w:t>4</w:t>
    </w:r>
    <w:r w:rsidRPr="00DC6F42">
      <w:rPr>
        <w:rFonts w:cs="Tahoma"/>
        <w:color w:val="000000"/>
        <w:sz w:val="16"/>
        <w:szCs w:val="16"/>
      </w:rPr>
      <w:fldChar w:fldCharType="end"/>
    </w:r>
    <w:r>
      <w:rPr>
        <w:rFonts w:cs="Tahoma"/>
        <w:color w:val="000000"/>
        <w:sz w:val="16"/>
        <w:szCs w:val="16"/>
      </w:rPr>
      <w:t xml:space="preserve">            </w:t>
    </w:r>
    <w:fldSimple w:instr=" FILENAME  \* MERGEFORMAT ">
      <w:ins w:id="11" w:author="IBM_USER" w:date="2011-01-10T16:00:00Z">
        <w:r w:rsidR="00AD2B62" w:rsidRPr="00AD2B62">
          <w:rPr>
            <w:rFonts w:cs="Tahoma"/>
            <w:noProof/>
            <w:sz w:val="16"/>
            <w:szCs w:val="16"/>
            <w:rPrChange w:id="12" w:author="IBM_USER" w:date="2011-01-10T16:00:00Z">
              <w:rPr/>
            </w:rPrChange>
          </w:rPr>
          <w:t>xpedx B2B Punchout Detail Design Doc V1.4.docx</w:t>
        </w:r>
      </w:ins>
      <w:del w:id="13" w:author="IBM_USER" w:date="2011-01-10T16:00:00Z">
        <w:r w:rsidR="0066236D" w:rsidRPr="0066236D" w:rsidDel="00AD2B62">
          <w:rPr>
            <w:rFonts w:cs="Tahoma"/>
            <w:noProof/>
            <w:sz w:val="16"/>
            <w:szCs w:val="16"/>
          </w:rPr>
          <w:delText>xpedx B2B Punchout Detail Design Doc V1.3</w:delText>
        </w:r>
      </w:del>
    </w:fldSimple>
    <w:r>
      <w:rPr>
        <w:rFonts w:cs="Tahoma"/>
        <w:color w:val="000000"/>
        <w:sz w:val="16"/>
        <w:szCs w:val="16"/>
      </w:rPr>
      <w:tab/>
    </w:r>
    <w:r>
      <w:rPr>
        <w:rFonts w:cs="Tahoma"/>
        <w:color w:val="000000"/>
        <w:sz w:val="16"/>
        <w:szCs w:val="16"/>
      </w:rPr>
      <w:tab/>
    </w:r>
  </w:p>
  <w:p w:rsidR="00DA678C" w:rsidRDefault="00DA678C" w:rsidP="00DA678C">
    <w:pPr>
      <w:ind w:right="378"/>
      <w:rPr>
        <w:rFonts w:cs="Tahoma"/>
        <w:color w:val="000000"/>
        <w:sz w:val="16"/>
        <w:szCs w:val="16"/>
      </w:rPr>
    </w:pPr>
  </w:p>
  <w:p w:rsidR="00DA678C" w:rsidRDefault="00DA678C" w:rsidP="00DA678C">
    <w:pPr>
      <w:ind w:right="378"/>
      <w:rPr>
        <w:rFonts w:cs="Tahoma"/>
        <w:color w:val="000000"/>
        <w:sz w:val="16"/>
        <w:szCs w:val="16"/>
      </w:rPr>
    </w:pPr>
    <w:r>
      <w:rPr>
        <w:rFonts w:cs="Tahoma"/>
        <w:color w:val="000000"/>
        <w:sz w:val="16"/>
        <w:szCs w:val="16"/>
      </w:rPr>
      <w:t>PRIVATE/PROPRIETARY/SECURE</w:t>
    </w:r>
  </w:p>
  <w:p w:rsidR="00DA678C" w:rsidRPr="00E40B69" w:rsidRDefault="00DA678C" w:rsidP="00DA678C">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46A" w:rsidRDefault="0062246A">
      <w:r>
        <w:separator/>
      </w:r>
    </w:p>
  </w:footnote>
  <w:footnote w:type="continuationSeparator" w:id="0">
    <w:p w:rsidR="0062246A" w:rsidRDefault="006224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78C" w:rsidRPr="00641FBE" w:rsidRDefault="00482BF9" w:rsidP="00DA678C">
    <w:pPr>
      <w:pStyle w:val="Header"/>
    </w:pPr>
    <w:r>
      <w:drawing>
        <wp:anchor distT="0" distB="0" distL="114300" distR="114300" simplePos="0" relativeHeight="251657728" behindDoc="0" locked="0" layoutInCell="1" allowOverlap="1">
          <wp:simplePos x="0" y="0"/>
          <wp:positionH relativeFrom="column">
            <wp:posOffset>4394835</wp:posOffset>
          </wp:positionH>
          <wp:positionV relativeFrom="paragraph">
            <wp:posOffset>-111760</wp:posOffset>
          </wp:positionV>
          <wp:extent cx="1828800" cy="561975"/>
          <wp:effectExtent l="19050" t="0" r="0" b="0"/>
          <wp:wrapNone/>
          <wp:docPr id="2" name="Picture 14"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a:ln w="9525">
                    <a:noFill/>
                    <a:miter lim="800000"/>
                    <a:headEnd/>
                    <a:tailEnd/>
                  </a:ln>
                </pic:spPr>
              </pic:pic>
            </a:graphicData>
          </a:graphic>
        </wp:anchor>
      </w:drawing>
    </w:r>
    <w:r>
      <w:drawing>
        <wp:inline distT="0" distB="0" distL="0" distR="0">
          <wp:extent cx="2495550" cy="819150"/>
          <wp:effectExtent l="19050" t="0" r="0" b="0"/>
          <wp:docPr id="1" name="Picture 1"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edxLogo"/>
                  <pic:cNvPicPr>
                    <a:picLocks noChangeAspect="1" noChangeArrowheads="1"/>
                  </pic:cNvPicPr>
                </pic:nvPicPr>
                <pic:blipFill>
                  <a:blip r:embed="rId2"/>
                  <a:srcRect/>
                  <a:stretch>
                    <a:fillRect/>
                  </a:stretch>
                </pic:blipFill>
                <pic:spPr bwMode="auto">
                  <a:xfrm>
                    <a:off x="0" y="0"/>
                    <a:ext cx="2495550" cy="8191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88D3ED3"/>
    <w:multiLevelType w:val="hybridMultilevel"/>
    <w:tmpl w:val="03124388"/>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B6CDE"/>
    <w:multiLevelType w:val="hybridMultilevel"/>
    <w:tmpl w:val="786897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F6B135F"/>
    <w:multiLevelType w:val="hybridMultilevel"/>
    <w:tmpl w:val="D03C2EB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6663F8E"/>
    <w:multiLevelType w:val="hybridMultilevel"/>
    <w:tmpl w:val="0AF0D4C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ABC1F9A"/>
    <w:multiLevelType w:val="hybridMultilevel"/>
    <w:tmpl w:val="408A7D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FBD1462"/>
    <w:multiLevelType w:val="hybridMultilevel"/>
    <w:tmpl w:val="33C43110"/>
    <w:lvl w:ilvl="0" w:tplc="18AAB09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30F60FB3"/>
    <w:multiLevelType w:val="hybridMultilevel"/>
    <w:tmpl w:val="D3D6308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327C028A"/>
    <w:multiLevelType w:val="hybridMultilevel"/>
    <w:tmpl w:val="05EA2238"/>
    <w:lvl w:ilvl="0" w:tplc="54DE53E6">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4F30CFF"/>
    <w:multiLevelType w:val="hybridMultilevel"/>
    <w:tmpl w:val="5F524A6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40471611"/>
    <w:multiLevelType w:val="multilevel"/>
    <w:tmpl w:val="2B80211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792" w:hanging="432"/>
      </w:pPr>
      <w:rPr>
        <w:rFonts w:cs="Times New Roman" w:hint="default"/>
        <w:color w:val="auto"/>
      </w:rPr>
    </w:lvl>
    <w:lvl w:ilvl="2">
      <w:start w:val="1"/>
      <w:numFmt w:val="decimal"/>
      <w:lvlText w:val="%1.%2.%3."/>
      <w:lvlJc w:val="left"/>
      <w:pPr>
        <w:tabs>
          <w:tab w:val="num" w:pos="1440"/>
        </w:tabs>
        <w:ind w:left="1224" w:hanging="504"/>
      </w:pPr>
      <w:rPr>
        <w:rFonts w:ascii="Tahoma" w:hAnsi="Tahoma" w:cs="Times New Roman"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2">
    <w:nsid w:val="4399770F"/>
    <w:multiLevelType w:val="hybridMultilevel"/>
    <w:tmpl w:val="18A2497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5127971"/>
    <w:multiLevelType w:val="hybridMultilevel"/>
    <w:tmpl w:val="6C14999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4A0C6AB7"/>
    <w:multiLevelType w:val="hybridMultilevel"/>
    <w:tmpl w:val="22E6399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52D449B6"/>
    <w:multiLevelType w:val="multilevel"/>
    <w:tmpl w:val="F4B0914C"/>
    <w:lvl w:ilvl="0">
      <w:start w:val="1"/>
      <w:numFmt w:val="decimal"/>
      <w:lvlText w:val="%1"/>
      <w:lvlJc w:val="left"/>
      <w:pPr>
        <w:tabs>
          <w:tab w:val="num" w:pos="360"/>
        </w:tabs>
        <w:ind w:left="360" w:hanging="360"/>
      </w:pPr>
      <w:rPr>
        <w:rFonts w:cs="Times New Roman" w:hint="default"/>
      </w:rPr>
    </w:lvl>
    <w:lvl w:ilvl="1">
      <w:start w:val="1"/>
      <w:numFmt w:val="decimal"/>
      <w:pStyle w:val="Heading2"/>
      <w:lvlText w:val="%1.%2"/>
      <w:lvlJc w:val="left"/>
      <w:pPr>
        <w:tabs>
          <w:tab w:val="num" w:pos="360"/>
        </w:tabs>
        <w:ind w:left="360" w:hanging="360"/>
      </w:pPr>
      <w:rPr>
        <w:rFonts w:cs="Times New Roman" w:hint="default"/>
        <w:color w:val="auto"/>
        <w:sz w:val="18"/>
        <w:szCs w:val="18"/>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nsid w:val="53443060"/>
    <w:multiLevelType w:val="hybridMultilevel"/>
    <w:tmpl w:val="05EA2238"/>
    <w:lvl w:ilvl="0" w:tplc="54DE53E6">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5E425F76"/>
    <w:multiLevelType w:val="hybridMultilevel"/>
    <w:tmpl w:val="FC085DB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EF118CE"/>
    <w:multiLevelType w:val="hybridMultilevel"/>
    <w:tmpl w:val="9BFCA9EE"/>
    <w:lvl w:ilvl="0" w:tplc="18AAB09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20">
    <w:nsid w:val="5F754E2E"/>
    <w:multiLevelType w:val="hybridMultilevel"/>
    <w:tmpl w:val="5F524A6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F9512F1"/>
    <w:multiLevelType w:val="hybridMultilevel"/>
    <w:tmpl w:val="33C43110"/>
    <w:lvl w:ilvl="0" w:tplc="18AAB09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
    <w:nsid w:val="76020247"/>
    <w:multiLevelType w:val="hybridMultilevel"/>
    <w:tmpl w:val="96EECBB8"/>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nsid w:val="790E5A6D"/>
    <w:multiLevelType w:val="hybridMultilevel"/>
    <w:tmpl w:val="3AC04246"/>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CCF5CCB"/>
    <w:multiLevelType w:val="hybridMultilevel"/>
    <w:tmpl w:val="47307D40"/>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1"/>
  </w:num>
  <w:num w:numId="4">
    <w:abstractNumId w:val="15"/>
  </w:num>
  <w:num w:numId="5">
    <w:abstractNumId w:val="2"/>
  </w:num>
  <w:num w:numId="6">
    <w:abstractNumId w:val="23"/>
  </w:num>
  <w:num w:numId="7">
    <w:abstractNumId w:val="19"/>
  </w:num>
  <w:num w:numId="8">
    <w:abstractNumId w:val="13"/>
  </w:num>
  <w:num w:numId="9">
    <w:abstractNumId w:val="4"/>
  </w:num>
  <w:num w:numId="10">
    <w:abstractNumId w:val="24"/>
  </w:num>
  <w:num w:numId="11">
    <w:abstractNumId w:val="14"/>
  </w:num>
  <w:num w:numId="12">
    <w:abstractNumId w:val="17"/>
  </w:num>
  <w:num w:numId="13">
    <w:abstractNumId w:val="8"/>
  </w:num>
  <w:num w:numId="14">
    <w:abstractNumId w:val="10"/>
  </w:num>
  <w:num w:numId="15">
    <w:abstractNumId w:val="12"/>
  </w:num>
  <w:num w:numId="16">
    <w:abstractNumId w:val="5"/>
  </w:num>
  <w:num w:numId="17">
    <w:abstractNumId w:val="3"/>
  </w:num>
  <w:num w:numId="18">
    <w:abstractNumId w:val="22"/>
  </w:num>
  <w:num w:numId="19">
    <w:abstractNumId w:val="20"/>
  </w:num>
  <w:num w:numId="20">
    <w:abstractNumId w:val="16"/>
  </w:num>
  <w:num w:numId="21">
    <w:abstractNumId w:val="7"/>
  </w:num>
  <w:num w:numId="22">
    <w:abstractNumId w:val="21"/>
  </w:num>
  <w:num w:numId="23">
    <w:abstractNumId w:val="18"/>
  </w:num>
  <w:num w:numId="24">
    <w:abstractNumId w:val="6"/>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characterSpacingControl w:val="doNotCompress"/>
  <w:hdrShapeDefaults>
    <o:shapedefaults v:ext="edit" spidmax="3074"/>
  </w:hdrShapeDefaults>
  <w:footnotePr>
    <w:footnote w:id="-1"/>
    <w:footnote w:id="0"/>
  </w:footnotePr>
  <w:endnotePr>
    <w:endnote w:id="-1"/>
    <w:endnote w:id="0"/>
  </w:endnotePr>
  <w:compat/>
  <w:rsids>
    <w:rsidRoot w:val="00BA69F5"/>
    <w:rsid w:val="00002054"/>
    <w:rsid w:val="000044F6"/>
    <w:rsid w:val="00014A1F"/>
    <w:rsid w:val="00017C2A"/>
    <w:rsid w:val="00020AE1"/>
    <w:rsid w:val="00021996"/>
    <w:rsid w:val="00022C0A"/>
    <w:rsid w:val="00026759"/>
    <w:rsid w:val="00027A67"/>
    <w:rsid w:val="00027B08"/>
    <w:rsid w:val="00044B63"/>
    <w:rsid w:val="000540D2"/>
    <w:rsid w:val="00061113"/>
    <w:rsid w:val="0007251D"/>
    <w:rsid w:val="000748B7"/>
    <w:rsid w:val="00075DDE"/>
    <w:rsid w:val="000765C7"/>
    <w:rsid w:val="0007784A"/>
    <w:rsid w:val="0007795A"/>
    <w:rsid w:val="00080F5D"/>
    <w:rsid w:val="000813C0"/>
    <w:rsid w:val="00083C09"/>
    <w:rsid w:val="0008733B"/>
    <w:rsid w:val="00087A68"/>
    <w:rsid w:val="00091362"/>
    <w:rsid w:val="00094F51"/>
    <w:rsid w:val="00096ADE"/>
    <w:rsid w:val="000A0188"/>
    <w:rsid w:val="000A075A"/>
    <w:rsid w:val="000B2265"/>
    <w:rsid w:val="000B296F"/>
    <w:rsid w:val="000B30C4"/>
    <w:rsid w:val="000B4B38"/>
    <w:rsid w:val="000D7E6C"/>
    <w:rsid w:val="000E166C"/>
    <w:rsid w:val="000E4DFD"/>
    <w:rsid w:val="000E7A9B"/>
    <w:rsid w:val="00103C0B"/>
    <w:rsid w:val="00106343"/>
    <w:rsid w:val="001102FA"/>
    <w:rsid w:val="00112A27"/>
    <w:rsid w:val="0011441F"/>
    <w:rsid w:val="00131C37"/>
    <w:rsid w:val="001328E9"/>
    <w:rsid w:val="00134107"/>
    <w:rsid w:val="0014105D"/>
    <w:rsid w:val="00146399"/>
    <w:rsid w:val="00153C16"/>
    <w:rsid w:val="001579FC"/>
    <w:rsid w:val="00157B20"/>
    <w:rsid w:val="00157FCF"/>
    <w:rsid w:val="00160ADC"/>
    <w:rsid w:val="001612C6"/>
    <w:rsid w:val="00162E74"/>
    <w:rsid w:val="00163142"/>
    <w:rsid w:val="001643F3"/>
    <w:rsid w:val="00164CE1"/>
    <w:rsid w:val="00171804"/>
    <w:rsid w:val="0017531B"/>
    <w:rsid w:val="00175A75"/>
    <w:rsid w:val="0017649F"/>
    <w:rsid w:val="00176FA7"/>
    <w:rsid w:val="00181791"/>
    <w:rsid w:val="00183CF2"/>
    <w:rsid w:val="001841D3"/>
    <w:rsid w:val="00195AE9"/>
    <w:rsid w:val="00195BE8"/>
    <w:rsid w:val="001A3870"/>
    <w:rsid w:val="001B5CCE"/>
    <w:rsid w:val="001C29B8"/>
    <w:rsid w:val="001C3FB8"/>
    <w:rsid w:val="001D4E08"/>
    <w:rsid w:val="001D71BF"/>
    <w:rsid w:val="001E063D"/>
    <w:rsid w:val="001E1B3D"/>
    <w:rsid w:val="001E3C9E"/>
    <w:rsid w:val="001E7F23"/>
    <w:rsid w:val="001F2FFF"/>
    <w:rsid w:val="001F4181"/>
    <w:rsid w:val="001F500C"/>
    <w:rsid w:val="001F6422"/>
    <w:rsid w:val="001F7F95"/>
    <w:rsid w:val="00200600"/>
    <w:rsid w:val="00202225"/>
    <w:rsid w:val="00204169"/>
    <w:rsid w:val="00204660"/>
    <w:rsid w:val="00204E80"/>
    <w:rsid w:val="00210C79"/>
    <w:rsid w:val="00215A98"/>
    <w:rsid w:val="00217015"/>
    <w:rsid w:val="00217449"/>
    <w:rsid w:val="00220D15"/>
    <w:rsid w:val="00223CB3"/>
    <w:rsid w:val="00235EEF"/>
    <w:rsid w:val="002400F3"/>
    <w:rsid w:val="00243C16"/>
    <w:rsid w:val="002446D2"/>
    <w:rsid w:val="002465CB"/>
    <w:rsid w:val="00250385"/>
    <w:rsid w:val="002503DF"/>
    <w:rsid w:val="0025125D"/>
    <w:rsid w:val="00255C9A"/>
    <w:rsid w:val="00256415"/>
    <w:rsid w:val="00257A5C"/>
    <w:rsid w:val="00257F89"/>
    <w:rsid w:val="00262407"/>
    <w:rsid w:val="002642C8"/>
    <w:rsid w:val="0027184D"/>
    <w:rsid w:val="00277379"/>
    <w:rsid w:val="0028084E"/>
    <w:rsid w:val="00294177"/>
    <w:rsid w:val="00296161"/>
    <w:rsid w:val="002B0C5F"/>
    <w:rsid w:val="002B4BCC"/>
    <w:rsid w:val="002D0DE5"/>
    <w:rsid w:val="002D7057"/>
    <w:rsid w:val="002E4FBE"/>
    <w:rsid w:val="002E5E2E"/>
    <w:rsid w:val="002F34FF"/>
    <w:rsid w:val="00303F5D"/>
    <w:rsid w:val="00314587"/>
    <w:rsid w:val="0031676A"/>
    <w:rsid w:val="00333D45"/>
    <w:rsid w:val="00334077"/>
    <w:rsid w:val="003427BE"/>
    <w:rsid w:val="00347326"/>
    <w:rsid w:val="003503B8"/>
    <w:rsid w:val="0035336D"/>
    <w:rsid w:val="003670AA"/>
    <w:rsid w:val="00371BA0"/>
    <w:rsid w:val="0037202A"/>
    <w:rsid w:val="00372DB5"/>
    <w:rsid w:val="00375075"/>
    <w:rsid w:val="00383AA6"/>
    <w:rsid w:val="00387180"/>
    <w:rsid w:val="003911BD"/>
    <w:rsid w:val="00397D02"/>
    <w:rsid w:val="003A18CE"/>
    <w:rsid w:val="003A1A10"/>
    <w:rsid w:val="003A1E66"/>
    <w:rsid w:val="003A3A70"/>
    <w:rsid w:val="003A5437"/>
    <w:rsid w:val="003A55B3"/>
    <w:rsid w:val="003A6C97"/>
    <w:rsid w:val="003C1818"/>
    <w:rsid w:val="003C4EF5"/>
    <w:rsid w:val="003D1758"/>
    <w:rsid w:val="003D2C99"/>
    <w:rsid w:val="003D5044"/>
    <w:rsid w:val="003D538D"/>
    <w:rsid w:val="003E1739"/>
    <w:rsid w:val="003E41AA"/>
    <w:rsid w:val="003E4305"/>
    <w:rsid w:val="003E5D19"/>
    <w:rsid w:val="00402510"/>
    <w:rsid w:val="004047F2"/>
    <w:rsid w:val="00423EC4"/>
    <w:rsid w:val="004248E3"/>
    <w:rsid w:val="0042787A"/>
    <w:rsid w:val="00436E55"/>
    <w:rsid w:val="00446A9E"/>
    <w:rsid w:val="00451376"/>
    <w:rsid w:val="00453A85"/>
    <w:rsid w:val="00454F89"/>
    <w:rsid w:val="004571B0"/>
    <w:rsid w:val="004623BC"/>
    <w:rsid w:val="00466A53"/>
    <w:rsid w:val="00474F6B"/>
    <w:rsid w:val="00475897"/>
    <w:rsid w:val="00476BDE"/>
    <w:rsid w:val="004775FF"/>
    <w:rsid w:val="00482BF9"/>
    <w:rsid w:val="00490B88"/>
    <w:rsid w:val="00496FD4"/>
    <w:rsid w:val="004A0F57"/>
    <w:rsid w:val="004A3E85"/>
    <w:rsid w:val="004A5EE2"/>
    <w:rsid w:val="004B207E"/>
    <w:rsid w:val="004B4258"/>
    <w:rsid w:val="004B4822"/>
    <w:rsid w:val="004B5A5B"/>
    <w:rsid w:val="004B790C"/>
    <w:rsid w:val="004C16EE"/>
    <w:rsid w:val="004D0125"/>
    <w:rsid w:val="004D05F0"/>
    <w:rsid w:val="004D368D"/>
    <w:rsid w:val="004E4117"/>
    <w:rsid w:val="004F12F7"/>
    <w:rsid w:val="004F5A8C"/>
    <w:rsid w:val="004F687E"/>
    <w:rsid w:val="0050041E"/>
    <w:rsid w:val="00504669"/>
    <w:rsid w:val="00504ACD"/>
    <w:rsid w:val="00520532"/>
    <w:rsid w:val="0052216F"/>
    <w:rsid w:val="00523781"/>
    <w:rsid w:val="00525EFC"/>
    <w:rsid w:val="00530081"/>
    <w:rsid w:val="0053100E"/>
    <w:rsid w:val="005324E3"/>
    <w:rsid w:val="00535729"/>
    <w:rsid w:val="005360D7"/>
    <w:rsid w:val="005435F7"/>
    <w:rsid w:val="00545978"/>
    <w:rsid w:val="00546871"/>
    <w:rsid w:val="00546C5C"/>
    <w:rsid w:val="005502A4"/>
    <w:rsid w:val="00560549"/>
    <w:rsid w:val="00563144"/>
    <w:rsid w:val="00572883"/>
    <w:rsid w:val="00576580"/>
    <w:rsid w:val="0057683D"/>
    <w:rsid w:val="005915EE"/>
    <w:rsid w:val="005949E3"/>
    <w:rsid w:val="00597811"/>
    <w:rsid w:val="005A2D27"/>
    <w:rsid w:val="005A571F"/>
    <w:rsid w:val="005B6301"/>
    <w:rsid w:val="005C3235"/>
    <w:rsid w:val="005C3A02"/>
    <w:rsid w:val="005D1217"/>
    <w:rsid w:val="005E08A9"/>
    <w:rsid w:val="005E29CD"/>
    <w:rsid w:val="005E682D"/>
    <w:rsid w:val="005E732D"/>
    <w:rsid w:val="005F6448"/>
    <w:rsid w:val="00617A07"/>
    <w:rsid w:val="00620ED3"/>
    <w:rsid w:val="00622394"/>
    <w:rsid w:val="0062246A"/>
    <w:rsid w:val="00624213"/>
    <w:rsid w:val="00626A28"/>
    <w:rsid w:val="00632DB1"/>
    <w:rsid w:val="0063344D"/>
    <w:rsid w:val="00633F51"/>
    <w:rsid w:val="0063633C"/>
    <w:rsid w:val="00636A6A"/>
    <w:rsid w:val="006413BC"/>
    <w:rsid w:val="00642C92"/>
    <w:rsid w:val="00650A9B"/>
    <w:rsid w:val="00660F2A"/>
    <w:rsid w:val="0066236D"/>
    <w:rsid w:val="0068272E"/>
    <w:rsid w:val="006827EB"/>
    <w:rsid w:val="00684363"/>
    <w:rsid w:val="00686430"/>
    <w:rsid w:val="006930E5"/>
    <w:rsid w:val="00693AE0"/>
    <w:rsid w:val="006A5925"/>
    <w:rsid w:val="006B3D1A"/>
    <w:rsid w:val="006B5C0F"/>
    <w:rsid w:val="006B66BB"/>
    <w:rsid w:val="006C6D69"/>
    <w:rsid w:val="006C7276"/>
    <w:rsid w:val="006D14E8"/>
    <w:rsid w:val="006D1C35"/>
    <w:rsid w:val="006D65B3"/>
    <w:rsid w:val="006E2197"/>
    <w:rsid w:val="006E4A4D"/>
    <w:rsid w:val="006F2416"/>
    <w:rsid w:val="0071650C"/>
    <w:rsid w:val="00722353"/>
    <w:rsid w:val="00726B15"/>
    <w:rsid w:val="0073326D"/>
    <w:rsid w:val="00747D50"/>
    <w:rsid w:val="00751EE6"/>
    <w:rsid w:val="007562C1"/>
    <w:rsid w:val="00757319"/>
    <w:rsid w:val="007627CF"/>
    <w:rsid w:val="00766B27"/>
    <w:rsid w:val="007712E8"/>
    <w:rsid w:val="0077151B"/>
    <w:rsid w:val="00773DAA"/>
    <w:rsid w:val="007754A3"/>
    <w:rsid w:val="00781A84"/>
    <w:rsid w:val="00790A1C"/>
    <w:rsid w:val="007913A8"/>
    <w:rsid w:val="007921CD"/>
    <w:rsid w:val="00796BA0"/>
    <w:rsid w:val="007A3F0E"/>
    <w:rsid w:val="007B6FC9"/>
    <w:rsid w:val="007C6412"/>
    <w:rsid w:val="007D5796"/>
    <w:rsid w:val="007D7B9E"/>
    <w:rsid w:val="007E7ED9"/>
    <w:rsid w:val="007F3702"/>
    <w:rsid w:val="007F4372"/>
    <w:rsid w:val="00800C26"/>
    <w:rsid w:val="00815796"/>
    <w:rsid w:val="0083438F"/>
    <w:rsid w:val="00845F89"/>
    <w:rsid w:val="00847EA7"/>
    <w:rsid w:val="00860A91"/>
    <w:rsid w:val="00860C11"/>
    <w:rsid w:val="008676C9"/>
    <w:rsid w:val="00875A76"/>
    <w:rsid w:val="00876D98"/>
    <w:rsid w:val="00890FD6"/>
    <w:rsid w:val="008920A8"/>
    <w:rsid w:val="00893494"/>
    <w:rsid w:val="008A6091"/>
    <w:rsid w:val="008B10DA"/>
    <w:rsid w:val="008B14C5"/>
    <w:rsid w:val="008B23A4"/>
    <w:rsid w:val="008B3669"/>
    <w:rsid w:val="008B47FC"/>
    <w:rsid w:val="008C1600"/>
    <w:rsid w:val="008C52DB"/>
    <w:rsid w:val="008C58D7"/>
    <w:rsid w:val="008D14A6"/>
    <w:rsid w:val="008D2073"/>
    <w:rsid w:val="008D2F2A"/>
    <w:rsid w:val="008D5E39"/>
    <w:rsid w:val="008E0863"/>
    <w:rsid w:val="0090191A"/>
    <w:rsid w:val="00906A94"/>
    <w:rsid w:val="00907059"/>
    <w:rsid w:val="009119CA"/>
    <w:rsid w:val="009125A3"/>
    <w:rsid w:val="009142AA"/>
    <w:rsid w:val="0091631F"/>
    <w:rsid w:val="00916BC4"/>
    <w:rsid w:val="00917F64"/>
    <w:rsid w:val="00922591"/>
    <w:rsid w:val="00923B6A"/>
    <w:rsid w:val="0093326D"/>
    <w:rsid w:val="00933295"/>
    <w:rsid w:val="009423CC"/>
    <w:rsid w:val="0094491B"/>
    <w:rsid w:val="00945DC1"/>
    <w:rsid w:val="00955DE2"/>
    <w:rsid w:val="00957001"/>
    <w:rsid w:val="009615E0"/>
    <w:rsid w:val="00966074"/>
    <w:rsid w:val="00966AEB"/>
    <w:rsid w:val="00967158"/>
    <w:rsid w:val="00967609"/>
    <w:rsid w:val="00973139"/>
    <w:rsid w:val="00980A55"/>
    <w:rsid w:val="009944AC"/>
    <w:rsid w:val="0099616C"/>
    <w:rsid w:val="009A51B2"/>
    <w:rsid w:val="009B0770"/>
    <w:rsid w:val="009C1082"/>
    <w:rsid w:val="009D3700"/>
    <w:rsid w:val="009D3D5C"/>
    <w:rsid w:val="009E0E07"/>
    <w:rsid w:val="009E4C4F"/>
    <w:rsid w:val="009F323F"/>
    <w:rsid w:val="009F7F45"/>
    <w:rsid w:val="00A01C36"/>
    <w:rsid w:val="00A05058"/>
    <w:rsid w:val="00A06898"/>
    <w:rsid w:val="00A070E7"/>
    <w:rsid w:val="00A15FCF"/>
    <w:rsid w:val="00A202B3"/>
    <w:rsid w:val="00A2649F"/>
    <w:rsid w:val="00A31BD1"/>
    <w:rsid w:val="00A35EFD"/>
    <w:rsid w:val="00A378C6"/>
    <w:rsid w:val="00A413B8"/>
    <w:rsid w:val="00A45BCF"/>
    <w:rsid w:val="00A47DC7"/>
    <w:rsid w:val="00A509B2"/>
    <w:rsid w:val="00A54B89"/>
    <w:rsid w:val="00A60683"/>
    <w:rsid w:val="00A63694"/>
    <w:rsid w:val="00A65D9D"/>
    <w:rsid w:val="00A92784"/>
    <w:rsid w:val="00A95213"/>
    <w:rsid w:val="00A97400"/>
    <w:rsid w:val="00AA5B53"/>
    <w:rsid w:val="00AA5FC9"/>
    <w:rsid w:val="00AB392A"/>
    <w:rsid w:val="00AC7C72"/>
    <w:rsid w:val="00AD0500"/>
    <w:rsid w:val="00AD2542"/>
    <w:rsid w:val="00AD2B62"/>
    <w:rsid w:val="00AD38FB"/>
    <w:rsid w:val="00AD6E01"/>
    <w:rsid w:val="00AE6F08"/>
    <w:rsid w:val="00AE7A72"/>
    <w:rsid w:val="00AF314F"/>
    <w:rsid w:val="00B11F07"/>
    <w:rsid w:val="00B17D98"/>
    <w:rsid w:val="00B2513B"/>
    <w:rsid w:val="00B26F32"/>
    <w:rsid w:val="00B27C7D"/>
    <w:rsid w:val="00B330A3"/>
    <w:rsid w:val="00B33FAA"/>
    <w:rsid w:val="00B34CA0"/>
    <w:rsid w:val="00B374D2"/>
    <w:rsid w:val="00B42FF5"/>
    <w:rsid w:val="00B47CD1"/>
    <w:rsid w:val="00B53B2C"/>
    <w:rsid w:val="00B60DB6"/>
    <w:rsid w:val="00B6163B"/>
    <w:rsid w:val="00B63364"/>
    <w:rsid w:val="00B74E6F"/>
    <w:rsid w:val="00B75B44"/>
    <w:rsid w:val="00B76295"/>
    <w:rsid w:val="00B84B1F"/>
    <w:rsid w:val="00B90ABD"/>
    <w:rsid w:val="00B929F8"/>
    <w:rsid w:val="00B93E24"/>
    <w:rsid w:val="00BA52BB"/>
    <w:rsid w:val="00BA69F5"/>
    <w:rsid w:val="00BA6E21"/>
    <w:rsid w:val="00BA7168"/>
    <w:rsid w:val="00BB17BC"/>
    <w:rsid w:val="00BB3739"/>
    <w:rsid w:val="00BB592D"/>
    <w:rsid w:val="00BB6820"/>
    <w:rsid w:val="00BC118C"/>
    <w:rsid w:val="00BD6622"/>
    <w:rsid w:val="00BE1695"/>
    <w:rsid w:val="00BF0734"/>
    <w:rsid w:val="00BF3F6B"/>
    <w:rsid w:val="00C02FA1"/>
    <w:rsid w:val="00C03C7A"/>
    <w:rsid w:val="00C05F86"/>
    <w:rsid w:val="00C06FB0"/>
    <w:rsid w:val="00C11C2E"/>
    <w:rsid w:val="00C15449"/>
    <w:rsid w:val="00C15E28"/>
    <w:rsid w:val="00C17074"/>
    <w:rsid w:val="00C23CEC"/>
    <w:rsid w:val="00C3039D"/>
    <w:rsid w:val="00C335C9"/>
    <w:rsid w:val="00C33CF7"/>
    <w:rsid w:val="00C450C8"/>
    <w:rsid w:val="00C51015"/>
    <w:rsid w:val="00C57B39"/>
    <w:rsid w:val="00C60256"/>
    <w:rsid w:val="00C60F40"/>
    <w:rsid w:val="00C666E8"/>
    <w:rsid w:val="00C7448B"/>
    <w:rsid w:val="00C842E9"/>
    <w:rsid w:val="00C92E81"/>
    <w:rsid w:val="00C9730C"/>
    <w:rsid w:val="00CA2B75"/>
    <w:rsid w:val="00CB4029"/>
    <w:rsid w:val="00CB5082"/>
    <w:rsid w:val="00CC14C3"/>
    <w:rsid w:val="00CC2C4C"/>
    <w:rsid w:val="00CC3A87"/>
    <w:rsid w:val="00CC62E5"/>
    <w:rsid w:val="00CC66F6"/>
    <w:rsid w:val="00CE26F9"/>
    <w:rsid w:val="00CE640A"/>
    <w:rsid w:val="00CF1C0A"/>
    <w:rsid w:val="00CF2A62"/>
    <w:rsid w:val="00D0222B"/>
    <w:rsid w:val="00D044C2"/>
    <w:rsid w:val="00D04600"/>
    <w:rsid w:val="00D13722"/>
    <w:rsid w:val="00D13BD6"/>
    <w:rsid w:val="00D158CE"/>
    <w:rsid w:val="00D15F33"/>
    <w:rsid w:val="00D21B03"/>
    <w:rsid w:val="00D26AA6"/>
    <w:rsid w:val="00D36103"/>
    <w:rsid w:val="00D430A1"/>
    <w:rsid w:val="00D6083F"/>
    <w:rsid w:val="00D64F48"/>
    <w:rsid w:val="00D66E33"/>
    <w:rsid w:val="00D711B7"/>
    <w:rsid w:val="00D718C1"/>
    <w:rsid w:val="00D7678B"/>
    <w:rsid w:val="00D76B33"/>
    <w:rsid w:val="00D80C72"/>
    <w:rsid w:val="00D95493"/>
    <w:rsid w:val="00D96DD9"/>
    <w:rsid w:val="00DA090A"/>
    <w:rsid w:val="00DA3623"/>
    <w:rsid w:val="00DA416D"/>
    <w:rsid w:val="00DA678C"/>
    <w:rsid w:val="00DA6D68"/>
    <w:rsid w:val="00DB1FC3"/>
    <w:rsid w:val="00DB22AB"/>
    <w:rsid w:val="00DB4B9A"/>
    <w:rsid w:val="00DC04FA"/>
    <w:rsid w:val="00DC15E6"/>
    <w:rsid w:val="00DC38C8"/>
    <w:rsid w:val="00DC78AA"/>
    <w:rsid w:val="00DD13FF"/>
    <w:rsid w:val="00DD15B0"/>
    <w:rsid w:val="00DD6677"/>
    <w:rsid w:val="00DD6695"/>
    <w:rsid w:val="00DE00F0"/>
    <w:rsid w:val="00DE1D6B"/>
    <w:rsid w:val="00DE6E59"/>
    <w:rsid w:val="00DE716B"/>
    <w:rsid w:val="00DF0397"/>
    <w:rsid w:val="00DF3969"/>
    <w:rsid w:val="00E01369"/>
    <w:rsid w:val="00E04E8B"/>
    <w:rsid w:val="00E1461B"/>
    <w:rsid w:val="00E157FC"/>
    <w:rsid w:val="00E17015"/>
    <w:rsid w:val="00E22ADC"/>
    <w:rsid w:val="00E565B5"/>
    <w:rsid w:val="00E627A1"/>
    <w:rsid w:val="00E64D69"/>
    <w:rsid w:val="00E672DF"/>
    <w:rsid w:val="00E756B2"/>
    <w:rsid w:val="00E7790A"/>
    <w:rsid w:val="00E84BCA"/>
    <w:rsid w:val="00E863F9"/>
    <w:rsid w:val="00E95388"/>
    <w:rsid w:val="00E95765"/>
    <w:rsid w:val="00E975EF"/>
    <w:rsid w:val="00EA7B6B"/>
    <w:rsid w:val="00EB25E4"/>
    <w:rsid w:val="00EB5AC1"/>
    <w:rsid w:val="00EB66B4"/>
    <w:rsid w:val="00EC0877"/>
    <w:rsid w:val="00EC0E9D"/>
    <w:rsid w:val="00EC5ABA"/>
    <w:rsid w:val="00ED410B"/>
    <w:rsid w:val="00ED5472"/>
    <w:rsid w:val="00EE19ED"/>
    <w:rsid w:val="00EE4707"/>
    <w:rsid w:val="00EF4068"/>
    <w:rsid w:val="00EF4762"/>
    <w:rsid w:val="00F02260"/>
    <w:rsid w:val="00F045A7"/>
    <w:rsid w:val="00F064CC"/>
    <w:rsid w:val="00F124E4"/>
    <w:rsid w:val="00F13F85"/>
    <w:rsid w:val="00F1580F"/>
    <w:rsid w:val="00F15DCE"/>
    <w:rsid w:val="00F16AEC"/>
    <w:rsid w:val="00F21364"/>
    <w:rsid w:val="00F235F9"/>
    <w:rsid w:val="00F24C91"/>
    <w:rsid w:val="00F56949"/>
    <w:rsid w:val="00F56CFC"/>
    <w:rsid w:val="00F65BCD"/>
    <w:rsid w:val="00F66F70"/>
    <w:rsid w:val="00F806A1"/>
    <w:rsid w:val="00F8237F"/>
    <w:rsid w:val="00F83B0B"/>
    <w:rsid w:val="00F85A5C"/>
    <w:rsid w:val="00F85F72"/>
    <w:rsid w:val="00F9164F"/>
    <w:rsid w:val="00F947B4"/>
    <w:rsid w:val="00F9646E"/>
    <w:rsid w:val="00FA07E3"/>
    <w:rsid w:val="00FA24E5"/>
    <w:rsid w:val="00FA47FE"/>
    <w:rsid w:val="00FA55D5"/>
    <w:rsid w:val="00FA77C4"/>
    <w:rsid w:val="00FB7619"/>
    <w:rsid w:val="00FC152D"/>
    <w:rsid w:val="00FC267F"/>
    <w:rsid w:val="00FC514D"/>
    <w:rsid w:val="00FD18C8"/>
    <w:rsid w:val="00FD2FB4"/>
    <w:rsid w:val="00FE4748"/>
    <w:rsid w:val="00FE6D37"/>
    <w:rsid w:val="00FE7D4F"/>
    <w:rsid w:val="00FF1493"/>
    <w:rsid w:val="00FF3716"/>
    <w:rsid w:val="00FF3741"/>
    <w:rsid w:val="00FF4BF6"/>
    <w:rsid w:val="00FF73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69F5"/>
    <w:rPr>
      <w:rFonts w:ascii="Tahoma" w:hAnsi="Tahoma"/>
      <w:sz w:val="18"/>
    </w:rPr>
  </w:style>
  <w:style w:type="paragraph" w:styleId="Heading1">
    <w:name w:val="heading 1"/>
    <w:aliases w:val="h1,Level 1 Topic Heading"/>
    <w:basedOn w:val="Normal"/>
    <w:next w:val="Normal"/>
    <w:qFormat/>
    <w:rsid w:val="00BA69F5"/>
    <w:pPr>
      <w:keepNext/>
      <w:shd w:val="pct15" w:color="auto" w:fill="FFFFFF"/>
      <w:outlineLvl w:val="0"/>
    </w:pPr>
    <w:rPr>
      <w:b/>
      <w:kern w:val="24"/>
      <w:sz w:val="24"/>
    </w:rPr>
  </w:style>
  <w:style w:type="paragraph" w:styleId="Heading2">
    <w:name w:val="heading 2"/>
    <w:aliases w:val="h2,Level 2 Topic Heading,H2,Level 4 Topic Heading"/>
    <w:basedOn w:val="Normal"/>
    <w:next w:val="Normal"/>
    <w:autoRedefine/>
    <w:qFormat/>
    <w:rsid w:val="00BA69F5"/>
    <w:pPr>
      <w:keepNext/>
      <w:numPr>
        <w:ilvl w:val="1"/>
        <w:numId w:val="4"/>
      </w:numPr>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qFormat/>
    <w:rsid w:val="00BA69F5"/>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qFormat/>
    <w:rsid w:val="00BA69F5"/>
    <w:pPr>
      <w:keepNext/>
      <w:spacing w:before="20" w:after="20"/>
      <w:jc w:val="both"/>
      <w:outlineLvl w:val="3"/>
    </w:pPr>
    <w:rPr>
      <w:b/>
    </w:rPr>
  </w:style>
  <w:style w:type="paragraph" w:styleId="Heading5">
    <w:name w:val="heading 5"/>
    <w:aliases w:val="Block Label"/>
    <w:basedOn w:val="Normal"/>
    <w:next w:val="Normal"/>
    <w:qFormat/>
    <w:rsid w:val="00BA69F5"/>
    <w:pPr>
      <w:keepNext/>
      <w:outlineLvl w:val="4"/>
    </w:pPr>
    <w:rPr>
      <w:b/>
      <w:sz w:val="20"/>
    </w:rPr>
  </w:style>
  <w:style w:type="paragraph" w:styleId="Heading6">
    <w:name w:val="heading 6"/>
    <w:basedOn w:val="Normal"/>
    <w:next w:val="Normal"/>
    <w:qFormat/>
    <w:rsid w:val="00BA69F5"/>
    <w:pPr>
      <w:spacing w:before="240" w:after="60"/>
      <w:outlineLvl w:val="5"/>
    </w:pPr>
    <w:rPr>
      <w:i/>
    </w:rPr>
  </w:style>
  <w:style w:type="paragraph" w:styleId="Heading7">
    <w:name w:val="heading 7"/>
    <w:basedOn w:val="Normal"/>
    <w:next w:val="Normal"/>
    <w:qFormat/>
    <w:rsid w:val="00BA69F5"/>
    <w:pPr>
      <w:spacing w:before="240" w:after="60"/>
      <w:outlineLvl w:val="6"/>
    </w:pPr>
    <w:rPr>
      <w:sz w:val="20"/>
    </w:rPr>
  </w:style>
  <w:style w:type="paragraph" w:styleId="Heading8">
    <w:name w:val="heading 8"/>
    <w:basedOn w:val="Normal"/>
    <w:next w:val="Normal"/>
    <w:qFormat/>
    <w:rsid w:val="00BA69F5"/>
    <w:pPr>
      <w:spacing w:before="240" w:after="60"/>
      <w:outlineLvl w:val="7"/>
    </w:pPr>
    <w:rPr>
      <w:i/>
      <w:sz w:val="20"/>
    </w:rPr>
  </w:style>
  <w:style w:type="paragraph" w:styleId="Heading9">
    <w:name w:val="heading 9"/>
    <w:basedOn w:val="Normal"/>
    <w:next w:val="Normal"/>
    <w:qFormat/>
    <w:rsid w:val="00BA69F5"/>
    <w:pPr>
      <w:spacing w:before="240" w:after="60"/>
      <w:outlineLvl w:val="8"/>
    </w:pPr>
    <w:rPr>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3Char">
    <w:name w:val="Heading 3 Char"/>
    <w:aliases w:val="h3 Char,Level 3 Topic Heading Char,H3 Char,Level 5 Topic Heading Char,H31 Char,Corio Heading 3 Char,Section Char,sh3 Char,op Char"/>
    <w:basedOn w:val="DefaultParagraphFont"/>
    <w:link w:val="Heading3"/>
    <w:locked/>
    <w:rsid w:val="00BA69F5"/>
    <w:rPr>
      <w:rFonts w:ascii="Tahoma" w:hAnsi="Tahoma"/>
      <w:sz w:val="18"/>
      <w:u w:val="single"/>
      <w:lang w:val="en-US" w:eastAsia="en-US" w:bidi="ar-SA"/>
    </w:rPr>
  </w:style>
  <w:style w:type="paragraph" w:styleId="Header">
    <w:name w:val="header"/>
    <w:basedOn w:val="Normal"/>
    <w:link w:val="HeaderChar"/>
    <w:rsid w:val="00BA69F5"/>
    <w:pPr>
      <w:tabs>
        <w:tab w:val="center" w:pos="4320"/>
        <w:tab w:val="right" w:pos="8640"/>
      </w:tabs>
    </w:pPr>
    <w:rPr>
      <w:noProof/>
      <w:sz w:val="20"/>
    </w:rPr>
  </w:style>
  <w:style w:type="character" w:customStyle="1" w:styleId="HeaderChar">
    <w:name w:val="Header Char"/>
    <w:basedOn w:val="DefaultParagraphFont"/>
    <w:link w:val="Header"/>
    <w:locked/>
    <w:rsid w:val="00BA69F5"/>
    <w:rPr>
      <w:rFonts w:ascii="Tahoma" w:hAnsi="Tahoma"/>
      <w:noProof/>
      <w:lang w:val="en-US" w:eastAsia="en-US" w:bidi="ar-SA"/>
    </w:rPr>
  </w:style>
  <w:style w:type="paragraph" w:styleId="Footer">
    <w:name w:val="footer"/>
    <w:aliases w:val="Footer-Even,footer odd,Footer-Even1"/>
    <w:basedOn w:val="Normal"/>
    <w:link w:val="FooterChar"/>
    <w:rsid w:val="00BA69F5"/>
    <w:pPr>
      <w:tabs>
        <w:tab w:val="center" w:pos="4320"/>
        <w:tab w:val="right" w:pos="8640"/>
      </w:tabs>
    </w:pPr>
  </w:style>
  <w:style w:type="character" w:customStyle="1" w:styleId="FooterChar">
    <w:name w:val="Footer Char"/>
    <w:aliases w:val="Footer-Even Char,footer odd Char,Footer-Even1 Char"/>
    <w:basedOn w:val="DefaultParagraphFont"/>
    <w:link w:val="Footer"/>
    <w:locked/>
    <w:rsid w:val="00BA69F5"/>
    <w:rPr>
      <w:rFonts w:ascii="Tahoma" w:hAnsi="Tahoma"/>
      <w:sz w:val="18"/>
      <w:lang w:val="en-US" w:eastAsia="en-US" w:bidi="ar-SA"/>
    </w:rPr>
  </w:style>
  <w:style w:type="paragraph" w:styleId="TOC1">
    <w:name w:val="toc 1"/>
    <w:basedOn w:val="Normal"/>
    <w:next w:val="Normal"/>
    <w:autoRedefine/>
    <w:uiPriority w:val="39"/>
    <w:rsid w:val="00BA69F5"/>
    <w:pPr>
      <w:keepNext/>
      <w:keepLines/>
    </w:pPr>
    <w:rPr>
      <w:b/>
      <w:bCs/>
    </w:rPr>
  </w:style>
  <w:style w:type="paragraph" w:styleId="TOC2">
    <w:name w:val="toc 2"/>
    <w:basedOn w:val="Normal"/>
    <w:next w:val="Normal"/>
    <w:autoRedefine/>
    <w:uiPriority w:val="39"/>
    <w:rsid w:val="00BA69F5"/>
    <w:pPr>
      <w:ind w:left="200"/>
    </w:pPr>
  </w:style>
  <w:style w:type="paragraph" w:styleId="BodyText">
    <w:name w:val="Body Text"/>
    <w:basedOn w:val="Normal"/>
    <w:rsid w:val="00BA69F5"/>
    <w:pPr>
      <w:spacing w:before="20" w:after="20"/>
      <w:jc w:val="both"/>
    </w:pPr>
  </w:style>
  <w:style w:type="paragraph" w:styleId="BodyTextIndent">
    <w:name w:val="Body Text Indent"/>
    <w:basedOn w:val="Normal"/>
    <w:rsid w:val="00BA69F5"/>
    <w:pPr>
      <w:spacing w:before="20" w:after="20"/>
      <w:ind w:left="720"/>
    </w:pPr>
  </w:style>
  <w:style w:type="paragraph" w:styleId="Title">
    <w:name w:val="Title"/>
    <w:basedOn w:val="Normal"/>
    <w:qFormat/>
    <w:rsid w:val="00BA69F5"/>
    <w:pPr>
      <w:jc w:val="center"/>
    </w:pPr>
    <w:rPr>
      <w:rFonts w:cs="Tahoma"/>
      <w:b/>
      <w:bCs/>
      <w:spacing w:val="10"/>
      <w:sz w:val="40"/>
    </w:rPr>
  </w:style>
  <w:style w:type="paragraph" w:customStyle="1" w:styleId="ContinuedTableLabe">
    <w:name w:val="Continued Table Labe"/>
    <w:basedOn w:val="Normal"/>
    <w:rsid w:val="00BA69F5"/>
    <w:rPr>
      <w:sz w:val="16"/>
    </w:rPr>
  </w:style>
  <w:style w:type="paragraph" w:styleId="BodyText2">
    <w:name w:val="Body Text 2"/>
    <w:basedOn w:val="Normal"/>
    <w:rsid w:val="00BA69F5"/>
    <w:rPr>
      <w:rFonts w:cs="Tahoma"/>
      <w:bCs/>
    </w:rPr>
  </w:style>
  <w:style w:type="paragraph" w:styleId="TOAHeading">
    <w:name w:val="toa heading"/>
    <w:basedOn w:val="Normal"/>
    <w:next w:val="Normal"/>
    <w:semiHidden/>
    <w:rsid w:val="00BA69F5"/>
    <w:pPr>
      <w:spacing w:before="120"/>
    </w:pPr>
    <w:rPr>
      <w:b/>
      <w:bCs/>
      <w:sz w:val="24"/>
      <w:szCs w:val="24"/>
    </w:rPr>
  </w:style>
  <w:style w:type="paragraph" w:styleId="ListBullet">
    <w:name w:val="List Bullet"/>
    <w:basedOn w:val="Normal"/>
    <w:autoRedefine/>
    <w:rsid w:val="00BA69F5"/>
    <w:pPr>
      <w:numPr>
        <w:numId w:val="1"/>
      </w:numPr>
    </w:pPr>
  </w:style>
  <w:style w:type="paragraph" w:styleId="BodyTextIndent2">
    <w:name w:val="Body Text Indent 2"/>
    <w:basedOn w:val="Normal"/>
    <w:rsid w:val="00BA69F5"/>
    <w:pPr>
      <w:ind w:left="3600"/>
    </w:pPr>
  </w:style>
  <w:style w:type="paragraph" w:styleId="BodyTextIndent3">
    <w:name w:val="Body Text Indent 3"/>
    <w:basedOn w:val="Normal"/>
    <w:rsid w:val="00BA69F5"/>
    <w:pPr>
      <w:ind w:left="4320"/>
    </w:pPr>
  </w:style>
  <w:style w:type="paragraph" w:styleId="Caption">
    <w:name w:val="caption"/>
    <w:basedOn w:val="Normal"/>
    <w:next w:val="Normal"/>
    <w:qFormat/>
    <w:rsid w:val="00BA69F5"/>
    <w:pPr>
      <w:spacing w:before="120" w:after="120"/>
      <w:jc w:val="center"/>
    </w:pPr>
    <w:rPr>
      <w:b/>
      <w:bCs/>
      <w:sz w:val="20"/>
    </w:rPr>
  </w:style>
  <w:style w:type="paragraph" w:styleId="HTMLPreformatted">
    <w:name w:val="HTML Preformatted"/>
    <w:basedOn w:val="Normal"/>
    <w:rsid w:val="00BA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paragraph" w:styleId="BodyText3">
    <w:name w:val="Body Text 3"/>
    <w:basedOn w:val="Normal"/>
    <w:rsid w:val="00BA69F5"/>
    <w:rPr>
      <w:rFonts w:cs="Tahoma"/>
      <w:color w:val="339966"/>
    </w:rPr>
  </w:style>
  <w:style w:type="character" w:styleId="Hyperlink">
    <w:name w:val="Hyperlink"/>
    <w:basedOn w:val="DefaultParagraphFont"/>
    <w:rsid w:val="00BA69F5"/>
    <w:rPr>
      <w:rFonts w:cs="Times New Roman"/>
      <w:color w:val="0000FF"/>
      <w:u w:val="single"/>
    </w:rPr>
  </w:style>
  <w:style w:type="character" w:customStyle="1" w:styleId="m1">
    <w:name w:val="m1"/>
    <w:basedOn w:val="DefaultParagraphFont"/>
    <w:rsid w:val="00BA69F5"/>
    <w:rPr>
      <w:rFonts w:cs="Times New Roman"/>
      <w:color w:val="0000FF"/>
    </w:rPr>
  </w:style>
  <w:style w:type="character" w:customStyle="1" w:styleId="t1">
    <w:name w:val="t1"/>
    <w:basedOn w:val="DefaultParagraphFont"/>
    <w:rsid w:val="00BA69F5"/>
    <w:rPr>
      <w:rFonts w:cs="Times New Roman"/>
      <w:color w:val="990000"/>
    </w:rPr>
  </w:style>
  <w:style w:type="character" w:customStyle="1" w:styleId="b1">
    <w:name w:val="b1"/>
    <w:basedOn w:val="DefaultParagraphFont"/>
    <w:rsid w:val="00BA69F5"/>
    <w:rPr>
      <w:rFonts w:ascii="Courier New" w:hAnsi="Courier New" w:cs="Courier New"/>
      <w:b/>
      <w:bCs/>
      <w:color w:val="FF0000"/>
      <w:u w:val="none"/>
      <w:effect w:val="none"/>
    </w:rPr>
  </w:style>
  <w:style w:type="character" w:customStyle="1" w:styleId="ci1">
    <w:name w:val="ci1"/>
    <w:basedOn w:val="DefaultParagraphFont"/>
    <w:rsid w:val="00BA69F5"/>
    <w:rPr>
      <w:rFonts w:ascii="Courier" w:hAnsi="Courier" w:cs="Times New Roman"/>
      <w:color w:val="888888"/>
      <w:sz w:val="24"/>
      <w:szCs w:val="24"/>
    </w:rPr>
  </w:style>
  <w:style w:type="paragraph" w:styleId="Subtitle">
    <w:name w:val="Subtitle"/>
    <w:basedOn w:val="Normal"/>
    <w:qFormat/>
    <w:rsid w:val="00BA69F5"/>
    <w:pPr>
      <w:jc w:val="center"/>
    </w:pPr>
    <w:rPr>
      <w:rFonts w:cs="Tahoma"/>
      <w:b/>
      <w:bCs/>
      <w:sz w:val="40"/>
    </w:rPr>
  </w:style>
  <w:style w:type="character" w:styleId="FollowedHyperlink">
    <w:name w:val="FollowedHyperlink"/>
    <w:basedOn w:val="DefaultParagraphFont"/>
    <w:rsid w:val="00BA69F5"/>
    <w:rPr>
      <w:rFonts w:cs="Times New Roman"/>
      <w:color w:val="800080"/>
      <w:u w:val="single"/>
    </w:rPr>
  </w:style>
  <w:style w:type="paragraph" w:customStyle="1" w:styleId="Heading">
    <w:name w:val="Heading"/>
    <w:basedOn w:val="Normal"/>
    <w:rsid w:val="00BA69F5"/>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rsid w:val="00BA69F5"/>
    <w:rPr>
      <w:rFonts w:cs="Times New Roman"/>
    </w:rPr>
  </w:style>
  <w:style w:type="paragraph" w:styleId="MacroText">
    <w:name w:val="macro"/>
    <w:semiHidden/>
    <w:rsid w:val="00BA69F5"/>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Date">
    <w:name w:val="Date"/>
    <w:basedOn w:val="Normal"/>
    <w:next w:val="Normal"/>
    <w:rsid w:val="00BA69F5"/>
  </w:style>
  <w:style w:type="paragraph" w:customStyle="1" w:styleId="RFQBasicText">
    <w:name w:val="RFQ Basic Text"/>
    <w:basedOn w:val="Normal"/>
    <w:rsid w:val="00BA69F5"/>
    <w:pPr>
      <w:spacing w:line="230" w:lineRule="exact"/>
      <w:ind w:left="1224"/>
    </w:pPr>
    <w:rPr>
      <w:rFonts w:ascii="Times New Roman" w:hAnsi="Times New Roman"/>
      <w:sz w:val="24"/>
    </w:rPr>
  </w:style>
  <w:style w:type="paragraph" w:customStyle="1" w:styleId="Char">
    <w:name w:val="Char"/>
    <w:basedOn w:val="Normal"/>
    <w:rsid w:val="00BA69F5"/>
    <w:pPr>
      <w:spacing w:before="60" w:after="160" w:line="240" w:lineRule="exact"/>
    </w:pPr>
    <w:rPr>
      <w:rFonts w:ascii="Verdana" w:hAnsi="Verdana"/>
      <w:color w:val="FF00FF"/>
      <w:sz w:val="20"/>
    </w:rPr>
  </w:style>
  <w:style w:type="paragraph" w:customStyle="1" w:styleId="BulletText1">
    <w:name w:val="Bullet Text 1"/>
    <w:basedOn w:val="Normal"/>
    <w:rsid w:val="00BA69F5"/>
    <w:pPr>
      <w:numPr>
        <w:numId w:val="7"/>
      </w:numPr>
      <w:tabs>
        <w:tab w:val="clear" w:pos="360"/>
      </w:tabs>
      <w:ind w:left="187" w:hanging="187"/>
    </w:pPr>
    <w:rPr>
      <w:rFonts w:ascii="Times New Roman" w:hAnsi="Times New Roman"/>
      <w:sz w:val="24"/>
    </w:rPr>
  </w:style>
  <w:style w:type="paragraph" w:customStyle="1" w:styleId="Paragraph">
    <w:name w:val="Paragraph"/>
    <w:basedOn w:val="Normal"/>
    <w:rsid w:val="00BA69F5"/>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rsid w:val="00BA69F5"/>
    <w:pPr>
      <w:numPr>
        <w:numId w:val="2"/>
      </w:numPr>
    </w:pPr>
  </w:style>
  <w:style w:type="paragraph" w:styleId="BodyTextFirstIndent2">
    <w:name w:val="Body Text First Indent 2"/>
    <w:basedOn w:val="BodyTextIndent"/>
    <w:rsid w:val="00BA69F5"/>
    <w:pPr>
      <w:spacing w:before="0" w:after="120"/>
      <w:ind w:left="360" w:firstLine="210"/>
    </w:pPr>
  </w:style>
  <w:style w:type="paragraph" w:styleId="NoSpacing">
    <w:name w:val="No Spacing"/>
    <w:qFormat/>
    <w:rsid w:val="00BA69F5"/>
    <w:rPr>
      <w:rFonts w:ascii="Calibri" w:hAnsi="Calibri"/>
      <w:sz w:val="22"/>
      <w:szCs w:val="22"/>
    </w:rPr>
  </w:style>
  <w:style w:type="paragraph" w:styleId="ListParagraph">
    <w:name w:val="List Paragraph"/>
    <w:basedOn w:val="Normal"/>
    <w:qFormat/>
    <w:rsid w:val="00BA69F5"/>
    <w:pPr>
      <w:spacing w:after="200" w:line="276" w:lineRule="auto"/>
      <w:ind w:left="720"/>
      <w:contextualSpacing/>
    </w:pPr>
    <w:rPr>
      <w:rFonts w:ascii="Calibri" w:hAnsi="Calibri"/>
      <w:sz w:val="22"/>
      <w:szCs w:val="22"/>
    </w:rPr>
  </w:style>
  <w:style w:type="character" w:styleId="Emphasis">
    <w:name w:val="Emphasis"/>
    <w:basedOn w:val="DefaultParagraphFont"/>
    <w:qFormat/>
    <w:rsid w:val="00BA69F5"/>
    <w:rPr>
      <w:rFonts w:cs="Times New Roman"/>
      <w:i/>
      <w:iCs/>
    </w:rPr>
  </w:style>
  <w:style w:type="character" w:styleId="Strong">
    <w:name w:val="Strong"/>
    <w:basedOn w:val="DefaultParagraphFont"/>
    <w:qFormat/>
    <w:rsid w:val="00BA69F5"/>
    <w:rPr>
      <w:rFonts w:cs="Times New Roman"/>
      <w:b/>
      <w:bCs/>
    </w:rPr>
  </w:style>
  <w:style w:type="character" w:styleId="CommentReference">
    <w:name w:val="annotation reference"/>
    <w:basedOn w:val="DefaultParagraphFont"/>
    <w:rsid w:val="00BA69F5"/>
    <w:rPr>
      <w:rFonts w:cs="Times New Roman"/>
      <w:sz w:val="16"/>
      <w:szCs w:val="16"/>
    </w:rPr>
  </w:style>
  <w:style w:type="paragraph" w:styleId="CommentText">
    <w:name w:val="annotation text"/>
    <w:basedOn w:val="Normal"/>
    <w:link w:val="CommentTextChar"/>
    <w:rsid w:val="00BA69F5"/>
    <w:rPr>
      <w:sz w:val="20"/>
    </w:rPr>
  </w:style>
  <w:style w:type="character" w:customStyle="1" w:styleId="CommentTextChar">
    <w:name w:val="Comment Text Char"/>
    <w:basedOn w:val="DefaultParagraphFont"/>
    <w:link w:val="CommentText"/>
    <w:locked/>
    <w:rsid w:val="00BA69F5"/>
    <w:rPr>
      <w:rFonts w:ascii="Tahoma" w:hAnsi="Tahoma"/>
      <w:lang w:val="en-US" w:eastAsia="en-US" w:bidi="ar-SA"/>
    </w:rPr>
  </w:style>
  <w:style w:type="paragraph" w:styleId="CommentSubject">
    <w:name w:val="annotation subject"/>
    <w:basedOn w:val="CommentText"/>
    <w:next w:val="CommentText"/>
    <w:link w:val="CommentSubjectChar"/>
    <w:rsid w:val="00BA69F5"/>
    <w:rPr>
      <w:b/>
      <w:bCs/>
    </w:rPr>
  </w:style>
  <w:style w:type="character" w:customStyle="1" w:styleId="CommentSubjectChar">
    <w:name w:val="Comment Subject Char"/>
    <w:basedOn w:val="CommentTextChar"/>
    <w:link w:val="CommentSubject"/>
    <w:locked/>
    <w:rsid w:val="00BA69F5"/>
    <w:rPr>
      <w:b/>
      <w:bCs/>
    </w:rPr>
  </w:style>
  <w:style w:type="paragraph" w:styleId="BalloonText">
    <w:name w:val="Balloon Text"/>
    <w:basedOn w:val="Normal"/>
    <w:link w:val="BalloonTextChar"/>
    <w:rsid w:val="0008733B"/>
    <w:rPr>
      <w:rFonts w:cs="Tahoma"/>
      <w:sz w:val="16"/>
      <w:szCs w:val="16"/>
    </w:rPr>
  </w:style>
  <w:style w:type="character" w:customStyle="1" w:styleId="BalloonTextChar">
    <w:name w:val="Balloon Text Char"/>
    <w:basedOn w:val="DefaultParagraphFont"/>
    <w:link w:val="BalloonText"/>
    <w:rsid w:val="0008733B"/>
    <w:rPr>
      <w:rFonts w:ascii="Tahoma" w:hAnsi="Tahoma" w:cs="Tahoma"/>
      <w:sz w:val="16"/>
      <w:szCs w:val="16"/>
    </w:rPr>
  </w:style>
  <w:style w:type="character" w:customStyle="1" w:styleId="tx1">
    <w:name w:val="tx1"/>
    <w:basedOn w:val="DefaultParagraphFont"/>
    <w:rsid w:val="00387180"/>
    <w:rPr>
      <w:b/>
      <w:bCs/>
    </w:rPr>
  </w:style>
</w:styles>
</file>

<file path=word/webSettings.xml><?xml version="1.0" encoding="utf-8"?>
<w:webSettings xmlns:r="http://schemas.openxmlformats.org/officeDocument/2006/relationships" xmlns:w="http://schemas.openxmlformats.org/wordprocessingml/2006/main">
  <w:divs>
    <w:div w:id="984627429">
      <w:bodyDiv w:val="1"/>
      <w:marLeft w:val="0"/>
      <w:marRight w:val="0"/>
      <w:marTop w:val="0"/>
      <w:marBottom w:val="0"/>
      <w:divBdr>
        <w:top w:val="none" w:sz="0" w:space="0" w:color="auto"/>
        <w:left w:val="none" w:sz="0" w:space="0" w:color="auto"/>
        <w:bottom w:val="none" w:sz="0" w:space="0" w:color="auto"/>
        <w:right w:val="none" w:sz="0" w:space="0" w:color="auto"/>
      </w:divBdr>
      <w:divsChild>
        <w:div w:id="2066294224">
          <w:marLeft w:val="0"/>
          <w:marRight w:val="0"/>
          <w:marTop w:val="0"/>
          <w:marBottom w:val="0"/>
          <w:divBdr>
            <w:top w:val="none" w:sz="0" w:space="0" w:color="auto"/>
            <w:left w:val="none" w:sz="0" w:space="0" w:color="auto"/>
            <w:bottom w:val="none" w:sz="0" w:space="0" w:color="auto"/>
            <w:right w:val="none" w:sz="0" w:space="0" w:color="auto"/>
          </w:divBdr>
          <w:divsChild>
            <w:div w:id="712078871">
              <w:marLeft w:val="0"/>
              <w:marRight w:val="0"/>
              <w:marTop w:val="0"/>
              <w:marBottom w:val="0"/>
              <w:divBdr>
                <w:top w:val="none" w:sz="0" w:space="0" w:color="auto"/>
                <w:left w:val="none" w:sz="0" w:space="0" w:color="auto"/>
                <w:bottom w:val="none" w:sz="0" w:space="0" w:color="auto"/>
                <w:right w:val="none" w:sz="0" w:space="0" w:color="auto"/>
              </w:divBdr>
              <w:divsChild>
                <w:div w:id="48378938">
                  <w:marLeft w:val="0"/>
                  <w:marRight w:val="0"/>
                  <w:marTop w:val="0"/>
                  <w:marBottom w:val="0"/>
                  <w:divBdr>
                    <w:top w:val="none" w:sz="0" w:space="0" w:color="auto"/>
                    <w:left w:val="none" w:sz="0" w:space="0" w:color="auto"/>
                    <w:bottom w:val="none" w:sz="0" w:space="0" w:color="auto"/>
                    <w:right w:val="none" w:sz="0" w:space="0" w:color="auto"/>
                  </w:divBdr>
                  <w:divsChild>
                    <w:div w:id="1611476445">
                      <w:marLeft w:val="240"/>
                      <w:marRight w:val="240"/>
                      <w:marTop w:val="120"/>
                      <w:marBottom w:val="120"/>
                      <w:divBdr>
                        <w:top w:val="none" w:sz="0" w:space="0" w:color="auto"/>
                        <w:left w:val="none" w:sz="0" w:space="0" w:color="auto"/>
                        <w:bottom w:val="none" w:sz="0" w:space="0" w:color="auto"/>
                        <w:right w:val="none" w:sz="0" w:space="0" w:color="auto"/>
                      </w:divBdr>
                      <w:divsChild>
                        <w:div w:id="56367592">
                          <w:marLeft w:val="0"/>
                          <w:marRight w:val="0"/>
                          <w:marTop w:val="0"/>
                          <w:marBottom w:val="120"/>
                          <w:divBdr>
                            <w:top w:val="none" w:sz="0" w:space="0" w:color="auto"/>
                            <w:left w:val="none" w:sz="0" w:space="0" w:color="auto"/>
                            <w:bottom w:val="none" w:sz="0" w:space="0" w:color="auto"/>
                            <w:right w:val="none" w:sz="0" w:space="0" w:color="auto"/>
                          </w:divBdr>
                          <w:divsChild>
                            <w:div w:id="8951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441845">
      <w:bodyDiv w:val="1"/>
      <w:marLeft w:val="0"/>
      <w:marRight w:val="0"/>
      <w:marTop w:val="0"/>
      <w:marBottom w:val="0"/>
      <w:divBdr>
        <w:top w:val="none" w:sz="0" w:space="0" w:color="auto"/>
        <w:left w:val="none" w:sz="0" w:space="0" w:color="auto"/>
        <w:bottom w:val="none" w:sz="0" w:space="0" w:color="auto"/>
        <w:right w:val="none" w:sz="0" w:space="0" w:color="auto"/>
      </w:divBdr>
    </w:div>
    <w:div w:id="21218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hyperlink" Target="http://tru-ip-orafinap.tru.com:8005/OA_HTML/OA.jsp?OAFunc=ICX_CAT_PUNCHOUT_CALLBACK&amp;" TargetMode="External"/><Relationship Id="rId26" Type="http://schemas.openxmlformats.org/officeDocument/2006/relationships/image" Target="media/image8.emf"/><Relationship Id="rId39" Type="http://schemas.openxmlformats.org/officeDocument/2006/relationships/hyperlink" Target="http://punchoutstg.xpedx.com/?id=xxxx@punchout.com&amp;pwd=Punchout123&amp;hook_url=cartinfo.aspx" TargetMode="External"/><Relationship Id="rId3" Type="http://schemas.openxmlformats.org/officeDocument/2006/relationships/settings" Target="settings.xml"/><Relationship Id="rId21" Type="http://schemas.openxmlformats.org/officeDocument/2006/relationships/hyperlink" Target="http://xml.cXML.org/schemas/cXML/1.2.014/cXML.dtd"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oleObject" Target="embeddings/oleObject2.bin"/><Relationship Id="rId17" Type="http://schemas.openxmlformats.org/officeDocument/2006/relationships/hyperlink" Target="http://xml.cxml.org/schemas/cXML/1.1.007/cXML.dtd" TargetMode="External"/><Relationship Id="rId25" Type="http://schemas.openxmlformats.org/officeDocument/2006/relationships/oleObject" Target="embeddings/oleObject3.bin"/><Relationship Id="rId33" Type="http://schemas.openxmlformats.org/officeDocument/2006/relationships/image" Target="media/image14.emf"/><Relationship Id="rId38"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oleObject" Target="embeddings/Microsoft_Office_Excel_97-2003_Worksheet2.xls"/><Relationship Id="rId20" Type="http://schemas.openxmlformats.org/officeDocument/2006/relationships/hyperlink" Target="https://punchout.xpedx.com/punchout.aspx%3c/URL" TargetMode="External"/><Relationship Id="rId29" Type="http://schemas.openxmlformats.org/officeDocument/2006/relationships/image" Target="media/image10.jpeg"/><Relationship Id="rId41" Type="http://schemas.openxmlformats.org/officeDocument/2006/relationships/oleObject" Target="embeddings/Microsoft_Office_Word_97_-_2003_Document3.doc"/><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7.wmf"/><Relationship Id="rId32" Type="http://schemas.openxmlformats.org/officeDocument/2006/relationships/image" Target="media/image13.png"/><Relationship Id="rId37" Type="http://schemas.openxmlformats.org/officeDocument/2006/relationships/image" Target="media/image16.emf"/><Relationship Id="rId40" Type="http://schemas.openxmlformats.org/officeDocument/2006/relationships/image" Target="media/image17.emf"/><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xml.cXML.org/schemas/cXML/1.2.014/cXML.dtd" TargetMode="External"/><Relationship Id="rId28" Type="http://schemas.openxmlformats.org/officeDocument/2006/relationships/image" Target="media/image9.png"/><Relationship Id="rId36" Type="http://schemas.openxmlformats.org/officeDocument/2006/relationships/oleObject" Target="embeddings/oleObject5.bin"/><Relationship Id="rId10" Type="http://schemas.openxmlformats.org/officeDocument/2006/relationships/oleObject" Target="embeddings/oleObject1.bin"/><Relationship Id="rId19" Type="http://schemas.openxmlformats.org/officeDocument/2006/relationships/hyperlink" Target="mailto:BMGR8874@TOYSRUS.COM%3c/Email"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Microsoft_Office_Excel_97-2003_Worksheet1.xls"/><Relationship Id="rId22" Type="http://schemas.openxmlformats.org/officeDocument/2006/relationships/hyperlink" Target="https://punchout.xpedx.com/?id=BMGR8874@toysrus.com&amp;amp;pwd=xxxxxxx&amp;amp;punchoutidentity=006985808&amp;amp;FromCredentialIdentity=006985808&amp;amp;SenderCredentialIdentity=exchange.oracle.com&amp;amp;buyercookie=12345678&amp;amp;hook_url=http%3a%2f%2ftru-ip-orafinap.tru.com%3a8005%2fOA_HTML%2fOA.jsp%3fOAFunc%3dICX_CAT_PUNCHOUT_CALLBACK%26amp%3bOAHP%3dICX_POR_HOMEPAGE_MENU%26amp%3bOASF%3dICX_CAT_PUNCHOUT_CALLBACK%26amp%3btransactionid%3d1867600726%3c/URL%3e%3c/StartPage%3e%3c/PunchOutSetupResponse%3e%3c/Response%3e%3c/cXML" TargetMode="External"/><Relationship Id="rId27" Type="http://schemas.openxmlformats.org/officeDocument/2006/relationships/package" Target="embeddings/Microsoft_Office_Excel_Worksheet1.xlsx"/><Relationship Id="rId30" Type="http://schemas.openxmlformats.org/officeDocument/2006/relationships/image" Target="media/image11.jpeg"/><Relationship Id="rId35" Type="http://schemas.openxmlformats.org/officeDocument/2006/relationships/image" Target="media/image15.emf"/><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1572</TotalTime>
  <Pages>24</Pages>
  <Words>4650</Words>
  <Characters>26510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XPEDX</vt:lpstr>
    </vt:vector>
  </TitlesOfParts>
  <Company>Sterling Commerce</Company>
  <LinksUpToDate>false</LinksUpToDate>
  <CharactersWithSpaces>31098</CharactersWithSpaces>
  <SharedDoc>false</SharedDoc>
  <HLinks>
    <vt:vector size="48" baseType="variant">
      <vt:variant>
        <vt:i4>4718617</vt:i4>
      </vt:variant>
      <vt:variant>
        <vt:i4>199</vt:i4>
      </vt:variant>
      <vt:variant>
        <vt:i4>0</vt:i4>
      </vt:variant>
      <vt:variant>
        <vt:i4>5</vt:i4>
      </vt:variant>
      <vt:variant>
        <vt:lpwstr>http://punchoutstg.xpedx.com/?id=xxxx@punchout.com&amp;pwd=Punchout123&amp;hook_url=cartinfo.aspx</vt:lpwstr>
      </vt:variant>
      <vt:variant>
        <vt:lpwstr/>
      </vt:variant>
      <vt:variant>
        <vt:i4>5046300</vt:i4>
      </vt:variant>
      <vt:variant>
        <vt:i4>184</vt:i4>
      </vt:variant>
      <vt:variant>
        <vt:i4>0</vt:i4>
      </vt:variant>
      <vt:variant>
        <vt:i4>5</vt:i4>
      </vt:variant>
      <vt:variant>
        <vt:lpwstr>http://xml.cxml.org/schemas/cXML/1.2.014/cXML.dtd</vt:lpwstr>
      </vt:variant>
      <vt:variant>
        <vt:lpwstr/>
      </vt:variant>
      <vt:variant>
        <vt:i4>1966099</vt:i4>
      </vt:variant>
      <vt:variant>
        <vt:i4>181</vt:i4>
      </vt:variant>
      <vt:variant>
        <vt:i4>0</vt:i4>
      </vt:variant>
      <vt:variant>
        <vt:i4>5</vt:i4>
      </vt:variant>
      <vt:variant>
        <vt:lpwstr>https://punchout.xpedx.com/?id=BMGR8874@toysrus.com&amp;amp;pwd=xxxxxxx&amp;amp;punchoutidentity=006985808&amp;amp;FromCredentialIdentity=006985808&amp;amp;SenderCredentialIdentity=exchange.oracle.com&amp;amp;buyercookie=12345678&amp;amp;hook_url=http%3a%2f%2ftru-ip-orafinap.tru.com%3a8005%2fOA_HTML%2fOA.jsp%3fOAFunc%3dICX_CAT_PUNCHOUT_CALLBACK%26amp%3bOAHP%3dICX_POR_HOMEPAGE_MENU%26amp%3bOASF%3dICX_CAT_PUNCHOUT_CALLBACK%26amp%3btransactionid%3d1867600726%3c/URL%3e%3c/StartPage%3e%3c/PunchOutSetupResponse%3e%3c/Response%3e%3c/cXML</vt:lpwstr>
      </vt:variant>
      <vt:variant>
        <vt:lpwstr/>
      </vt:variant>
      <vt:variant>
        <vt:i4>5046300</vt:i4>
      </vt:variant>
      <vt:variant>
        <vt:i4>178</vt:i4>
      </vt:variant>
      <vt:variant>
        <vt:i4>0</vt:i4>
      </vt:variant>
      <vt:variant>
        <vt:i4>5</vt:i4>
      </vt:variant>
      <vt:variant>
        <vt:lpwstr>http://xml.cxml.org/schemas/cXML/1.2.014/cXML.dtd</vt:lpwstr>
      </vt:variant>
      <vt:variant>
        <vt:lpwstr/>
      </vt:variant>
      <vt:variant>
        <vt:i4>4128824</vt:i4>
      </vt:variant>
      <vt:variant>
        <vt:i4>175</vt:i4>
      </vt:variant>
      <vt:variant>
        <vt:i4>0</vt:i4>
      </vt:variant>
      <vt:variant>
        <vt:i4>5</vt:i4>
      </vt:variant>
      <vt:variant>
        <vt:lpwstr>https://punchout.xpedx.com/punchout.aspx%3c/URL</vt:lpwstr>
      </vt:variant>
      <vt:variant>
        <vt:lpwstr/>
      </vt:variant>
      <vt:variant>
        <vt:i4>3014723</vt:i4>
      </vt:variant>
      <vt:variant>
        <vt:i4>172</vt:i4>
      </vt:variant>
      <vt:variant>
        <vt:i4>0</vt:i4>
      </vt:variant>
      <vt:variant>
        <vt:i4>5</vt:i4>
      </vt:variant>
      <vt:variant>
        <vt:lpwstr>mailto:BMGR8874@TOYSRUS.COM%3c/Email</vt:lpwstr>
      </vt:variant>
      <vt:variant>
        <vt:lpwstr/>
      </vt:variant>
      <vt:variant>
        <vt:i4>1900574</vt:i4>
      </vt:variant>
      <vt:variant>
        <vt:i4>169</vt:i4>
      </vt:variant>
      <vt:variant>
        <vt:i4>0</vt:i4>
      </vt:variant>
      <vt:variant>
        <vt:i4>5</vt:i4>
      </vt:variant>
      <vt:variant>
        <vt:lpwstr>http://tru-ip-orafinap.tru.com:8005/OA_HTML/OA.jsp?OAFunc=ICX_CAT_PUNCHOUT_CALLBACK&amp;</vt:lpwstr>
      </vt:variant>
      <vt:variant>
        <vt:lpwstr>38;OAHP=ICX_POR_HOMEPAGE_MENU&amp;#38;OASF=ICX_CAT_PUNCHOUT_CALLBACK&amp;#38;transactionid=1867600726&lt;/URL</vt:lpwstr>
      </vt:variant>
      <vt:variant>
        <vt:i4>5046301</vt:i4>
      </vt:variant>
      <vt:variant>
        <vt:i4>166</vt:i4>
      </vt:variant>
      <vt:variant>
        <vt:i4>0</vt:i4>
      </vt:variant>
      <vt:variant>
        <vt:i4>5</vt:i4>
      </vt:variant>
      <vt:variant>
        <vt:lpwstr>http://xml.cxml.org/schemas/cXML/1.1.007/cXML.dtd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XPEDX</dc:title>
  <dc:creator>prgupta</dc:creator>
  <cp:lastModifiedBy>IBM_USER</cp:lastModifiedBy>
  <cp:revision>32</cp:revision>
  <dcterms:created xsi:type="dcterms:W3CDTF">2011-01-06T20:30:00Z</dcterms:created>
  <dcterms:modified xsi:type="dcterms:W3CDTF">2011-01-10T21:01:00Z</dcterms:modified>
</cp:coreProperties>
</file>