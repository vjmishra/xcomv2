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Pr="00F01714" w:rsidRDefault="00873490"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873490" w:rsidRDefault="00C271B2"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Promotions</w:t>
      </w:r>
      <w:r w:rsidR="00E47204">
        <w:rPr>
          <w:rFonts w:ascii="Arial Narrow" w:hAnsi="Arial Narrow" w:cs="Tahoma"/>
          <w:bCs/>
          <w:i/>
          <w:iCs/>
          <w:caps w:val="0"/>
          <w:sz w:val="40"/>
        </w:rPr>
        <w:t xml:space="preserve"> </w:t>
      </w:r>
      <w:r w:rsidR="00873490">
        <w:rPr>
          <w:rFonts w:ascii="Arial Narrow" w:hAnsi="Arial Narrow" w:cs="Tahoma"/>
          <w:bCs/>
          <w:i/>
          <w:iCs/>
          <w:caps w:val="0"/>
          <w:sz w:val="40"/>
        </w:rPr>
        <w:t>Design Document</w:t>
      </w:r>
      <w:r w:rsidR="00AD6A6B">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sidR="00AD6A6B">
        <w:rPr>
          <w:rFonts w:ascii="Arial Narrow" w:hAnsi="Arial Narrow" w:cs="Tahoma"/>
          <w:bCs/>
          <w:i/>
          <w:iCs/>
          <w:caps w:val="0"/>
          <w:sz w:val="40"/>
        </w:rPr>
        <w:fldChar w:fldCharType="end"/>
      </w:r>
    </w:p>
    <w:p w:rsidR="00873490" w:rsidRDefault="00AD6A6B"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Pr="00615DB7" w:rsidRDefault="00873490"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873490" w:rsidRPr="00615DB7"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873490" w:rsidRPr="00615DB7" w:rsidRDefault="00873490"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04</w:t>
      </w:r>
      <w:r w:rsidRPr="00615DB7">
        <w:rPr>
          <w:rFonts w:cs="Tahoma"/>
          <w:sz w:val="20"/>
        </w:rPr>
        <w:t>/</w:t>
      </w:r>
      <w:r>
        <w:rPr>
          <w:rFonts w:cs="Tahoma"/>
          <w:sz w:val="20"/>
        </w:rPr>
        <w:t>12</w:t>
      </w:r>
      <w:r w:rsidRPr="00615DB7">
        <w:rPr>
          <w:rFonts w:cs="Tahoma"/>
          <w:sz w:val="20"/>
        </w:rPr>
        <w:t>/10</w:t>
      </w:r>
    </w:p>
    <w:p w:rsidR="00873490" w:rsidRPr="00615DB7" w:rsidRDefault="00873490"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AD6A6B" w:rsidRPr="00984ACE">
        <w:rPr>
          <w:rFonts w:cs="Tahoma"/>
          <w:sz w:val="20"/>
        </w:rPr>
        <w:fldChar w:fldCharType="begin"/>
      </w:r>
      <w:r w:rsidR="00984ACE" w:rsidRPr="00984ACE">
        <w:rPr>
          <w:rFonts w:cs="Tahoma"/>
          <w:sz w:val="20"/>
        </w:rPr>
        <w:instrText xml:space="preserve"> SAVEDATE  \@ "M/d/yyyy h:mm am/pm"  \* MERGEFORMAT </w:instrText>
      </w:r>
      <w:r w:rsidR="00AD6A6B" w:rsidRPr="00984ACE">
        <w:rPr>
          <w:rFonts w:cs="Tahoma"/>
          <w:sz w:val="20"/>
        </w:rPr>
        <w:fldChar w:fldCharType="separate"/>
      </w:r>
      <w:r w:rsidR="008A287F">
        <w:rPr>
          <w:rFonts w:cs="Tahoma"/>
          <w:noProof/>
          <w:sz w:val="20"/>
        </w:rPr>
        <w:t>10/28/2010 12:15 PM</w:t>
      </w:r>
      <w:ins w:id="0" w:author="prgupta" w:date="2010-06-07T16:42:00Z">
        <w:r w:rsidR="00AD6A6B" w:rsidRPr="00984ACE">
          <w:rPr>
            <w:rFonts w:cs="Tahoma"/>
            <w:sz w:val="20"/>
          </w:rPr>
          <w:fldChar w:fldCharType="end"/>
        </w:r>
      </w:ins>
    </w:p>
    <w:p w:rsidR="00873490" w:rsidRPr="00615DB7" w:rsidRDefault="00873490" w:rsidP="00E40B69">
      <w:pPr>
        <w:rPr>
          <w:rFonts w:cs="Tahoma"/>
          <w:sz w:val="20"/>
        </w:rPr>
      </w:pPr>
      <w:r w:rsidRPr="00615DB7">
        <w:rPr>
          <w:b/>
          <w:bCs/>
          <w:smallCaps/>
          <w:sz w:val="20"/>
        </w:rPr>
        <w:t xml:space="preserve">File Name: </w:t>
      </w:r>
      <w:r w:rsidR="005941C4">
        <w:rPr>
          <w:b/>
          <w:bCs/>
          <w:smallCaps/>
          <w:sz w:val="20"/>
        </w:rPr>
        <w:tab/>
      </w:r>
      <w:r w:rsidR="00AD6A6B">
        <w:fldChar w:fldCharType="begin"/>
      </w:r>
      <w:fldSimple w:instr=" FILENAME  \* MERGEFORMAT ">
        <w:r w:rsidR="00984ACE" w:rsidRPr="00984ACE">
          <w:rPr>
            <w:noProof/>
            <w:sz w:val="20"/>
          </w:rPr>
          <w:instrText>xpedx Promotions Detail Design Doc</w:instrText>
        </w:r>
        <w:r w:rsidR="005658E7">
          <w:rPr>
            <w:noProof/>
          </w:rPr>
          <w:instrText xml:space="preserve"> V1.1</w:instrText>
        </w:r>
      </w:fldSimple>
      <w:r w:rsidR="00AD6A6B">
        <w:fldChar w:fldCharType="separate"/>
      </w:r>
      <w:r w:rsidRPr="00615DB7">
        <w:rPr>
          <w:sz w:val="20"/>
        </w:rPr>
        <w:t>C:\Documents and Settings\bfurman\My Documents\Temp\Methodology v1.1\Project Management\TEMPLATE - DOCUMENT - Use Case Definition.doc</w:t>
      </w:r>
      <w:r w:rsidR="00AD6A6B">
        <w:fldChar w:fldCharType="end"/>
      </w:r>
      <w:r w:rsidR="005941C4">
        <w:t>xpe</w:t>
      </w:r>
      <w:r w:rsidR="00B6514B">
        <w:t>dx Promotion Detail Design V 1.5</w:t>
      </w:r>
    </w:p>
    <w:p w:rsidR="00873490" w:rsidRPr="006D6E99" w:rsidRDefault="00873490">
      <w:pPr>
        <w:jc w:val="center"/>
        <w:rPr>
          <w:rFonts w:cs="Tahoma"/>
          <w:b/>
        </w:rPr>
      </w:pPr>
    </w:p>
    <w:p w:rsidR="00873490" w:rsidRPr="006D6E99" w:rsidRDefault="00873490">
      <w:pPr>
        <w:jc w:val="center"/>
        <w:rPr>
          <w:rFonts w:cs="Tahoma"/>
          <w:b/>
        </w:rPr>
      </w:pPr>
    </w:p>
    <w:p w:rsidR="00873490" w:rsidRPr="006D6E99" w:rsidRDefault="00873490">
      <w:pPr>
        <w:jc w:val="center"/>
        <w:rPr>
          <w:rFonts w:cs="Tahoma"/>
          <w:b/>
        </w:rPr>
      </w:pPr>
    </w:p>
    <w:p w:rsidR="00873490" w:rsidRDefault="00873490">
      <w:pPr>
        <w:rPr>
          <w:rFonts w:cs="Tahoma"/>
          <w:bCs/>
        </w:rPr>
        <w:sectPr w:rsidR="00873490" w:rsidSect="00641FBE">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720" w:gutter="0"/>
          <w:cols w:space="720"/>
          <w:titlePg/>
          <w:docGrid w:linePitch="245"/>
        </w:sectPr>
      </w:pPr>
    </w:p>
    <w:p w:rsidR="00873490" w:rsidRDefault="00873490" w:rsidP="00313CCE">
      <w:pPr>
        <w:pStyle w:val="Title"/>
        <w:jc w:val="left"/>
        <w:rPr>
          <w:sz w:val="24"/>
          <w:szCs w:val="24"/>
        </w:rPr>
      </w:pPr>
    </w:p>
    <w:p w:rsidR="00873490" w:rsidRDefault="00873490" w:rsidP="00313CCE">
      <w:pPr>
        <w:pStyle w:val="Title"/>
        <w:jc w:val="left"/>
        <w:rPr>
          <w:sz w:val="24"/>
          <w:szCs w:val="24"/>
        </w:rPr>
      </w:pPr>
    </w:p>
    <w:p w:rsidR="00873490" w:rsidRPr="006D6E99" w:rsidRDefault="00873490" w:rsidP="00313CCE">
      <w:pPr>
        <w:pStyle w:val="Title"/>
        <w:jc w:val="left"/>
        <w:rPr>
          <w:sz w:val="24"/>
          <w:szCs w:val="24"/>
        </w:rPr>
      </w:pPr>
      <w:r w:rsidRPr="006D6E99">
        <w:rPr>
          <w:sz w:val="24"/>
          <w:szCs w:val="24"/>
        </w:rPr>
        <w:t>Approval Signatures (Mandatory)</w:t>
      </w:r>
    </w:p>
    <w:p w:rsidR="00873490" w:rsidRPr="006D6E99" w:rsidRDefault="00873490"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873490" w:rsidRPr="006D6E99" w:rsidTr="00BF436F">
        <w:tc>
          <w:tcPr>
            <w:tcW w:w="1710" w:type="dxa"/>
            <w:shd w:val="pct15" w:color="auto" w:fill="FFFFFF"/>
            <w:vAlign w:val="center"/>
          </w:tcPr>
          <w:p w:rsidR="00873490" w:rsidRPr="006D6E99" w:rsidRDefault="00873490"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873490" w:rsidRPr="006D6E99" w:rsidRDefault="00873490"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873490" w:rsidRPr="006D6E99" w:rsidRDefault="00873490"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873490" w:rsidRPr="006D6E99" w:rsidRDefault="00873490"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873490" w:rsidRPr="006D6E99" w:rsidRDefault="00873490" w:rsidP="00BF436F">
            <w:pPr>
              <w:jc w:val="center"/>
              <w:rPr>
                <w:rFonts w:cs="Tahoma"/>
                <w:b/>
              </w:rPr>
            </w:pPr>
            <w:r w:rsidRPr="006D6E99">
              <w:rPr>
                <w:rFonts w:cs="Tahoma"/>
                <w:b/>
              </w:rPr>
              <w:t>Comments / Issues / Concerns</w:t>
            </w: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p>
          <w:p w:rsidR="00873490" w:rsidRPr="006D6E99" w:rsidRDefault="00873490" w:rsidP="00BF436F">
            <w:pPr>
              <w:rPr>
                <w:rFonts w:cs="Tahoma"/>
                <w:b/>
              </w:rPr>
            </w:pPr>
            <w:r>
              <w:rPr>
                <w:rFonts w:cs="Tahoma"/>
                <w:b/>
              </w:rPr>
              <w:t>xpedx</w:t>
            </w:r>
            <w:r w:rsidRPr="006D6E99">
              <w:rPr>
                <w:rFonts w:cs="Tahoma"/>
                <w:b/>
              </w:rPr>
              <w:t xml:space="preserve"> Owner(s)</w:t>
            </w:r>
          </w:p>
        </w:tc>
        <w:tc>
          <w:tcPr>
            <w:tcW w:w="2250" w:type="dxa"/>
            <w:vAlign w:val="center"/>
          </w:tcPr>
          <w:p w:rsidR="00873490" w:rsidRPr="006D6E99" w:rsidRDefault="00873490" w:rsidP="00BF436F">
            <w:pPr>
              <w:rPr>
                <w:rFonts w:cs="Tahoma"/>
              </w:rPr>
            </w:pPr>
            <w:r>
              <w:rPr>
                <w:rFonts w:cs="Tahoma"/>
              </w:rPr>
              <w:t>Steve Bugher</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r>
              <w:rPr>
                <w:rFonts w:cs="Tahoma"/>
              </w:rPr>
              <w:t>Cheryl Tullis</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r w:rsidRPr="006D6E99">
              <w:rPr>
                <w:rFonts w:cs="Tahoma"/>
                <w:b/>
              </w:rPr>
              <w:t>Sterling Commerce Owner(s)</w:t>
            </w:r>
          </w:p>
        </w:tc>
        <w:tc>
          <w:tcPr>
            <w:tcW w:w="2250" w:type="dxa"/>
            <w:vAlign w:val="center"/>
          </w:tcPr>
          <w:p w:rsidR="00873490" w:rsidRPr="006D6E99" w:rsidRDefault="00873490" w:rsidP="00BF436F">
            <w:pPr>
              <w:rPr>
                <w:rFonts w:cs="Tahoma"/>
              </w:rPr>
            </w:pPr>
            <w:r>
              <w:rPr>
                <w:rFonts w:cs="Tahoma"/>
              </w:rPr>
              <w:t>Guy Read</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bl>
    <w:p w:rsidR="00873490" w:rsidRPr="006D6E99" w:rsidRDefault="00873490" w:rsidP="00313CCE">
      <w:pPr>
        <w:rPr>
          <w:rFonts w:cs="Tahoma"/>
        </w:rPr>
      </w:pPr>
    </w:p>
    <w:p w:rsidR="00873490" w:rsidRPr="006D6E99" w:rsidRDefault="00873490" w:rsidP="00313CCE">
      <w:pPr>
        <w:rPr>
          <w:rFonts w:cs="Tahoma"/>
        </w:rPr>
      </w:pPr>
      <w:r w:rsidRPr="006D6E99">
        <w:rPr>
          <w:rFonts w:cs="Tahoma"/>
          <w:b/>
        </w:rPr>
        <w:t>Note</w:t>
      </w:r>
      <w:r w:rsidRPr="006D6E99">
        <w:rPr>
          <w:rFonts w:cs="Tahoma"/>
        </w:rPr>
        <w:t>: The sign off indicates approval of all sections of the document.</w:t>
      </w:r>
    </w:p>
    <w:p w:rsidR="00873490" w:rsidRPr="006D6E99" w:rsidRDefault="00873490" w:rsidP="00313CCE">
      <w:pPr>
        <w:rPr>
          <w:rFonts w:cs="Tahoma"/>
        </w:rPr>
      </w:pPr>
    </w:p>
    <w:p w:rsidR="00873490" w:rsidRPr="006D6E99" w:rsidRDefault="00873490" w:rsidP="00313CCE">
      <w:pPr>
        <w:pStyle w:val="TOAHeading"/>
        <w:rPr>
          <w:rFonts w:cs="Tahoma"/>
        </w:rPr>
      </w:pPr>
      <w:r w:rsidRPr="006D6E99">
        <w:rPr>
          <w:rFonts w:cs="Tahoma"/>
        </w:rPr>
        <w:t>Document Revision History</w:t>
      </w:r>
    </w:p>
    <w:p w:rsidR="00873490" w:rsidRPr="006D6E99" w:rsidRDefault="00873490" w:rsidP="00313CCE">
      <w:pPr>
        <w:rPr>
          <w:rFonts w:cs="Tahoma"/>
        </w:rPr>
      </w:pPr>
    </w:p>
    <w:p w:rsidR="00873490" w:rsidRPr="006D6E99" w:rsidRDefault="00873490"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873490" w:rsidRPr="006D6E99" w:rsidTr="00BF436F">
        <w:trPr>
          <w:tblHeader/>
        </w:trPr>
        <w:tc>
          <w:tcPr>
            <w:tcW w:w="1098" w:type="dxa"/>
            <w:shd w:val="clear" w:color="auto" w:fill="D9D9D9"/>
          </w:tcPr>
          <w:p w:rsidR="00873490" w:rsidRPr="006D6E99" w:rsidRDefault="00873490" w:rsidP="00BF436F">
            <w:pPr>
              <w:pStyle w:val="TOC1"/>
              <w:rPr>
                <w:rFonts w:cs="Tahoma"/>
              </w:rPr>
            </w:pPr>
            <w:r w:rsidRPr="006D6E99">
              <w:rPr>
                <w:rFonts w:cs="Tahoma"/>
              </w:rPr>
              <w:t>Version</w:t>
            </w:r>
          </w:p>
        </w:tc>
        <w:tc>
          <w:tcPr>
            <w:tcW w:w="1692" w:type="dxa"/>
            <w:shd w:val="clear" w:color="auto" w:fill="D9D9D9"/>
          </w:tcPr>
          <w:p w:rsidR="00873490" w:rsidRPr="006D6E99" w:rsidRDefault="00873490" w:rsidP="00BF436F">
            <w:pPr>
              <w:keepNext/>
              <w:keepLines/>
              <w:rPr>
                <w:rFonts w:cs="Tahoma"/>
                <w:b/>
              </w:rPr>
            </w:pPr>
            <w:r w:rsidRPr="006D6E99">
              <w:rPr>
                <w:rFonts w:cs="Tahoma"/>
                <w:b/>
              </w:rPr>
              <w:t xml:space="preserve">Date </w:t>
            </w:r>
          </w:p>
        </w:tc>
        <w:tc>
          <w:tcPr>
            <w:tcW w:w="4140" w:type="dxa"/>
            <w:shd w:val="clear" w:color="auto" w:fill="D9D9D9"/>
          </w:tcPr>
          <w:p w:rsidR="00873490" w:rsidRPr="006D6E99" w:rsidRDefault="00873490" w:rsidP="00BF436F">
            <w:pPr>
              <w:keepNext/>
              <w:keepLines/>
              <w:rPr>
                <w:rFonts w:cs="Tahoma"/>
                <w:b/>
              </w:rPr>
            </w:pPr>
            <w:r w:rsidRPr="006D6E99">
              <w:rPr>
                <w:rFonts w:cs="Tahoma"/>
                <w:b/>
              </w:rPr>
              <w:t>Description (Changes Made)</w:t>
            </w:r>
          </w:p>
        </w:tc>
        <w:tc>
          <w:tcPr>
            <w:tcW w:w="2520" w:type="dxa"/>
            <w:shd w:val="clear" w:color="auto" w:fill="D9D9D9"/>
          </w:tcPr>
          <w:p w:rsidR="00873490" w:rsidRPr="006D6E99" w:rsidRDefault="00873490" w:rsidP="00BF436F">
            <w:pPr>
              <w:keepNext/>
              <w:keepLines/>
              <w:rPr>
                <w:rFonts w:cs="Tahoma"/>
                <w:b/>
              </w:rPr>
            </w:pPr>
            <w:r w:rsidRPr="006D6E99">
              <w:rPr>
                <w:rFonts w:cs="Tahoma"/>
                <w:b/>
              </w:rPr>
              <w:t>Author(s)</w:t>
            </w:r>
          </w:p>
        </w:tc>
      </w:tr>
      <w:tr w:rsidR="00873490" w:rsidRPr="006D6E99" w:rsidTr="00BF436F">
        <w:tc>
          <w:tcPr>
            <w:tcW w:w="1098" w:type="dxa"/>
          </w:tcPr>
          <w:p w:rsidR="00873490" w:rsidRPr="006D6E99" w:rsidRDefault="00E14120" w:rsidP="00BF436F">
            <w:pPr>
              <w:keepNext/>
              <w:keepLines/>
              <w:rPr>
                <w:rFonts w:cs="Tahoma"/>
              </w:rPr>
            </w:pPr>
            <w:r>
              <w:rPr>
                <w:rFonts w:cs="Tahoma"/>
              </w:rPr>
              <w:t>0</w:t>
            </w:r>
            <w:r w:rsidR="00873490">
              <w:rPr>
                <w:rFonts w:cs="Tahoma"/>
              </w:rPr>
              <w:t>.</w:t>
            </w:r>
            <w:r>
              <w:rPr>
                <w:rFonts w:cs="Tahoma"/>
              </w:rPr>
              <w:t>1</w:t>
            </w:r>
          </w:p>
        </w:tc>
        <w:tc>
          <w:tcPr>
            <w:tcW w:w="1692" w:type="dxa"/>
          </w:tcPr>
          <w:p w:rsidR="00873490" w:rsidRPr="006D6E99" w:rsidRDefault="00873490" w:rsidP="00493134">
            <w:pPr>
              <w:keepNext/>
              <w:keepLines/>
              <w:rPr>
                <w:rFonts w:cs="Tahoma"/>
              </w:rPr>
            </w:pPr>
            <w:r>
              <w:rPr>
                <w:rFonts w:cs="Tahoma"/>
              </w:rPr>
              <w:t>04/12/2010</w:t>
            </w:r>
          </w:p>
        </w:tc>
        <w:tc>
          <w:tcPr>
            <w:tcW w:w="4140" w:type="dxa"/>
          </w:tcPr>
          <w:p w:rsidR="00873490" w:rsidRPr="006D6E99" w:rsidRDefault="00873490" w:rsidP="00BF436F">
            <w:pPr>
              <w:keepNext/>
              <w:keepLines/>
              <w:rPr>
                <w:rFonts w:cs="Tahoma"/>
              </w:rPr>
            </w:pPr>
            <w:r>
              <w:rPr>
                <w:rFonts w:cs="Tahoma"/>
              </w:rPr>
              <w:t>Initial Draft</w:t>
            </w:r>
          </w:p>
        </w:tc>
        <w:tc>
          <w:tcPr>
            <w:tcW w:w="2520" w:type="dxa"/>
          </w:tcPr>
          <w:p w:rsidR="00873490" w:rsidRPr="006D6E99" w:rsidRDefault="00873490" w:rsidP="00BF436F">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AE7A55">
        <w:trPr>
          <w:trHeight w:val="530"/>
        </w:trPr>
        <w:tc>
          <w:tcPr>
            <w:tcW w:w="1098" w:type="dxa"/>
          </w:tcPr>
          <w:p w:rsidR="00873490" w:rsidRPr="006D6E99" w:rsidRDefault="00E14120" w:rsidP="00BF436F">
            <w:pPr>
              <w:keepNext/>
              <w:keepLines/>
              <w:rPr>
                <w:rFonts w:cs="Tahoma"/>
              </w:rPr>
            </w:pPr>
            <w:r>
              <w:rPr>
                <w:rFonts w:cs="Tahoma"/>
              </w:rPr>
              <w:t>1</w:t>
            </w:r>
            <w:r w:rsidR="00873490">
              <w:rPr>
                <w:rFonts w:cs="Tahoma"/>
              </w:rPr>
              <w:t>.0</w:t>
            </w:r>
          </w:p>
        </w:tc>
        <w:tc>
          <w:tcPr>
            <w:tcW w:w="1692" w:type="dxa"/>
          </w:tcPr>
          <w:p w:rsidR="00873490" w:rsidRPr="006D6E99" w:rsidRDefault="00873490" w:rsidP="00493134">
            <w:pPr>
              <w:keepNext/>
              <w:keepLines/>
              <w:rPr>
                <w:rFonts w:cs="Tahoma"/>
              </w:rPr>
            </w:pPr>
            <w:r>
              <w:rPr>
                <w:rFonts w:cs="Tahoma"/>
              </w:rPr>
              <w:t>04/16/2010</w:t>
            </w:r>
          </w:p>
        </w:tc>
        <w:tc>
          <w:tcPr>
            <w:tcW w:w="4140" w:type="dxa"/>
          </w:tcPr>
          <w:p w:rsidR="00873490" w:rsidRPr="006D6E99" w:rsidRDefault="00873490"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873490" w:rsidRPr="006D6E99" w:rsidRDefault="00873490" w:rsidP="00AE7A55">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BF436F">
        <w:tc>
          <w:tcPr>
            <w:tcW w:w="1098" w:type="dxa"/>
          </w:tcPr>
          <w:p w:rsidR="00873490" w:rsidRPr="006D6E99" w:rsidRDefault="004B7183" w:rsidP="00BF436F">
            <w:pPr>
              <w:keepNext/>
              <w:keepLines/>
              <w:rPr>
                <w:rFonts w:cs="Tahoma"/>
              </w:rPr>
            </w:pPr>
            <w:r>
              <w:rPr>
                <w:rFonts w:cs="Tahoma"/>
              </w:rPr>
              <w:t>1.1</w:t>
            </w:r>
          </w:p>
        </w:tc>
        <w:tc>
          <w:tcPr>
            <w:tcW w:w="1692" w:type="dxa"/>
          </w:tcPr>
          <w:p w:rsidR="00873490" w:rsidRPr="006D6E99" w:rsidRDefault="00C6186D" w:rsidP="00BF436F">
            <w:pPr>
              <w:keepNext/>
              <w:keepLines/>
              <w:rPr>
                <w:rFonts w:cs="Tahoma"/>
              </w:rPr>
            </w:pPr>
            <w:r>
              <w:rPr>
                <w:rFonts w:cs="Tahoma"/>
              </w:rPr>
              <w:t>06/10</w:t>
            </w:r>
            <w:r w:rsidR="004B7183">
              <w:rPr>
                <w:rFonts w:cs="Tahoma"/>
              </w:rPr>
              <w:t>/2010</w:t>
            </w:r>
          </w:p>
        </w:tc>
        <w:tc>
          <w:tcPr>
            <w:tcW w:w="4140" w:type="dxa"/>
          </w:tcPr>
          <w:p w:rsidR="00873490" w:rsidRPr="006D6E99" w:rsidRDefault="004B7183"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20100502</w:t>
            </w:r>
          </w:p>
        </w:tc>
        <w:tc>
          <w:tcPr>
            <w:tcW w:w="2520" w:type="dxa"/>
          </w:tcPr>
          <w:p w:rsidR="00873490" w:rsidRPr="006D6E99" w:rsidRDefault="004B7183" w:rsidP="00BF436F">
            <w:pPr>
              <w:keepNext/>
              <w:keepLines/>
              <w:tabs>
                <w:tab w:val="left" w:pos="1170"/>
              </w:tabs>
              <w:rPr>
                <w:rFonts w:cs="Tahoma"/>
              </w:rPr>
            </w:pPr>
            <w:r>
              <w:rPr>
                <w:rFonts w:cs="Tahoma"/>
              </w:rPr>
              <w:t>Sterling</w:t>
            </w:r>
          </w:p>
        </w:tc>
      </w:tr>
      <w:tr w:rsidR="00873490" w:rsidRPr="006D6E99" w:rsidTr="00BF436F">
        <w:tc>
          <w:tcPr>
            <w:tcW w:w="1098" w:type="dxa"/>
          </w:tcPr>
          <w:p w:rsidR="00873490" w:rsidRDefault="00BC381E" w:rsidP="00BF436F">
            <w:pPr>
              <w:keepNext/>
              <w:keepLines/>
              <w:rPr>
                <w:rFonts w:cs="Tahoma"/>
              </w:rPr>
            </w:pPr>
            <w:r>
              <w:rPr>
                <w:rFonts w:cs="Tahoma"/>
              </w:rPr>
              <w:t>1.2</w:t>
            </w:r>
          </w:p>
        </w:tc>
        <w:tc>
          <w:tcPr>
            <w:tcW w:w="1692" w:type="dxa"/>
          </w:tcPr>
          <w:p w:rsidR="00873490" w:rsidRDefault="00BC381E" w:rsidP="00BF436F">
            <w:pPr>
              <w:keepNext/>
              <w:keepLines/>
              <w:rPr>
                <w:rFonts w:cs="Tahoma"/>
              </w:rPr>
            </w:pPr>
            <w:r>
              <w:rPr>
                <w:rFonts w:cs="Tahoma"/>
              </w:rPr>
              <w:t>07/29/2010</w:t>
            </w:r>
          </w:p>
        </w:tc>
        <w:tc>
          <w:tcPr>
            <w:tcW w:w="4140" w:type="dxa"/>
          </w:tcPr>
          <w:p w:rsidR="00873490" w:rsidRDefault="00BC381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Discussion between George, Sterling</w:t>
            </w:r>
          </w:p>
        </w:tc>
        <w:tc>
          <w:tcPr>
            <w:tcW w:w="2520" w:type="dxa"/>
          </w:tcPr>
          <w:p w:rsidR="00873490" w:rsidRDefault="00BC381E" w:rsidP="00BF436F">
            <w:pPr>
              <w:keepNext/>
              <w:keepLines/>
              <w:tabs>
                <w:tab w:val="left" w:pos="1170"/>
              </w:tabs>
              <w:rPr>
                <w:rFonts w:cs="Tahoma"/>
              </w:rPr>
            </w:pPr>
            <w:r>
              <w:rPr>
                <w:rFonts w:cs="Tahoma"/>
              </w:rPr>
              <w:t>Sterling</w:t>
            </w:r>
          </w:p>
        </w:tc>
      </w:tr>
      <w:tr w:rsidR="0044664E" w:rsidRPr="006D6E99" w:rsidTr="00BF436F">
        <w:tc>
          <w:tcPr>
            <w:tcW w:w="1098" w:type="dxa"/>
          </w:tcPr>
          <w:p w:rsidR="0044664E" w:rsidRDefault="0044664E" w:rsidP="00BF436F">
            <w:pPr>
              <w:keepNext/>
              <w:keepLines/>
              <w:rPr>
                <w:rFonts w:cs="Tahoma"/>
              </w:rPr>
            </w:pPr>
            <w:r>
              <w:rPr>
                <w:rFonts w:cs="Tahoma"/>
              </w:rPr>
              <w:t>1.3</w:t>
            </w:r>
          </w:p>
        </w:tc>
        <w:tc>
          <w:tcPr>
            <w:tcW w:w="1692" w:type="dxa"/>
          </w:tcPr>
          <w:p w:rsidR="0044664E" w:rsidRDefault="0044664E" w:rsidP="00BF436F">
            <w:pPr>
              <w:keepNext/>
              <w:keepLines/>
              <w:rPr>
                <w:rFonts w:cs="Tahoma"/>
              </w:rPr>
            </w:pPr>
            <w:r>
              <w:rPr>
                <w:rFonts w:cs="Tahoma"/>
              </w:rPr>
              <w:t>08/05/2010</w:t>
            </w:r>
          </w:p>
        </w:tc>
        <w:tc>
          <w:tcPr>
            <w:tcW w:w="4140" w:type="dxa"/>
          </w:tcPr>
          <w:p w:rsidR="0044664E" w:rsidRDefault="0044664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discussion on 08/04/2010</w:t>
            </w:r>
          </w:p>
        </w:tc>
        <w:tc>
          <w:tcPr>
            <w:tcW w:w="2520" w:type="dxa"/>
          </w:tcPr>
          <w:p w:rsidR="0044664E" w:rsidRDefault="0044664E" w:rsidP="00BF436F">
            <w:pPr>
              <w:keepNext/>
              <w:keepLines/>
              <w:tabs>
                <w:tab w:val="left" w:pos="1170"/>
              </w:tabs>
              <w:rPr>
                <w:rFonts w:cs="Tahoma"/>
              </w:rPr>
            </w:pPr>
            <w:r>
              <w:rPr>
                <w:rFonts w:cs="Tahoma"/>
              </w:rPr>
              <w:t>Sterling</w:t>
            </w:r>
          </w:p>
        </w:tc>
      </w:tr>
      <w:tr w:rsidR="00280A87" w:rsidRPr="006D6E99" w:rsidTr="00BF436F">
        <w:tc>
          <w:tcPr>
            <w:tcW w:w="1098" w:type="dxa"/>
          </w:tcPr>
          <w:p w:rsidR="00280A87" w:rsidRDefault="00280A87" w:rsidP="00BF436F">
            <w:pPr>
              <w:keepNext/>
              <w:keepLines/>
              <w:rPr>
                <w:rFonts w:cs="Tahoma"/>
              </w:rPr>
            </w:pPr>
            <w:r>
              <w:rPr>
                <w:rFonts w:cs="Tahoma"/>
              </w:rPr>
              <w:t>1.4</w:t>
            </w:r>
          </w:p>
        </w:tc>
        <w:tc>
          <w:tcPr>
            <w:tcW w:w="1692" w:type="dxa"/>
          </w:tcPr>
          <w:p w:rsidR="00280A87" w:rsidRDefault="00280A87" w:rsidP="00BF436F">
            <w:pPr>
              <w:keepNext/>
              <w:keepLines/>
              <w:rPr>
                <w:rFonts w:cs="Tahoma"/>
              </w:rPr>
            </w:pPr>
            <w:r>
              <w:rPr>
                <w:rFonts w:cs="Tahoma"/>
              </w:rPr>
              <w:t>08/17/2010</w:t>
            </w:r>
          </w:p>
        </w:tc>
        <w:tc>
          <w:tcPr>
            <w:tcW w:w="4140" w:type="dxa"/>
          </w:tcPr>
          <w:p w:rsidR="00280A87" w:rsidRDefault="00280A87"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Feedback incorporated</w:t>
            </w:r>
          </w:p>
        </w:tc>
        <w:tc>
          <w:tcPr>
            <w:tcW w:w="2520" w:type="dxa"/>
          </w:tcPr>
          <w:p w:rsidR="00280A87" w:rsidRDefault="00280A87" w:rsidP="00BF436F">
            <w:pPr>
              <w:keepNext/>
              <w:keepLines/>
              <w:tabs>
                <w:tab w:val="left" w:pos="1170"/>
              </w:tabs>
              <w:rPr>
                <w:rFonts w:cs="Tahoma"/>
              </w:rPr>
            </w:pPr>
            <w:r>
              <w:rPr>
                <w:rFonts w:cs="Tahoma"/>
              </w:rPr>
              <w:t>Sterling</w:t>
            </w:r>
          </w:p>
        </w:tc>
      </w:tr>
      <w:tr w:rsidR="009754DD" w:rsidRPr="006D6E99" w:rsidTr="00BF436F">
        <w:tc>
          <w:tcPr>
            <w:tcW w:w="1098" w:type="dxa"/>
          </w:tcPr>
          <w:p w:rsidR="009754DD" w:rsidRDefault="009754DD" w:rsidP="00BF436F">
            <w:pPr>
              <w:keepNext/>
              <w:keepLines/>
              <w:rPr>
                <w:rFonts w:cs="Tahoma"/>
              </w:rPr>
            </w:pPr>
            <w:r>
              <w:rPr>
                <w:rFonts w:cs="Tahoma"/>
              </w:rPr>
              <w:t>1.5</w:t>
            </w:r>
          </w:p>
        </w:tc>
        <w:tc>
          <w:tcPr>
            <w:tcW w:w="1692" w:type="dxa"/>
          </w:tcPr>
          <w:p w:rsidR="009754DD" w:rsidRDefault="009754DD" w:rsidP="00BF436F">
            <w:pPr>
              <w:keepNext/>
              <w:keepLines/>
              <w:rPr>
                <w:rFonts w:cs="Tahoma"/>
              </w:rPr>
            </w:pPr>
            <w:r>
              <w:rPr>
                <w:rFonts w:cs="Tahoma"/>
              </w:rPr>
              <w:t>10/28/2010</w:t>
            </w:r>
          </w:p>
        </w:tc>
        <w:tc>
          <w:tcPr>
            <w:tcW w:w="4140" w:type="dxa"/>
          </w:tcPr>
          <w:p w:rsidR="009754DD" w:rsidRDefault="009754DD"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Process for Marketing to update the Htmls</w:t>
            </w:r>
          </w:p>
        </w:tc>
        <w:tc>
          <w:tcPr>
            <w:tcW w:w="2520" w:type="dxa"/>
          </w:tcPr>
          <w:p w:rsidR="009754DD" w:rsidRDefault="009754DD" w:rsidP="00BF436F">
            <w:pPr>
              <w:keepNext/>
              <w:keepLines/>
              <w:tabs>
                <w:tab w:val="left" w:pos="1170"/>
              </w:tabs>
              <w:rPr>
                <w:rFonts w:cs="Tahoma"/>
              </w:rPr>
            </w:pPr>
            <w:r>
              <w:rPr>
                <w:rFonts w:cs="Tahoma"/>
              </w:rPr>
              <w:t>Sterling</w:t>
            </w:r>
          </w:p>
        </w:tc>
      </w:tr>
    </w:tbl>
    <w:p w:rsidR="00873490" w:rsidRPr="006D6E99" w:rsidRDefault="00873490" w:rsidP="00313CCE">
      <w:pPr>
        <w:pStyle w:val="Title"/>
        <w:jc w:val="left"/>
      </w:pPr>
    </w:p>
    <w:p w:rsidR="00873490" w:rsidRPr="006D6E99" w:rsidRDefault="00873490" w:rsidP="00313CCE">
      <w:pPr>
        <w:pStyle w:val="TOAHeading"/>
        <w:rPr>
          <w:rFonts w:cs="Tahoma"/>
        </w:rPr>
      </w:pPr>
      <w:r w:rsidRPr="006D6E99">
        <w:rPr>
          <w:rFonts w:cs="Tahoma"/>
        </w:rPr>
        <w:t>Related or Reference Documents</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873490" w:rsidRPr="006D6E99" w:rsidTr="00BF436F">
        <w:trPr>
          <w:tblHeader/>
        </w:trPr>
        <w:tc>
          <w:tcPr>
            <w:tcW w:w="2790" w:type="dxa"/>
            <w:shd w:val="clear" w:color="auto" w:fill="D9D9D9"/>
          </w:tcPr>
          <w:p w:rsidR="00873490" w:rsidRPr="006D6E99" w:rsidRDefault="00873490" w:rsidP="00BF436F">
            <w:pPr>
              <w:pStyle w:val="TOC1"/>
              <w:rPr>
                <w:rFonts w:cs="Tahoma"/>
              </w:rPr>
            </w:pPr>
            <w:r w:rsidRPr="006D6E99">
              <w:rPr>
                <w:rFonts w:cs="Tahoma"/>
              </w:rPr>
              <w:t xml:space="preserve">Document Name </w:t>
            </w:r>
          </w:p>
        </w:tc>
        <w:tc>
          <w:tcPr>
            <w:tcW w:w="2880" w:type="dxa"/>
            <w:shd w:val="clear" w:color="auto" w:fill="D9D9D9"/>
          </w:tcPr>
          <w:p w:rsidR="00873490" w:rsidRPr="006D6E99" w:rsidRDefault="00873490" w:rsidP="00BF436F">
            <w:pPr>
              <w:pStyle w:val="TOC1"/>
              <w:rPr>
                <w:rFonts w:cs="Tahoma"/>
              </w:rPr>
            </w:pPr>
            <w:r w:rsidRPr="006D6E99">
              <w:rPr>
                <w:rFonts w:cs="Tahoma"/>
              </w:rPr>
              <w:t>Description</w:t>
            </w:r>
          </w:p>
        </w:tc>
        <w:tc>
          <w:tcPr>
            <w:tcW w:w="1260" w:type="dxa"/>
            <w:shd w:val="clear" w:color="auto" w:fill="D9D9D9"/>
          </w:tcPr>
          <w:p w:rsidR="00873490" w:rsidRPr="006D6E99" w:rsidRDefault="00873490" w:rsidP="00BF436F">
            <w:pPr>
              <w:pStyle w:val="TOC1"/>
              <w:rPr>
                <w:rFonts w:cs="Tahoma"/>
              </w:rPr>
            </w:pPr>
            <w:r w:rsidRPr="006D6E99">
              <w:rPr>
                <w:rFonts w:cs="Tahoma"/>
              </w:rPr>
              <w:t>Owner</w:t>
            </w:r>
          </w:p>
        </w:tc>
        <w:tc>
          <w:tcPr>
            <w:tcW w:w="2520" w:type="dxa"/>
            <w:shd w:val="clear" w:color="auto" w:fill="D9D9D9"/>
          </w:tcPr>
          <w:p w:rsidR="00873490" w:rsidRPr="006D6E99" w:rsidRDefault="00873490" w:rsidP="00BF436F">
            <w:pPr>
              <w:pStyle w:val="TOC1"/>
              <w:rPr>
                <w:rFonts w:cs="Tahoma"/>
              </w:rPr>
            </w:pPr>
            <w:r w:rsidRPr="006D6E99">
              <w:rPr>
                <w:rFonts w:cs="Tahoma"/>
              </w:rPr>
              <w:t>Location</w:t>
            </w:r>
          </w:p>
        </w:tc>
      </w:tr>
      <w:tr w:rsidR="00873490" w:rsidRPr="006D6E99" w:rsidTr="00BF436F">
        <w:tc>
          <w:tcPr>
            <w:tcW w:w="2790" w:type="dxa"/>
          </w:tcPr>
          <w:p w:rsidR="00873490" w:rsidRPr="00AB2859" w:rsidRDefault="00873490" w:rsidP="00BF436F">
            <w:pPr>
              <w:keepNext/>
              <w:keepLines/>
              <w:rPr>
                <w:rFonts w:cs="Tahoma"/>
              </w:rPr>
            </w:pPr>
            <w:r w:rsidRPr="00AB2859">
              <w:rPr>
                <w:rFonts w:cs="Tahoma"/>
              </w:rPr>
              <w:t>SCI_Xpedx Solution Definition Document v1.</w:t>
            </w:r>
            <w:r>
              <w:rPr>
                <w:rFonts w:cs="Tahoma"/>
              </w:rPr>
              <w:t>5</w:t>
            </w:r>
          </w:p>
        </w:tc>
        <w:tc>
          <w:tcPr>
            <w:tcW w:w="2880" w:type="dxa"/>
          </w:tcPr>
          <w:p w:rsidR="00873490" w:rsidRPr="006D6E99" w:rsidRDefault="00873490" w:rsidP="00BF436F">
            <w:pPr>
              <w:keepNext/>
              <w:keepLines/>
              <w:rPr>
                <w:rFonts w:cs="Tahoma"/>
              </w:rPr>
            </w:pPr>
            <w:r>
              <w:rPr>
                <w:rFonts w:cs="Tahoma"/>
              </w:rPr>
              <w:t>Solution Definition document</w:t>
            </w:r>
          </w:p>
        </w:tc>
        <w:tc>
          <w:tcPr>
            <w:tcW w:w="1260" w:type="dxa"/>
          </w:tcPr>
          <w:p w:rsidR="00873490" w:rsidRPr="006D6E99" w:rsidRDefault="00873490" w:rsidP="00BF436F">
            <w:pPr>
              <w:keepNext/>
              <w:keepLines/>
              <w:rPr>
                <w:rFonts w:cs="Tahoma"/>
              </w:rPr>
            </w:pPr>
            <w:r>
              <w:rPr>
                <w:rFonts w:cs="Tahoma"/>
              </w:rPr>
              <w:t>Sterling Commerce</w:t>
            </w:r>
          </w:p>
        </w:tc>
        <w:tc>
          <w:tcPr>
            <w:tcW w:w="2520" w:type="dxa"/>
          </w:tcPr>
          <w:p w:rsidR="00873490" w:rsidRPr="006D6E99" w:rsidRDefault="00873490" w:rsidP="00BF436F">
            <w:pPr>
              <w:keepNext/>
              <w:keepLines/>
              <w:rPr>
                <w:rFonts w:cs="Tahoma"/>
              </w:rPr>
            </w:pPr>
          </w:p>
        </w:tc>
      </w:tr>
      <w:tr w:rsidR="00873490" w:rsidRPr="006D6E99" w:rsidTr="00BF436F">
        <w:tc>
          <w:tcPr>
            <w:tcW w:w="2790" w:type="dxa"/>
          </w:tcPr>
          <w:p w:rsidR="00873490" w:rsidRPr="00C967CB" w:rsidRDefault="00873490" w:rsidP="00BF436F">
            <w:pPr>
              <w:keepNext/>
              <w:keepLines/>
              <w:rPr>
                <w:rFonts w:cs="Tahoma"/>
              </w:rPr>
            </w:pPr>
          </w:p>
        </w:tc>
        <w:tc>
          <w:tcPr>
            <w:tcW w:w="2880" w:type="dxa"/>
          </w:tcPr>
          <w:p w:rsidR="00873490" w:rsidRPr="006D6E99" w:rsidRDefault="00873490" w:rsidP="00BF436F">
            <w:pPr>
              <w:keepNext/>
              <w:keepLines/>
              <w:rPr>
                <w:rFonts w:cs="Tahoma"/>
              </w:rPr>
            </w:pPr>
          </w:p>
        </w:tc>
        <w:tc>
          <w:tcPr>
            <w:tcW w:w="1260" w:type="dxa"/>
          </w:tcPr>
          <w:p w:rsidR="00873490" w:rsidRPr="006D6E99" w:rsidRDefault="00873490" w:rsidP="00BF436F">
            <w:pPr>
              <w:keepNext/>
              <w:keepLines/>
              <w:rPr>
                <w:rFonts w:cs="Tahoma"/>
              </w:rPr>
            </w:pPr>
          </w:p>
        </w:tc>
        <w:tc>
          <w:tcPr>
            <w:tcW w:w="2520" w:type="dxa"/>
          </w:tcPr>
          <w:p w:rsidR="00873490" w:rsidRPr="006D6E99" w:rsidRDefault="00873490" w:rsidP="00BF436F">
            <w:pPr>
              <w:keepNext/>
              <w:keepLines/>
              <w:rPr>
                <w:rFonts w:cs="Tahoma"/>
              </w:rPr>
            </w:pPr>
          </w:p>
        </w:tc>
      </w:tr>
    </w:tbl>
    <w:p w:rsidR="00873490" w:rsidRPr="006D6E99"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Pr="006D6E99" w:rsidRDefault="00873490" w:rsidP="00313CCE">
      <w:pPr>
        <w:pStyle w:val="Title"/>
      </w:pPr>
      <w:r w:rsidRPr="006D6E99">
        <w:t xml:space="preserve">TABLE OF CONTENTS </w:t>
      </w:r>
    </w:p>
    <w:p w:rsidR="00873490" w:rsidRPr="006D6E99" w:rsidRDefault="00873490" w:rsidP="00313CCE">
      <w:pPr>
        <w:pStyle w:val="TOC1"/>
        <w:rPr>
          <w:rFonts w:cs="Tahoma"/>
        </w:rPr>
      </w:pPr>
    </w:p>
    <w:p w:rsidR="00280A87" w:rsidRDefault="00AD6A6B">
      <w:pPr>
        <w:pStyle w:val="TOC1"/>
        <w:tabs>
          <w:tab w:val="left" w:pos="400"/>
          <w:tab w:val="right" w:leader="dot" w:pos="8630"/>
        </w:tabs>
        <w:rPr>
          <w:rFonts w:asciiTheme="minorHAnsi" w:eastAsiaTheme="minorEastAsia" w:hAnsiTheme="minorHAnsi" w:cstheme="minorBidi"/>
          <w:b w:val="0"/>
          <w:bCs w:val="0"/>
          <w:noProof/>
          <w:sz w:val="22"/>
          <w:szCs w:val="22"/>
        </w:rPr>
      </w:pPr>
      <w:r w:rsidRPr="00AD6A6B">
        <w:rPr>
          <w:rFonts w:cs="Tahoma"/>
        </w:rPr>
        <w:fldChar w:fldCharType="begin"/>
      </w:r>
      <w:r w:rsidR="00873490" w:rsidRPr="006D6E99">
        <w:rPr>
          <w:rFonts w:cs="Tahoma"/>
        </w:rPr>
        <w:instrText xml:space="preserve"> TOC  \* MERGEFORMAT </w:instrText>
      </w:r>
      <w:r w:rsidRPr="00AD6A6B">
        <w:rPr>
          <w:rFonts w:cs="Tahoma"/>
        </w:rPr>
        <w:fldChar w:fldCharType="separate"/>
      </w:r>
      <w:r w:rsidR="00280A87">
        <w:rPr>
          <w:noProof/>
        </w:rPr>
        <w:t>1.</w:t>
      </w:r>
      <w:r w:rsidR="00280A87">
        <w:rPr>
          <w:rFonts w:asciiTheme="minorHAnsi" w:eastAsiaTheme="minorEastAsia" w:hAnsiTheme="minorHAnsi" w:cstheme="minorBidi"/>
          <w:b w:val="0"/>
          <w:bCs w:val="0"/>
          <w:noProof/>
          <w:sz w:val="22"/>
          <w:szCs w:val="22"/>
        </w:rPr>
        <w:tab/>
      </w:r>
      <w:r w:rsidR="00280A87" w:rsidRPr="007B0755">
        <w:rPr>
          <w:rFonts w:cs="Tahoma"/>
          <w:noProof/>
        </w:rPr>
        <w:t>Introduction</w:t>
      </w:r>
      <w:r w:rsidR="00280A87">
        <w:rPr>
          <w:noProof/>
        </w:rPr>
        <w:tab/>
      </w:r>
      <w:r>
        <w:rPr>
          <w:noProof/>
        </w:rPr>
        <w:fldChar w:fldCharType="begin"/>
      </w:r>
      <w:r w:rsidR="00280A87">
        <w:rPr>
          <w:noProof/>
        </w:rPr>
        <w:instrText xml:space="preserve"> PAGEREF _Toc269845343 \h </w:instrText>
      </w:r>
      <w:r>
        <w:rPr>
          <w:noProof/>
        </w:rPr>
      </w:r>
      <w:r>
        <w:rPr>
          <w:noProof/>
        </w:rPr>
        <w:fldChar w:fldCharType="separate"/>
      </w:r>
      <w:r w:rsidR="00280A87">
        <w:rPr>
          <w:noProof/>
        </w:rPr>
        <w:t>4</w:t>
      </w:r>
      <w:r>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1.1</w:t>
      </w:r>
      <w:r>
        <w:rPr>
          <w:rFonts w:asciiTheme="minorHAnsi" w:eastAsiaTheme="minorEastAsia" w:hAnsiTheme="minorHAnsi" w:cstheme="minorBidi"/>
          <w:noProof/>
          <w:sz w:val="22"/>
          <w:szCs w:val="22"/>
        </w:rPr>
        <w:tab/>
      </w:r>
      <w:r>
        <w:rPr>
          <w:noProof/>
        </w:rPr>
        <w:t>Document Purpose</w:t>
      </w:r>
      <w:r>
        <w:rPr>
          <w:noProof/>
        </w:rPr>
        <w:tab/>
      </w:r>
      <w:r w:rsidR="00AD6A6B">
        <w:rPr>
          <w:noProof/>
        </w:rPr>
        <w:fldChar w:fldCharType="begin"/>
      </w:r>
      <w:r>
        <w:rPr>
          <w:noProof/>
        </w:rPr>
        <w:instrText xml:space="preserve"> PAGEREF _Toc269845344 \h </w:instrText>
      </w:r>
      <w:r w:rsidR="00AD6A6B">
        <w:rPr>
          <w:noProof/>
        </w:rPr>
      </w:r>
      <w:r w:rsidR="00AD6A6B">
        <w:rPr>
          <w:noProof/>
        </w:rPr>
        <w:fldChar w:fldCharType="separate"/>
      </w:r>
      <w:r>
        <w:rPr>
          <w:noProof/>
        </w:rPr>
        <w:t>4</w:t>
      </w:r>
      <w:r w:rsidR="00AD6A6B">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1.2</w:t>
      </w:r>
      <w:r>
        <w:rPr>
          <w:rFonts w:asciiTheme="minorHAnsi" w:eastAsiaTheme="minorEastAsia" w:hAnsiTheme="minorHAnsi" w:cstheme="minorBidi"/>
          <w:noProof/>
          <w:sz w:val="22"/>
          <w:szCs w:val="22"/>
        </w:rPr>
        <w:tab/>
      </w:r>
      <w:r>
        <w:rPr>
          <w:noProof/>
        </w:rPr>
        <w:t>Document Audience</w:t>
      </w:r>
      <w:r>
        <w:rPr>
          <w:noProof/>
        </w:rPr>
        <w:tab/>
      </w:r>
      <w:r w:rsidR="00AD6A6B">
        <w:rPr>
          <w:noProof/>
        </w:rPr>
        <w:fldChar w:fldCharType="begin"/>
      </w:r>
      <w:r>
        <w:rPr>
          <w:noProof/>
        </w:rPr>
        <w:instrText xml:space="preserve"> PAGEREF _Toc269845345 \h </w:instrText>
      </w:r>
      <w:r w:rsidR="00AD6A6B">
        <w:rPr>
          <w:noProof/>
        </w:rPr>
      </w:r>
      <w:r w:rsidR="00AD6A6B">
        <w:rPr>
          <w:noProof/>
        </w:rPr>
        <w:fldChar w:fldCharType="separate"/>
      </w:r>
      <w:r>
        <w:rPr>
          <w:noProof/>
        </w:rPr>
        <w:t>4</w:t>
      </w:r>
      <w:r w:rsidR="00AD6A6B">
        <w:rPr>
          <w:noProof/>
        </w:rPr>
        <w:fldChar w:fldCharType="end"/>
      </w:r>
    </w:p>
    <w:p w:rsidR="00280A87" w:rsidRDefault="00280A87">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sidRPr="007B0755">
        <w:rPr>
          <w:rFonts w:cs="Tahoma"/>
          <w:noProof/>
        </w:rPr>
        <w:t>Promotions</w:t>
      </w:r>
      <w:r>
        <w:rPr>
          <w:noProof/>
        </w:rPr>
        <w:tab/>
      </w:r>
      <w:r w:rsidR="00AD6A6B">
        <w:rPr>
          <w:noProof/>
        </w:rPr>
        <w:fldChar w:fldCharType="begin"/>
      </w:r>
      <w:r>
        <w:rPr>
          <w:noProof/>
        </w:rPr>
        <w:instrText xml:space="preserve"> PAGEREF _Toc269845346 \h </w:instrText>
      </w:r>
      <w:r w:rsidR="00AD6A6B">
        <w:rPr>
          <w:noProof/>
        </w:rPr>
      </w:r>
      <w:r w:rsidR="00AD6A6B">
        <w:rPr>
          <w:noProof/>
        </w:rPr>
        <w:fldChar w:fldCharType="separate"/>
      </w:r>
      <w:r>
        <w:rPr>
          <w:noProof/>
        </w:rPr>
        <w:t>5</w:t>
      </w:r>
      <w:r w:rsidR="00AD6A6B">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2.1</w:t>
      </w:r>
      <w:r>
        <w:rPr>
          <w:rFonts w:asciiTheme="minorHAnsi" w:eastAsiaTheme="minorEastAsia" w:hAnsiTheme="minorHAnsi" w:cstheme="minorBidi"/>
          <w:noProof/>
          <w:sz w:val="22"/>
          <w:szCs w:val="22"/>
        </w:rPr>
        <w:tab/>
      </w:r>
      <w:r>
        <w:rPr>
          <w:noProof/>
        </w:rPr>
        <w:t>Functions &amp; Solution</w:t>
      </w:r>
      <w:r>
        <w:rPr>
          <w:noProof/>
        </w:rPr>
        <w:tab/>
      </w:r>
      <w:r w:rsidR="00AD6A6B">
        <w:rPr>
          <w:noProof/>
        </w:rPr>
        <w:fldChar w:fldCharType="begin"/>
      </w:r>
      <w:r>
        <w:rPr>
          <w:noProof/>
        </w:rPr>
        <w:instrText xml:space="preserve"> PAGEREF _Toc269845347 \h </w:instrText>
      </w:r>
      <w:r w:rsidR="00AD6A6B">
        <w:rPr>
          <w:noProof/>
        </w:rPr>
      </w:r>
      <w:r w:rsidR="00AD6A6B">
        <w:rPr>
          <w:noProof/>
        </w:rPr>
        <w:fldChar w:fldCharType="separate"/>
      </w:r>
      <w:r>
        <w:rPr>
          <w:noProof/>
        </w:rPr>
        <w:t>5</w:t>
      </w:r>
      <w:r w:rsidR="00AD6A6B">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2.1.1</w:t>
      </w:r>
      <w:r>
        <w:rPr>
          <w:rFonts w:asciiTheme="minorHAnsi" w:eastAsiaTheme="minorEastAsia" w:hAnsiTheme="minorHAnsi" w:cstheme="minorBidi"/>
          <w:noProof/>
          <w:sz w:val="22"/>
          <w:szCs w:val="22"/>
        </w:rPr>
        <w:tab/>
      </w:r>
      <w:r>
        <w:rPr>
          <w:noProof/>
        </w:rPr>
        <w:t>Pricing Promotions</w:t>
      </w:r>
      <w:r>
        <w:rPr>
          <w:noProof/>
        </w:rPr>
        <w:tab/>
      </w:r>
      <w:r w:rsidR="00AD6A6B">
        <w:rPr>
          <w:noProof/>
        </w:rPr>
        <w:fldChar w:fldCharType="begin"/>
      </w:r>
      <w:r>
        <w:rPr>
          <w:noProof/>
        </w:rPr>
        <w:instrText xml:space="preserve"> PAGEREF _Toc269845348 \h </w:instrText>
      </w:r>
      <w:r w:rsidR="00AD6A6B">
        <w:rPr>
          <w:noProof/>
        </w:rPr>
      </w:r>
      <w:r w:rsidR="00AD6A6B">
        <w:rPr>
          <w:noProof/>
        </w:rPr>
        <w:fldChar w:fldCharType="separate"/>
      </w:r>
      <w:r>
        <w:rPr>
          <w:noProof/>
        </w:rPr>
        <w:t>5</w:t>
      </w:r>
      <w:r w:rsidR="00AD6A6B">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2.1.1.1</w:t>
      </w:r>
      <w:r>
        <w:rPr>
          <w:rFonts w:asciiTheme="minorHAnsi" w:eastAsiaTheme="minorEastAsia" w:hAnsiTheme="minorHAnsi" w:cstheme="minorBidi"/>
          <w:noProof/>
          <w:sz w:val="22"/>
          <w:szCs w:val="22"/>
        </w:rPr>
        <w:tab/>
      </w:r>
      <w:r>
        <w:rPr>
          <w:noProof/>
        </w:rPr>
        <w:t>Pricing Rules</w:t>
      </w:r>
      <w:r>
        <w:rPr>
          <w:noProof/>
        </w:rPr>
        <w:tab/>
      </w:r>
      <w:r w:rsidR="00AD6A6B">
        <w:rPr>
          <w:noProof/>
        </w:rPr>
        <w:fldChar w:fldCharType="begin"/>
      </w:r>
      <w:r>
        <w:rPr>
          <w:noProof/>
        </w:rPr>
        <w:instrText xml:space="preserve"> PAGEREF _Toc269845349 \h </w:instrText>
      </w:r>
      <w:r w:rsidR="00AD6A6B">
        <w:rPr>
          <w:noProof/>
        </w:rPr>
      </w:r>
      <w:r w:rsidR="00AD6A6B">
        <w:rPr>
          <w:noProof/>
        </w:rPr>
        <w:fldChar w:fldCharType="separate"/>
      </w:r>
      <w:r>
        <w:rPr>
          <w:noProof/>
        </w:rPr>
        <w:t>6</w:t>
      </w:r>
      <w:r w:rsidR="00AD6A6B">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2.1.1.2</w:t>
      </w:r>
      <w:r>
        <w:rPr>
          <w:rFonts w:asciiTheme="minorHAnsi" w:eastAsiaTheme="minorEastAsia" w:hAnsiTheme="minorHAnsi" w:cstheme="minorBidi"/>
          <w:noProof/>
          <w:sz w:val="22"/>
          <w:szCs w:val="22"/>
        </w:rPr>
        <w:tab/>
      </w:r>
      <w:r>
        <w:rPr>
          <w:noProof/>
        </w:rPr>
        <w:t>Coupons</w:t>
      </w:r>
      <w:r>
        <w:rPr>
          <w:noProof/>
        </w:rPr>
        <w:tab/>
      </w:r>
      <w:r w:rsidR="00AD6A6B">
        <w:rPr>
          <w:noProof/>
        </w:rPr>
        <w:fldChar w:fldCharType="begin"/>
      </w:r>
      <w:r>
        <w:rPr>
          <w:noProof/>
        </w:rPr>
        <w:instrText xml:space="preserve"> PAGEREF _Toc269845350 \h </w:instrText>
      </w:r>
      <w:r w:rsidR="00AD6A6B">
        <w:rPr>
          <w:noProof/>
        </w:rPr>
      </w:r>
      <w:r w:rsidR="00AD6A6B">
        <w:rPr>
          <w:noProof/>
        </w:rPr>
        <w:fldChar w:fldCharType="separate"/>
      </w:r>
      <w:r>
        <w:rPr>
          <w:noProof/>
        </w:rPr>
        <w:t>7</w:t>
      </w:r>
      <w:r w:rsidR="00AD6A6B">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2.1.2</w:t>
      </w:r>
      <w:r>
        <w:rPr>
          <w:rFonts w:asciiTheme="minorHAnsi" w:eastAsiaTheme="minorEastAsia" w:hAnsiTheme="minorHAnsi" w:cstheme="minorBidi"/>
          <w:noProof/>
          <w:sz w:val="22"/>
          <w:szCs w:val="22"/>
        </w:rPr>
        <w:tab/>
      </w:r>
      <w:r>
        <w:rPr>
          <w:noProof/>
        </w:rPr>
        <w:t>Marketing Promotions</w:t>
      </w:r>
      <w:r>
        <w:rPr>
          <w:noProof/>
        </w:rPr>
        <w:tab/>
      </w:r>
      <w:r w:rsidR="00AD6A6B">
        <w:rPr>
          <w:noProof/>
        </w:rPr>
        <w:fldChar w:fldCharType="begin"/>
      </w:r>
      <w:r>
        <w:rPr>
          <w:noProof/>
        </w:rPr>
        <w:instrText xml:space="preserve"> PAGEREF _Toc269845351 \h </w:instrText>
      </w:r>
      <w:r w:rsidR="00AD6A6B">
        <w:rPr>
          <w:noProof/>
        </w:rPr>
      </w:r>
      <w:r w:rsidR="00AD6A6B">
        <w:rPr>
          <w:noProof/>
        </w:rPr>
        <w:fldChar w:fldCharType="separate"/>
      </w:r>
      <w:r>
        <w:rPr>
          <w:noProof/>
        </w:rPr>
        <w:t>9</w:t>
      </w:r>
      <w:r w:rsidR="00AD6A6B">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2.1.3</w:t>
      </w:r>
      <w:r>
        <w:rPr>
          <w:rFonts w:asciiTheme="minorHAnsi" w:eastAsiaTheme="minorEastAsia" w:hAnsiTheme="minorHAnsi" w:cstheme="minorBidi"/>
          <w:noProof/>
          <w:sz w:val="22"/>
          <w:szCs w:val="22"/>
        </w:rPr>
        <w:tab/>
      </w:r>
      <w:r>
        <w:rPr>
          <w:noProof/>
        </w:rPr>
        <w:t>Advertisements</w:t>
      </w:r>
      <w:r>
        <w:rPr>
          <w:noProof/>
        </w:rPr>
        <w:tab/>
      </w:r>
      <w:r w:rsidR="00AD6A6B">
        <w:rPr>
          <w:noProof/>
        </w:rPr>
        <w:fldChar w:fldCharType="begin"/>
      </w:r>
      <w:r>
        <w:rPr>
          <w:noProof/>
        </w:rPr>
        <w:instrText xml:space="preserve"> PAGEREF _Toc269845352 \h </w:instrText>
      </w:r>
      <w:r w:rsidR="00AD6A6B">
        <w:rPr>
          <w:noProof/>
        </w:rPr>
      </w:r>
      <w:r w:rsidR="00AD6A6B">
        <w:rPr>
          <w:noProof/>
        </w:rPr>
        <w:fldChar w:fldCharType="separate"/>
      </w:r>
      <w:r>
        <w:rPr>
          <w:noProof/>
        </w:rPr>
        <w:t>9</w:t>
      </w:r>
      <w:r w:rsidR="00AD6A6B">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2.2</w:t>
      </w:r>
      <w:r>
        <w:rPr>
          <w:rFonts w:asciiTheme="minorHAnsi" w:eastAsiaTheme="minorEastAsia" w:hAnsiTheme="minorHAnsi" w:cstheme="minorBidi"/>
          <w:noProof/>
          <w:sz w:val="22"/>
          <w:szCs w:val="22"/>
        </w:rPr>
        <w:tab/>
      </w:r>
      <w:r>
        <w:rPr>
          <w:noProof/>
        </w:rPr>
        <w:t>Master System</w:t>
      </w:r>
      <w:r>
        <w:rPr>
          <w:noProof/>
        </w:rPr>
        <w:tab/>
      </w:r>
      <w:r w:rsidR="00AD6A6B">
        <w:rPr>
          <w:noProof/>
        </w:rPr>
        <w:fldChar w:fldCharType="begin"/>
      </w:r>
      <w:r>
        <w:rPr>
          <w:noProof/>
        </w:rPr>
        <w:instrText xml:space="preserve"> PAGEREF _Toc269845353 \h </w:instrText>
      </w:r>
      <w:r w:rsidR="00AD6A6B">
        <w:rPr>
          <w:noProof/>
        </w:rPr>
      </w:r>
      <w:r w:rsidR="00AD6A6B">
        <w:rPr>
          <w:noProof/>
        </w:rPr>
        <w:fldChar w:fldCharType="separate"/>
      </w:r>
      <w:r>
        <w:rPr>
          <w:noProof/>
        </w:rPr>
        <w:t>10</w:t>
      </w:r>
      <w:r w:rsidR="00AD6A6B">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2.3</w:t>
      </w:r>
      <w:r>
        <w:rPr>
          <w:rFonts w:asciiTheme="minorHAnsi" w:eastAsiaTheme="minorEastAsia" w:hAnsiTheme="minorHAnsi" w:cstheme="minorBidi"/>
          <w:noProof/>
          <w:sz w:val="22"/>
          <w:szCs w:val="22"/>
        </w:rPr>
        <w:tab/>
      </w:r>
      <w:r>
        <w:rPr>
          <w:noProof/>
        </w:rPr>
        <w:t>Implementation Details</w:t>
      </w:r>
      <w:r>
        <w:rPr>
          <w:noProof/>
        </w:rPr>
        <w:tab/>
      </w:r>
      <w:r w:rsidR="00AD6A6B">
        <w:rPr>
          <w:noProof/>
        </w:rPr>
        <w:fldChar w:fldCharType="begin"/>
      </w:r>
      <w:r>
        <w:rPr>
          <w:noProof/>
        </w:rPr>
        <w:instrText xml:space="preserve"> PAGEREF _Toc269845354 \h </w:instrText>
      </w:r>
      <w:r w:rsidR="00AD6A6B">
        <w:rPr>
          <w:noProof/>
        </w:rPr>
      </w:r>
      <w:r w:rsidR="00AD6A6B">
        <w:rPr>
          <w:noProof/>
        </w:rPr>
        <w:fldChar w:fldCharType="separate"/>
      </w:r>
      <w:r>
        <w:rPr>
          <w:noProof/>
        </w:rPr>
        <w:t>10</w:t>
      </w:r>
      <w:r w:rsidR="00AD6A6B">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2.3.1</w:t>
      </w:r>
      <w:r>
        <w:rPr>
          <w:rFonts w:asciiTheme="minorHAnsi" w:eastAsiaTheme="minorEastAsia" w:hAnsiTheme="minorHAnsi" w:cstheme="minorBidi"/>
          <w:noProof/>
          <w:sz w:val="22"/>
          <w:szCs w:val="22"/>
        </w:rPr>
        <w:tab/>
      </w:r>
      <w:r>
        <w:rPr>
          <w:noProof/>
        </w:rPr>
        <w:t>Entity objects.</w:t>
      </w:r>
      <w:r>
        <w:rPr>
          <w:noProof/>
        </w:rPr>
        <w:tab/>
      </w:r>
      <w:r w:rsidR="00AD6A6B">
        <w:rPr>
          <w:noProof/>
        </w:rPr>
        <w:fldChar w:fldCharType="begin"/>
      </w:r>
      <w:r>
        <w:rPr>
          <w:noProof/>
        </w:rPr>
        <w:instrText xml:space="preserve"> PAGEREF _Toc269845355 \h </w:instrText>
      </w:r>
      <w:r w:rsidR="00AD6A6B">
        <w:rPr>
          <w:noProof/>
        </w:rPr>
      </w:r>
      <w:r w:rsidR="00AD6A6B">
        <w:rPr>
          <w:noProof/>
        </w:rPr>
        <w:fldChar w:fldCharType="separate"/>
      </w:r>
      <w:r>
        <w:rPr>
          <w:noProof/>
        </w:rPr>
        <w:t>10</w:t>
      </w:r>
      <w:r w:rsidR="00AD6A6B">
        <w:rPr>
          <w:noProof/>
        </w:rPr>
        <w:fldChar w:fldCharType="end"/>
      </w:r>
    </w:p>
    <w:p w:rsidR="00280A87" w:rsidRDefault="00280A87">
      <w:pPr>
        <w:pStyle w:val="TOC2"/>
        <w:tabs>
          <w:tab w:val="left" w:pos="1000"/>
          <w:tab w:val="right" w:leader="dot" w:pos="8630"/>
        </w:tabs>
        <w:rPr>
          <w:rFonts w:asciiTheme="minorHAnsi" w:eastAsiaTheme="minorEastAsia" w:hAnsiTheme="minorHAnsi" w:cstheme="minorBidi"/>
          <w:noProof/>
          <w:sz w:val="22"/>
          <w:szCs w:val="22"/>
        </w:rPr>
      </w:pPr>
      <w:r w:rsidRPr="007B0755">
        <w:rPr>
          <w:noProof/>
        </w:rPr>
        <w:t>2.3.2</w:t>
      </w:r>
      <w:r>
        <w:rPr>
          <w:rFonts w:asciiTheme="minorHAnsi" w:eastAsiaTheme="minorEastAsia" w:hAnsiTheme="minorHAnsi" w:cstheme="minorBidi"/>
          <w:noProof/>
          <w:sz w:val="22"/>
          <w:szCs w:val="22"/>
        </w:rPr>
        <w:tab/>
      </w:r>
      <w:r>
        <w:rPr>
          <w:noProof/>
        </w:rPr>
        <w:t>Actions involved and Functions</w:t>
      </w:r>
      <w:r>
        <w:rPr>
          <w:noProof/>
        </w:rPr>
        <w:tab/>
      </w:r>
      <w:r w:rsidR="00AD6A6B">
        <w:rPr>
          <w:noProof/>
        </w:rPr>
        <w:fldChar w:fldCharType="begin"/>
      </w:r>
      <w:r>
        <w:rPr>
          <w:noProof/>
        </w:rPr>
        <w:instrText xml:space="preserve"> PAGEREF _Toc269845356 \h </w:instrText>
      </w:r>
      <w:r w:rsidR="00AD6A6B">
        <w:rPr>
          <w:noProof/>
        </w:rPr>
      </w:r>
      <w:r w:rsidR="00AD6A6B">
        <w:rPr>
          <w:noProof/>
        </w:rPr>
        <w:fldChar w:fldCharType="separate"/>
      </w:r>
      <w:r>
        <w:rPr>
          <w:noProof/>
        </w:rPr>
        <w:t>10</w:t>
      </w:r>
      <w:r w:rsidR="00AD6A6B">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2.4</w:t>
      </w:r>
      <w:r>
        <w:rPr>
          <w:rFonts w:asciiTheme="minorHAnsi" w:eastAsiaTheme="minorEastAsia" w:hAnsiTheme="minorHAnsi" w:cstheme="minorBidi"/>
          <w:noProof/>
          <w:sz w:val="22"/>
          <w:szCs w:val="22"/>
        </w:rPr>
        <w:tab/>
      </w:r>
      <w:r>
        <w:rPr>
          <w:noProof/>
        </w:rPr>
        <w:t>Process Flow</w:t>
      </w:r>
      <w:r>
        <w:rPr>
          <w:noProof/>
        </w:rPr>
        <w:tab/>
      </w:r>
      <w:r w:rsidR="00AD6A6B">
        <w:rPr>
          <w:noProof/>
        </w:rPr>
        <w:fldChar w:fldCharType="begin"/>
      </w:r>
      <w:r>
        <w:rPr>
          <w:noProof/>
        </w:rPr>
        <w:instrText xml:space="preserve"> PAGEREF _Toc269845357 \h </w:instrText>
      </w:r>
      <w:r w:rsidR="00AD6A6B">
        <w:rPr>
          <w:noProof/>
        </w:rPr>
      </w:r>
      <w:r w:rsidR="00AD6A6B">
        <w:rPr>
          <w:noProof/>
        </w:rPr>
        <w:fldChar w:fldCharType="separate"/>
      </w:r>
      <w:r>
        <w:rPr>
          <w:noProof/>
        </w:rPr>
        <w:t>10</w:t>
      </w:r>
      <w:r w:rsidR="00AD6A6B">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2.5</w:t>
      </w:r>
      <w:r>
        <w:rPr>
          <w:rFonts w:asciiTheme="minorHAnsi" w:eastAsiaTheme="minorEastAsia" w:hAnsiTheme="minorHAnsi" w:cstheme="minorBidi"/>
          <w:noProof/>
          <w:sz w:val="22"/>
          <w:szCs w:val="22"/>
        </w:rPr>
        <w:tab/>
      </w:r>
      <w:r>
        <w:rPr>
          <w:noProof/>
        </w:rPr>
        <w:t>Screen Shot</w:t>
      </w:r>
      <w:r>
        <w:rPr>
          <w:noProof/>
        </w:rPr>
        <w:tab/>
      </w:r>
      <w:r w:rsidR="00AD6A6B">
        <w:rPr>
          <w:noProof/>
        </w:rPr>
        <w:fldChar w:fldCharType="begin"/>
      </w:r>
      <w:r>
        <w:rPr>
          <w:noProof/>
        </w:rPr>
        <w:instrText xml:space="preserve"> PAGEREF _Toc269845358 \h </w:instrText>
      </w:r>
      <w:r w:rsidR="00AD6A6B">
        <w:rPr>
          <w:noProof/>
        </w:rPr>
      </w:r>
      <w:r w:rsidR="00AD6A6B">
        <w:rPr>
          <w:noProof/>
        </w:rPr>
        <w:fldChar w:fldCharType="separate"/>
      </w:r>
      <w:r>
        <w:rPr>
          <w:noProof/>
        </w:rPr>
        <w:t>10</w:t>
      </w:r>
      <w:r w:rsidR="00AD6A6B">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2.6</w:t>
      </w:r>
      <w:r>
        <w:rPr>
          <w:rFonts w:asciiTheme="minorHAnsi" w:eastAsiaTheme="minorEastAsia" w:hAnsiTheme="minorHAnsi" w:cstheme="minorBidi"/>
          <w:noProof/>
          <w:sz w:val="22"/>
          <w:szCs w:val="22"/>
        </w:rPr>
        <w:tab/>
      </w:r>
      <w:r>
        <w:rPr>
          <w:noProof/>
        </w:rPr>
        <w:t>Open Questions</w:t>
      </w:r>
      <w:r>
        <w:rPr>
          <w:noProof/>
        </w:rPr>
        <w:tab/>
      </w:r>
      <w:r w:rsidR="00AD6A6B">
        <w:rPr>
          <w:noProof/>
        </w:rPr>
        <w:fldChar w:fldCharType="begin"/>
      </w:r>
      <w:r>
        <w:rPr>
          <w:noProof/>
        </w:rPr>
        <w:instrText xml:space="preserve"> PAGEREF _Toc269845359 \h </w:instrText>
      </w:r>
      <w:r w:rsidR="00AD6A6B">
        <w:rPr>
          <w:noProof/>
        </w:rPr>
      </w:r>
      <w:r w:rsidR="00AD6A6B">
        <w:rPr>
          <w:noProof/>
        </w:rPr>
        <w:fldChar w:fldCharType="separate"/>
      </w:r>
      <w:r>
        <w:rPr>
          <w:noProof/>
        </w:rPr>
        <w:t>10</w:t>
      </w:r>
      <w:r w:rsidR="00AD6A6B">
        <w:rPr>
          <w:noProof/>
        </w:rPr>
        <w:fldChar w:fldCharType="end"/>
      </w:r>
    </w:p>
    <w:p w:rsidR="00280A87" w:rsidRDefault="00280A87">
      <w:pPr>
        <w:pStyle w:val="TOC2"/>
        <w:tabs>
          <w:tab w:val="left" w:pos="800"/>
          <w:tab w:val="right" w:leader="dot" w:pos="8630"/>
        </w:tabs>
        <w:rPr>
          <w:rFonts w:asciiTheme="minorHAnsi" w:eastAsiaTheme="minorEastAsia" w:hAnsiTheme="minorHAnsi" w:cstheme="minorBidi"/>
          <w:noProof/>
          <w:sz w:val="22"/>
          <w:szCs w:val="22"/>
        </w:rPr>
      </w:pPr>
      <w:r w:rsidRPr="007B0755">
        <w:rPr>
          <w:noProof/>
        </w:rPr>
        <w:t>2.7</w:t>
      </w:r>
      <w:r>
        <w:rPr>
          <w:rFonts w:asciiTheme="minorHAnsi" w:eastAsiaTheme="minorEastAsia" w:hAnsiTheme="minorHAnsi" w:cstheme="minorBidi"/>
          <w:noProof/>
          <w:sz w:val="22"/>
          <w:szCs w:val="22"/>
        </w:rPr>
        <w:tab/>
      </w:r>
      <w:r>
        <w:rPr>
          <w:noProof/>
        </w:rPr>
        <w:t>Assumptions</w:t>
      </w:r>
      <w:r>
        <w:rPr>
          <w:noProof/>
        </w:rPr>
        <w:tab/>
      </w:r>
      <w:r w:rsidR="00AD6A6B">
        <w:rPr>
          <w:noProof/>
        </w:rPr>
        <w:fldChar w:fldCharType="begin"/>
      </w:r>
      <w:r>
        <w:rPr>
          <w:noProof/>
        </w:rPr>
        <w:instrText xml:space="preserve"> PAGEREF _Toc269845360 \h </w:instrText>
      </w:r>
      <w:r w:rsidR="00AD6A6B">
        <w:rPr>
          <w:noProof/>
        </w:rPr>
      </w:r>
      <w:r w:rsidR="00AD6A6B">
        <w:rPr>
          <w:noProof/>
        </w:rPr>
        <w:fldChar w:fldCharType="separate"/>
      </w:r>
      <w:r>
        <w:rPr>
          <w:noProof/>
        </w:rPr>
        <w:t>10</w:t>
      </w:r>
      <w:r w:rsidR="00AD6A6B">
        <w:rPr>
          <w:noProof/>
        </w:rPr>
        <w:fldChar w:fldCharType="end"/>
      </w:r>
    </w:p>
    <w:p w:rsidR="00280A87" w:rsidRDefault="00280A87">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sidRPr="007B0755">
        <w:rPr>
          <w:rFonts w:cs="Tahoma"/>
          <w:noProof/>
        </w:rPr>
        <w:t>Glossary of Terms</w:t>
      </w:r>
      <w:r>
        <w:rPr>
          <w:noProof/>
        </w:rPr>
        <w:tab/>
      </w:r>
      <w:r w:rsidR="00AD6A6B">
        <w:rPr>
          <w:noProof/>
        </w:rPr>
        <w:fldChar w:fldCharType="begin"/>
      </w:r>
      <w:r>
        <w:rPr>
          <w:noProof/>
        </w:rPr>
        <w:instrText xml:space="preserve"> PAGEREF _Toc269845361 \h </w:instrText>
      </w:r>
      <w:r w:rsidR="00AD6A6B">
        <w:rPr>
          <w:noProof/>
        </w:rPr>
      </w:r>
      <w:r w:rsidR="00AD6A6B">
        <w:rPr>
          <w:noProof/>
        </w:rPr>
        <w:fldChar w:fldCharType="separate"/>
      </w:r>
      <w:r>
        <w:rPr>
          <w:noProof/>
        </w:rPr>
        <w:t>11</w:t>
      </w:r>
      <w:r w:rsidR="00AD6A6B">
        <w:rPr>
          <w:noProof/>
        </w:rPr>
        <w:fldChar w:fldCharType="end"/>
      </w:r>
    </w:p>
    <w:p w:rsidR="00873490" w:rsidRDefault="00AD6A6B" w:rsidP="00313CCE">
      <w:pPr>
        <w:rPr>
          <w:rFonts w:cs="Tahoma"/>
        </w:rPr>
      </w:pPr>
      <w:r w:rsidRPr="006D6E99">
        <w:rPr>
          <w:rFonts w:cs="Tahoma"/>
        </w:rPr>
        <w:fldChar w:fldCharType="end"/>
      </w:r>
    </w:p>
    <w:p w:rsidR="00873490" w:rsidRPr="006D6E99" w:rsidRDefault="00873490" w:rsidP="00313CCE">
      <w:pPr>
        <w:rPr>
          <w:rFonts w:cs="Tahoma"/>
        </w:rPr>
      </w:pPr>
    </w:p>
    <w:p w:rsidR="00873490" w:rsidRDefault="00873490">
      <w:pPr>
        <w:rPr>
          <w:rFonts w:cs="Tahoma"/>
          <w:bCs/>
        </w:rPr>
        <w:sectPr w:rsidR="00873490" w:rsidSect="00083555">
          <w:pgSz w:w="12240" w:h="15840" w:code="1"/>
          <w:pgMar w:top="1440" w:right="1800" w:bottom="1440" w:left="1800" w:header="720" w:footer="720" w:gutter="0"/>
          <w:cols w:space="720"/>
          <w:titlePg/>
        </w:sectPr>
      </w:pPr>
    </w:p>
    <w:p w:rsidR="00873490" w:rsidRDefault="00873490" w:rsidP="00313CCE"/>
    <w:p w:rsidR="00873490" w:rsidRDefault="00873490" w:rsidP="00313CCE"/>
    <w:p w:rsidR="00873490" w:rsidRPr="00BB66B8" w:rsidRDefault="00873490" w:rsidP="00313CCE"/>
    <w:p w:rsidR="00873490" w:rsidRPr="006D6E99" w:rsidRDefault="00873490" w:rsidP="00313CCE">
      <w:pPr>
        <w:pStyle w:val="Heading1"/>
        <w:numPr>
          <w:ilvl w:val="0"/>
          <w:numId w:val="2"/>
        </w:numPr>
        <w:rPr>
          <w:rFonts w:cs="Tahoma"/>
        </w:rPr>
      </w:pPr>
      <w:bookmarkStart w:id="5" w:name="_Toc269845343"/>
      <w:r>
        <w:rPr>
          <w:rFonts w:cs="Tahoma"/>
        </w:rPr>
        <w:t>Introduction</w:t>
      </w:r>
      <w:bookmarkEnd w:id="5"/>
    </w:p>
    <w:p w:rsidR="00873490" w:rsidRDefault="00873490" w:rsidP="00313CCE">
      <w:pPr>
        <w:rPr>
          <w:rFonts w:cs="Tahoma"/>
        </w:rPr>
      </w:pPr>
    </w:p>
    <w:p w:rsidR="00BB60AC" w:rsidRPr="006D6E99" w:rsidRDefault="00BB60AC" w:rsidP="00BB60AC">
      <w:pPr>
        <w:pStyle w:val="Heading2"/>
        <w:numPr>
          <w:ilvl w:val="1"/>
          <w:numId w:val="3"/>
        </w:numPr>
      </w:pPr>
      <w:bookmarkStart w:id="6" w:name="_Toc263245131"/>
      <w:bookmarkStart w:id="7" w:name="_Toc269845344"/>
      <w:r>
        <w:t>Document Purpose</w:t>
      </w:r>
      <w:bookmarkEnd w:id="6"/>
      <w:bookmarkEnd w:id="7"/>
    </w:p>
    <w:p w:rsidR="00873490" w:rsidRDefault="00873490" w:rsidP="00177D6B">
      <w:pPr>
        <w:rPr>
          <w:rFonts w:cs="Tahoma"/>
          <w:color w:val="339966"/>
        </w:rPr>
      </w:pPr>
    </w:p>
    <w:p w:rsidR="00873490" w:rsidRDefault="00873490" w:rsidP="00177D6B">
      <w:pPr>
        <w:ind w:left="180"/>
      </w:pPr>
      <w:r>
        <w:t>This document is the governing functional design document for</w:t>
      </w:r>
      <w:r w:rsidR="00E47204">
        <w:t xml:space="preserve"> the </w:t>
      </w:r>
      <w:r w:rsidR="00410613">
        <w:t>Promotions</w:t>
      </w:r>
      <w:r>
        <w:t xml:space="preserve"> functionality. It presents significant decisions and constructs used in developing the functionality. Testing, builds, configuration management are not covered in this document. </w:t>
      </w:r>
    </w:p>
    <w:p w:rsidR="00873490" w:rsidRDefault="00873490" w:rsidP="001D100F"/>
    <w:p w:rsidR="00873490" w:rsidRDefault="00873490" w:rsidP="00177D6B">
      <w:pPr>
        <w:ind w:left="180"/>
      </w:pPr>
      <w:r>
        <w:t>The document will also serve the purpose of keeping a list of assumptions that were made during design discussions.</w:t>
      </w:r>
    </w:p>
    <w:p w:rsidR="00873490" w:rsidRDefault="00873490" w:rsidP="00313CCE">
      <w:pPr>
        <w:rPr>
          <w:rFonts w:cs="Tahoma"/>
          <w:color w:val="339966"/>
        </w:rPr>
      </w:pPr>
    </w:p>
    <w:p w:rsidR="00873490" w:rsidRDefault="00873490" w:rsidP="00313CCE">
      <w:pPr>
        <w:rPr>
          <w:rFonts w:cs="Tahoma"/>
        </w:rPr>
      </w:pPr>
    </w:p>
    <w:p w:rsidR="00BB60AC" w:rsidRDefault="00BB60AC" w:rsidP="00BB60AC">
      <w:pPr>
        <w:pStyle w:val="Heading2"/>
        <w:numPr>
          <w:ilvl w:val="1"/>
          <w:numId w:val="3"/>
        </w:numPr>
      </w:pPr>
      <w:bookmarkStart w:id="8" w:name="_Toc263245132"/>
      <w:bookmarkStart w:id="9" w:name="_Toc269845345"/>
      <w:r>
        <w:t>Document Audience</w:t>
      </w:r>
      <w:bookmarkEnd w:id="8"/>
      <w:bookmarkEnd w:id="9"/>
    </w:p>
    <w:p w:rsidR="00873490" w:rsidRDefault="00873490" w:rsidP="00313CCE">
      <w:pPr>
        <w:ind w:left="180"/>
      </w:pPr>
    </w:p>
    <w:p w:rsidR="00873490" w:rsidRDefault="00873490"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place">
        <w:smartTag w:uri="urn:schemas-microsoft-com:office:smarttags" w:element="City">
          <w:r>
            <w:t>Sterling</w:t>
          </w:r>
        </w:smartTag>
      </w:smartTag>
      <w:r>
        <w:t xml:space="preserve"> will use the document during design and configuration for design consideration.</w:t>
      </w: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Pr="006D6E99" w:rsidRDefault="00410613" w:rsidP="00313CCE">
      <w:pPr>
        <w:pStyle w:val="Heading1"/>
        <w:numPr>
          <w:ilvl w:val="0"/>
          <w:numId w:val="3"/>
        </w:numPr>
        <w:rPr>
          <w:rFonts w:cs="Tahoma"/>
        </w:rPr>
      </w:pPr>
      <w:bookmarkStart w:id="10" w:name="_Toc269845346"/>
      <w:r>
        <w:rPr>
          <w:rFonts w:cs="Tahoma"/>
        </w:rPr>
        <w:t>Promotions</w:t>
      </w:r>
      <w:bookmarkEnd w:id="10"/>
    </w:p>
    <w:p w:rsidR="00873490" w:rsidRPr="006D6E99" w:rsidRDefault="00873490" w:rsidP="00313CCE">
      <w:pPr>
        <w:rPr>
          <w:rFonts w:cs="Tahoma"/>
        </w:rPr>
      </w:pPr>
    </w:p>
    <w:p w:rsidR="0049070C" w:rsidRPr="006D6E99" w:rsidRDefault="0049070C" w:rsidP="0049070C">
      <w:pPr>
        <w:pStyle w:val="Heading2"/>
        <w:numPr>
          <w:ilvl w:val="1"/>
          <w:numId w:val="3"/>
        </w:numPr>
      </w:pPr>
      <w:bookmarkStart w:id="11" w:name="_Toc263245134"/>
      <w:bookmarkStart w:id="12" w:name="_Toc269845347"/>
      <w:r>
        <w:t>Functions &amp; Solution</w:t>
      </w:r>
      <w:bookmarkEnd w:id="11"/>
      <w:bookmarkEnd w:id="12"/>
    </w:p>
    <w:p w:rsidR="0049070C" w:rsidRDefault="0049070C" w:rsidP="00313CCE"/>
    <w:p w:rsidR="00FD2F1A" w:rsidRDefault="00FD2F1A" w:rsidP="00313CCE">
      <w:r>
        <w:t>Promotions are offers that xpedx would like to present to a customer. They can be categorized into three distinct types –</w:t>
      </w:r>
    </w:p>
    <w:p w:rsidR="00FD2F1A" w:rsidRDefault="00FD2F1A" w:rsidP="00313CCE"/>
    <w:p w:rsidR="00FD2F1A" w:rsidRDefault="00FD2F1A" w:rsidP="00FD2F1A">
      <w:pPr>
        <w:pStyle w:val="ListParagraph"/>
        <w:numPr>
          <w:ilvl w:val="0"/>
          <w:numId w:val="19"/>
        </w:numPr>
      </w:pPr>
      <w:r w:rsidRPr="00FD2F1A">
        <w:rPr>
          <w:b/>
          <w:i/>
        </w:rPr>
        <w:t>Pricing Promotions</w:t>
      </w:r>
      <w:r>
        <w:t xml:space="preserve"> – These are promotions that affect the price on the ordered items</w:t>
      </w:r>
      <w:r w:rsidR="0031685D">
        <w:t xml:space="preserve">. </w:t>
      </w:r>
    </w:p>
    <w:p w:rsidR="00FD2F1A" w:rsidRDefault="00FD2F1A" w:rsidP="00FD2F1A">
      <w:pPr>
        <w:pStyle w:val="ListParagraph"/>
        <w:numPr>
          <w:ilvl w:val="0"/>
          <w:numId w:val="19"/>
        </w:numPr>
      </w:pPr>
      <w:r w:rsidRPr="00FD2F1A">
        <w:rPr>
          <w:b/>
          <w:i/>
        </w:rPr>
        <w:t>Marketing Promotions</w:t>
      </w:r>
      <w:r>
        <w:t xml:space="preserve"> – These are used to deliver marketing and promotional messages to the end customers.</w:t>
      </w:r>
      <w:r w:rsidR="0031685D">
        <w:t xml:space="preserve"> </w:t>
      </w:r>
    </w:p>
    <w:p w:rsidR="00FD2F1A" w:rsidRDefault="00FD2F1A" w:rsidP="00FD2F1A">
      <w:pPr>
        <w:pStyle w:val="ListParagraph"/>
        <w:numPr>
          <w:ilvl w:val="0"/>
          <w:numId w:val="19"/>
        </w:numPr>
      </w:pPr>
      <w:r w:rsidRPr="00FD2F1A">
        <w:rPr>
          <w:b/>
          <w:i/>
        </w:rPr>
        <w:t>Paid Advertisement Promotions</w:t>
      </w:r>
      <w:r>
        <w:t xml:space="preserve"> – These promotions are </w:t>
      </w:r>
      <w:r w:rsidR="00B35B9F">
        <w:t xml:space="preserve">primarily </w:t>
      </w:r>
      <w:r>
        <w:t>used by</w:t>
      </w:r>
      <w:r w:rsidR="00B35B9F">
        <w:t xml:space="preserve"> third party organizations like </w:t>
      </w:r>
      <w:r>
        <w:t>suppliers, manufacturers, etc. to highlight their content on the xpedx site.</w:t>
      </w:r>
    </w:p>
    <w:p w:rsidR="00FD2F1A" w:rsidRDefault="00B35B9F" w:rsidP="00313CCE">
      <w:r>
        <w:t>For the scope of BR1 we will be discussing only Pricing and Marketing Promotions.</w:t>
      </w:r>
      <w:r w:rsidR="004775EA">
        <w:t xml:space="preserve"> Advertising is in scope for BR1 per Steve. The thought is that they will be </w:t>
      </w:r>
      <w:r w:rsidR="002A4974">
        <w:t>link on Sterling pages to render the advertisements from external web server.</w:t>
      </w:r>
    </w:p>
    <w:p w:rsidR="00FD2F1A" w:rsidRDefault="00FD2F1A" w:rsidP="00313CCE"/>
    <w:p w:rsidR="008645BC" w:rsidRDefault="008645BC" w:rsidP="00313CCE"/>
    <w:p w:rsidR="002A7CB8" w:rsidRDefault="00844590" w:rsidP="002F0A7D">
      <w:pPr>
        <w:pStyle w:val="Heading2"/>
        <w:numPr>
          <w:ilvl w:val="2"/>
          <w:numId w:val="3"/>
        </w:numPr>
      </w:pPr>
      <w:bookmarkStart w:id="13" w:name="_Toc269845348"/>
      <w:r>
        <w:t>Pricing Promotions</w:t>
      </w:r>
      <w:bookmarkEnd w:id="13"/>
    </w:p>
    <w:p w:rsidR="002A7CB8" w:rsidRDefault="002A7CB8" w:rsidP="002A7CB8"/>
    <w:p w:rsidR="00CD1126" w:rsidRDefault="00CD1126" w:rsidP="002A7CB8"/>
    <w:p w:rsidR="00D31C30" w:rsidRDefault="00CD1126" w:rsidP="00CD1126">
      <w:pPr>
        <w:autoSpaceDE w:val="0"/>
        <w:autoSpaceDN w:val="0"/>
        <w:adjustRightInd w:val="0"/>
        <w:rPr>
          <w:rFonts w:cs="Tahoma"/>
          <w:sz w:val="20"/>
        </w:rPr>
      </w:pPr>
      <w:r>
        <w:rPr>
          <w:rFonts w:cs="Tahoma"/>
          <w:sz w:val="20"/>
        </w:rPr>
        <w:t xml:space="preserve">Pricing promotions are used to </w:t>
      </w:r>
      <w:r w:rsidR="00383E9E">
        <w:rPr>
          <w:rFonts w:cs="Tahoma"/>
          <w:sz w:val="20"/>
        </w:rPr>
        <w:t xml:space="preserve">manage discounts </w:t>
      </w:r>
      <w:r w:rsidR="001D5BEA">
        <w:rPr>
          <w:rFonts w:cs="Tahoma"/>
          <w:sz w:val="20"/>
        </w:rPr>
        <w:t>and charges</w:t>
      </w:r>
      <w:r w:rsidRPr="00CD1126">
        <w:rPr>
          <w:rFonts w:cs="Tahoma"/>
          <w:sz w:val="20"/>
        </w:rPr>
        <w:t xml:space="preserve"> at the level of carts: as users add products to their carts, the prices of items</w:t>
      </w:r>
      <w:r>
        <w:rPr>
          <w:rFonts w:cs="Tahoma"/>
          <w:sz w:val="20"/>
        </w:rPr>
        <w:t xml:space="preserve"> </w:t>
      </w:r>
      <w:r w:rsidR="00383E9E">
        <w:rPr>
          <w:rFonts w:cs="Tahoma"/>
          <w:sz w:val="20"/>
        </w:rPr>
        <w:t>reflect discounted price</w:t>
      </w:r>
      <w:r w:rsidRPr="00CD1126">
        <w:rPr>
          <w:rFonts w:cs="Tahoma"/>
          <w:sz w:val="20"/>
        </w:rPr>
        <w:t xml:space="preserve"> based on the </w:t>
      </w:r>
      <w:r w:rsidR="00383E9E">
        <w:rPr>
          <w:rFonts w:cs="Tahoma"/>
          <w:sz w:val="20"/>
        </w:rPr>
        <w:t>pricing discounts applied to the cart</w:t>
      </w:r>
      <w:r w:rsidRPr="00CD1126">
        <w:rPr>
          <w:rFonts w:cs="Tahoma"/>
          <w:sz w:val="20"/>
        </w:rPr>
        <w:t>.</w:t>
      </w:r>
    </w:p>
    <w:p w:rsidR="00022956" w:rsidRDefault="00022956" w:rsidP="00CD1126">
      <w:pPr>
        <w:autoSpaceDE w:val="0"/>
        <w:autoSpaceDN w:val="0"/>
        <w:adjustRightInd w:val="0"/>
        <w:rPr>
          <w:rFonts w:cs="Tahoma"/>
          <w:sz w:val="20"/>
        </w:rPr>
      </w:pPr>
    </w:p>
    <w:p w:rsidR="00022956" w:rsidRPr="00022956" w:rsidRDefault="00022956" w:rsidP="00022956">
      <w:pPr>
        <w:rPr>
          <w:rFonts w:cs="Tahoma"/>
          <w:sz w:val="20"/>
        </w:rPr>
      </w:pPr>
      <w:r w:rsidRPr="00022956">
        <w:rPr>
          <w:rFonts w:cs="Tahoma"/>
          <w:sz w:val="20"/>
        </w:rPr>
        <w:t>When pricing promotions are used a price override flag will</w:t>
      </w:r>
      <w:r>
        <w:rPr>
          <w:rFonts w:cs="Tahoma"/>
          <w:sz w:val="20"/>
        </w:rPr>
        <w:t xml:space="preserve"> be sent to the backend system. </w:t>
      </w:r>
      <w:r w:rsidR="00821C74">
        <w:rPr>
          <w:rFonts w:cs="Tahoma"/>
          <w:sz w:val="20"/>
        </w:rPr>
        <w:t xml:space="preserve">Discounted unit price, </w:t>
      </w:r>
      <w:r w:rsidR="0099072F">
        <w:rPr>
          <w:rFonts w:cs="Tahoma"/>
          <w:sz w:val="20"/>
        </w:rPr>
        <w:t>unit</w:t>
      </w:r>
      <w:r w:rsidR="00821C74">
        <w:rPr>
          <w:rFonts w:cs="Tahoma"/>
          <w:sz w:val="20"/>
        </w:rPr>
        <w:t xml:space="preserve"> adjustment </w:t>
      </w:r>
      <w:r w:rsidR="0099072F">
        <w:rPr>
          <w:rFonts w:cs="Tahoma"/>
          <w:sz w:val="20"/>
        </w:rPr>
        <w:t xml:space="preserve">amount </w:t>
      </w:r>
      <w:r w:rsidR="00821C74">
        <w:rPr>
          <w:rFonts w:cs="Tahoma"/>
          <w:sz w:val="20"/>
        </w:rPr>
        <w:t xml:space="preserve">and coupon code or pricing rule </w:t>
      </w:r>
      <w:r w:rsidR="00877C06">
        <w:rPr>
          <w:rFonts w:cs="Tahoma"/>
          <w:sz w:val="20"/>
        </w:rPr>
        <w:t>Ids</w:t>
      </w:r>
      <w:r w:rsidR="00821C74">
        <w:rPr>
          <w:rFonts w:cs="Tahoma"/>
          <w:sz w:val="20"/>
        </w:rPr>
        <w:t xml:space="preserve"> on the line will be </w:t>
      </w:r>
      <w:r w:rsidRPr="00022956">
        <w:rPr>
          <w:rFonts w:cs="Tahoma"/>
          <w:sz w:val="20"/>
        </w:rPr>
        <w:t>passed to backend system.</w:t>
      </w:r>
      <w:r w:rsidR="00821C74">
        <w:rPr>
          <w:rFonts w:cs="Tahoma"/>
          <w:sz w:val="20"/>
        </w:rPr>
        <w:t xml:space="preserve"> </w:t>
      </w:r>
    </w:p>
    <w:p w:rsidR="00022956" w:rsidRDefault="00022956" w:rsidP="00CD1126">
      <w:pPr>
        <w:autoSpaceDE w:val="0"/>
        <w:autoSpaceDN w:val="0"/>
        <w:adjustRightInd w:val="0"/>
        <w:rPr>
          <w:rFonts w:cs="Tahoma"/>
          <w:sz w:val="20"/>
        </w:rPr>
      </w:pPr>
    </w:p>
    <w:p w:rsidR="00D31C30" w:rsidRPr="00D31C30" w:rsidRDefault="00D31C30" w:rsidP="00CD1126">
      <w:pPr>
        <w:autoSpaceDE w:val="0"/>
        <w:autoSpaceDN w:val="0"/>
        <w:adjustRightInd w:val="0"/>
        <w:rPr>
          <w:rFonts w:cs="Tahoma"/>
          <w:sz w:val="20"/>
        </w:rPr>
      </w:pPr>
      <w:r>
        <w:rPr>
          <w:rFonts w:cs="Tahoma"/>
          <w:sz w:val="20"/>
        </w:rPr>
        <w:t>There are two types of pricing promotions</w:t>
      </w:r>
    </w:p>
    <w:p w:rsidR="00D31C30" w:rsidRPr="00D31C30" w:rsidRDefault="00D31C30" w:rsidP="00D31C30">
      <w:pPr>
        <w:pStyle w:val="ListParagraph"/>
        <w:numPr>
          <w:ilvl w:val="0"/>
          <w:numId w:val="20"/>
        </w:numPr>
        <w:autoSpaceDE w:val="0"/>
        <w:autoSpaceDN w:val="0"/>
        <w:adjustRightInd w:val="0"/>
        <w:rPr>
          <w:rFonts w:ascii="Tahoma" w:hAnsi="Tahoma" w:cs="Tahoma"/>
          <w:sz w:val="20"/>
        </w:rPr>
      </w:pPr>
      <w:r w:rsidRPr="00D31C30">
        <w:rPr>
          <w:rFonts w:ascii="Tahoma" w:hAnsi="Tahoma" w:cs="Tahoma"/>
          <w:sz w:val="20"/>
        </w:rPr>
        <w:t>Pricing Rule</w:t>
      </w:r>
      <w:r>
        <w:rPr>
          <w:rFonts w:ascii="Tahoma" w:hAnsi="Tahoma" w:cs="Tahoma"/>
          <w:sz w:val="20"/>
        </w:rPr>
        <w:t>s</w:t>
      </w:r>
    </w:p>
    <w:p w:rsidR="002A7CB8" w:rsidRPr="00B274CB" w:rsidRDefault="00D31C30" w:rsidP="002A7CB8">
      <w:pPr>
        <w:pStyle w:val="ListParagraph"/>
        <w:numPr>
          <w:ilvl w:val="0"/>
          <w:numId w:val="20"/>
        </w:numPr>
        <w:autoSpaceDE w:val="0"/>
        <w:autoSpaceDN w:val="0"/>
        <w:adjustRightInd w:val="0"/>
        <w:rPr>
          <w:rFonts w:ascii="Tahoma" w:hAnsi="Tahoma" w:cs="Tahoma"/>
          <w:sz w:val="20"/>
        </w:rPr>
      </w:pPr>
      <w:r w:rsidRPr="00D31C30">
        <w:rPr>
          <w:rFonts w:ascii="Tahoma" w:hAnsi="Tahoma" w:cs="Tahoma"/>
          <w:sz w:val="20"/>
        </w:rPr>
        <w:t>Coupon</w:t>
      </w:r>
      <w:r>
        <w:rPr>
          <w:rFonts w:ascii="Tahoma" w:hAnsi="Tahoma" w:cs="Tahoma"/>
          <w:sz w:val="20"/>
        </w:rPr>
        <w:t>s</w:t>
      </w:r>
    </w:p>
    <w:p w:rsidR="00877C06" w:rsidRDefault="00877C06" w:rsidP="00B274CB">
      <w:r>
        <w:t xml:space="preserve">These promotions will be created in Sterling Business Center and will be the master of record. </w:t>
      </w:r>
    </w:p>
    <w:p w:rsidR="00E70A6B" w:rsidRDefault="00E70A6B" w:rsidP="00B274CB"/>
    <w:p w:rsidR="00022956" w:rsidRDefault="00022956" w:rsidP="00B274CB">
      <w:r>
        <w:t>Pricing Promotions may be targeted towards specific customer attributes. Out of the box there is support to target these by customer and customer attributes such as</w:t>
      </w:r>
      <w:r w:rsidR="00AB20D1">
        <w:t xml:space="preserve">: </w:t>
      </w:r>
    </w:p>
    <w:p w:rsidR="00C556A8" w:rsidRDefault="00C556A8" w:rsidP="00B274CB"/>
    <w:p w:rsidR="00022956" w:rsidRPr="004C2087" w:rsidRDefault="00022956" w:rsidP="00C556A8">
      <w:pPr>
        <w:pStyle w:val="ListParagraph"/>
        <w:numPr>
          <w:ilvl w:val="0"/>
          <w:numId w:val="21"/>
        </w:numPr>
        <w:spacing w:line="240" w:lineRule="auto"/>
        <w:rPr>
          <w:rFonts w:ascii="Tahoma" w:hAnsi="Tahoma" w:cs="Tahoma"/>
          <w:i/>
          <w:sz w:val="20"/>
          <w:szCs w:val="20"/>
        </w:rPr>
      </w:pPr>
      <w:r w:rsidRPr="00996DD3">
        <w:rPr>
          <w:rFonts w:ascii="Tahoma" w:hAnsi="Tahoma" w:cs="Tahoma"/>
          <w:sz w:val="20"/>
          <w:szCs w:val="20"/>
        </w:rPr>
        <w:t xml:space="preserve">Vertical </w:t>
      </w:r>
      <w:r w:rsidR="00607A54">
        <w:rPr>
          <w:rFonts w:ascii="Tahoma" w:hAnsi="Tahoma" w:cs="Tahoma"/>
          <w:sz w:val="20"/>
          <w:szCs w:val="20"/>
        </w:rPr>
        <w:t xml:space="preserve"> - </w:t>
      </w:r>
      <w:r w:rsidR="00607A54" w:rsidRPr="004C2087">
        <w:rPr>
          <w:rFonts w:ascii="Tahoma" w:hAnsi="Tahoma" w:cs="Tahoma"/>
          <w:i/>
          <w:sz w:val="20"/>
          <w:szCs w:val="20"/>
        </w:rPr>
        <w:t>Segment</w:t>
      </w:r>
    </w:p>
    <w:p w:rsidR="00022956" w:rsidRPr="004C2087" w:rsidRDefault="00022956" w:rsidP="00C556A8">
      <w:pPr>
        <w:pStyle w:val="ListParagraph"/>
        <w:numPr>
          <w:ilvl w:val="0"/>
          <w:numId w:val="21"/>
        </w:numPr>
        <w:spacing w:line="240" w:lineRule="auto"/>
        <w:rPr>
          <w:rFonts w:ascii="Tahoma" w:hAnsi="Tahoma" w:cs="Tahoma"/>
          <w:i/>
          <w:sz w:val="20"/>
          <w:szCs w:val="20"/>
        </w:rPr>
      </w:pPr>
      <w:r w:rsidRPr="00996DD3">
        <w:rPr>
          <w:rFonts w:ascii="Tahoma" w:hAnsi="Tahoma" w:cs="Tahoma"/>
          <w:sz w:val="20"/>
          <w:szCs w:val="20"/>
        </w:rPr>
        <w:t>Relationship Type</w:t>
      </w:r>
      <w:r w:rsidR="00607A54">
        <w:rPr>
          <w:rFonts w:ascii="Tahoma" w:hAnsi="Tahoma" w:cs="Tahoma"/>
          <w:sz w:val="20"/>
          <w:szCs w:val="20"/>
        </w:rPr>
        <w:t xml:space="preserve"> - </w:t>
      </w:r>
      <w:r w:rsidR="00607A54" w:rsidRPr="004C2087">
        <w:rPr>
          <w:rFonts w:ascii="Tahoma" w:hAnsi="Tahoma" w:cs="Tahoma"/>
          <w:i/>
          <w:sz w:val="20"/>
          <w:szCs w:val="20"/>
        </w:rPr>
        <w:t>Division</w:t>
      </w:r>
    </w:p>
    <w:p w:rsidR="00022956" w:rsidRPr="00996DD3" w:rsidRDefault="00022956" w:rsidP="00C556A8">
      <w:pPr>
        <w:pStyle w:val="ListParagraph"/>
        <w:numPr>
          <w:ilvl w:val="0"/>
          <w:numId w:val="21"/>
        </w:numPr>
        <w:spacing w:line="240" w:lineRule="auto"/>
        <w:rPr>
          <w:rFonts w:ascii="Tahoma" w:hAnsi="Tahoma" w:cs="Tahoma"/>
          <w:sz w:val="20"/>
          <w:szCs w:val="20"/>
        </w:rPr>
      </w:pPr>
      <w:r w:rsidRPr="00996DD3">
        <w:rPr>
          <w:rFonts w:ascii="Tahoma" w:hAnsi="Tahoma" w:cs="Tahoma"/>
          <w:sz w:val="20"/>
          <w:szCs w:val="20"/>
        </w:rPr>
        <w:t>Customer Level</w:t>
      </w:r>
      <w:r w:rsidR="00607A54">
        <w:rPr>
          <w:rFonts w:ascii="Tahoma" w:hAnsi="Tahoma" w:cs="Tahoma"/>
          <w:sz w:val="20"/>
          <w:szCs w:val="20"/>
        </w:rPr>
        <w:t xml:space="preserve"> – </w:t>
      </w:r>
      <w:r w:rsidR="00607A54" w:rsidRPr="004C2087">
        <w:rPr>
          <w:rFonts w:ascii="Tahoma" w:hAnsi="Tahoma" w:cs="Tahoma"/>
          <w:i/>
          <w:sz w:val="20"/>
          <w:szCs w:val="20"/>
        </w:rPr>
        <w:t>Optimization Code</w:t>
      </w:r>
    </w:p>
    <w:p w:rsidR="00022956" w:rsidRPr="00996DD3" w:rsidRDefault="00022956" w:rsidP="00C556A8">
      <w:pPr>
        <w:pStyle w:val="ListParagraph"/>
        <w:numPr>
          <w:ilvl w:val="0"/>
          <w:numId w:val="21"/>
        </w:numPr>
        <w:spacing w:line="240" w:lineRule="auto"/>
        <w:rPr>
          <w:rFonts w:ascii="Tahoma" w:hAnsi="Tahoma" w:cs="Tahoma"/>
          <w:sz w:val="20"/>
          <w:szCs w:val="20"/>
        </w:rPr>
      </w:pPr>
      <w:r w:rsidRPr="00996DD3">
        <w:rPr>
          <w:rFonts w:ascii="Tahoma" w:hAnsi="Tahoma" w:cs="Tahoma"/>
          <w:sz w:val="20"/>
          <w:szCs w:val="20"/>
        </w:rPr>
        <w:t>Region</w:t>
      </w:r>
      <w:r w:rsidR="00607A54">
        <w:rPr>
          <w:rFonts w:ascii="Tahoma" w:hAnsi="Tahoma" w:cs="Tahoma"/>
          <w:sz w:val="20"/>
          <w:szCs w:val="20"/>
        </w:rPr>
        <w:t xml:space="preserve"> – </w:t>
      </w:r>
      <w:r w:rsidR="00607A54" w:rsidRPr="004C2087">
        <w:rPr>
          <w:rFonts w:ascii="Tahoma" w:hAnsi="Tahoma" w:cs="Tahoma"/>
          <w:i/>
          <w:sz w:val="20"/>
          <w:szCs w:val="20"/>
        </w:rPr>
        <w:t>Pricing Warehouse</w:t>
      </w:r>
    </w:p>
    <w:p w:rsidR="00022956" w:rsidRDefault="00022956" w:rsidP="00B274CB"/>
    <w:p w:rsidR="00E85AAD" w:rsidRDefault="00FC7D0C" w:rsidP="00FD0A67">
      <w:r>
        <w:lastRenderedPageBreak/>
        <w:t xml:space="preserve">xpedx </w:t>
      </w:r>
      <w:r w:rsidR="00607A54">
        <w:t>m</w:t>
      </w:r>
      <w:r w:rsidR="00CA4FB4">
        <w:t>aps</w:t>
      </w:r>
      <w:r>
        <w:t xml:space="preserve"> attributes to the fields on customer profile which they want to use to control pricing rule or coupon, for e.g., Region can be used either as </w:t>
      </w:r>
      <w:r w:rsidR="00AB20D1">
        <w:t xml:space="preserve">Pricing, Vertical as Customer Segment, Relationship type as Division and Customer Level as Optimization Code. </w:t>
      </w:r>
    </w:p>
    <w:p w:rsidR="00E85AAD" w:rsidRDefault="00E85AAD" w:rsidP="00B274CB"/>
    <w:p w:rsidR="00B274CB" w:rsidRDefault="00B274CB" w:rsidP="00B274CB">
      <w:r>
        <w:t xml:space="preserve">The functions to be supported for the administration </w:t>
      </w:r>
      <w:r w:rsidR="001226FA">
        <w:t xml:space="preserve">of pricing promotions </w:t>
      </w:r>
      <w:r>
        <w:t xml:space="preserve">are </w:t>
      </w:r>
      <w:r w:rsidR="001226FA">
        <w:t>–</w:t>
      </w:r>
    </w:p>
    <w:p w:rsidR="001226FA" w:rsidRDefault="001226FA" w:rsidP="00B274CB"/>
    <w:p w:rsidR="00B274CB" w:rsidRDefault="00B274CB" w:rsidP="00B274CB">
      <w:pPr>
        <w:numPr>
          <w:ilvl w:val="0"/>
          <w:numId w:val="9"/>
        </w:numPr>
      </w:pPr>
      <w:r>
        <w:t>Create Pricing Promotions</w:t>
      </w:r>
    </w:p>
    <w:p w:rsidR="00022956" w:rsidRDefault="00022956" w:rsidP="00B274CB">
      <w:pPr>
        <w:numPr>
          <w:ilvl w:val="0"/>
          <w:numId w:val="9"/>
        </w:numPr>
      </w:pPr>
      <w:r>
        <w:t>Activate/Deactivate Pricing Promotions</w:t>
      </w:r>
    </w:p>
    <w:p w:rsidR="00B274CB" w:rsidRDefault="00B274CB" w:rsidP="00B274CB">
      <w:pPr>
        <w:numPr>
          <w:ilvl w:val="0"/>
          <w:numId w:val="9"/>
        </w:numPr>
      </w:pPr>
      <w:r>
        <w:t>Edit Pricing Promotions</w:t>
      </w:r>
    </w:p>
    <w:p w:rsidR="00B274CB" w:rsidRPr="00DC5AF7" w:rsidRDefault="00B274CB" w:rsidP="002A7CB8">
      <w:pPr>
        <w:numPr>
          <w:ilvl w:val="0"/>
          <w:numId w:val="9"/>
        </w:numPr>
      </w:pPr>
      <w:r>
        <w:t>Delete Pricing Promotions</w:t>
      </w:r>
    </w:p>
    <w:p w:rsidR="00022956" w:rsidRDefault="00022956" w:rsidP="002A7CB8">
      <w:pPr>
        <w:rPr>
          <w:rFonts w:cs="Tahoma"/>
          <w:sz w:val="20"/>
        </w:rPr>
      </w:pPr>
    </w:p>
    <w:p w:rsidR="00670043" w:rsidRDefault="007A449F" w:rsidP="002A7CB8">
      <w:pPr>
        <w:rPr>
          <w:rFonts w:cs="Tahoma"/>
          <w:sz w:val="20"/>
        </w:rPr>
      </w:pPr>
      <w:r w:rsidRPr="00BE60E4">
        <w:rPr>
          <w:rFonts w:cs="Tahoma"/>
          <w:b/>
          <w:sz w:val="20"/>
        </w:rPr>
        <w:t>Order Creation</w:t>
      </w:r>
      <w:r>
        <w:rPr>
          <w:rFonts w:cs="Tahoma"/>
          <w:sz w:val="20"/>
        </w:rPr>
        <w:t xml:space="preserve"> –</w:t>
      </w:r>
      <w:r w:rsidR="00643215">
        <w:rPr>
          <w:rFonts w:cs="Tahoma"/>
          <w:sz w:val="20"/>
        </w:rPr>
        <w:t xml:space="preserve"> During order creation if a pricing rule or coupon is applied to the order, the after discount unit price per pricing </w:t>
      </w:r>
      <w:r w:rsidR="00E61F40">
        <w:rPr>
          <w:rFonts w:cs="Tahoma"/>
          <w:sz w:val="20"/>
        </w:rPr>
        <w:t>UOM</w:t>
      </w:r>
      <w:r w:rsidR="00643215">
        <w:rPr>
          <w:rFonts w:cs="Tahoma"/>
          <w:sz w:val="20"/>
        </w:rPr>
        <w:t xml:space="preserve"> and </w:t>
      </w:r>
      <w:r w:rsidR="00DB33BF">
        <w:rPr>
          <w:rFonts w:cs="Tahoma"/>
          <w:sz w:val="20"/>
        </w:rPr>
        <w:t xml:space="preserve">unit adjusted amount </w:t>
      </w:r>
      <w:r w:rsidR="00643215">
        <w:rPr>
          <w:rFonts w:cs="Tahoma"/>
          <w:sz w:val="20"/>
        </w:rPr>
        <w:t>per pricing uom will be sent to Legacy with override flag = ‘Y’.</w:t>
      </w:r>
      <w:r w:rsidR="00EA4AF8">
        <w:rPr>
          <w:rFonts w:cs="Tahoma"/>
          <w:sz w:val="20"/>
        </w:rPr>
        <w:t xml:space="preserve"> </w:t>
      </w:r>
      <w:r w:rsidR="00C246DE">
        <w:rPr>
          <w:rFonts w:cs="Tahoma"/>
          <w:sz w:val="20"/>
        </w:rPr>
        <w:t xml:space="preserve">Order total pricing rules will not be used instead order level discount will be achieved through coupon rule. Order Level coupons will be applicable only during order placement </w:t>
      </w:r>
      <w:r w:rsidR="00F04065">
        <w:rPr>
          <w:rFonts w:cs="Tahoma"/>
          <w:sz w:val="20"/>
        </w:rPr>
        <w:t>through Sterling and not during order change. Line levels both pricing rule and coupon rules can be used. On order place, all the lines will be locked and no further pricing rule or coupon rule will apply to those lines. New lines added to the order will still be affected by pricing rule or coupon rule if they qualify.</w:t>
      </w:r>
      <w:r w:rsidR="00E16924">
        <w:rPr>
          <w:rFonts w:cs="Tahoma"/>
          <w:sz w:val="20"/>
        </w:rPr>
        <w:t xml:space="preserve"> In COM if the CSR manually overrides price of a line, no further rules or coupons can be applied on the line.</w:t>
      </w:r>
      <w:r w:rsidR="00A4272E">
        <w:rPr>
          <w:rFonts w:cs="Tahoma"/>
          <w:sz w:val="20"/>
        </w:rPr>
        <w:t xml:space="preserve"> </w:t>
      </w:r>
    </w:p>
    <w:p w:rsidR="00022956" w:rsidRDefault="00532D26" w:rsidP="002A7CB8">
      <w:pPr>
        <w:rPr>
          <w:rFonts w:cs="Tahoma"/>
          <w:sz w:val="20"/>
        </w:rPr>
      </w:pPr>
      <w:r>
        <w:rPr>
          <w:rFonts w:cs="Tahoma"/>
          <w:sz w:val="20"/>
        </w:rPr>
        <w:t>There will be messaging on the order review page to indicate the user that this is their last chance to enter the coupon code if they have one and want to avail the discount. Once the order is placed and even it is open for change they will not be able to apply discount coupon during order change.</w:t>
      </w:r>
    </w:p>
    <w:p w:rsidR="00BE60E4" w:rsidRDefault="00BE60E4" w:rsidP="002A7CB8">
      <w:pPr>
        <w:rPr>
          <w:rFonts w:cs="Tahoma"/>
          <w:sz w:val="20"/>
        </w:rPr>
      </w:pPr>
    </w:p>
    <w:p w:rsidR="007A449F" w:rsidRDefault="00BE60E4" w:rsidP="002A7CB8">
      <w:pPr>
        <w:rPr>
          <w:rFonts w:cs="Tahoma"/>
          <w:sz w:val="20"/>
        </w:rPr>
      </w:pPr>
      <w:r>
        <w:rPr>
          <w:rFonts w:cs="Tahoma"/>
          <w:b/>
          <w:sz w:val="20"/>
        </w:rPr>
        <w:t>Order U</w:t>
      </w:r>
      <w:r w:rsidR="007A449F" w:rsidRPr="00BE60E4">
        <w:rPr>
          <w:rFonts w:cs="Tahoma"/>
          <w:b/>
          <w:sz w:val="20"/>
        </w:rPr>
        <w:t>pdate</w:t>
      </w:r>
      <w:r w:rsidR="007A449F">
        <w:rPr>
          <w:rFonts w:cs="Tahoma"/>
          <w:sz w:val="20"/>
        </w:rPr>
        <w:t xml:space="preserve"> – Order update from Legacy will not impact the promotion related fields in </w:t>
      </w:r>
      <w:r w:rsidR="00BC6631">
        <w:rPr>
          <w:rFonts w:cs="Tahoma"/>
          <w:sz w:val="20"/>
        </w:rPr>
        <w:t xml:space="preserve">Sterling. If price is updated from Legacy, Sterling will update the price on the order without adjusting </w:t>
      </w:r>
      <w:r w:rsidR="00B02F14">
        <w:rPr>
          <w:rFonts w:cs="Tahoma"/>
          <w:sz w:val="20"/>
        </w:rPr>
        <w:t>the promotion related fields.</w:t>
      </w:r>
    </w:p>
    <w:p w:rsidR="00740F22" w:rsidRDefault="00740F22" w:rsidP="002A7CB8">
      <w:pPr>
        <w:rPr>
          <w:rFonts w:cs="Tahoma"/>
          <w:sz w:val="20"/>
        </w:rPr>
      </w:pPr>
    </w:p>
    <w:p w:rsidR="00931A78" w:rsidRDefault="00740F22" w:rsidP="002A7CB8">
      <w:pPr>
        <w:rPr>
          <w:rFonts w:cs="Tahoma"/>
          <w:sz w:val="20"/>
        </w:rPr>
      </w:pPr>
      <w:r w:rsidRPr="008A287F">
        <w:rPr>
          <w:rFonts w:cs="Tahoma"/>
          <w:b/>
          <w:sz w:val="20"/>
        </w:rPr>
        <w:t>Order Change</w:t>
      </w:r>
      <w:r w:rsidRPr="008A287F">
        <w:rPr>
          <w:rFonts w:cs="Tahoma"/>
          <w:sz w:val="20"/>
        </w:rPr>
        <w:t xml:space="preserve"> – </w:t>
      </w:r>
      <w:r w:rsidR="00A34D3D">
        <w:rPr>
          <w:rFonts w:cs="Tahoma"/>
          <w:sz w:val="20"/>
        </w:rPr>
        <w:t>Editing an Order after it is placed with Legacy should not apply any pricing rule or coupon discoun</w:t>
      </w:r>
      <w:r w:rsidR="0018386A">
        <w:rPr>
          <w:rFonts w:cs="Tahoma"/>
          <w:sz w:val="20"/>
        </w:rPr>
        <w:t xml:space="preserve">t. </w:t>
      </w:r>
      <w:r w:rsidR="00F74D7C">
        <w:rPr>
          <w:rFonts w:cs="Tahoma"/>
          <w:sz w:val="20"/>
        </w:rPr>
        <w:t xml:space="preserve">The original lines will be locked from any price change post order placement. Even P&amp;A price change will not take into effect for the lines which were originally placed. For new lines both P&amp;A price and pricing rule will be applicable as they qualify. </w:t>
      </w:r>
      <w:r w:rsidR="0046393E">
        <w:rPr>
          <w:rFonts w:cs="Tahoma"/>
          <w:sz w:val="20"/>
        </w:rPr>
        <w:t>UOM for existing items cannot change during order change.</w:t>
      </w:r>
      <w:r w:rsidR="00A570FF">
        <w:rPr>
          <w:rFonts w:cs="Tahoma"/>
          <w:sz w:val="20"/>
        </w:rPr>
        <w:t xml:space="preserve"> Coupon field will be hidden from the UI during order change so as to restrict the customers and the CSRs to enter a coupon discount during order change.</w:t>
      </w:r>
      <w:r w:rsidR="004D2B30">
        <w:rPr>
          <w:rFonts w:cs="Tahoma"/>
          <w:sz w:val="20"/>
        </w:rPr>
        <w:t xml:space="preserve"> </w:t>
      </w:r>
      <w:r w:rsidR="00EF7A4E">
        <w:rPr>
          <w:rFonts w:cs="Tahoma"/>
          <w:sz w:val="20"/>
        </w:rPr>
        <w:t>E</w:t>
      </w:r>
      <w:r w:rsidR="004D2B30">
        <w:rPr>
          <w:rFonts w:cs="Tahoma"/>
          <w:sz w:val="20"/>
        </w:rPr>
        <w:t>ssentially no order level discounts are applicable during order change</w:t>
      </w:r>
      <w:r w:rsidR="003617BE">
        <w:rPr>
          <w:rFonts w:cs="Tahoma"/>
          <w:sz w:val="20"/>
        </w:rPr>
        <w:t>.</w:t>
      </w:r>
      <w:r w:rsidR="003717ED">
        <w:rPr>
          <w:rFonts w:cs="Tahoma"/>
          <w:sz w:val="20"/>
        </w:rPr>
        <w:t xml:space="preserve"> </w:t>
      </w:r>
    </w:p>
    <w:p w:rsidR="00BC6631" w:rsidRDefault="00BC6631" w:rsidP="002A7CB8">
      <w:pPr>
        <w:rPr>
          <w:rFonts w:cs="Tahoma"/>
          <w:sz w:val="20"/>
        </w:rPr>
      </w:pPr>
    </w:p>
    <w:p w:rsidR="00402601" w:rsidRDefault="00402601" w:rsidP="00402601">
      <w:pPr>
        <w:pStyle w:val="Heading2"/>
        <w:numPr>
          <w:ilvl w:val="3"/>
          <w:numId w:val="3"/>
        </w:numPr>
      </w:pPr>
      <w:bookmarkStart w:id="14" w:name="_Toc269845349"/>
      <w:r>
        <w:t>Pricing Rules</w:t>
      </w:r>
      <w:bookmarkEnd w:id="14"/>
    </w:p>
    <w:p w:rsidR="00402601" w:rsidRDefault="00402601" w:rsidP="002A7CB8">
      <w:pPr>
        <w:rPr>
          <w:rFonts w:cs="Tahoma"/>
          <w:sz w:val="20"/>
        </w:rPr>
      </w:pPr>
    </w:p>
    <w:p w:rsidR="0037791D" w:rsidRPr="008001AE" w:rsidRDefault="008005F9" w:rsidP="0037791D">
      <w:pPr>
        <w:autoSpaceDE w:val="0"/>
        <w:autoSpaceDN w:val="0"/>
        <w:adjustRightInd w:val="0"/>
        <w:rPr>
          <w:rFonts w:cs="Tahoma"/>
          <w:sz w:val="20"/>
        </w:rPr>
      </w:pPr>
      <w:r>
        <w:rPr>
          <w:rFonts w:cs="Tahoma"/>
          <w:sz w:val="20"/>
        </w:rPr>
        <w:t>A Pricing R</w:t>
      </w:r>
      <w:r w:rsidR="0037791D" w:rsidRPr="008001AE">
        <w:rPr>
          <w:rFonts w:cs="Tahoma"/>
          <w:sz w:val="20"/>
        </w:rPr>
        <w:t>ule defines a set of conditions and actions: when the condition of a rule is satisfied, the</w:t>
      </w:r>
      <w:r>
        <w:rPr>
          <w:rFonts w:cs="Tahoma"/>
          <w:sz w:val="20"/>
        </w:rPr>
        <w:t xml:space="preserve"> </w:t>
      </w:r>
      <w:r w:rsidR="0037791D" w:rsidRPr="008001AE">
        <w:rPr>
          <w:rFonts w:cs="Tahoma"/>
          <w:sz w:val="20"/>
        </w:rPr>
        <w:t>corresponding action is taken. For example, you can set a bulk discount rule to spe</w:t>
      </w:r>
      <w:r w:rsidR="008001AE">
        <w:rPr>
          <w:rFonts w:cs="Tahoma"/>
          <w:sz w:val="20"/>
        </w:rPr>
        <w:t xml:space="preserve">cify that an item should </w:t>
      </w:r>
      <w:r w:rsidR="0037791D" w:rsidRPr="008001AE">
        <w:rPr>
          <w:rFonts w:cs="Tahoma"/>
          <w:sz w:val="20"/>
        </w:rPr>
        <w:t>sell for less if the customer buys more than a specified number of the produ</w:t>
      </w:r>
      <w:r w:rsidR="008001AE">
        <w:rPr>
          <w:rFonts w:cs="Tahoma"/>
          <w:sz w:val="20"/>
        </w:rPr>
        <w:t xml:space="preserve">ct. In the case of order rules, </w:t>
      </w:r>
      <w:r w:rsidR="0037791D" w:rsidRPr="008001AE">
        <w:rPr>
          <w:rFonts w:cs="Tahoma"/>
          <w:sz w:val="20"/>
        </w:rPr>
        <w:t>these actions result in pricing adjustments, which can be either discounts or ch</w:t>
      </w:r>
      <w:r w:rsidR="008001AE">
        <w:rPr>
          <w:rFonts w:cs="Tahoma"/>
          <w:sz w:val="20"/>
        </w:rPr>
        <w:t xml:space="preserve">arges. </w:t>
      </w:r>
    </w:p>
    <w:p w:rsidR="008001AE" w:rsidRDefault="008001AE" w:rsidP="0037791D">
      <w:pPr>
        <w:autoSpaceDE w:val="0"/>
        <w:autoSpaceDN w:val="0"/>
        <w:adjustRightInd w:val="0"/>
        <w:rPr>
          <w:rFonts w:cs="Tahoma"/>
          <w:sz w:val="20"/>
        </w:rPr>
      </w:pPr>
    </w:p>
    <w:p w:rsidR="00787D7F" w:rsidRDefault="00787D7F" w:rsidP="0037791D">
      <w:pPr>
        <w:autoSpaceDE w:val="0"/>
        <w:autoSpaceDN w:val="0"/>
        <w:adjustRightInd w:val="0"/>
        <w:rPr>
          <w:rFonts w:cs="Tahoma"/>
          <w:sz w:val="20"/>
        </w:rPr>
      </w:pPr>
      <w:r>
        <w:rPr>
          <w:rFonts w:cs="Tahoma"/>
          <w:sz w:val="20"/>
        </w:rPr>
        <w:t xml:space="preserve">It is important to note that Pricing Rules are in effect without the user requiring to perform any special action, i.e.  </w:t>
      </w:r>
      <w:r w:rsidR="00771705">
        <w:rPr>
          <w:rFonts w:cs="Tahoma"/>
          <w:sz w:val="20"/>
        </w:rPr>
        <w:t>If</w:t>
      </w:r>
      <w:r>
        <w:rPr>
          <w:rFonts w:cs="Tahoma"/>
          <w:sz w:val="20"/>
        </w:rPr>
        <w:t xml:space="preserve"> a particular pricing rule is in effect for a customer, any customer users order will get that promotional price as long as the criteria of the pricing rule are met.</w:t>
      </w:r>
    </w:p>
    <w:p w:rsidR="00787D7F" w:rsidRDefault="00787D7F" w:rsidP="0037791D">
      <w:pPr>
        <w:autoSpaceDE w:val="0"/>
        <w:autoSpaceDN w:val="0"/>
        <w:adjustRightInd w:val="0"/>
        <w:rPr>
          <w:rFonts w:cs="Tahoma"/>
          <w:sz w:val="20"/>
        </w:rPr>
      </w:pPr>
      <w:r>
        <w:rPr>
          <w:rFonts w:cs="Tahoma"/>
          <w:sz w:val="20"/>
        </w:rPr>
        <w:t xml:space="preserve"> </w:t>
      </w:r>
    </w:p>
    <w:p w:rsidR="0037791D" w:rsidRPr="008001AE" w:rsidRDefault="0037791D" w:rsidP="008001AE">
      <w:pPr>
        <w:autoSpaceDE w:val="0"/>
        <w:autoSpaceDN w:val="0"/>
        <w:adjustRightInd w:val="0"/>
        <w:rPr>
          <w:rFonts w:cs="Tahoma"/>
          <w:sz w:val="20"/>
        </w:rPr>
      </w:pPr>
      <w:r w:rsidRPr="008001AE">
        <w:rPr>
          <w:rFonts w:cs="Tahoma"/>
          <w:sz w:val="20"/>
        </w:rPr>
        <w:t>The status of a pricing rule can be active or inactive. A pricing rule will be applied only if it is in the active</w:t>
      </w:r>
      <w:r w:rsidR="008001AE">
        <w:rPr>
          <w:rFonts w:cs="Tahoma"/>
          <w:sz w:val="20"/>
        </w:rPr>
        <w:t xml:space="preserve"> </w:t>
      </w:r>
      <w:r w:rsidRPr="008001AE">
        <w:rPr>
          <w:rFonts w:cs="Tahoma"/>
          <w:sz w:val="20"/>
        </w:rPr>
        <w:t>state and if it is effective at the time the pricing is performed.</w:t>
      </w:r>
    </w:p>
    <w:p w:rsidR="0037791D" w:rsidRDefault="0037791D" w:rsidP="002A7CB8">
      <w:pPr>
        <w:rPr>
          <w:rFonts w:cs="Tahoma"/>
        </w:rPr>
      </w:pPr>
    </w:p>
    <w:p w:rsidR="00B274CB" w:rsidRDefault="00B274CB" w:rsidP="002A7CB8">
      <w:pPr>
        <w:rPr>
          <w:rFonts w:cs="Tahoma"/>
        </w:rPr>
      </w:pPr>
      <w:r>
        <w:rPr>
          <w:rFonts w:cs="Tahoma"/>
        </w:rPr>
        <w:t xml:space="preserve">There are several types of pricing rules – </w:t>
      </w:r>
    </w:p>
    <w:p w:rsidR="00B274CB" w:rsidRDefault="00B274CB" w:rsidP="002A7CB8">
      <w:pPr>
        <w:rPr>
          <w:rFonts w:cs="Tahoma"/>
        </w:rPr>
      </w:pPr>
    </w:p>
    <w:p w:rsidR="00F02B60" w:rsidRPr="000948C7" w:rsidRDefault="00F02B60" w:rsidP="00F02B60">
      <w:pPr>
        <w:autoSpaceDE w:val="0"/>
        <w:autoSpaceDN w:val="0"/>
        <w:adjustRightInd w:val="0"/>
        <w:rPr>
          <w:rFonts w:cs="Tahoma"/>
          <w:sz w:val="20"/>
        </w:rPr>
      </w:pPr>
      <w:r w:rsidRPr="000948C7">
        <w:rPr>
          <w:rFonts w:cs="Tahoma"/>
          <w:b/>
          <w:bCs/>
          <w:sz w:val="20"/>
        </w:rPr>
        <w:lastRenderedPageBreak/>
        <w:t xml:space="preserve">Combination: </w:t>
      </w:r>
      <w:r w:rsidRPr="000948C7">
        <w:rPr>
          <w:rFonts w:cs="Tahoma"/>
          <w:sz w:val="20"/>
        </w:rPr>
        <w:t>These rules are used to adjust the price of a target item</w:t>
      </w:r>
      <w:r>
        <w:rPr>
          <w:rFonts w:cs="Tahoma"/>
          <w:sz w:val="20"/>
        </w:rPr>
        <w:t xml:space="preserve"> ID if a certain combination of </w:t>
      </w:r>
      <w:r w:rsidRPr="000948C7">
        <w:rPr>
          <w:rFonts w:cs="Tahoma"/>
          <w:sz w:val="20"/>
        </w:rPr>
        <w:t>source item IDs is in the order. The rule is only applied if the target item ID is already in the order.</w:t>
      </w:r>
    </w:p>
    <w:p w:rsidR="00F02B60" w:rsidRDefault="00F02B60" w:rsidP="00F02B60">
      <w:pPr>
        <w:autoSpaceDE w:val="0"/>
        <w:autoSpaceDN w:val="0"/>
        <w:adjustRightInd w:val="0"/>
        <w:rPr>
          <w:rFonts w:cs="Tahoma"/>
          <w:sz w:val="20"/>
        </w:rPr>
      </w:pPr>
    </w:p>
    <w:p w:rsidR="00F02B60" w:rsidRPr="000948C7" w:rsidRDefault="00F02B60" w:rsidP="00F02B60">
      <w:pPr>
        <w:autoSpaceDE w:val="0"/>
        <w:autoSpaceDN w:val="0"/>
        <w:adjustRightInd w:val="0"/>
        <w:rPr>
          <w:rFonts w:cs="Tahoma"/>
          <w:sz w:val="20"/>
        </w:rPr>
      </w:pPr>
      <w:r w:rsidRPr="000948C7">
        <w:rPr>
          <w:rFonts w:cs="Tahoma"/>
          <w:sz w:val="20"/>
        </w:rPr>
        <w:t>Combination rules can give a discount to either a single target item, all target items, or each</w:t>
      </w:r>
      <w:r>
        <w:rPr>
          <w:rFonts w:cs="Tahoma"/>
          <w:sz w:val="20"/>
        </w:rPr>
        <w:t xml:space="preserve"> </w:t>
      </w:r>
      <w:r w:rsidRPr="000948C7">
        <w:rPr>
          <w:rFonts w:cs="Tahoma"/>
          <w:sz w:val="20"/>
        </w:rPr>
        <w:t>combination of trigger items. They can require that certain quantities of item IDs are present: for</w:t>
      </w:r>
    </w:p>
    <w:p w:rsidR="00F02B60" w:rsidRPr="000948C7" w:rsidRDefault="00F02B60" w:rsidP="00F02B60">
      <w:pPr>
        <w:autoSpaceDE w:val="0"/>
        <w:autoSpaceDN w:val="0"/>
        <w:adjustRightInd w:val="0"/>
        <w:rPr>
          <w:rFonts w:cs="Tahoma"/>
          <w:sz w:val="20"/>
        </w:rPr>
      </w:pPr>
      <w:r w:rsidRPr="000948C7">
        <w:rPr>
          <w:rFonts w:cs="Tahoma"/>
          <w:sz w:val="20"/>
        </w:rPr>
        <w:t>example, buy five PCs and get a printer free.</w:t>
      </w:r>
    </w:p>
    <w:p w:rsidR="00F02B60" w:rsidRDefault="00F02B60" w:rsidP="00F02B60">
      <w:pPr>
        <w:autoSpaceDE w:val="0"/>
        <w:autoSpaceDN w:val="0"/>
        <w:adjustRightInd w:val="0"/>
        <w:rPr>
          <w:rFonts w:eastAsia="ZapfDingbats" w:cs="Tahoma"/>
          <w:sz w:val="20"/>
        </w:rPr>
      </w:pPr>
    </w:p>
    <w:p w:rsidR="00F02B60" w:rsidRPr="000948C7" w:rsidRDefault="00F02B60" w:rsidP="00F02B60">
      <w:pPr>
        <w:autoSpaceDE w:val="0"/>
        <w:autoSpaceDN w:val="0"/>
        <w:adjustRightInd w:val="0"/>
        <w:rPr>
          <w:rFonts w:cs="Tahoma"/>
          <w:sz w:val="20"/>
        </w:rPr>
      </w:pPr>
      <w:r w:rsidRPr="000948C7">
        <w:rPr>
          <w:rFonts w:cs="Tahoma"/>
          <w:b/>
          <w:bCs/>
          <w:sz w:val="20"/>
        </w:rPr>
        <w:t xml:space="preserve">Item Quantity: </w:t>
      </w:r>
      <w:r w:rsidRPr="000948C7">
        <w:rPr>
          <w:rFonts w:cs="Tahoma"/>
          <w:sz w:val="20"/>
        </w:rPr>
        <w:t>These rules provide the ability to specify quantity tiered pricing for items. You can</w:t>
      </w:r>
      <w:r>
        <w:rPr>
          <w:rFonts w:cs="Tahoma"/>
          <w:sz w:val="20"/>
        </w:rPr>
        <w:t xml:space="preserve"> </w:t>
      </w:r>
      <w:r w:rsidRPr="000948C7">
        <w:rPr>
          <w:rFonts w:cs="Tahoma"/>
          <w:sz w:val="20"/>
        </w:rPr>
        <w:t>specify what price an item should sell for if the customer buys more</w:t>
      </w:r>
      <w:r>
        <w:rPr>
          <w:rFonts w:cs="Tahoma"/>
          <w:sz w:val="20"/>
        </w:rPr>
        <w:t xml:space="preserve"> than a specified number of the </w:t>
      </w:r>
      <w:r w:rsidRPr="000948C7">
        <w:rPr>
          <w:rFonts w:cs="Tahoma"/>
          <w:sz w:val="20"/>
        </w:rPr>
        <w:t>product. You can specify the item by ID, or you can use item attributes (f</w:t>
      </w:r>
      <w:r>
        <w:rPr>
          <w:rFonts w:cs="Tahoma"/>
          <w:sz w:val="20"/>
        </w:rPr>
        <w:t xml:space="preserve">eatures) to select the items to </w:t>
      </w:r>
      <w:r w:rsidRPr="000948C7">
        <w:rPr>
          <w:rFonts w:cs="Tahoma"/>
          <w:sz w:val="20"/>
        </w:rPr>
        <w:t>which the rule applies.</w:t>
      </w:r>
    </w:p>
    <w:p w:rsidR="00F02B60" w:rsidRDefault="00F02B60" w:rsidP="00F02B60">
      <w:pPr>
        <w:autoSpaceDE w:val="0"/>
        <w:autoSpaceDN w:val="0"/>
        <w:adjustRightInd w:val="0"/>
        <w:rPr>
          <w:rFonts w:cs="Tahoma"/>
          <w:sz w:val="20"/>
        </w:rPr>
      </w:pPr>
    </w:p>
    <w:p w:rsidR="00F02B60" w:rsidRDefault="00F02B60" w:rsidP="00F02B60">
      <w:pPr>
        <w:autoSpaceDE w:val="0"/>
        <w:autoSpaceDN w:val="0"/>
        <w:adjustRightInd w:val="0"/>
        <w:rPr>
          <w:rFonts w:cs="Tahoma"/>
          <w:sz w:val="20"/>
        </w:rPr>
      </w:pPr>
      <w:r w:rsidRPr="000948C7">
        <w:rPr>
          <w:rFonts w:cs="Tahoma"/>
          <w:sz w:val="20"/>
        </w:rPr>
        <w:t>The item quantity rule can give a percentage or absolute adjustment on a single target item or all target</w:t>
      </w:r>
      <w:r>
        <w:rPr>
          <w:rFonts w:cs="Tahoma"/>
          <w:sz w:val="20"/>
        </w:rPr>
        <w:t xml:space="preserve"> </w:t>
      </w:r>
      <w:r w:rsidRPr="000948C7">
        <w:rPr>
          <w:rFonts w:cs="Tahoma"/>
          <w:sz w:val="20"/>
        </w:rPr>
        <w:t xml:space="preserve">items. For example, a rule can state that if a customer buys 10 or more of a target item, </w:t>
      </w:r>
      <w:r>
        <w:rPr>
          <w:rFonts w:cs="Tahoma"/>
          <w:sz w:val="20"/>
        </w:rPr>
        <w:t xml:space="preserve">a 5% </w:t>
      </w:r>
      <w:r w:rsidRPr="000948C7">
        <w:rPr>
          <w:rFonts w:cs="Tahoma"/>
          <w:sz w:val="20"/>
        </w:rPr>
        <w:t>adjustment is applied to all of the target items.</w:t>
      </w:r>
    </w:p>
    <w:p w:rsidR="00394BAF" w:rsidRDefault="00394BAF" w:rsidP="00F02B60">
      <w:pPr>
        <w:autoSpaceDE w:val="0"/>
        <w:autoSpaceDN w:val="0"/>
        <w:adjustRightInd w:val="0"/>
        <w:rPr>
          <w:rFonts w:cs="Tahoma"/>
          <w:sz w:val="20"/>
        </w:rPr>
      </w:pPr>
    </w:p>
    <w:p w:rsidR="00394BAF" w:rsidRDefault="00394BAF" w:rsidP="00F02B60">
      <w:pPr>
        <w:autoSpaceDE w:val="0"/>
        <w:autoSpaceDN w:val="0"/>
        <w:adjustRightInd w:val="0"/>
        <w:rPr>
          <w:rFonts w:cs="Tahoma"/>
          <w:sz w:val="20"/>
        </w:rPr>
      </w:pPr>
      <w:r>
        <w:rPr>
          <w:rFonts w:cs="Tahoma"/>
          <w:sz w:val="20"/>
        </w:rPr>
        <w:t xml:space="preserve">** xpedx might not use this </w:t>
      </w:r>
      <w:r w:rsidR="00D54CDD">
        <w:rPr>
          <w:rFonts w:cs="Tahoma"/>
          <w:sz w:val="20"/>
        </w:rPr>
        <w:t xml:space="preserve">for doing tier pricing promos but they will use it for creating item specific promotion, such as buy item1 and get 10% off. </w:t>
      </w:r>
    </w:p>
    <w:p w:rsidR="00F02B60" w:rsidRPr="000948C7" w:rsidRDefault="00F02B60" w:rsidP="00F02B60">
      <w:pPr>
        <w:autoSpaceDE w:val="0"/>
        <w:autoSpaceDN w:val="0"/>
        <w:adjustRightInd w:val="0"/>
        <w:rPr>
          <w:rFonts w:cs="Tahoma"/>
          <w:sz w:val="20"/>
        </w:rPr>
      </w:pPr>
    </w:p>
    <w:p w:rsidR="00F02B60" w:rsidRDefault="00F02B60" w:rsidP="00F02B60">
      <w:pPr>
        <w:autoSpaceDE w:val="0"/>
        <w:autoSpaceDN w:val="0"/>
        <w:adjustRightInd w:val="0"/>
        <w:rPr>
          <w:rFonts w:cs="Tahoma"/>
          <w:sz w:val="20"/>
        </w:rPr>
      </w:pPr>
      <w:r w:rsidRPr="000948C7">
        <w:rPr>
          <w:rFonts w:cs="Tahoma"/>
          <w:b/>
          <w:bCs/>
          <w:sz w:val="20"/>
        </w:rPr>
        <w:t xml:space="preserve">Order Total: </w:t>
      </w:r>
      <w:r w:rsidRPr="000948C7">
        <w:rPr>
          <w:rFonts w:cs="Tahoma"/>
          <w:sz w:val="20"/>
        </w:rPr>
        <w:t>These rules take an action if the total value of the order (before shipping and tax) falls in</w:t>
      </w:r>
      <w:r>
        <w:rPr>
          <w:rFonts w:cs="Tahoma"/>
          <w:sz w:val="20"/>
        </w:rPr>
        <w:t xml:space="preserve"> </w:t>
      </w:r>
      <w:r w:rsidRPr="000948C7">
        <w:rPr>
          <w:rFonts w:cs="Tahoma"/>
          <w:sz w:val="20"/>
        </w:rPr>
        <w:t>a range. Typically, the action is to reduce the order total by a percentage discount or by a</w:t>
      </w:r>
      <w:r>
        <w:rPr>
          <w:rFonts w:cs="Tahoma"/>
          <w:sz w:val="20"/>
        </w:rPr>
        <w:t xml:space="preserve">n absolute </w:t>
      </w:r>
      <w:r w:rsidRPr="000948C7">
        <w:rPr>
          <w:rFonts w:cs="Tahoma"/>
          <w:sz w:val="20"/>
        </w:rPr>
        <w:t>value specified in the currency of the rule. For example, a rule can state that if the order is over $25, a</w:t>
      </w:r>
      <w:r>
        <w:rPr>
          <w:rFonts w:cs="Tahoma"/>
          <w:sz w:val="20"/>
        </w:rPr>
        <w:t xml:space="preserve"> </w:t>
      </w:r>
      <w:r w:rsidRPr="000948C7">
        <w:rPr>
          <w:rFonts w:cs="Tahoma"/>
          <w:sz w:val="20"/>
        </w:rPr>
        <w:t>10% adjustment is applied to the order.</w:t>
      </w:r>
    </w:p>
    <w:p w:rsidR="004778F1" w:rsidRDefault="004778F1" w:rsidP="00F02B60">
      <w:pPr>
        <w:autoSpaceDE w:val="0"/>
        <w:autoSpaceDN w:val="0"/>
        <w:adjustRightInd w:val="0"/>
        <w:rPr>
          <w:rFonts w:cs="Tahoma"/>
          <w:sz w:val="20"/>
        </w:rPr>
      </w:pPr>
      <w:r>
        <w:rPr>
          <w:rFonts w:cs="Tahoma"/>
          <w:sz w:val="20"/>
        </w:rPr>
        <w:t xml:space="preserve">For BR1, order total discounts will be set to apply on the lines on the order according to the weight age of the line. </w:t>
      </w:r>
    </w:p>
    <w:p w:rsidR="0026094B" w:rsidRDefault="0026094B" w:rsidP="00F02B60">
      <w:pPr>
        <w:autoSpaceDE w:val="0"/>
        <w:autoSpaceDN w:val="0"/>
        <w:adjustRightInd w:val="0"/>
        <w:rPr>
          <w:rFonts w:cs="Tahoma"/>
          <w:sz w:val="20"/>
        </w:rPr>
      </w:pPr>
    </w:p>
    <w:p w:rsidR="0026094B" w:rsidRDefault="0026094B" w:rsidP="00F02B60">
      <w:pPr>
        <w:autoSpaceDE w:val="0"/>
        <w:autoSpaceDN w:val="0"/>
        <w:adjustRightInd w:val="0"/>
        <w:rPr>
          <w:rFonts w:cs="Tahoma"/>
          <w:sz w:val="20"/>
        </w:rPr>
      </w:pPr>
      <w:r>
        <w:rPr>
          <w:rFonts w:cs="Tahoma"/>
          <w:sz w:val="20"/>
        </w:rPr>
        <w:t>*</w:t>
      </w:r>
      <w:r w:rsidR="00C212C5">
        <w:rPr>
          <w:rFonts w:cs="Tahoma"/>
          <w:sz w:val="20"/>
        </w:rPr>
        <w:t>*</w:t>
      </w:r>
      <w:r>
        <w:rPr>
          <w:rFonts w:cs="Tahoma"/>
          <w:sz w:val="20"/>
        </w:rPr>
        <w:t xml:space="preserve"> This rule will not be used by xpedx atleast for BR1.</w:t>
      </w:r>
      <w:r w:rsidR="00FB04ED">
        <w:rPr>
          <w:rFonts w:cs="Tahoma"/>
          <w:sz w:val="20"/>
        </w:rPr>
        <w:t xml:space="preserve"> </w:t>
      </w:r>
    </w:p>
    <w:p w:rsidR="00F02B60" w:rsidRPr="000948C7" w:rsidRDefault="00F02B60" w:rsidP="00F02B60">
      <w:pPr>
        <w:autoSpaceDE w:val="0"/>
        <w:autoSpaceDN w:val="0"/>
        <w:adjustRightInd w:val="0"/>
        <w:rPr>
          <w:rFonts w:cs="Tahoma"/>
          <w:sz w:val="20"/>
        </w:rPr>
      </w:pPr>
    </w:p>
    <w:p w:rsidR="00F02B60" w:rsidRPr="000948C7" w:rsidRDefault="00F02B60" w:rsidP="00F02B60">
      <w:pPr>
        <w:autoSpaceDE w:val="0"/>
        <w:autoSpaceDN w:val="0"/>
        <w:adjustRightInd w:val="0"/>
        <w:rPr>
          <w:rFonts w:cs="Tahoma"/>
          <w:sz w:val="20"/>
        </w:rPr>
      </w:pPr>
      <w:r w:rsidRPr="000948C7">
        <w:rPr>
          <w:rFonts w:cs="Tahoma"/>
          <w:b/>
          <w:bCs/>
          <w:sz w:val="20"/>
        </w:rPr>
        <w:t xml:space="preserve">Shipping Charge Order Total: </w:t>
      </w:r>
      <w:r w:rsidRPr="000948C7">
        <w:rPr>
          <w:rFonts w:cs="Tahoma"/>
          <w:sz w:val="20"/>
        </w:rPr>
        <w:t xml:space="preserve">These rules provide discounts on </w:t>
      </w:r>
      <w:r>
        <w:rPr>
          <w:rFonts w:cs="Tahoma"/>
          <w:sz w:val="20"/>
        </w:rPr>
        <w:t xml:space="preserve">shipping charges based upon the </w:t>
      </w:r>
      <w:r w:rsidRPr="000948C7">
        <w:rPr>
          <w:rFonts w:cs="Tahoma"/>
          <w:sz w:val="20"/>
        </w:rPr>
        <w:t>order total. Discounts can be a fixed amount, a percentage, or a flat fe</w:t>
      </w:r>
      <w:r>
        <w:rPr>
          <w:rFonts w:cs="Tahoma"/>
          <w:sz w:val="20"/>
        </w:rPr>
        <w:t xml:space="preserve">e shipping charge. For example, </w:t>
      </w:r>
      <w:r w:rsidRPr="000948C7">
        <w:rPr>
          <w:rFonts w:cs="Tahoma"/>
          <w:sz w:val="20"/>
        </w:rPr>
        <w:t>a rule can state that if the order is over $25, a $5 discount is applied to the shipping charge.</w:t>
      </w:r>
    </w:p>
    <w:p w:rsidR="005C3691" w:rsidRDefault="005C3691" w:rsidP="005C3691">
      <w:pPr>
        <w:autoSpaceDE w:val="0"/>
        <w:autoSpaceDN w:val="0"/>
        <w:adjustRightInd w:val="0"/>
        <w:rPr>
          <w:rFonts w:cs="Tahoma"/>
          <w:sz w:val="20"/>
        </w:rPr>
      </w:pPr>
      <w:r>
        <w:rPr>
          <w:rFonts w:cs="Tahoma"/>
          <w:sz w:val="20"/>
        </w:rPr>
        <w:t xml:space="preserve">For BR1, order total discounts will be set to apply on the lines on the order according to the weight age of the line. </w:t>
      </w:r>
    </w:p>
    <w:p w:rsidR="00905399" w:rsidRDefault="00905399" w:rsidP="005C3691">
      <w:pPr>
        <w:autoSpaceDE w:val="0"/>
        <w:autoSpaceDN w:val="0"/>
        <w:adjustRightInd w:val="0"/>
        <w:rPr>
          <w:rFonts w:cs="Tahoma"/>
          <w:sz w:val="20"/>
        </w:rPr>
      </w:pPr>
    </w:p>
    <w:p w:rsidR="00905399" w:rsidRDefault="00905399" w:rsidP="00905399">
      <w:pPr>
        <w:autoSpaceDE w:val="0"/>
        <w:autoSpaceDN w:val="0"/>
        <w:adjustRightInd w:val="0"/>
        <w:rPr>
          <w:rFonts w:cs="Tahoma"/>
          <w:sz w:val="20"/>
        </w:rPr>
      </w:pPr>
      <w:r>
        <w:rPr>
          <w:rFonts w:cs="Tahoma"/>
          <w:sz w:val="20"/>
        </w:rPr>
        <w:t>* This rule will not be used by xpedx atleast for BR1.</w:t>
      </w:r>
    </w:p>
    <w:p w:rsidR="00F02B60" w:rsidRDefault="00F02B60" w:rsidP="00F02B60">
      <w:pPr>
        <w:autoSpaceDE w:val="0"/>
        <w:autoSpaceDN w:val="0"/>
        <w:adjustRightInd w:val="0"/>
        <w:rPr>
          <w:rFonts w:eastAsia="ZapfDingbats" w:cs="Tahoma"/>
          <w:sz w:val="20"/>
        </w:rPr>
      </w:pPr>
    </w:p>
    <w:p w:rsidR="00F02B60" w:rsidRPr="000948C7" w:rsidRDefault="00F02B60" w:rsidP="00F02B60">
      <w:pPr>
        <w:autoSpaceDE w:val="0"/>
        <w:autoSpaceDN w:val="0"/>
        <w:adjustRightInd w:val="0"/>
        <w:rPr>
          <w:rFonts w:cs="Tahoma"/>
          <w:sz w:val="20"/>
        </w:rPr>
      </w:pPr>
      <w:r w:rsidRPr="000948C7">
        <w:rPr>
          <w:rFonts w:cs="Tahoma"/>
          <w:b/>
          <w:bCs/>
          <w:sz w:val="20"/>
        </w:rPr>
        <w:t xml:space="preserve">Item Shipping Surcharge: </w:t>
      </w:r>
      <w:r w:rsidRPr="000948C7">
        <w:rPr>
          <w:rFonts w:cs="Tahoma"/>
          <w:sz w:val="20"/>
        </w:rPr>
        <w:t>These rules operate at the line item level to associate a shipping surcharge</w:t>
      </w:r>
      <w:r>
        <w:rPr>
          <w:rFonts w:cs="Tahoma"/>
          <w:sz w:val="20"/>
        </w:rPr>
        <w:t xml:space="preserve"> </w:t>
      </w:r>
      <w:r w:rsidRPr="000948C7">
        <w:rPr>
          <w:rFonts w:cs="Tahoma"/>
          <w:sz w:val="20"/>
        </w:rPr>
        <w:t>with items with a specified feature.</w:t>
      </w:r>
    </w:p>
    <w:p w:rsidR="00F02B60" w:rsidRDefault="00F02B60" w:rsidP="00F02B60">
      <w:pPr>
        <w:autoSpaceDE w:val="0"/>
        <w:autoSpaceDN w:val="0"/>
        <w:adjustRightInd w:val="0"/>
        <w:rPr>
          <w:rFonts w:cs="Tahoma"/>
          <w:sz w:val="20"/>
        </w:rPr>
      </w:pPr>
    </w:p>
    <w:p w:rsidR="00F02B60" w:rsidRPr="001176C0" w:rsidRDefault="00F02B60" w:rsidP="001176C0">
      <w:pPr>
        <w:autoSpaceDE w:val="0"/>
        <w:autoSpaceDN w:val="0"/>
        <w:adjustRightInd w:val="0"/>
        <w:rPr>
          <w:rFonts w:cs="Tahoma"/>
          <w:sz w:val="20"/>
        </w:rPr>
      </w:pPr>
      <w:r w:rsidRPr="000948C7">
        <w:rPr>
          <w:rFonts w:cs="Tahoma"/>
          <w:sz w:val="20"/>
        </w:rPr>
        <w:t>For example, suppose that you want to charge an additional flat fee for shipping oversized items, such</w:t>
      </w:r>
      <w:r>
        <w:rPr>
          <w:rFonts w:cs="Tahoma"/>
          <w:sz w:val="20"/>
        </w:rPr>
        <w:t xml:space="preserve"> </w:t>
      </w:r>
      <w:r w:rsidRPr="000948C7">
        <w:rPr>
          <w:rFonts w:cs="Tahoma"/>
          <w:sz w:val="20"/>
        </w:rPr>
        <w:t>as refrigerators. You can create an item attribute type (feature type) called Oversized, and then create</w:t>
      </w:r>
      <w:r>
        <w:rPr>
          <w:rFonts w:cs="Tahoma"/>
          <w:sz w:val="20"/>
        </w:rPr>
        <w:t xml:space="preserve"> </w:t>
      </w:r>
      <w:r w:rsidRPr="000948C7">
        <w:rPr>
          <w:rFonts w:cs="Tahoma"/>
          <w:sz w:val="20"/>
        </w:rPr>
        <w:t xml:space="preserve">an Oversized: refrigerators item attribute (feature) and associate it with </w:t>
      </w:r>
      <w:r>
        <w:rPr>
          <w:rFonts w:cs="Tahoma"/>
          <w:sz w:val="20"/>
        </w:rPr>
        <w:t xml:space="preserve">all the refrigerators. When you </w:t>
      </w:r>
      <w:r w:rsidRPr="000948C7">
        <w:rPr>
          <w:rFonts w:cs="Tahoma"/>
          <w:sz w:val="20"/>
        </w:rPr>
        <w:t>create the item shipping surcharge rule, you attach the surcha</w:t>
      </w:r>
      <w:r>
        <w:rPr>
          <w:rFonts w:cs="Tahoma"/>
          <w:sz w:val="20"/>
        </w:rPr>
        <w:t xml:space="preserve">rge by selecting the Oversized: </w:t>
      </w:r>
      <w:r w:rsidRPr="000948C7">
        <w:rPr>
          <w:rFonts w:cs="Tahoma"/>
          <w:sz w:val="20"/>
        </w:rPr>
        <w:t>refrigerators feature.</w:t>
      </w:r>
      <w:r>
        <w:rPr>
          <w:rFonts w:cs="Tahoma"/>
          <w:sz w:val="20"/>
        </w:rPr>
        <w:t xml:space="preserve"> </w:t>
      </w:r>
      <w:r w:rsidRPr="000948C7">
        <w:rPr>
          <w:rFonts w:cs="Tahoma"/>
          <w:sz w:val="20"/>
        </w:rPr>
        <w:t>When the rule applies to a product in the order, the system multiplies the surcharge by the quantity of</w:t>
      </w:r>
      <w:r>
        <w:rPr>
          <w:rFonts w:cs="Tahoma"/>
          <w:sz w:val="20"/>
        </w:rPr>
        <w:t xml:space="preserve"> </w:t>
      </w:r>
      <w:r w:rsidRPr="000948C7">
        <w:rPr>
          <w:rFonts w:cs="Tahoma"/>
          <w:sz w:val="20"/>
        </w:rPr>
        <w:t>the item being purchased and adds the resulting amount to the shipping adjustment.</w:t>
      </w:r>
    </w:p>
    <w:p w:rsidR="004B1200" w:rsidRPr="002A7CB8" w:rsidRDefault="004B1200" w:rsidP="002A7CB8"/>
    <w:p w:rsidR="00402601" w:rsidRDefault="001176C0" w:rsidP="00402601">
      <w:pPr>
        <w:pStyle w:val="Heading2"/>
        <w:numPr>
          <w:ilvl w:val="3"/>
          <w:numId w:val="3"/>
        </w:numPr>
      </w:pPr>
      <w:bookmarkStart w:id="15" w:name="_Toc269845350"/>
      <w:r>
        <w:t>Coupons</w:t>
      </w:r>
      <w:bookmarkEnd w:id="15"/>
    </w:p>
    <w:p w:rsidR="001176C0" w:rsidRDefault="001176C0" w:rsidP="001176C0"/>
    <w:p w:rsidR="001176C0" w:rsidRPr="00787D7F" w:rsidRDefault="001176C0" w:rsidP="001176C0">
      <w:pPr>
        <w:autoSpaceDE w:val="0"/>
        <w:autoSpaceDN w:val="0"/>
        <w:adjustRightInd w:val="0"/>
        <w:rPr>
          <w:rFonts w:cs="Tahoma"/>
          <w:sz w:val="20"/>
        </w:rPr>
      </w:pPr>
      <w:r w:rsidRPr="00787D7F">
        <w:rPr>
          <w:rFonts w:cs="Tahoma"/>
          <w:sz w:val="20"/>
        </w:rPr>
        <w:lastRenderedPageBreak/>
        <w:t>Coupons are a type of pricing rule, but are slightly different. While pricing rules apply to all orders, and customers do not have to do anything to activate them</w:t>
      </w:r>
      <w:r w:rsidR="00E10B59" w:rsidRPr="00787D7F">
        <w:rPr>
          <w:rFonts w:cs="Tahoma"/>
          <w:sz w:val="20"/>
        </w:rPr>
        <w:t>, coupons</w:t>
      </w:r>
      <w:r w:rsidRPr="00787D7F">
        <w:rPr>
          <w:rFonts w:cs="Tahoma"/>
          <w:sz w:val="20"/>
        </w:rPr>
        <w:t xml:space="preserve"> modify the prices of items in orders only if customers actively add the coupons to their orders. </w:t>
      </w:r>
    </w:p>
    <w:p w:rsidR="001176C0" w:rsidRPr="00787D7F" w:rsidRDefault="001176C0" w:rsidP="001176C0">
      <w:pPr>
        <w:autoSpaceDE w:val="0"/>
        <w:autoSpaceDN w:val="0"/>
        <w:adjustRightInd w:val="0"/>
        <w:rPr>
          <w:rFonts w:cs="Tahoma"/>
          <w:sz w:val="20"/>
        </w:rPr>
      </w:pPr>
    </w:p>
    <w:p w:rsidR="001176C0" w:rsidRPr="00781F6D" w:rsidRDefault="001176C0" w:rsidP="001176C0">
      <w:pPr>
        <w:autoSpaceDE w:val="0"/>
        <w:autoSpaceDN w:val="0"/>
        <w:adjustRightInd w:val="0"/>
        <w:rPr>
          <w:rFonts w:cs="Tahoma"/>
          <w:sz w:val="20"/>
        </w:rPr>
      </w:pPr>
      <w:r w:rsidRPr="00787D7F">
        <w:rPr>
          <w:rFonts w:cs="Tahoma"/>
          <w:sz w:val="20"/>
        </w:rPr>
        <w:t>Another difference is that pricing rules can be applied to one or more target items, whereas coupons can be applied to only one target item. For example, an item quantity rule can apply a percentage or absolute adjustment on a single item or all target items, whereas a coupon can apply the adjustment on only one target item.</w:t>
      </w:r>
    </w:p>
    <w:p w:rsidR="001176C0" w:rsidRDefault="001176C0" w:rsidP="001176C0"/>
    <w:p w:rsidR="00933586" w:rsidRDefault="00933586" w:rsidP="001176C0">
      <w:r>
        <w:t>Coupons may be added</w:t>
      </w:r>
      <w:r w:rsidR="00E772E4">
        <w:t xml:space="preserve"> </w:t>
      </w:r>
      <w:r>
        <w:t>/</w:t>
      </w:r>
      <w:r w:rsidR="00E772E4">
        <w:t xml:space="preserve"> removed by</w:t>
      </w:r>
      <w:r>
        <w:t xml:space="preserve"> the customer on the </w:t>
      </w:r>
      <w:r w:rsidR="004775EA">
        <w:t>checkout</w:t>
      </w:r>
      <w:r w:rsidR="00E772E4">
        <w:t xml:space="preserve"> (order review page)</w:t>
      </w:r>
      <w:r>
        <w:t xml:space="preserve"> page</w:t>
      </w:r>
      <w:r w:rsidR="00905399">
        <w:t xml:space="preserve"> only during new order creation</w:t>
      </w:r>
      <w:r>
        <w:t>.</w:t>
      </w:r>
    </w:p>
    <w:p w:rsidR="00ED432F" w:rsidRDefault="00ED432F"/>
    <w:p w:rsidR="00650A83" w:rsidRDefault="00ED432F">
      <w:r>
        <w:rPr>
          <w:rFonts w:cs="Tahoma"/>
          <w:sz w:val="20"/>
        </w:rPr>
        <w:t>The order total coupon codes will still be managed at the header level in Sterling and sent to wM. wM will convert this header coupon to a miscellaneous charge line or a promotion line type before it sends to Legacy and vice versa.</w:t>
      </w:r>
      <w:r w:rsidR="00650A83">
        <w:br w:type="page"/>
      </w:r>
    </w:p>
    <w:p w:rsidR="001176C0" w:rsidRPr="001176C0" w:rsidRDefault="001176C0" w:rsidP="001176C0"/>
    <w:p w:rsidR="002A7CB8" w:rsidRDefault="007046D5" w:rsidP="002F0A7D">
      <w:pPr>
        <w:pStyle w:val="Heading2"/>
        <w:numPr>
          <w:ilvl w:val="2"/>
          <w:numId w:val="3"/>
        </w:numPr>
      </w:pPr>
      <w:bookmarkStart w:id="16" w:name="_Toc269845351"/>
      <w:r>
        <w:t>Marketing Promotions</w:t>
      </w:r>
      <w:bookmarkEnd w:id="16"/>
    </w:p>
    <w:p w:rsidR="00402601" w:rsidRPr="00402601" w:rsidRDefault="00402601" w:rsidP="00402601"/>
    <w:p w:rsidR="002A7CB8" w:rsidRPr="00053135" w:rsidRDefault="002A7CB8" w:rsidP="002A7CB8">
      <w:pPr>
        <w:rPr>
          <w:rFonts w:cs="Tahoma"/>
        </w:rPr>
      </w:pPr>
    </w:p>
    <w:p w:rsidR="00F552D7" w:rsidRDefault="0030169E" w:rsidP="0030169E">
      <w:pPr>
        <w:autoSpaceDE w:val="0"/>
        <w:autoSpaceDN w:val="0"/>
        <w:adjustRightInd w:val="0"/>
        <w:rPr>
          <w:rFonts w:cs="Tahoma"/>
          <w:sz w:val="20"/>
        </w:rPr>
      </w:pPr>
      <w:r w:rsidRPr="00053135">
        <w:rPr>
          <w:rFonts w:cs="Tahoma"/>
          <w:sz w:val="20"/>
        </w:rPr>
        <w:t xml:space="preserve">Marketing Promotions enables xpedx to serve promotional material to customers to highlight offers, new items, etc. </w:t>
      </w:r>
      <w:r w:rsidR="0022098E">
        <w:rPr>
          <w:rFonts w:cs="Tahoma"/>
          <w:sz w:val="20"/>
        </w:rPr>
        <w:t>Currently in the xpedx solution, the marketing promotions are shown on the home page and the catalog page</w:t>
      </w:r>
      <w:r w:rsidR="00A47FDE">
        <w:rPr>
          <w:rFonts w:cs="Tahoma"/>
          <w:sz w:val="20"/>
        </w:rPr>
        <w:t xml:space="preserve"> as carousal</w:t>
      </w:r>
      <w:r w:rsidR="0022098E">
        <w:rPr>
          <w:rFonts w:cs="Tahoma"/>
          <w:sz w:val="20"/>
        </w:rPr>
        <w:t xml:space="preserve">. User or Customer specific promotions are not OOTB. </w:t>
      </w:r>
      <w:r w:rsidR="00643269">
        <w:rPr>
          <w:rFonts w:cs="Tahoma"/>
          <w:sz w:val="20"/>
        </w:rPr>
        <w:t>For BR1, customization will be done to support marketing promotions based on customer field “Industry”.</w:t>
      </w:r>
    </w:p>
    <w:p w:rsidR="00F552D7" w:rsidRDefault="00F552D7" w:rsidP="0030169E">
      <w:pPr>
        <w:autoSpaceDE w:val="0"/>
        <w:autoSpaceDN w:val="0"/>
        <w:adjustRightInd w:val="0"/>
        <w:rPr>
          <w:rFonts w:cs="Tahoma"/>
          <w:sz w:val="20"/>
        </w:rPr>
      </w:pPr>
    </w:p>
    <w:p w:rsidR="00F552D7" w:rsidRDefault="00F552D7" w:rsidP="0030169E">
      <w:pPr>
        <w:autoSpaceDE w:val="0"/>
        <w:autoSpaceDN w:val="0"/>
        <w:adjustRightInd w:val="0"/>
        <w:rPr>
          <w:rFonts w:cs="Tahoma"/>
          <w:sz w:val="20"/>
        </w:rPr>
      </w:pPr>
      <w:r>
        <w:rPr>
          <w:rFonts w:cs="Tahoma"/>
          <w:sz w:val="20"/>
        </w:rPr>
        <w:t>Process Flow:</w:t>
      </w:r>
    </w:p>
    <w:p w:rsidR="00F552D7" w:rsidRDefault="0022098E" w:rsidP="00F552D7">
      <w:pPr>
        <w:pStyle w:val="ListParagraph"/>
        <w:numPr>
          <w:ilvl w:val="0"/>
          <w:numId w:val="30"/>
        </w:numPr>
        <w:autoSpaceDE w:val="0"/>
        <w:autoSpaceDN w:val="0"/>
        <w:adjustRightInd w:val="0"/>
        <w:rPr>
          <w:rFonts w:cs="Tahoma"/>
          <w:sz w:val="20"/>
        </w:rPr>
      </w:pPr>
      <w:r w:rsidRPr="00F552D7">
        <w:rPr>
          <w:rFonts w:cs="Tahoma"/>
          <w:sz w:val="20"/>
        </w:rPr>
        <w:t xml:space="preserve">Html fragments will be created </w:t>
      </w:r>
      <w:r w:rsidR="00122F6C" w:rsidRPr="00F552D7">
        <w:rPr>
          <w:rFonts w:cs="Tahoma"/>
          <w:sz w:val="20"/>
        </w:rPr>
        <w:t xml:space="preserve">and will be </w:t>
      </w:r>
      <w:r w:rsidR="00643269" w:rsidRPr="00F552D7">
        <w:rPr>
          <w:rFonts w:cs="Tahoma"/>
          <w:sz w:val="20"/>
        </w:rPr>
        <w:t xml:space="preserve">put on a shared location. </w:t>
      </w:r>
    </w:p>
    <w:p w:rsidR="00F552D7" w:rsidRPr="00F04B9D" w:rsidRDefault="00643269" w:rsidP="00F552D7">
      <w:pPr>
        <w:pStyle w:val="ListParagraph"/>
        <w:numPr>
          <w:ilvl w:val="0"/>
          <w:numId w:val="30"/>
        </w:numPr>
        <w:autoSpaceDE w:val="0"/>
        <w:autoSpaceDN w:val="0"/>
        <w:adjustRightInd w:val="0"/>
        <w:rPr>
          <w:rFonts w:cs="Tahoma"/>
          <w:sz w:val="20"/>
          <w:highlight w:val="yellow"/>
        </w:rPr>
      </w:pPr>
      <w:r w:rsidRPr="00F552D7">
        <w:rPr>
          <w:rFonts w:cs="Tahoma"/>
          <w:sz w:val="20"/>
        </w:rPr>
        <w:t xml:space="preserve">The html can be edited by xpedx Marketing team if they decide to change the promotion. </w:t>
      </w:r>
      <w:r w:rsidR="00987283" w:rsidRPr="00F04B9D">
        <w:rPr>
          <w:rFonts w:cs="Tahoma"/>
          <w:sz w:val="20"/>
          <w:highlight w:val="yellow"/>
        </w:rPr>
        <w:t>A Windows directory will be created and all HTMLs will be placed in that according to the directory structure as in staging and production. The Marketing team will be given access to the folder. They can edit the htmls and work with xpedx IT to get them over to Staging and Production. The HTML changes should be first tested in staging and then promoted to production.</w:t>
      </w:r>
    </w:p>
    <w:p w:rsidR="0030169E" w:rsidRDefault="00F552D7" w:rsidP="00F552D7">
      <w:pPr>
        <w:pStyle w:val="ListParagraph"/>
        <w:numPr>
          <w:ilvl w:val="0"/>
          <w:numId w:val="30"/>
        </w:numPr>
        <w:autoSpaceDE w:val="0"/>
        <w:autoSpaceDN w:val="0"/>
        <w:adjustRightInd w:val="0"/>
        <w:rPr>
          <w:rFonts w:cs="Tahoma"/>
          <w:sz w:val="20"/>
        </w:rPr>
      </w:pPr>
      <w:r>
        <w:rPr>
          <w:rFonts w:cs="Tahoma"/>
          <w:sz w:val="20"/>
        </w:rPr>
        <w:t xml:space="preserve">Since we are doing it for </w:t>
      </w:r>
      <w:r w:rsidR="00643269" w:rsidRPr="00F552D7">
        <w:rPr>
          <w:rFonts w:cs="Tahoma"/>
          <w:sz w:val="20"/>
        </w:rPr>
        <w:t>customer attribute “Industry”, we will use a naming convention for these html files including the Industry value as part of the filename.</w:t>
      </w:r>
      <w:r>
        <w:rPr>
          <w:rFonts w:cs="Tahoma"/>
          <w:sz w:val="20"/>
        </w:rPr>
        <w:t xml:space="preserve"> For e.g, for home page promotion the file name would be “&lt;IndustryName&gt;_HomePage_Promo.html”.</w:t>
      </w:r>
    </w:p>
    <w:p w:rsidR="00F552D7" w:rsidRPr="0098713F" w:rsidRDefault="00F552D7" w:rsidP="00F552D7">
      <w:pPr>
        <w:pStyle w:val="ListParagraph"/>
        <w:numPr>
          <w:ilvl w:val="0"/>
          <w:numId w:val="30"/>
        </w:numPr>
        <w:autoSpaceDE w:val="0"/>
        <w:autoSpaceDN w:val="0"/>
        <w:adjustRightInd w:val="0"/>
        <w:rPr>
          <w:rFonts w:cs="Tahoma"/>
          <w:sz w:val="20"/>
          <w:highlight w:val="yellow"/>
        </w:rPr>
      </w:pPr>
      <w:r>
        <w:rPr>
          <w:rFonts w:cs="Tahoma"/>
          <w:sz w:val="20"/>
        </w:rPr>
        <w:t>Catalog page the promotion criteria will be a combination of Top Category name</w:t>
      </w:r>
      <w:r w:rsidR="00F04B9D">
        <w:rPr>
          <w:rFonts w:cs="Tahoma"/>
          <w:sz w:val="20"/>
        </w:rPr>
        <w:t xml:space="preserve"> and Division</w:t>
      </w:r>
      <w:r w:rsidR="0098713F">
        <w:rPr>
          <w:rFonts w:cs="Tahoma"/>
          <w:sz w:val="20"/>
        </w:rPr>
        <w:t xml:space="preserve">. </w:t>
      </w:r>
      <w:r w:rsidR="0098713F" w:rsidRPr="0098713F">
        <w:rPr>
          <w:rFonts w:cs="Tahoma"/>
          <w:sz w:val="20"/>
          <w:highlight w:val="yellow"/>
        </w:rPr>
        <w:t>The file name</w:t>
      </w:r>
      <w:r w:rsidRPr="0098713F">
        <w:rPr>
          <w:rFonts w:cs="Tahoma"/>
          <w:sz w:val="20"/>
          <w:highlight w:val="yellow"/>
        </w:rPr>
        <w:t xml:space="preserve"> will be </w:t>
      </w:r>
      <w:r w:rsidR="00F04B9D" w:rsidRPr="0098713F">
        <w:rPr>
          <w:rFonts w:cs="Tahoma"/>
          <w:sz w:val="20"/>
          <w:highlight w:val="yellow"/>
        </w:rPr>
        <w:t>“</w:t>
      </w:r>
      <w:r w:rsidRPr="0098713F">
        <w:rPr>
          <w:rFonts w:cs="Tahoma"/>
          <w:sz w:val="20"/>
          <w:highlight w:val="yellow"/>
        </w:rPr>
        <w:t>&lt;TopCategory&gt;</w:t>
      </w:r>
      <w:r w:rsidR="008A268F" w:rsidRPr="0098713F">
        <w:rPr>
          <w:rFonts w:cs="Tahoma"/>
          <w:sz w:val="20"/>
          <w:highlight w:val="yellow"/>
        </w:rPr>
        <w:t>_&lt;CustomerDivisionNumber&gt;</w:t>
      </w:r>
      <w:r w:rsidRPr="0098713F">
        <w:rPr>
          <w:rFonts w:cs="Tahoma"/>
          <w:sz w:val="20"/>
          <w:highlight w:val="yellow"/>
        </w:rPr>
        <w:t>_Catalog_promo.html”.</w:t>
      </w:r>
    </w:p>
    <w:p w:rsidR="00A47FDE" w:rsidRPr="00F552D7" w:rsidRDefault="00A47FDE" w:rsidP="00F552D7">
      <w:pPr>
        <w:pStyle w:val="ListParagraph"/>
        <w:numPr>
          <w:ilvl w:val="0"/>
          <w:numId w:val="30"/>
        </w:numPr>
        <w:autoSpaceDE w:val="0"/>
        <w:autoSpaceDN w:val="0"/>
        <w:adjustRightInd w:val="0"/>
        <w:rPr>
          <w:rFonts w:cs="Tahoma"/>
          <w:sz w:val="20"/>
        </w:rPr>
      </w:pPr>
      <w:r>
        <w:rPr>
          <w:rFonts w:cs="Tahoma"/>
          <w:sz w:val="20"/>
        </w:rPr>
        <w:t>For guest user, there will be one promo setup each for home and catalog page and the file name would be “HomePage_Promo.html” and “Catalog_Promo.html”.</w:t>
      </w:r>
    </w:p>
    <w:p w:rsidR="008075FB" w:rsidRDefault="00747708" w:rsidP="008075FB">
      <w:pPr>
        <w:rPr>
          <w:rFonts w:cs="Tahoma"/>
          <w:sz w:val="20"/>
        </w:rPr>
      </w:pPr>
      <w:r w:rsidRPr="00A4744B">
        <w:rPr>
          <w:rFonts w:cs="Tahoma"/>
          <w:sz w:val="20"/>
        </w:rPr>
        <w:t>These html files will have three sections for each promo namely, some verbiage about the promo, an image associated with the promo and a link for the promo. The link could be a link to an image, pdf file or a document.</w:t>
      </w:r>
    </w:p>
    <w:p w:rsidR="000A5F29" w:rsidRDefault="000A5F29" w:rsidP="008075FB">
      <w:pPr>
        <w:rPr>
          <w:rFonts w:cs="Tahoma"/>
          <w:sz w:val="20"/>
        </w:rPr>
      </w:pPr>
    </w:p>
    <w:p w:rsidR="000A5F29" w:rsidRPr="00A4744B" w:rsidRDefault="000A5F29" w:rsidP="008075FB">
      <w:pPr>
        <w:rPr>
          <w:rFonts w:cs="Tahoma"/>
          <w:sz w:val="20"/>
        </w:rPr>
      </w:pPr>
      <w:r w:rsidRPr="0098713F">
        <w:rPr>
          <w:rFonts w:cs="Tahoma"/>
          <w:sz w:val="20"/>
          <w:highlight w:val="yellow"/>
        </w:rPr>
        <w:t>On the Cart and My Items List Page, the promotion real estate will be taken out and will be allocated to the related items carousel.</w:t>
      </w:r>
    </w:p>
    <w:p w:rsidR="00DC6397" w:rsidRDefault="00DC6397" w:rsidP="00E5062C"/>
    <w:p w:rsidR="00361714" w:rsidRPr="00E5062C" w:rsidRDefault="00361714" w:rsidP="00E5062C"/>
    <w:p w:rsidR="00447EA9" w:rsidRDefault="00447EA9" w:rsidP="00447EA9">
      <w:pPr>
        <w:pStyle w:val="Heading2"/>
        <w:numPr>
          <w:ilvl w:val="2"/>
          <w:numId w:val="3"/>
        </w:numPr>
      </w:pPr>
      <w:bookmarkStart w:id="17" w:name="_Toc269845352"/>
      <w:r>
        <w:t>Advertisements</w:t>
      </w:r>
      <w:bookmarkEnd w:id="17"/>
      <w:r>
        <w:t xml:space="preserve"> </w:t>
      </w:r>
    </w:p>
    <w:p w:rsidR="00447EA9" w:rsidRDefault="00447EA9" w:rsidP="00447EA9"/>
    <w:p w:rsidR="00447EA9" w:rsidRDefault="00447EA9" w:rsidP="00447EA9">
      <w:r>
        <w:t>Advertisements are being served by xpedx’s advertisement engine through a link that will be included in the html page for the following pages in Sterling.</w:t>
      </w:r>
    </w:p>
    <w:p w:rsidR="00447EA9" w:rsidRDefault="00447EA9" w:rsidP="00447EA9"/>
    <w:p w:rsidR="00447EA9" w:rsidRPr="00447EA9" w:rsidRDefault="00447EA9" w:rsidP="00447EA9">
      <w:pPr>
        <w:pStyle w:val="ListParagraph"/>
        <w:numPr>
          <w:ilvl w:val="0"/>
          <w:numId w:val="30"/>
        </w:numPr>
        <w:autoSpaceDE w:val="0"/>
        <w:autoSpaceDN w:val="0"/>
        <w:adjustRightInd w:val="0"/>
        <w:rPr>
          <w:rFonts w:cs="Tahoma"/>
          <w:sz w:val="20"/>
        </w:rPr>
      </w:pPr>
      <w:r w:rsidRPr="00447EA9">
        <w:rPr>
          <w:rFonts w:cs="Tahoma"/>
          <w:sz w:val="20"/>
        </w:rPr>
        <w:t>Catalog</w:t>
      </w:r>
    </w:p>
    <w:p w:rsidR="00447EA9" w:rsidRPr="00447EA9" w:rsidRDefault="00447EA9" w:rsidP="00447EA9">
      <w:pPr>
        <w:pStyle w:val="ListParagraph"/>
        <w:numPr>
          <w:ilvl w:val="0"/>
          <w:numId w:val="30"/>
        </w:numPr>
        <w:autoSpaceDE w:val="0"/>
        <w:autoSpaceDN w:val="0"/>
        <w:adjustRightInd w:val="0"/>
        <w:rPr>
          <w:rFonts w:cs="Tahoma"/>
          <w:sz w:val="20"/>
        </w:rPr>
      </w:pPr>
      <w:r w:rsidRPr="00447EA9">
        <w:rPr>
          <w:rFonts w:cs="Tahoma"/>
          <w:sz w:val="20"/>
        </w:rPr>
        <w:t>Home</w:t>
      </w:r>
    </w:p>
    <w:p w:rsidR="00447EA9" w:rsidRPr="00447EA9" w:rsidRDefault="00447EA9" w:rsidP="00447EA9">
      <w:pPr>
        <w:pStyle w:val="ListParagraph"/>
        <w:numPr>
          <w:ilvl w:val="0"/>
          <w:numId w:val="30"/>
        </w:numPr>
        <w:autoSpaceDE w:val="0"/>
        <w:autoSpaceDN w:val="0"/>
        <w:adjustRightInd w:val="0"/>
        <w:rPr>
          <w:rFonts w:cs="Tahoma"/>
          <w:sz w:val="20"/>
        </w:rPr>
      </w:pPr>
      <w:r w:rsidRPr="00447EA9">
        <w:rPr>
          <w:rFonts w:cs="Tahoma"/>
          <w:sz w:val="20"/>
        </w:rPr>
        <w:t>Cart</w:t>
      </w:r>
    </w:p>
    <w:p w:rsidR="00447EA9" w:rsidRDefault="00447EA9" w:rsidP="00447EA9">
      <w:pPr>
        <w:pStyle w:val="ListParagraph"/>
        <w:numPr>
          <w:ilvl w:val="0"/>
          <w:numId w:val="30"/>
        </w:numPr>
        <w:autoSpaceDE w:val="0"/>
        <w:autoSpaceDN w:val="0"/>
        <w:adjustRightInd w:val="0"/>
        <w:rPr>
          <w:rFonts w:cs="Tahoma"/>
          <w:sz w:val="20"/>
        </w:rPr>
      </w:pPr>
      <w:r w:rsidRPr="00447EA9">
        <w:rPr>
          <w:rFonts w:cs="Tahoma"/>
          <w:sz w:val="20"/>
        </w:rPr>
        <w:t>My Items List Detail Page</w:t>
      </w:r>
    </w:p>
    <w:p w:rsidR="00447EA9" w:rsidRPr="00447EA9" w:rsidRDefault="00447EA9" w:rsidP="00447EA9">
      <w:pPr>
        <w:autoSpaceDE w:val="0"/>
        <w:autoSpaceDN w:val="0"/>
        <w:adjustRightInd w:val="0"/>
        <w:rPr>
          <w:rFonts w:cs="Tahoma"/>
          <w:sz w:val="20"/>
        </w:rPr>
      </w:pPr>
      <w:r>
        <w:rPr>
          <w:rFonts w:cs="Tahoma"/>
          <w:sz w:val="20"/>
        </w:rPr>
        <w:t xml:space="preserve">The details of how the links will be added </w:t>
      </w:r>
      <w:r w:rsidR="00AB7D82">
        <w:rPr>
          <w:rFonts w:cs="Tahoma"/>
          <w:sz w:val="20"/>
        </w:rPr>
        <w:t>to the Sterling pages is yet to be determined once the selection of the Advertisement engine that xpedx is going to use is finalized and technical discussion are hosted between the vendor and Sterling team.</w:t>
      </w:r>
    </w:p>
    <w:p w:rsidR="00873490" w:rsidRDefault="00873490" w:rsidP="00313CCE">
      <w:pPr>
        <w:rPr>
          <w:rFonts w:cs="Tahoma"/>
          <w:color w:val="339966"/>
        </w:rPr>
      </w:pPr>
      <w:r>
        <w:rPr>
          <w:rFonts w:cs="Tahoma"/>
          <w:color w:val="339966"/>
        </w:rPr>
        <w:br w:type="page"/>
      </w:r>
    </w:p>
    <w:p w:rsidR="0072257E" w:rsidRDefault="007E4719" w:rsidP="00313CCE">
      <w:pPr>
        <w:pStyle w:val="Heading2"/>
        <w:numPr>
          <w:ilvl w:val="1"/>
          <w:numId w:val="3"/>
        </w:numPr>
      </w:pPr>
      <w:bookmarkStart w:id="18" w:name="_Toc263245140"/>
      <w:bookmarkStart w:id="19" w:name="_Toc269845353"/>
      <w:r>
        <w:lastRenderedPageBreak/>
        <w:t>Master System</w:t>
      </w:r>
      <w:bookmarkEnd w:id="18"/>
      <w:bookmarkEnd w:id="19"/>
    </w:p>
    <w:p w:rsidR="00873490" w:rsidRDefault="00873490" w:rsidP="00313CCE">
      <w:r>
        <w:t xml:space="preserve">Sterling is the master of system to maintain and create </w:t>
      </w:r>
      <w:r w:rsidR="004775EA">
        <w:t>Promotions</w:t>
      </w:r>
      <w:r>
        <w:t xml:space="preserve">. </w:t>
      </w:r>
    </w:p>
    <w:p w:rsidR="00873490" w:rsidRDefault="00873490" w:rsidP="00313CCE"/>
    <w:p w:rsidR="007E4719" w:rsidRPr="000F501A" w:rsidRDefault="007E4719" w:rsidP="007E4719">
      <w:pPr>
        <w:pStyle w:val="Heading2"/>
        <w:numPr>
          <w:ilvl w:val="1"/>
          <w:numId w:val="3"/>
        </w:numPr>
      </w:pPr>
      <w:bookmarkStart w:id="20" w:name="_Toc263245141"/>
      <w:bookmarkStart w:id="21" w:name="_Toc269845354"/>
      <w:r>
        <w:t>Implementation Details</w:t>
      </w:r>
      <w:bookmarkEnd w:id="20"/>
      <w:bookmarkEnd w:id="21"/>
    </w:p>
    <w:p w:rsidR="0072257E" w:rsidRDefault="003D2270" w:rsidP="0072257E">
      <w:r>
        <w:t>OOTB Promotion functionality will be used with tweaks to calculate unit price after discount on a line. Tweaks will also be done to the marketing promotions display on the home page and catalog pages.</w:t>
      </w:r>
    </w:p>
    <w:p w:rsidR="003D2270" w:rsidRPr="0072257E" w:rsidRDefault="003D2270" w:rsidP="0072257E"/>
    <w:p w:rsidR="00873490" w:rsidRDefault="00873490" w:rsidP="002F0A7D">
      <w:pPr>
        <w:pStyle w:val="Heading2"/>
        <w:numPr>
          <w:ilvl w:val="2"/>
          <w:numId w:val="3"/>
        </w:numPr>
      </w:pPr>
      <w:bookmarkStart w:id="22" w:name="_Toc269845355"/>
      <w:r>
        <w:t>Entity objects.</w:t>
      </w:r>
      <w:bookmarkEnd w:id="22"/>
    </w:p>
    <w:p w:rsidR="00873490" w:rsidRDefault="00873490" w:rsidP="002F0A7D">
      <w:pPr>
        <w:pStyle w:val="Heading2"/>
        <w:numPr>
          <w:ilvl w:val="2"/>
          <w:numId w:val="3"/>
        </w:numPr>
      </w:pPr>
      <w:bookmarkStart w:id="23" w:name="_Toc269845356"/>
      <w:r>
        <w:t>Actions involved and Functions</w:t>
      </w:r>
      <w:bookmarkEnd w:id="23"/>
      <w:r>
        <w:t xml:space="preserve"> </w:t>
      </w:r>
    </w:p>
    <w:p w:rsidR="00873490" w:rsidRDefault="00873490" w:rsidP="00313CCE">
      <w:pPr>
        <w:rPr>
          <w:rFonts w:cs="Tahoma"/>
        </w:rPr>
      </w:pPr>
    </w:p>
    <w:p w:rsidR="007E4719" w:rsidRDefault="007E4719" w:rsidP="007E4719">
      <w:pPr>
        <w:pStyle w:val="Heading2"/>
        <w:numPr>
          <w:ilvl w:val="1"/>
          <w:numId w:val="3"/>
        </w:numPr>
      </w:pPr>
      <w:bookmarkStart w:id="24" w:name="_Toc263245145"/>
      <w:bookmarkStart w:id="25" w:name="_Toc269845357"/>
      <w:r>
        <w:t>Process Flow</w:t>
      </w:r>
      <w:bookmarkEnd w:id="24"/>
      <w:bookmarkEnd w:id="25"/>
    </w:p>
    <w:p w:rsidR="007A7391" w:rsidRDefault="007E4719" w:rsidP="007A7391">
      <w:r>
        <w:t>Not Applicable</w:t>
      </w:r>
    </w:p>
    <w:p w:rsidR="006918DD" w:rsidRDefault="006918DD" w:rsidP="007A7391"/>
    <w:p w:rsidR="006918DD" w:rsidRDefault="006918DD" w:rsidP="006918DD">
      <w:pPr>
        <w:pStyle w:val="Heading2"/>
        <w:numPr>
          <w:ilvl w:val="1"/>
          <w:numId w:val="3"/>
        </w:numPr>
      </w:pPr>
      <w:bookmarkStart w:id="26" w:name="_Toc263245146"/>
      <w:bookmarkStart w:id="27" w:name="_Toc269845358"/>
      <w:r>
        <w:t>Screen Shot</w:t>
      </w:r>
      <w:bookmarkEnd w:id="26"/>
      <w:bookmarkEnd w:id="27"/>
    </w:p>
    <w:p w:rsidR="00873490" w:rsidRDefault="00873490" w:rsidP="00285DC0"/>
    <w:p w:rsidR="00873490" w:rsidRDefault="008C296E" w:rsidP="00285DC0">
      <w:r>
        <w:t xml:space="preserve">[TBD] </w:t>
      </w:r>
    </w:p>
    <w:p w:rsidR="00873490" w:rsidRDefault="00873490" w:rsidP="00285DC0"/>
    <w:p w:rsidR="00E63431" w:rsidRDefault="00E63431" w:rsidP="00E63431">
      <w:pPr>
        <w:pStyle w:val="Heading2"/>
        <w:numPr>
          <w:ilvl w:val="1"/>
          <w:numId w:val="3"/>
        </w:numPr>
      </w:pPr>
      <w:bookmarkStart w:id="28" w:name="_Toc263245147"/>
      <w:bookmarkStart w:id="29" w:name="_Toc269845359"/>
      <w:r>
        <w:t>Open Questions</w:t>
      </w:r>
      <w:bookmarkEnd w:id="28"/>
      <w:bookmarkEnd w:id="29"/>
    </w:p>
    <w:p w:rsidR="006E7336" w:rsidRPr="006E7336" w:rsidRDefault="006E7336" w:rsidP="006E7336"/>
    <w:p w:rsidR="004772B3" w:rsidRDefault="00B15A0D" w:rsidP="00313CCE">
      <w:pPr>
        <w:numPr>
          <w:ilvl w:val="0"/>
          <w:numId w:val="5"/>
        </w:numPr>
      </w:pPr>
      <w:r>
        <w:t xml:space="preserve">A follow up session has been requested to demonstrate the administration screens for all promotions. </w:t>
      </w:r>
      <w:r w:rsidR="00E20E1E">
        <w:t>Answer: Demo has been schedule for 8/19.</w:t>
      </w:r>
    </w:p>
    <w:p w:rsidR="00E85AAD" w:rsidRPr="0081691C" w:rsidRDefault="00225FC8" w:rsidP="0081691C">
      <w:pPr>
        <w:numPr>
          <w:ilvl w:val="0"/>
          <w:numId w:val="5"/>
        </w:numPr>
      </w:pPr>
      <w:r w:rsidRPr="0081691C">
        <w:rPr>
          <w:rFonts w:cs="Tahoma"/>
          <w:sz w:val="20"/>
        </w:rPr>
        <w:t xml:space="preserve">Pricing Rules – [Chris K - 4/20 - </w:t>
      </w:r>
      <w:r w:rsidR="00E85AAD" w:rsidRPr="0081691C">
        <w:rPr>
          <w:rFonts w:cs="Tahoma"/>
          <w:sz w:val="20"/>
        </w:rPr>
        <w:t>What about Order Shippable Total?  Saalfeld only wants to apply a promotion or coupon to the shippable total.  Ex.  If a customer places an order for $500 and promotion gives 10% off of orders over $500, however, $300 of that $500 is backordered, we would not give the customer the 10% off.  This may apply to xpedx promotions as well</w:t>
      </w:r>
      <w:r w:rsidRPr="0081691C">
        <w:rPr>
          <w:rFonts w:cs="Tahoma"/>
          <w:sz w:val="20"/>
        </w:rPr>
        <w:t>]</w:t>
      </w:r>
      <w:r w:rsidR="00E85AAD" w:rsidRPr="0081691C">
        <w:rPr>
          <w:rFonts w:cs="Tahoma"/>
          <w:sz w:val="20"/>
        </w:rPr>
        <w:t xml:space="preserve">.  </w:t>
      </w:r>
      <w:r w:rsidRPr="0081691C">
        <w:rPr>
          <w:rFonts w:cs="Tahoma"/>
          <w:sz w:val="20"/>
        </w:rPr>
        <w:t xml:space="preserve">[ </w:t>
      </w:r>
      <w:r w:rsidR="00E85AAD" w:rsidRPr="0081691C">
        <w:rPr>
          <w:rFonts w:cs="Tahoma"/>
          <w:sz w:val="20"/>
        </w:rPr>
        <w:t>D</w:t>
      </w:r>
      <w:r w:rsidRPr="0081691C">
        <w:rPr>
          <w:rFonts w:cs="Tahoma"/>
          <w:sz w:val="20"/>
        </w:rPr>
        <w:t xml:space="preserve">eanna </w:t>
      </w:r>
      <w:r w:rsidR="00E85AAD" w:rsidRPr="0081691C">
        <w:rPr>
          <w:rFonts w:cs="Tahoma"/>
          <w:sz w:val="20"/>
        </w:rPr>
        <w:t xml:space="preserve">T </w:t>
      </w:r>
      <w:r w:rsidRPr="0081691C">
        <w:rPr>
          <w:rFonts w:cs="Tahoma"/>
          <w:sz w:val="20"/>
        </w:rPr>
        <w:t xml:space="preserve">-4/29 </w:t>
      </w:r>
      <w:r w:rsidR="00E85AAD" w:rsidRPr="0081691C">
        <w:rPr>
          <w:rFonts w:cs="Tahoma"/>
          <w:sz w:val="20"/>
        </w:rPr>
        <w:t>– my understanding is that I am the only one getting shippable order total (via my storefront for Saalfeld, calculated on web, not legacy) and the other segments will not have access to a shippable order total therefore could only base promotions based on the extended total.</w:t>
      </w:r>
      <w:r w:rsidRPr="0081691C">
        <w:rPr>
          <w:rFonts w:cs="Tahoma"/>
          <w:sz w:val="20"/>
        </w:rPr>
        <w:t>]</w:t>
      </w:r>
      <w:r w:rsidR="00E85AAD" w:rsidRPr="0081691C">
        <w:rPr>
          <w:rFonts w:cs="Tahoma"/>
          <w:sz w:val="20"/>
        </w:rPr>
        <w:t xml:space="preserve"> – JIRA</w:t>
      </w:r>
      <w:r w:rsidRPr="0081691C">
        <w:rPr>
          <w:rFonts w:cs="Tahoma"/>
          <w:sz w:val="20"/>
        </w:rPr>
        <w:t xml:space="preserve"> XCNG-</w:t>
      </w:r>
      <w:r w:rsidR="00E85AAD" w:rsidRPr="0081691C">
        <w:rPr>
          <w:rFonts w:cs="Tahoma"/>
          <w:sz w:val="20"/>
        </w:rPr>
        <w:t>. [PG</w:t>
      </w:r>
      <w:r w:rsidR="00EC459D" w:rsidRPr="0081691C">
        <w:rPr>
          <w:rFonts w:cs="Tahoma"/>
          <w:sz w:val="20"/>
        </w:rPr>
        <w:t xml:space="preserve"> - 6/10</w:t>
      </w:r>
      <w:r w:rsidR="00E85AAD" w:rsidRPr="0081691C">
        <w:rPr>
          <w:rFonts w:cs="Tahoma"/>
          <w:sz w:val="20"/>
        </w:rPr>
        <w:t xml:space="preserve"> At the time of order capture, the order shippable total is not know and hence I am not sure if we can reliably apply this rule. This would also lead to customization within Sterling to look at a new order total field.</w:t>
      </w:r>
      <w:r w:rsidR="00EC459D" w:rsidRPr="0081691C">
        <w:rPr>
          <w:rFonts w:cs="Tahoma"/>
          <w:sz w:val="20"/>
        </w:rPr>
        <w:t>]</w:t>
      </w:r>
      <w:r w:rsidR="00E20E1E">
        <w:rPr>
          <w:rFonts w:cs="Tahoma"/>
          <w:sz w:val="20"/>
        </w:rPr>
        <w:t xml:space="preserve"> </w:t>
      </w:r>
    </w:p>
    <w:p w:rsidR="0081691C" w:rsidRPr="0081691C" w:rsidRDefault="00366DB7" w:rsidP="0081691C">
      <w:pPr>
        <w:numPr>
          <w:ilvl w:val="0"/>
          <w:numId w:val="5"/>
        </w:numPr>
        <w:rPr>
          <w:rFonts w:cs="Tahoma"/>
          <w:sz w:val="20"/>
        </w:rPr>
      </w:pPr>
      <w:r w:rsidRPr="0081691C">
        <w:rPr>
          <w:rFonts w:cs="Tahoma"/>
          <w:sz w:val="20"/>
        </w:rPr>
        <w:t xml:space="preserve"> </w:t>
      </w:r>
      <w:r w:rsidR="00F51D18" w:rsidRPr="0081691C">
        <w:rPr>
          <w:rFonts w:cs="Tahoma"/>
          <w:sz w:val="20"/>
        </w:rPr>
        <w:t>[Chris K. – 4/20 - What happens to customers who have contract pricing and a promotion is applied to the same product, which price should the customer get?]  [Lisa P. -  4/29 - For national accounts, the customer should get the contract price.]</w:t>
      </w:r>
      <w:r w:rsidR="0081691C">
        <w:rPr>
          <w:rFonts w:cs="Tahoma"/>
          <w:sz w:val="20"/>
        </w:rPr>
        <w:t xml:space="preserve"> Pawan: The price will be the contract price after discount. So, it will be the discounted contract price.</w:t>
      </w:r>
    </w:p>
    <w:p w:rsidR="00383E9E" w:rsidRPr="00074A4C" w:rsidRDefault="00383E9E" w:rsidP="00074A4C">
      <w:pPr>
        <w:numPr>
          <w:ilvl w:val="0"/>
          <w:numId w:val="5"/>
        </w:numPr>
        <w:rPr>
          <w:rFonts w:cs="Tahoma"/>
          <w:sz w:val="20"/>
        </w:rPr>
      </w:pPr>
      <w:r w:rsidRPr="00074A4C">
        <w:rPr>
          <w:rFonts w:cs="Tahoma"/>
          <w:sz w:val="20"/>
        </w:rPr>
        <w:t>Do we need to set the price override flag all the time for all the lines on an order sent to Legacy. This was a question from Dave.</w:t>
      </w:r>
    </w:p>
    <w:p w:rsidR="00873490" w:rsidRDefault="00873490" w:rsidP="0084166D">
      <w:pPr>
        <w:rPr>
          <w:rFonts w:cs="Tahoma"/>
          <w:sz w:val="20"/>
        </w:rPr>
      </w:pPr>
    </w:p>
    <w:p w:rsidR="00F30228" w:rsidRDefault="00F30228" w:rsidP="0084166D">
      <w:pPr>
        <w:rPr>
          <w:rFonts w:cs="Tahoma"/>
          <w:sz w:val="20"/>
        </w:rPr>
      </w:pPr>
    </w:p>
    <w:p w:rsidR="00F30228" w:rsidRDefault="00F30228" w:rsidP="0084166D">
      <w:pPr>
        <w:rPr>
          <w:rFonts w:cs="Tahoma"/>
          <w:sz w:val="20"/>
        </w:rPr>
      </w:pPr>
    </w:p>
    <w:p w:rsidR="00F30228" w:rsidRPr="0084166D" w:rsidRDefault="00F30228" w:rsidP="0084166D">
      <w:pPr>
        <w:rPr>
          <w:rFonts w:cs="Tahoma"/>
          <w:sz w:val="20"/>
        </w:rPr>
      </w:pPr>
    </w:p>
    <w:p w:rsidR="00E74598" w:rsidRDefault="00E74598" w:rsidP="00E74598">
      <w:pPr>
        <w:pStyle w:val="Heading2"/>
        <w:numPr>
          <w:ilvl w:val="1"/>
          <w:numId w:val="3"/>
        </w:numPr>
      </w:pPr>
      <w:bookmarkStart w:id="30" w:name="_Toc263245148"/>
      <w:bookmarkStart w:id="31" w:name="_Toc269845360"/>
      <w:r>
        <w:t>Assumptions</w:t>
      </w:r>
      <w:bookmarkEnd w:id="30"/>
      <w:bookmarkEnd w:id="31"/>
    </w:p>
    <w:p w:rsidR="00873490" w:rsidRDefault="001B07FE" w:rsidP="00B4032F">
      <w:pPr>
        <w:numPr>
          <w:ilvl w:val="0"/>
          <w:numId w:val="4"/>
        </w:numPr>
        <w:rPr>
          <w:rFonts w:cs="Tahoma"/>
          <w:sz w:val="20"/>
        </w:rPr>
      </w:pPr>
      <w:r w:rsidRPr="00B962AA">
        <w:rPr>
          <w:rFonts w:cs="Tahoma"/>
          <w:sz w:val="20"/>
        </w:rPr>
        <w:t xml:space="preserve">The administration screens for the pricing promotions will be the </w:t>
      </w:r>
      <w:r w:rsidR="00B962AA" w:rsidRPr="00B962AA">
        <w:rPr>
          <w:rFonts w:cs="Tahoma"/>
          <w:sz w:val="20"/>
        </w:rPr>
        <w:t>OOTB</w:t>
      </w:r>
      <w:r w:rsidRPr="00B962AA">
        <w:rPr>
          <w:rFonts w:cs="Tahoma"/>
          <w:sz w:val="20"/>
        </w:rPr>
        <w:t xml:space="preserve"> Sterling Business Center screens</w:t>
      </w:r>
      <w:r w:rsidR="00B962AA" w:rsidRPr="00B962AA">
        <w:rPr>
          <w:rFonts w:cs="Tahoma"/>
          <w:sz w:val="20"/>
        </w:rPr>
        <w:t xml:space="preserve">. </w:t>
      </w:r>
    </w:p>
    <w:p w:rsidR="00AF4DD2" w:rsidRPr="00B4032F" w:rsidRDefault="00AF4DD2" w:rsidP="00B4032F">
      <w:pPr>
        <w:numPr>
          <w:ilvl w:val="0"/>
          <w:numId w:val="4"/>
        </w:numPr>
        <w:rPr>
          <w:rFonts w:cs="Tahoma"/>
          <w:sz w:val="20"/>
        </w:rPr>
      </w:pPr>
      <w:r>
        <w:rPr>
          <w:rFonts w:cs="Tahoma"/>
          <w:sz w:val="20"/>
        </w:rPr>
        <w:t>In case of multiple promotions being applied to a line or order, we will send the promo code as “MULTIPROMOS” through the interface to legacy.</w:t>
      </w:r>
    </w:p>
    <w:p w:rsidR="00873490" w:rsidRPr="0084166D" w:rsidRDefault="00873490" w:rsidP="00313CCE">
      <w:pPr>
        <w:pStyle w:val="Footer"/>
        <w:tabs>
          <w:tab w:val="clear" w:pos="4320"/>
          <w:tab w:val="clear" w:pos="8640"/>
        </w:tabs>
        <w:rPr>
          <w:rFonts w:cs="Tahoma"/>
          <w:sz w:val="20"/>
        </w:rPr>
      </w:pPr>
    </w:p>
    <w:p w:rsidR="00873490" w:rsidRPr="0084166D" w:rsidRDefault="00873490" w:rsidP="00313CCE">
      <w:pPr>
        <w:rPr>
          <w:rFonts w:cs="Tahoma"/>
          <w:sz w:val="20"/>
          <w:rPrChange w:id="32" w:author="prgupta" w:date="1903-05-00T00:52:00Z">
            <w:rPr>
              <w:rFonts w:cs="Tahoma"/>
            </w:rPr>
          </w:rPrChange>
        </w:rPr>
        <w:sectPr w:rsidR="00873490" w:rsidRPr="0084166D" w:rsidSect="00083555">
          <w:pgSz w:w="12240" w:h="15840" w:code="1"/>
          <w:pgMar w:top="1440" w:right="1800" w:bottom="1440" w:left="1800" w:header="720" w:footer="720" w:gutter="0"/>
          <w:cols w:space="720"/>
          <w:titlePg/>
        </w:sectPr>
      </w:pPr>
    </w:p>
    <w:p w:rsidR="00873490" w:rsidRPr="0084166D" w:rsidRDefault="00873490" w:rsidP="005F17C8">
      <w:pPr>
        <w:rPr>
          <w:rFonts w:cs="Tahoma"/>
          <w:sz w:val="20"/>
        </w:rPr>
      </w:pPr>
    </w:p>
    <w:p w:rsidR="00873490" w:rsidRPr="0084166D" w:rsidRDefault="00873490" w:rsidP="005F17C8">
      <w:pPr>
        <w:rPr>
          <w:rFonts w:cs="Tahoma"/>
          <w:sz w:val="20"/>
        </w:rPr>
      </w:pPr>
    </w:p>
    <w:p w:rsidR="00873490" w:rsidRPr="0084166D" w:rsidRDefault="00873490" w:rsidP="005F17C8">
      <w:pPr>
        <w:rPr>
          <w:rFonts w:cs="Tahoma"/>
          <w:sz w:val="20"/>
        </w:rPr>
      </w:pPr>
    </w:p>
    <w:p w:rsidR="00873490" w:rsidRPr="0084166D" w:rsidRDefault="00B775AF" w:rsidP="005F17C8">
      <w:pPr>
        <w:pStyle w:val="Heading1"/>
        <w:numPr>
          <w:ilvl w:val="0"/>
          <w:numId w:val="3"/>
        </w:numPr>
        <w:rPr>
          <w:rFonts w:cs="Tahoma"/>
          <w:sz w:val="20"/>
        </w:rPr>
      </w:pPr>
      <w:bookmarkStart w:id="33" w:name="_Toc269845361"/>
      <w:r w:rsidRPr="00B775AF">
        <w:rPr>
          <w:rFonts w:cs="Tahoma"/>
          <w:sz w:val="20"/>
        </w:rPr>
        <w:t>Glossary of Terms</w:t>
      </w:r>
      <w:bookmarkEnd w:id="33"/>
    </w:p>
    <w:p w:rsidR="00873490" w:rsidRPr="0084166D" w:rsidRDefault="00873490" w:rsidP="005F17C8">
      <w:pPr>
        <w:rPr>
          <w:rFonts w:cs="Tahom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873490" w:rsidRPr="0084166D" w:rsidTr="00627ED1">
        <w:tc>
          <w:tcPr>
            <w:tcW w:w="738" w:type="dxa"/>
            <w:shd w:val="clear" w:color="auto" w:fill="00B0F0"/>
          </w:tcPr>
          <w:p w:rsidR="00873490" w:rsidRPr="0084166D" w:rsidRDefault="00B775AF" w:rsidP="00627ED1">
            <w:pPr>
              <w:pStyle w:val="NoSpacing"/>
              <w:tabs>
                <w:tab w:val="center" w:pos="4320"/>
                <w:tab w:val="right" w:pos="8640"/>
              </w:tabs>
              <w:jc w:val="center"/>
              <w:rPr>
                <w:rFonts w:ascii="Arial" w:hAnsi="Arial" w:cs="Tahoma"/>
                <w:sz w:val="20"/>
                <w:szCs w:val="18"/>
              </w:rPr>
            </w:pPr>
            <w:bookmarkStart w:id="34" w:name="OLE_LINK2"/>
            <w:r w:rsidRPr="00B775AF">
              <w:rPr>
                <w:rFonts w:ascii="Arial" w:hAnsi="Arial" w:cs="Tahoma"/>
                <w:sz w:val="20"/>
                <w:szCs w:val="18"/>
              </w:rPr>
              <w:t>S. No.</w:t>
            </w:r>
          </w:p>
        </w:tc>
        <w:tc>
          <w:tcPr>
            <w:tcW w:w="3330" w:type="dxa"/>
            <w:shd w:val="clear" w:color="auto" w:fill="00B0F0"/>
          </w:tcPr>
          <w:p w:rsidR="00873490" w:rsidRPr="0084166D" w:rsidRDefault="00B775AF" w:rsidP="00627ED1">
            <w:pPr>
              <w:pStyle w:val="NoSpacing"/>
              <w:tabs>
                <w:tab w:val="center" w:pos="4320"/>
                <w:tab w:val="right" w:pos="8640"/>
              </w:tabs>
              <w:jc w:val="center"/>
              <w:rPr>
                <w:rFonts w:ascii="Arial" w:hAnsi="Arial" w:cs="Tahoma"/>
                <w:sz w:val="20"/>
                <w:szCs w:val="18"/>
              </w:rPr>
            </w:pPr>
            <w:r w:rsidRPr="00B775AF">
              <w:rPr>
                <w:rFonts w:ascii="Arial" w:hAnsi="Arial" w:cs="Tahoma"/>
                <w:sz w:val="20"/>
                <w:szCs w:val="18"/>
              </w:rPr>
              <w:t>Term</w:t>
            </w:r>
          </w:p>
        </w:tc>
        <w:tc>
          <w:tcPr>
            <w:tcW w:w="4788" w:type="dxa"/>
            <w:shd w:val="clear" w:color="auto" w:fill="00B0F0"/>
          </w:tcPr>
          <w:p w:rsidR="00873490" w:rsidRPr="0084166D" w:rsidRDefault="00B775AF" w:rsidP="00627ED1">
            <w:pPr>
              <w:pStyle w:val="NoSpacing"/>
              <w:tabs>
                <w:tab w:val="center" w:pos="4320"/>
                <w:tab w:val="right" w:pos="8640"/>
              </w:tabs>
              <w:jc w:val="center"/>
              <w:rPr>
                <w:rFonts w:cs="Tahoma"/>
                <w:sz w:val="20"/>
              </w:rPr>
            </w:pPr>
            <w:r w:rsidRPr="00B775AF">
              <w:rPr>
                <w:rFonts w:ascii="Arial" w:hAnsi="Arial" w:cs="Tahoma"/>
                <w:sz w:val="20"/>
                <w:szCs w:val="18"/>
              </w:rPr>
              <w:t>Definition</w:t>
            </w:r>
          </w:p>
        </w:tc>
      </w:tr>
      <w:tr w:rsidR="00873490" w:rsidRPr="0084166D" w:rsidTr="00627ED1">
        <w:tc>
          <w:tcPr>
            <w:tcW w:w="738" w:type="dxa"/>
          </w:tcPr>
          <w:p w:rsidR="00873490" w:rsidRPr="0084166D" w:rsidRDefault="00B775AF" w:rsidP="005F17C8">
            <w:pPr>
              <w:rPr>
                <w:rFonts w:cs="Tahoma"/>
                <w:sz w:val="20"/>
              </w:rPr>
            </w:pPr>
            <w:r w:rsidRPr="00B775AF">
              <w:rPr>
                <w:rFonts w:cs="Tahoma"/>
                <w:sz w:val="20"/>
              </w:rPr>
              <w:t>1.</w:t>
            </w:r>
          </w:p>
        </w:tc>
        <w:tc>
          <w:tcPr>
            <w:tcW w:w="3330" w:type="dxa"/>
          </w:tcPr>
          <w:p w:rsidR="00873490" w:rsidRPr="0084166D" w:rsidRDefault="00B775AF" w:rsidP="005F17C8">
            <w:pPr>
              <w:rPr>
                <w:rFonts w:cs="Tahoma"/>
                <w:sz w:val="20"/>
              </w:rPr>
            </w:pPr>
            <w:r w:rsidRPr="00B775AF">
              <w:rPr>
                <w:rFonts w:cs="Tahoma"/>
                <w:sz w:val="20"/>
              </w:rPr>
              <w:t>Content Server</w:t>
            </w:r>
          </w:p>
        </w:tc>
        <w:tc>
          <w:tcPr>
            <w:tcW w:w="4788" w:type="dxa"/>
          </w:tcPr>
          <w:p w:rsidR="00873490" w:rsidRPr="0084166D" w:rsidRDefault="00B775AF" w:rsidP="005F17C8">
            <w:pPr>
              <w:rPr>
                <w:rFonts w:cs="Tahoma"/>
                <w:sz w:val="20"/>
              </w:rPr>
            </w:pPr>
            <w:r w:rsidRPr="00B775AF">
              <w:rPr>
                <w:rFonts w:cs="Tahoma"/>
                <w:sz w:val="20"/>
              </w:rPr>
              <w:t>A server that hosts all the collateral such as images, specification sheets, etc.</w:t>
            </w:r>
          </w:p>
        </w:tc>
      </w:tr>
      <w:tr w:rsidR="00873490" w:rsidRPr="0084166D" w:rsidTr="00627ED1">
        <w:tc>
          <w:tcPr>
            <w:tcW w:w="738" w:type="dxa"/>
          </w:tcPr>
          <w:p w:rsidR="00873490" w:rsidRPr="0084166D" w:rsidRDefault="00B775AF" w:rsidP="005F17C8">
            <w:pPr>
              <w:rPr>
                <w:rFonts w:cs="Tahoma"/>
                <w:sz w:val="20"/>
              </w:rPr>
            </w:pPr>
            <w:r w:rsidRPr="00B775AF">
              <w:rPr>
                <w:rFonts w:cs="Tahoma"/>
                <w:sz w:val="20"/>
              </w:rPr>
              <w:t>2.</w:t>
            </w:r>
          </w:p>
        </w:tc>
        <w:tc>
          <w:tcPr>
            <w:tcW w:w="3330" w:type="dxa"/>
          </w:tcPr>
          <w:p w:rsidR="00873490" w:rsidRPr="0084166D" w:rsidRDefault="00B775AF" w:rsidP="005F17C8">
            <w:pPr>
              <w:rPr>
                <w:rFonts w:cs="Tahoma"/>
                <w:sz w:val="20"/>
              </w:rPr>
            </w:pPr>
            <w:r w:rsidRPr="00B775AF">
              <w:rPr>
                <w:rFonts w:cs="Tahoma"/>
                <w:sz w:val="20"/>
              </w:rPr>
              <w:t>BR1</w:t>
            </w:r>
          </w:p>
        </w:tc>
        <w:tc>
          <w:tcPr>
            <w:tcW w:w="4788" w:type="dxa"/>
          </w:tcPr>
          <w:p w:rsidR="00873490" w:rsidRPr="0084166D" w:rsidRDefault="00B775AF" w:rsidP="005F17C8">
            <w:pPr>
              <w:rPr>
                <w:rFonts w:cs="Tahoma"/>
                <w:sz w:val="20"/>
              </w:rPr>
            </w:pPr>
            <w:r w:rsidRPr="00B775AF">
              <w:rPr>
                <w:rFonts w:cs="Tahoma"/>
                <w:sz w:val="20"/>
              </w:rPr>
              <w:t>Business Release 1</w:t>
            </w:r>
          </w:p>
        </w:tc>
      </w:tr>
      <w:tr w:rsidR="00873490" w:rsidRPr="0084166D" w:rsidTr="00627ED1">
        <w:tc>
          <w:tcPr>
            <w:tcW w:w="738" w:type="dxa"/>
          </w:tcPr>
          <w:p w:rsidR="00873490" w:rsidRPr="0084166D" w:rsidRDefault="00B775AF" w:rsidP="005F17C8">
            <w:pPr>
              <w:rPr>
                <w:rFonts w:cs="Tahoma"/>
                <w:sz w:val="20"/>
              </w:rPr>
            </w:pPr>
            <w:r w:rsidRPr="00B775AF">
              <w:rPr>
                <w:rFonts w:cs="Tahoma"/>
                <w:sz w:val="20"/>
              </w:rPr>
              <w:t>3.</w:t>
            </w:r>
          </w:p>
        </w:tc>
        <w:tc>
          <w:tcPr>
            <w:tcW w:w="3330" w:type="dxa"/>
          </w:tcPr>
          <w:p w:rsidR="00873490" w:rsidRPr="0084166D" w:rsidRDefault="00B775AF" w:rsidP="005F17C8">
            <w:pPr>
              <w:rPr>
                <w:rFonts w:cs="Tahoma"/>
                <w:sz w:val="20"/>
              </w:rPr>
            </w:pPr>
            <w:r w:rsidRPr="00B775AF">
              <w:rPr>
                <w:rFonts w:cs="Tahoma"/>
                <w:sz w:val="20"/>
              </w:rPr>
              <w:t>IW</w:t>
            </w:r>
          </w:p>
        </w:tc>
        <w:tc>
          <w:tcPr>
            <w:tcW w:w="4788" w:type="dxa"/>
          </w:tcPr>
          <w:p w:rsidR="00873490" w:rsidRPr="0084166D" w:rsidRDefault="00B775AF" w:rsidP="005F17C8">
            <w:pPr>
              <w:rPr>
                <w:rFonts w:cs="Tahoma"/>
                <w:sz w:val="20"/>
              </w:rPr>
            </w:pPr>
            <w:r w:rsidRPr="00B775AF">
              <w:rPr>
                <w:rFonts w:cs="Tahoma"/>
                <w:sz w:val="20"/>
              </w:rPr>
              <w:t>Industrial Wisdom – UI firm engaged on the project.</w:t>
            </w:r>
          </w:p>
        </w:tc>
      </w:tr>
      <w:tr w:rsidR="00E51E77" w:rsidTr="00627ED1">
        <w:tc>
          <w:tcPr>
            <w:tcW w:w="738" w:type="dxa"/>
          </w:tcPr>
          <w:p w:rsidR="00E51E77" w:rsidRPr="0084166D" w:rsidRDefault="00B775AF" w:rsidP="005F17C8">
            <w:pPr>
              <w:rPr>
                <w:rFonts w:cs="Tahoma"/>
                <w:sz w:val="20"/>
              </w:rPr>
            </w:pPr>
            <w:r w:rsidRPr="00B775AF">
              <w:rPr>
                <w:rFonts w:cs="Tahoma"/>
                <w:sz w:val="20"/>
              </w:rPr>
              <w:t>4.</w:t>
            </w:r>
          </w:p>
        </w:tc>
        <w:tc>
          <w:tcPr>
            <w:tcW w:w="3330" w:type="dxa"/>
          </w:tcPr>
          <w:p w:rsidR="00E51E77" w:rsidRPr="0084166D" w:rsidRDefault="00B775AF" w:rsidP="005F17C8">
            <w:pPr>
              <w:rPr>
                <w:rFonts w:cs="Tahoma"/>
                <w:sz w:val="20"/>
              </w:rPr>
            </w:pPr>
            <w:r w:rsidRPr="00B775AF">
              <w:rPr>
                <w:rFonts w:cs="Tahoma"/>
                <w:sz w:val="20"/>
              </w:rPr>
              <w:t>SBC</w:t>
            </w:r>
          </w:p>
        </w:tc>
        <w:tc>
          <w:tcPr>
            <w:tcW w:w="4788" w:type="dxa"/>
          </w:tcPr>
          <w:p w:rsidR="00E51E77" w:rsidRDefault="00B775AF" w:rsidP="005F17C8">
            <w:r w:rsidRPr="00B775AF">
              <w:rPr>
                <w:rFonts w:cs="Tahoma"/>
                <w:sz w:val="20"/>
              </w:rPr>
              <w:t>Sterling Business Cent</w:t>
            </w:r>
            <w:r w:rsidR="00E06247">
              <w:t>er</w:t>
            </w:r>
          </w:p>
        </w:tc>
      </w:tr>
      <w:tr w:rsidR="00FD75F8" w:rsidTr="00627ED1">
        <w:tc>
          <w:tcPr>
            <w:tcW w:w="738" w:type="dxa"/>
          </w:tcPr>
          <w:p w:rsidR="00FD75F8" w:rsidRDefault="00FD75F8" w:rsidP="005F17C8">
            <w:r>
              <w:t>5.</w:t>
            </w:r>
          </w:p>
        </w:tc>
        <w:tc>
          <w:tcPr>
            <w:tcW w:w="3330" w:type="dxa"/>
          </w:tcPr>
          <w:p w:rsidR="00FD75F8" w:rsidRDefault="00FD75F8" w:rsidP="005F17C8">
            <w:r>
              <w:t>URL</w:t>
            </w:r>
          </w:p>
        </w:tc>
        <w:tc>
          <w:tcPr>
            <w:tcW w:w="4788" w:type="dxa"/>
          </w:tcPr>
          <w:p w:rsidR="00FD75F8" w:rsidRDefault="00FD75F8" w:rsidP="005F17C8">
            <w:r>
              <w:t>Uniform Resource Locator</w:t>
            </w:r>
          </w:p>
        </w:tc>
      </w:tr>
      <w:bookmarkEnd w:id="34"/>
    </w:tbl>
    <w:p w:rsidR="00873490" w:rsidRPr="002C3B54" w:rsidRDefault="00873490" w:rsidP="005F17C8"/>
    <w:sectPr w:rsidR="00873490"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84D" w:rsidRDefault="0099184D">
      <w:r>
        <w:separator/>
      </w:r>
    </w:p>
  </w:endnote>
  <w:endnote w:type="continuationSeparator" w:id="0">
    <w:p w:rsidR="0099184D" w:rsidRDefault="009918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85" w:rsidRDefault="00DF51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85" w:rsidRDefault="00DF518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Default="00AD6A6B" w:rsidP="00E40B69">
    <w:pPr>
      <w:ind w:right="378"/>
      <w:rPr>
        <w:rFonts w:cs="Tahoma"/>
        <w:color w:val="000000"/>
        <w:sz w:val="16"/>
        <w:szCs w:val="16"/>
      </w:rPr>
    </w:pPr>
    <w:r w:rsidRPr="00DB5696">
      <w:rPr>
        <w:rFonts w:cs="Tahoma"/>
        <w:sz w:val="16"/>
        <w:szCs w:val="16"/>
      </w:rPr>
      <w:fldChar w:fldCharType="begin"/>
    </w:r>
    <w:r w:rsidR="002F0A7D" w:rsidRPr="00DB5696">
      <w:rPr>
        <w:rFonts w:cs="Tahoma"/>
        <w:sz w:val="16"/>
        <w:szCs w:val="16"/>
      </w:rPr>
      <w:instrText xml:space="preserve"> SAVEDATE  \@ "M/d/yyyy h:mm am/pm"  \* MERGEFORMAT </w:instrText>
    </w:r>
    <w:r w:rsidRPr="00DB5696">
      <w:rPr>
        <w:rFonts w:cs="Tahoma"/>
        <w:sz w:val="16"/>
        <w:szCs w:val="16"/>
      </w:rPr>
      <w:fldChar w:fldCharType="separate"/>
    </w:r>
    <w:r w:rsidR="008A287F">
      <w:rPr>
        <w:rFonts w:cs="Tahoma"/>
        <w:noProof/>
        <w:sz w:val="16"/>
        <w:szCs w:val="16"/>
      </w:rPr>
      <w:t>10/28/2010 12:15 PM</w:t>
    </w:r>
    <w:r w:rsidRPr="00DB5696">
      <w:rPr>
        <w:rFonts w:cs="Tahoma"/>
        <w:sz w:val="16"/>
        <w:szCs w:val="16"/>
      </w:rPr>
      <w:fldChar w:fldCharType="end"/>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sidRPr="00DC6F42">
      <w:rPr>
        <w:rFonts w:cs="Tahoma"/>
        <w:color w:val="7F7F7F"/>
        <w:spacing w:val="60"/>
        <w:sz w:val="16"/>
        <w:szCs w:val="16"/>
      </w:rPr>
      <w:t>Page</w:t>
    </w:r>
    <w:r w:rsidR="002F0A7D" w:rsidRPr="00DC6F42">
      <w:rPr>
        <w:rFonts w:cs="Tahoma"/>
        <w:color w:val="000000"/>
        <w:sz w:val="16"/>
        <w:szCs w:val="16"/>
      </w:rPr>
      <w:t xml:space="preserve"> | </w:t>
    </w:r>
    <w:r w:rsidRPr="00DC6F42">
      <w:rPr>
        <w:rFonts w:cs="Tahoma"/>
        <w:color w:val="000000"/>
        <w:sz w:val="16"/>
        <w:szCs w:val="16"/>
      </w:rPr>
      <w:fldChar w:fldCharType="begin"/>
    </w:r>
    <w:r w:rsidR="002F0A7D"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8A287F" w:rsidRPr="008A287F">
      <w:rPr>
        <w:rFonts w:cs="Tahoma"/>
        <w:b/>
        <w:noProof/>
        <w:color w:val="000000"/>
        <w:sz w:val="16"/>
        <w:szCs w:val="16"/>
      </w:rPr>
      <w:t>5</w:t>
    </w:r>
    <w:r w:rsidRPr="00DC6F42">
      <w:rPr>
        <w:rFonts w:cs="Tahoma"/>
        <w:color w:val="000000"/>
        <w:sz w:val="16"/>
        <w:szCs w:val="16"/>
      </w:rPr>
      <w:fldChar w:fldCharType="end"/>
    </w:r>
    <w:r w:rsidR="002F0A7D">
      <w:rPr>
        <w:rFonts w:cs="Tahoma"/>
        <w:color w:val="000000"/>
        <w:sz w:val="16"/>
        <w:szCs w:val="16"/>
      </w:rPr>
      <w:t xml:space="preserve">            </w:t>
    </w:r>
    <w:fldSimple w:instr=" FILENAME  \* MERGEFORMAT ">
      <w:r w:rsidR="00984ACE" w:rsidRPr="00984ACE">
        <w:rPr>
          <w:rFonts w:cs="Tahoma"/>
          <w:noProof/>
          <w:sz w:val="16"/>
          <w:szCs w:val="16"/>
        </w:rPr>
        <w:t>xpedx P</w:t>
      </w:r>
      <w:r w:rsidR="00BB1064">
        <w:rPr>
          <w:rFonts w:cs="Tahoma"/>
          <w:noProof/>
          <w:sz w:val="16"/>
          <w:szCs w:val="16"/>
        </w:rPr>
        <w:t xml:space="preserve">romotions </w:t>
      </w:r>
      <w:r w:rsidR="00DF5185">
        <w:rPr>
          <w:rFonts w:cs="Tahoma"/>
          <w:noProof/>
          <w:sz w:val="16"/>
          <w:szCs w:val="16"/>
        </w:rPr>
        <w:t>Detail Design Doc V1.5</w:t>
      </w:r>
      <w:r w:rsidR="00984ACE" w:rsidRPr="00984ACE">
        <w:rPr>
          <w:rFonts w:cs="Tahoma"/>
          <w:noProof/>
          <w:sz w:val="16"/>
          <w:szCs w:val="16"/>
        </w:rPr>
        <w:t>.docx</w:t>
      </w:r>
    </w:fldSimple>
    <w:r w:rsidR="002F0A7D">
      <w:rPr>
        <w:rFonts w:cs="Tahoma"/>
        <w:color w:val="000000"/>
        <w:sz w:val="16"/>
        <w:szCs w:val="16"/>
      </w:rPr>
      <w:tab/>
    </w:r>
    <w:r w:rsidR="002F0A7D">
      <w:rPr>
        <w:rFonts w:cs="Tahoma"/>
        <w:color w:val="000000"/>
        <w:sz w:val="16"/>
        <w:szCs w:val="16"/>
      </w:rPr>
      <w:tab/>
    </w:r>
  </w:p>
  <w:p w:rsidR="002F0A7D" w:rsidRDefault="002F0A7D" w:rsidP="00E40B69">
    <w:pPr>
      <w:ind w:right="378"/>
      <w:rPr>
        <w:rFonts w:cs="Tahoma"/>
        <w:color w:val="000000"/>
        <w:sz w:val="16"/>
        <w:szCs w:val="16"/>
      </w:rPr>
    </w:pPr>
  </w:p>
  <w:p w:rsidR="002F0A7D" w:rsidRDefault="002F0A7D" w:rsidP="00E40B69">
    <w:pPr>
      <w:ind w:right="378"/>
      <w:rPr>
        <w:rFonts w:cs="Tahoma"/>
        <w:color w:val="000000"/>
        <w:sz w:val="16"/>
        <w:szCs w:val="16"/>
      </w:rPr>
    </w:pPr>
    <w:r>
      <w:rPr>
        <w:rFonts w:cs="Tahoma"/>
        <w:color w:val="000000"/>
        <w:sz w:val="16"/>
        <w:szCs w:val="16"/>
      </w:rPr>
      <w:t>PRIVATE/PROPRIETARY/SECURE</w:t>
    </w:r>
  </w:p>
  <w:p w:rsidR="002F0A7D" w:rsidRPr="00E40B69" w:rsidRDefault="002F0A7D"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84D" w:rsidRDefault="0099184D">
      <w:r>
        <w:separator/>
      </w:r>
    </w:p>
  </w:footnote>
  <w:footnote w:type="continuationSeparator" w:id="0">
    <w:p w:rsidR="0099184D" w:rsidRDefault="009918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85" w:rsidRDefault="00DF518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185" w:rsidRDefault="00DF518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Pr="00641FBE" w:rsidRDefault="00AB618D" w:rsidP="00641FBE">
    <w:pPr>
      <w:pStyle w:val="Header"/>
    </w:pPr>
    <w: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a:ln w="9525">
                    <a:noFill/>
                    <a:miter lim="800000"/>
                    <a:headEnd/>
                    <a:tailEnd/>
                  </a:ln>
                </pic:spPr>
              </pic:pic>
            </a:graphicData>
          </a:graphic>
        </wp:anchor>
      </w:drawing>
    </w:r>
    <w:r>
      <w:drawing>
        <wp:inline distT="0" distB="0" distL="0" distR="0">
          <wp:extent cx="2495550" cy="819150"/>
          <wp:effectExtent l="19050" t="0" r="0" b="0"/>
          <wp:docPr id="5"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49555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A63737"/>
    <w:multiLevelType w:val="hybridMultilevel"/>
    <w:tmpl w:val="CE74B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36791"/>
    <w:multiLevelType w:val="hybridMultilevel"/>
    <w:tmpl w:val="F91E7F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C299E"/>
    <w:multiLevelType w:val="hybridMultilevel"/>
    <w:tmpl w:val="82F47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F863BF"/>
    <w:multiLevelType w:val="hybridMultilevel"/>
    <w:tmpl w:val="C17C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5330B"/>
    <w:multiLevelType w:val="hybridMultilevel"/>
    <w:tmpl w:val="BB2C2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FB6B4C"/>
    <w:multiLevelType w:val="hybridMultilevel"/>
    <w:tmpl w:val="04B4B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AD1288"/>
    <w:multiLevelType w:val="hybridMultilevel"/>
    <w:tmpl w:val="F8E86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58702D"/>
    <w:multiLevelType w:val="hybridMultilevel"/>
    <w:tmpl w:val="99B4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5432E"/>
    <w:multiLevelType w:val="hybridMultilevel"/>
    <w:tmpl w:val="E6364D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725EA"/>
    <w:multiLevelType w:val="hybridMultilevel"/>
    <w:tmpl w:val="9D32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36BA9"/>
    <w:multiLevelType w:val="hybridMultilevel"/>
    <w:tmpl w:val="F8E86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DB2640"/>
    <w:multiLevelType w:val="hybridMultilevel"/>
    <w:tmpl w:val="36B89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C082D"/>
    <w:multiLevelType w:val="hybridMultilevel"/>
    <w:tmpl w:val="BE7872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19474A"/>
    <w:multiLevelType w:val="hybridMultilevel"/>
    <w:tmpl w:val="F8E86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8">
    <w:nsid w:val="47C63287"/>
    <w:multiLevelType w:val="hybridMultilevel"/>
    <w:tmpl w:val="2BD28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nsid w:val="55E17106"/>
    <w:multiLevelType w:val="hybridMultilevel"/>
    <w:tmpl w:val="BE7872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5F5171"/>
    <w:multiLevelType w:val="hybridMultilevel"/>
    <w:tmpl w:val="4B0ED0B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56F07B1A"/>
    <w:multiLevelType w:val="hybridMultilevel"/>
    <w:tmpl w:val="AC2C85E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4">
    <w:nsid w:val="607E18EA"/>
    <w:multiLevelType w:val="hybridMultilevel"/>
    <w:tmpl w:val="E150716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704A10"/>
    <w:multiLevelType w:val="hybridMultilevel"/>
    <w:tmpl w:val="1F22E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4B7E9F"/>
    <w:multiLevelType w:val="hybridMultilevel"/>
    <w:tmpl w:val="FCACFB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90E5A6D"/>
    <w:multiLevelType w:val="hybridMultilevel"/>
    <w:tmpl w:val="3AC04246"/>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B856C7B"/>
    <w:multiLevelType w:val="hybridMultilevel"/>
    <w:tmpl w:val="4202AB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7"/>
  </w:num>
  <w:num w:numId="3">
    <w:abstractNumId w:val="19"/>
  </w:num>
  <w:num w:numId="4">
    <w:abstractNumId w:val="3"/>
  </w:num>
  <w:num w:numId="5">
    <w:abstractNumId w:val="27"/>
  </w:num>
  <w:num w:numId="6">
    <w:abstractNumId w:val="23"/>
  </w:num>
  <w:num w:numId="7">
    <w:abstractNumId w:val="0"/>
  </w:num>
  <w:num w:numId="8">
    <w:abstractNumId w:val="28"/>
  </w:num>
  <w:num w:numId="9">
    <w:abstractNumId w:val="15"/>
  </w:num>
  <w:num w:numId="10">
    <w:abstractNumId w:val="26"/>
  </w:num>
  <w:num w:numId="11">
    <w:abstractNumId w:val="16"/>
  </w:num>
  <w:num w:numId="12">
    <w:abstractNumId w:val="5"/>
  </w:num>
  <w:num w:numId="13">
    <w:abstractNumId w:val="2"/>
  </w:num>
  <w:num w:numId="14">
    <w:abstractNumId w:val="4"/>
  </w:num>
  <w:num w:numId="15">
    <w:abstractNumId w:val="24"/>
  </w:num>
  <w:num w:numId="16">
    <w:abstractNumId w:val="22"/>
  </w:num>
  <w:num w:numId="17">
    <w:abstractNumId w:val="11"/>
  </w:num>
  <w:num w:numId="18">
    <w:abstractNumId w:val="7"/>
  </w:num>
  <w:num w:numId="19">
    <w:abstractNumId w:val="8"/>
  </w:num>
  <w:num w:numId="20">
    <w:abstractNumId w:val="6"/>
  </w:num>
  <w:num w:numId="21">
    <w:abstractNumId w:val="14"/>
  </w:num>
  <w:num w:numId="22">
    <w:abstractNumId w:val="25"/>
  </w:num>
  <w:num w:numId="23">
    <w:abstractNumId w:val="12"/>
  </w:num>
  <w:num w:numId="24">
    <w:abstractNumId w:val="13"/>
  </w:num>
  <w:num w:numId="25">
    <w:abstractNumId w:val="9"/>
  </w:num>
  <w:num w:numId="26">
    <w:abstractNumId w:val="20"/>
  </w:num>
  <w:num w:numId="27">
    <w:abstractNumId w:val="10"/>
  </w:num>
  <w:num w:numId="28">
    <w:abstractNumId w:val="1"/>
  </w:num>
  <w:num w:numId="29">
    <w:abstractNumId w:val="1"/>
  </w:num>
  <w:num w:numId="30">
    <w:abstractNumId w:val="18"/>
  </w:num>
  <w:num w:numId="31">
    <w:abstractNumId w:val="2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90"/>
  <w:displayHorizontalDrawingGridEvery w:val="0"/>
  <w:displayVerticalDrawingGridEvery w:val="0"/>
  <w:noPunctuationKerning/>
  <w:characterSpacingControl w:val="doNotCompress"/>
  <w:hdrShapeDefaults>
    <o:shapedefaults v:ext="edit" spidmax="43010"/>
  </w:hdrShapeDefaults>
  <w:footnotePr>
    <w:footnote w:id="-1"/>
    <w:footnote w:id="0"/>
  </w:footnotePr>
  <w:endnotePr>
    <w:endnote w:id="-1"/>
    <w:endnote w:id="0"/>
  </w:endnotePr>
  <w:compat/>
  <w:rsids>
    <w:rsidRoot w:val="009E6E9C"/>
    <w:rsid w:val="00000484"/>
    <w:rsid w:val="00001D9D"/>
    <w:rsid w:val="000024FA"/>
    <w:rsid w:val="00002B26"/>
    <w:rsid w:val="000046EE"/>
    <w:rsid w:val="00004858"/>
    <w:rsid w:val="0000492F"/>
    <w:rsid w:val="00004B32"/>
    <w:rsid w:val="000052CC"/>
    <w:rsid w:val="0000548A"/>
    <w:rsid w:val="00006C4B"/>
    <w:rsid w:val="000075E0"/>
    <w:rsid w:val="00007D6A"/>
    <w:rsid w:val="00007E96"/>
    <w:rsid w:val="0001017C"/>
    <w:rsid w:val="00011065"/>
    <w:rsid w:val="000111BE"/>
    <w:rsid w:val="00011401"/>
    <w:rsid w:val="00012BE5"/>
    <w:rsid w:val="00012ED5"/>
    <w:rsid w:val="00013751"/>
    <w:rsid w:val="00015BF8"/>
    <w:rsid w:val="00015DE1"/>
    <w:rsid w:val="000168B4"/>
    <w:rsid w:val="0001795A"/>
    <w:rsid w:val="0002034F"/>
    <w:rsid w:val="0002172D"/>
    <w:rsid w:val="00022186"/>
    <w:rsid w:val="000221EF"/>
    <w:rsid w:val="00022956"/>
    <w:rsid w:val="00023716"/>
    <w:rsid w:val="0002401F"/>
    <w:rsid w:val="00025BD1"/>
    <w:rsid w:val="00027CD9"/>
    <w:rsid w:val="00027ED2"/>
    <w:rsid w:val="000313CF"/>
    <w:rsid w:val="0003152B"/>
    <w:rsid w:val="0003256E"/>
    <w:rsid w:val="000325D1"/>
    <w:rsid w:val="000337C5"/>
    <w:rsid w:val="000349A2"/>
    <w:rsid w:val="00036417"/>
    <w:rsid w:val="000366EB"/>
    <w:rsid w:val="00037C90"/>
    <w:rsid w:val="000404CE"/>
    <w:rsid w:val="00040930"/>
    <w:rsid w:val="00040EAA"/>
    <w:rsid w:val="00040F8C"/>
    <w:rsid w:val="00041AD1"/>
    <w:rsid w:val="00044DDD"/>
    <w:rsid w:val="000458F9"/>
    <w:rsid w:val="00046149"/>
    <w:rsid w:val="000470C4"/>
    <w:rsid w:val="0004793C"/>
    <w:rsid w:val="000513AD"/>
    <w:rsid w:val="0005253C"/>
    <w:rsid w:val="00053135"/>
    <w:rsid w:val="00053149"/>
    <w:rsid w:val="000543ED"/>
    <w:rsid w:val="0005539A"/>
    <w:rsid w:val="00056200"/>
    <w:rsid w:val="0005663F"/>
    <w:rsid w:val="00056B41"/>
    <w:rsid w:val="00061160"/>
    <w:rsid w:val="000618C9"/>
    <w:rsid w:val="00061DB2"/>
    <w:rsid w:val="00061EAD"/>
    <w:rsid w:val="00061F11"/>
    <w:rsid w:val="000620A1"/>
    <w:rsid w:val="000628A8"/>
    <w:rsid w:val="000643F7"/>
    <w:rsid w:val="00064CF2"/>
    <w:rsid w:val="0006525C"/>
    <w:rsid w:val="000666E0"/>
    <w:rsid w:val="00066913"/>
    <w:rsid w:val="00066D02"/>
    <w:rsid w:val="0007133D"/>
    <w:rsid w:val="00071DB4"/>
    <w:rsid w:val="000727DF"/>
    <w:rsid w:val="00074A4C"/>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631F"/>
    <w:rsid w:val="000870B0"/>
    <w:rsid w:val="00087980"/>
    <w:rsid w:val="000917A0"/>
    <w:rsid w:val="000922DA"/>
    <w:rsid w:val="00092C07"/>
    <w:rsid w:val="00094378"/>
    <w:rsid w:val="000946F7"/>
    <w:rsid w:val="000948C7"/>
    <w:rsid w:val="000952E7"/>
    <w:rsid w:val="0009534C"/>
    <w:rsid w:val="00097049"/>
    <w:rsid w:val="0009728A"/>
    <w:rsid w:val="000A19E9"/>
    <w:rsid w:val="000A2B6F"/>
    <w:rsid w:val="000A35F3"/>
    <w:rsid w:val="000A3F94"/>
    <w:rsid w:val="000A4DC6"/>
    <w:rsid w:val="000A5F29"/>
    <w:rsid w:val="000A5FE7"/>
    <w:rsid w:val="000B0ABD"/>
    <w:rsid w:val="000B0C35"/>
    <w:rsid w:val="000B0D21"/>
    <w:rsid w:val="000B1669"/>
    <w:rsid w:val="000B1A81"/>
    <w:rsid w:val="000B2A51"/>
    <w:rsid w:val="000B2E67"/>
    <w:rsid w:val="000B32E2"/>
    <w:rsid w:val="000B41AD"/>
    <w:rsid w:val="000B4BB3"/>
    <w:rsid w:val="000B6A63"/>
    <w:rsid w:val="000B6DF6"/>
    <w:rsid w:val="000B7A3B"/>
    <w:rsid w:val="000B7DDD"/>
    <w:rsid w:val="000C00B2"/>
    <w:rsid w:val="000C1B3B"/>
    <w:rsid w:val="000C2D47"/>
    <w:rsid w:val="000C3B2C"/>
    <w:rsid w:val="000C407D"/>
    <w:rsid w:val="000C4CE7"/>
    <w:rsid w:val="000C5942"/>
    <w:rsid w:val="000C5AFD"/>
    <w:rsid w:val="000C64AF"/>
    <w:rsid w:val="000C6D72"/>
    <w:rsid w:val="000D00A7"/>
    <w:rsid w:val="000D027E"/>
    <w:rsid w:val="000D0801"/>
    <w:rsid w:val="000D0ADD"/>
    <w:rsid w:val="000D2206"/>
    <w:rsid w:val="000D3158"/>
    <w:rsid w:val="000D366B"/>
    <w:rsid w:val="000D3DA9"/>
    <w:rsid w:val="000D4064"/>
    <w:rsid w:val="000D418D"/>
    <w:rsid w:val="000D489C"/>
    <w:rsid w:val="000D57C5"/>
    <w:rsid w:val="000D7CB9"/>
    <w:rsid w:val="000E2277"/>
    <w:rsid w:val="000E3D2F"/>
    <w:rsid w:val="000E3D4F"/>
    <w:rsid w:val="000E4066"/>
    <w:rsid w:val="000E4443"/>
    <w:rsid w:val="000E5709"/>
    <w:rsid w:val="000E6892"/>
    <w:rsid w:val="000E6D2D"/>
    <w:rsid w:val="000F01E9"/>
    <w:rsid w:val="000F1744"/>
    <w:rsid w:val="000F1D10"/>
    <w:rsid w:val="000F36E9"/>
    <w:rsid w:val="000F3D8D"/>
    <w:rsid w:val="000F4D4B"/>
    <w:rsid w:val="000F501A"/>
    <w:rsid w:val="000F502C"/>
    <w:rsid w:val="000F60DA"/>
    <w:rsid w:val="000F7BED"/>
    <w:rsid w:val="001007E4"/>
    <w:rsid w:val="00100845"/>
    <w:rsid w:val="00100BFC"/>
    <w:rsid w:val="00101443"/>
    <w:rsid w:val="0010177F"/>
    <w:rsid w:val="00101850"/>
    <w:rsid w:val="00103008"/>
    <w:rsid w:val="00103149"/>
    <w:rsid w:val="0010359F"/>
    <w:rsid w:val="001048FE"/>
    <w:rsid w:val="00104B7E"/>
    <w:rsid w:val="00105F40"/>
    <w:rsid w:val="0010717D"/>
    <w:rsid w:val="00107570"/>
    <w:rsid w:val="00110AA6"/>
    <w:rsid w:val="00112E09"/>
    <w:rsid w:val="00113A95"/>
    <w:rsid w:val="0011482E"/>
    <w:rsid w:val="00114EEC"/>
    <w:rsid w:val="00115105"/>
    <w:rsid w:val="00115339"/>
    <w:rsid w:val="0011537B"/>
    <w:rsid w:val="0011558C"/>
    <w:rsid w:val="00116117"/>
    <w:rsid w:val="00116E5D"/>
    <w:rsid w:val="001176C0"/>
    <w:rsid w:val="00120487"/>
    <w:rsid w:val="00120680"/>
    <w:rsid w:val="001206B2"/>
    <w:rsid w:val="00120816"/>
    <w:rsid w:val="00120CA3"/>
    <w:rsid w:val="00120D58"/>
    <w:rsid w:val="001216E4"/>
    <w:rsid w:val="00121C4D"/>
    <w:rsid w:val="00121C71"/>
    <w:rsid w:val="001226FA"/>
    <w:rsid w:val="00122F6C"/>
    <w:rsid w:val="00124471"/>
    <w:rsid w:val="001258AC"/>
    <w:rsid w:val="00126EE7"/>
    <w:rsid w:val="00127078"/>
    <w:rsid w:val="00127D1F"/>
    <w:rsid w:val="0013085B"/>
    <w:rsid w:val="00130A21"/>
    <w:rsid w:val="0013186E"/>
    <w:rsid w:val="001318AB"/>
    <w:rsid w:val="00131EC7"/>
    <w:rsid w:val="001327CD"/>
    <w:rsid w:val="00133FCE"/>
    <w:rsid w:val="001351F1"/>
    <w:rsid w:val="0013762D"/>
    <w:rsid w:val="001378B6"/>
    <w:rsid w:val="00141E25"/>
    <w:rsid w:val="00142EAF"/>
    <w:rsid w:val="001448DB"/>
    <w:rsid w:val="001453CC"/>
    <w:rsid w:val="0014592E"/>
    <w:rsid w:val="00150496"/>
    <w:rsid w:val="00150DFD"/>
    <w:rsid w:val="00151155"/>
    <w:rsid w:val="0015225E"/>
    <w:rsid w:val="00152473"/>
    <w:rsid w:val="00152DB1"/>
    <w:rsid w:val="0015325E"/>
    <w:rsid w:val="00153D89"/>
    <w:rsid w:val="001550F1"/>
    <w:rsid w:val="00155892"/>
    <w:rsid w:val="00156FFF"/>
    <w:rsid w:val="0015770A"/>
    <w:rsid w:val="00157E4B"/>
    <w:rsid w:val="00160275"/>
    <w:rsid w:val="00160F4D"/>
    <w:rsid w:val="001616B8"/>
    <w:rsid w:val="00162549"/>
    <w:rsid w:val="00162879"/>
    <w:rsid w:val="00163454"/>
    <w:rsid w:val="00163BBC"/>
    <w:rsid w:val="00163D74"/>
    <w:rsid w:val="00164A1B"/>
    <w:rsid w:val="00164FD4"/>
    <w:rsid w:val="00165352"/>
    <w:rsid w:val="00165402"/>
    <w:rsid w:val="00165E55"/>
    <w:rsid w:val="001666E6"/>
    <w:rsid w:val="0016704B"/>
    <w:rsid w:val="00171937"/>
    <w:rsid w:val="00172030"/>
    <w:rsid w:val="0017299A"/>
    <w:rsid w:val="00173245"/>
    <w:rsid w:val="00173EA6"/>
    <w:rsid w:val="001748F7"/>
    <w:rsid w:val="00175892"/>
    <w:rsid w:val="0017781B"/>
    <w:rsid w:val="00177D6B"/>
    <w:rsid w:val="001817FA"/>
    <w:rsid w:val="00182771"/>
    <w:rsid w:val="00183454"/>
    <w:rsid w:val="0018386A"/>
    <w:rsid w:val="00183FBD"/>
    <w:rsid w:val="00184DEF"/>
    <w:rsid w:val="0018530A"/>
    <w:rsid w:val="0018599F"/>
    <w:rsid w:val="00185EFA"/>
    <w:rsid w:val="00186A99"/>
    <w:rsid w:val="00186DA6"/>
    <w:rsid w:val="00186EC6"/>
    <w:rsid w:val="001870F1"/>
    <w:rsid w:val="001870FF"/>
    <w:rsid w:val="001872B1"/>
    <w:rsid w:val="001906A0"/>
    <w:rsid w:val="00190F56"/>
    <w:rsid w:val="00193DE1"/>
    <w:rsid w:val="00193DEC"/>
    <w:rsid w:val="00193F55"/>
    <w:rsid w:val="00194C58"/>
    <w:rsid w:val="00194D51"/>
    <w:rsid w:val="0019580B"/>
    <w:rsid w:val="001962AE"/>
    <w:rsid w:val="00196F9A"/>
    <w:rsid w:val="001A0CA1"/>
    <w:rsid w:val="001A1F71"/>
    <w:rsid w:val="001A203A"/>
    <w:rsid w:val="001A30AC"/>
    <w:rsid w:val="001A35AB"/>
    <w:rsid w:val="001A3C9C"/>
    <w:rsid w:val="001A4DF4"/>
    <w:rsid w:val="001A5569"/>
    <w:rsid w:val="001A5C8B"/>
    <w:rsid w:val="001B07FE"/>
    <w:rsid w:val="001B115C"/>
    <w:rsid w:val="001B1BB1"/>
    <w:rsid w:val="001B1D3B"/>
    <w:rsid w:val="001B2523"/>
    <w:rsid w:val="001B291E"/>
    <w:rsid w:val="001B2B26"/>
    <w:rsid w:val="001B6589"/>
    <w:rsid w:val="001B65FF"/>
    <w:rsid w:val="001B6602"/>
    <w:rsid w:val="001B66E1"/>
    <w:rsid w:val="001B7E92"/>
    <w:rsid w:val="001B7F7A"/>
    <w:rsid w:val="001C120D"/>
    <w:rsid w:val="001C1761"/>
    <w:rsid w:val="001C1D1B"/>
    <w:rsid w:val="001C21FA"/>
    <w:rsid w:val="001C3E42"/>
    <w:rsid w:val="001C487D"/>
    <w:rsid w:val="001C5EFE"/>
    <w:rsid w:val="001C5F12"/>
    <w:rsid w:val="001C612A"/>
    <w:rsid w:val="001D100F"/>
    <w:rsid w:val="001D1326"/>
    <w:rsid w:val="001D1CAB"/>
    <w:rsid w:val="001D2354"/>
    <w:rsid w:val="001D5BEA"/>
    <w:rsid w:val="001D5FA0"/>
    <w:rsid w:val="001D6678"/>
    <w:rsid w:val="001D69E7"/>
    <w:rsid w:val="001D6C17"/>
    <w:rsid w:val="001D7C10"/>
    <w:rsid w:val="001E02E6"/>
    <w:rsid w:val="001E093C"/>
    <w:rsid w:val="001E0AA6"/>
    <w:rsid w:val="001E0B44"/>
    <w:rsid w:val="001E1B98"/>
    <w:rsid w:val="001E2337"/>
    <w:rsid w:val="001E3769"/>
    <w:rsid w:val="001E3FD6"/>
    <w:rsid w:val="001E4433"/>
    <w:rsid w:val="001E488B"/>
    <w:rsid w:val="001E5FCF"/>
    <w:rsid w:val="001E74F1"/>
    <w:rsid w:val="001E7D4D"/>
    <w:rsid w:val="001E7F30"/>
    <w:rsid w:val="001F195F"/>
    <w:rsid w:val="001F1BD4"/>
    <w:rsid w:val="001F1FA3"/>
    <w:rsid w:val="001F4B39"/>
    <w:rsid w:val="001F59D9"/>
    <w:rsid w:val="001F615C"/>
    <w:rsid w:val="001F7255"/>
    <w:rsid w:val="00200380"/>
    <w:rsid w:val="00200E82"/>
    <w:rsid w:val="002025C2"/>
    <w:rsid w:val="002030F9"/>
    <w:rsid w:val="00203350"/>
    <w:rsid w:val="002043D6"/>
    <w:rsid w:val="002043E8"/>
    <w:rsid w:val="00206515"/>
    <w:rsid w:val="00207BD5"/>
    <w:rsid w:val="0021252C"/>
    <w:rsid w:val="00212999"/>
    <w:rsid w:val="002136FD"/>
    <w:rsid w:val="00215665"/>
    <w:rsid w:val="002159CD"/>
    <w:rsid w:val="00216CC1"/>
    <w:rsid w:val="00217BFA"/>
    <w:rsid w:val="00217FB1"/>
    <w:rsid w:val="0022098E"/>
    <w:rsid w:val="00220ADC"/>
    <w:rsid w:val="00220AFB"/>
    <w:rsid w:val="00220CC3"/>
    <w:rsid w:val="00222664"/>
    <w:rsid w:val="0022270F"/>
    <w:rsid w:val="00222BE3"/>
    <w:rsid w:val="00222F8A"/>
    <w:rsid w:val="00223461"/>
    <w:rsid w:val="00223BCC"/>
    <w:rsid w:val="00223FD3"/>
    <w:rsid w:val="0022401A"/>
    <w:rsid w:val="002255FF"/>
    <w:rsid w:val="00225FC8"/>
    <w:rsid w:val="00226979"/>
    <w:rsid w:val="0022777D"/>
    <w:rsid w:val="0023043B"/>
    <w:rsid w:val="00230B6D"/>
    <w:rsid w:val="00230FE1"/>
    <w:rsid w:val="0023136E"/>
    <w:rsid w:val="00231D1C"/>
    <w:rsid w:val="00232504"/>
    <w:rsid w:val="002325A9"/>
    <w:rsid w:val="002349BC"/>
    <w:rsid w:val="002369FD"/>
    <w:rsid w:val="00236A5A"/>
    <w:rsid w:val="002401EF"/>
    <w:rsid w:val="002415E8"/>
    <w:rsid w:val="00241A29"/>
    <w:rsid w:val="002423DD"/>
    <w:rsid w:val="0024503E"/>
    <w:rsid w:val="002456DC"/>
    <w:rsid w:val="002466B2"/>
    <w:rsid w:val="00247933"/>
    <w:rsid w:val="002512B0"/>
    <w:rsid w:val="002513DA"/>
    <w:rsid w:val="00252281"/>
    <w:rsid w:val="00252642"/>
    <w:rsid w:val="0025330F"/>
    <w:rsid w:val="002536CA"/>
    <w:rsid w:val="00254328"/>
    <w:rsid w:val="002549E1"/>
    <w:rsid w:val="00254E04"/>
    <w:rsid w:val="00256792"/>
    <w:rsid w:val="0026029C"/>
    <w:rsid w:val="0026094B"/>
    <w:rsid w:val="00260DBB"/>
    <w:rsid w:val="0026387D"/>
    <w:rsid w:val="00264501"/>
    <w:rsid w:val="00265688"/>
    <w:rsid w:val="002666BD"/>
    <w:rsid w:val="00267B50"/>
    <w:rsid w:val="00272726"/>
    <w:rsid w:val="002729A0"/>
    <w:rsid w:val="00272ABD"/>
    <w:rsid w:val="00275A67"/>
    <w:rsid w:val="00277030"/>
    <w:rsid w:val="00277DCB"/>
    <w:rsid w:val="0028071F"/>
    <w:rsid w:val="00280A87"/>
    <w:rsid w:val="0028167F"/>
    <w:rsid w:val="00282151"/>
    <w:rsid w:val="00283D80"/>
    <w:rsid w:val="00285DC0"/>
    <w:rsid w:val="0028693E"/>
    <w:rsid w:val="002869AB"/>
    <w:rsid w:val="00287B73"/>
    <w:rsid w:val="002905F3"/>
    <w:rsid w:val="0029064E"/>
    <w:rsid w:val="0029086D"/>
    <w:rsid w:val="00291E3D"/>
    <w:rsid w:val="00292EF0"/>
    <w:rsid w:val="00293638"/>
    <w:rsid w:val="00293B0A"/>
    <w:rsid w:val="002946D9"/>
    <w:rsid w:val="00294BB0"/>
    <w:rsid w:val="00294F3D"/>
    <w:rsid w:val="002A0731"/>
    <w:rsid w:val="002A0E1C"/>
    <w:rsid w:val="002A1C3A"/>
    <w:rsid w:val="002A2670"/>
    <w:rsid w:val="002A2AC0"/>
    <w:rsid w:val="002A31B8"/>
    <w:rsid w:val="002A3711"/>
    <w:rsid w:val="002A4974"/>
    <w:rsid w:val="002A4A88"/>
    <w:rsid w:val="002A4C7D"/>
    <w:rsid w:val="002A4CF8"/>
    <w:rsid w:val="002A6499"/>
    <w:rsid w:val="002A6AB8"/>
    <w:rsid w:val="002A7C07"/>
    <w:rsid w:val="002A7CB8"/>
    <w:rsid w:val="002B14FF"/>
    <w:rsid w:val="002B242B"/>
    <w:rsid w:val="002B53D2"/>
    <w:rsid w:val="002B54A0"/>
    <w:rsid w:val="002B5B16"/>
    <w:rsid w:val="002B6DAA"/>
    <w:rsid w:val="002B7257"/>
    <w:rsid w:val="002B7C57"/>
    <w:rsid w:val="002C1067"/>
    <w:rsid w:val="002C13C9"/>
    <w:rsid w:val="002C26FC"/>
    <w:rsid w:val="002C2E88"/>
    <w:rsid w:val="002C397D"/>
    <w:rsid w:val="002C3B54"/>
    <w:rsid w:val="002C54A6"/>
    <w:rsid w:val="002C5F94"/>
    <w:rsid w:val="002C609C"/>
    <w:rsid w:val="002C7892"/>
    <w:rsid w:val="002D07E2"/>
    <w:rsid w:val="002D0ABF"/>
    <w:rsid w:val="002D20C6"/>
    <w:rsid w:val="002D2452"/>
    <w:rsid w:val="002D2B7A"/>
    <w:rsid w:val="002D325D"/>
    <w:rsid w:val="002D3675"/>
    <w:rsid w:val="002D3F83"/>
    <w:rsid w:val="002D5E61"/>
    <w:rsid w:val="002D742D"/>
    <w:rsid w:val="002D7501"/>
    <w:rsid w:val="002E0635"/>
    <w:rsid w:val="002E0701"/>
    <w:rsid w:val="002E0730"/>
    <w:rsid w:val="002E11B7"/>
    <w:rsid w:val="002E1C01"/>
    <w:rsid w:val="002E29B7"/>
    <w:rsid w:val="002E2E70"/>
    <w:rsid w:val="002E4001"/>
    <w:rsid w:val="002E4C08"/>
    <w:rsid w:val="002E5016"/>
    <w:rsid w:val="002E7526"/>
    <w:rsid w:val="002F02B2"/>
    <w:rsid w:val="002F09E7"/>
    <w:rsid w:val="002F0A7D"/>
    <w:rsid w:val="002F1966"/>
    <w:rsid w:val="002F36C3"/>
    <w:rsid w:val="002F482F"/>
    <w:rsid w:val="002F5154"/>
    <w:rsid w:val="002F555B"/>
    <w:rsid w:val="002F6638"/>
    <w:rsid w:val="002F7434"/>
    <w:rsid w:val="0030169E"/>
    <w:rsid w:val="00301B24"/>
    <w:rsid w:val="00302959"/>
    <w:rsid w:val="00303982"/>
    <w:rsid w:val="00303E1A"/>
    <w:rsid w:val="0030422C"/>
    <w:rsid w:val="003048BC"/>
    <w:rsid w:val="00304DA1"/>
    <w:rsid w:val="00305BA6"/>
    <w:rsid w:val="00306CE6"/>
    <w:rsid w:val="00310B9B"/>
    <w:rsid w:val="00313CCE"/>
    <w:rsid w:val="00313D10"/>
    <w:rsid w:val="00314BDD"/>
    <w:rsid w:val="00314CF6"/>
    <w:rsid w:val="00314E2F"/>
    <w:rsid w:val="003152CD"/>
    <w:rsid w:val="00315B0F"/>
    <w:rsid w:val="00315C54"/>
    <w:rsid w:val="0031677A"/>
    <w:rsid w:val="0031685D"/>
    <w:rsid w:val="00316940"/>
    <w:rsid w:val="00317590"/>
    <w:rsid w:val="003177BD"/>
    <w:rsid w:val="00317CFA"/>
    <w:rsid w:val="00320247"/>
    <w:rsid w:val="00320C1B"/>
    <w:rsid w:val="00321077"/>
    <w:rsid w:val="003215FB"/>
    <w:rsid w:val="0032243E"/>
    <w:rsid w:val="00322734"/>
    <w:rsid w:val="00322A5A"/>
    <w:rsid w:val="00322EC5"/>
    <w:rsid w:val="00323C27"/>
    <w:rsid w:val="00326537"/>
    <w:rsid w:val="00326997"/>
    <w:rsid w:val="00326B8B"/>
    <w:rsid w:val="003272BE"/>
    <w:rsid w:val="0032747A"/>
    <w:rsid w:val="0032776B"/>
    <w:rsid w:val="00330023"/>
    <w:rsid w:val="0033080F"/>
    <w:rsid w:val="003308D1"/>
    <w:rsid w:val="003309F8"/>
    <w:rsid w:val="0033198C"/>
    <w:rsid w:val="00331B5C"/>
    <w:rsid w:val="0033236B"/>
    <w:rsid w:val="0033304E"/>
    <w:rsid w:val="00334729"/>
    <w:rsid w:val="00336CE8"/>
    <w:rsid w:val="003376B5"/>
    <w:rsid w:val="00340F26"/>
    <w:rsid w:val="00341C63"/>
    <w:rsid w:val="00342C07"/>
    <w:rsid w:val="00342FB6"/>
    <w:rsid w:val="003448BA"/>
    <w:rsid w:val="00344FD2"/>
    <w:rsid w:val="00345ED8"/>
    <w:rsid w:val="00345F93"/>
    <w:rsid w:val="0034656D"/>
    <w:rsid w:val="00347361"/>
    <w:rsid w:val="0034786F"/>
    <w:rsid w:val="003510E7"/>
    <w:rsid w:val="00351141"/>
    <w:rsid w:val="00351B6B"/>
    <w:rsid w:val="0035417D"/>
    <w:rsid w:val="0035444A"/>
    <w:rsid w:val="00355D7C"/>
    <w:rsid w:val="00357B0F"/>
    <w:rsid w:val="00357DBE"/>
    <w:rsid w:val="0036045E"/>
    <w:rsid w:val="00361714"/>
    <w:rsid w:val="003617BE"/>
    <w:rsid w:val="003623C1"/>
    <w:rsid w:val="00362F60"/>
    <w:rsid w:val="00363783"/>
    <w:rsid w:val="00364E1B"/>
    <w:rsid w:val="00365093"/>
    <w:rsid w:val="00366DB7"/>
    <w:rsid w:val="00367081"/>
    <w:rsid w:val="00367E1A"/>
    <w:rsid w:val="00370C6C"/>
    <w:rsid w:val="003717ED"/>
    <w:rsid w:val="003717F4"/>
    <w:rsid w:val="00371A34"/>
    <w:rsid w:val="00372158"/>
    <w:rsid w:val="00372697"/>
    <w:rsid w:val="00372A5E"/>
    <w:rsid w:val="00373033"/>
    <w:rsid w:val="0037318E"/>
    <w:rsid w:val="00373549"/>
    <w:rsid w:val="00373B5B"/>
    <w:rsid w:val="00373C8A"/>
    <w:rsid w:val="00373F50"/>
    <w:rsid w:val="00374046"/>
    <w:rsid w:val="003751D1"/>
    <w:rsid w:val="00375D04"/>
    <w:rsid w:val="00375D37"/>
    <w:rsid w:val="00376851"/>
    <w:rsid w:val="00376F1F"/>
    <w:rsid w:val="00377243"/>
    <w:rsid w:val="0037791D"/>
    <w:rsid w:val="0038042F"/>
    <w:rsid w:val="00380890"/>
    <w:rsid w:val="00380E62"/>
    <w:rsid w:val="00381BC2"/>
    <w:rsid w:val="00381D18"/>
    <w:rsid w:val="00381F81"/>
    <w:rsid w:val="003820FD"/>
    <w:rsid w:val="00382FDA"/>
    <w:rsid w:val="0038345A"/>
    <w:rsid w:val="00383907"/>
    <w:rsid w:val="00383CD0"/>
    <w:rsid w:val="00383E9E"/>
    <w:rsid w:val="00383EA2"/>
    <w:rsid w:val="00383EB0"/>
    <w:rsid w:val="00384388"/>
    <w:rsid w:val="00385409"/>
    <w:rsid w:val="0038570B"/>
    <w:rsid w:val="003862C2"/>
    <w:rsid w:val="003864E5"/>
    <w:rsid w:val="00390426"/>
    <w:rsid w:val="003914E8"/>
    <w:rsid w:val="003922D5"/>
    <w:rsid w:val="003929C3"/>
    <w:rsid w:val="00393A63"/>
    <w:rsid w:val="00393F74"/>
    <w:rsid w:val="00393FD2"/>
    <w:rsid w:val="00394ACA"/>
    <w:rsid w:val="00394BAF"/>
    <w:rsid w:val="00395693"/>
    <w:rsid w:val="003973F6"/>
    <w:rsid w:val="003977BC"/>
    <w:rsid w:val="003A2179"/>
    <w:rsid w:val="003A423F"/>
    <w:rsid w:val="003A4590"/>
    <w:rsid w:val="003A4771"/>
    <w:rsid w:val="003A495F"/>
    <w:rsid w:val="003A6859"/>
    <w:rsid w:val="003B14A4"/>
    <w:rsid w:val="003B2101"/>
    <w:rsid w:val="003B330F"/>
    <w:rsid w:val="003B39BE"/>
    <w:rsid w:val="003B4092"/>
    <w:rsid w:val="003B44AE"/>
    <w:rsid w:val="003B4CC4"/>
    <w:rsid w:val="003B537A"/>
    <w:rsid w:val="003B73C0"/>
    <w:rsid w:val="003B7A70"/>
    <w:rsid w:val="003C014C"/>
    <w:rsid w:val="003C0628"/>
    <w:rsid w:val="003C06BF"/>
    <w:rsid w:val="003C1E33"/>
    <w:rsid w:val="003C1F41"/>
    <w:rsid w:val="003C26F2"/>
    <w:rsid w:val="003C293A"/>
    <w:rsid w:val="003C2E55"/>
    <w:rsid w:val="003C3D38"/>
    <w:rsid w:val="003C6497"/>
    <w:rsid w:val="003D01C4"/>
    <w:rsid w:val="003D05D5"/>
    <w:rsid w:val="003D139B"/>
    <w:rsid w:val="003D1476"/>
    <w:rsid w:val="003D1612"/>
    <w:rsid w:val="003D2270"/>
    <w:rsid w:val="003D239F"/>
    <w:rsid w:val="003D2709"/>
    <w:rsid w:val="003D298C"/>
    <w:rsid w:val="003D3534"/>
    <w:rsid w:val="003D3864"/>
    <w:rsid w:val="003D3B83"/>
    <w:rsid w:val="003D43A0"/>
    <w:rsid w:val="003D557E"/>
    <w:rsid w:val="003D59BC"/>
    <w:rsid w:val="003D6DD8"/>
    <w:rsid w:val="003D6E1C"/>
    <w:rsid w:val="003D7251"/>
    <w:rsid w:val="003E2288"/>
    <w:rsid w:val="003E234B"/>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4008B3"/>
    <w:rsid w:val="00400BD1"/>
    <w:rsid w:val="00400C06"/>
    <w:rsid w:val="00400D0E"/>
    <w:rsid w:val="004013BB"/>
    <w:rsid w:val="0040180F"/>
    <w:rsid w:val="004020F6"/>
    <w:rsid w:val="00402601"/>
    <w:rsid w:val="004041FB"/>
    <w:rsid w:val="00404C73"/>
    <w:rsid w:val="00405102"/>
    <w:rsid w:val="00405660"/>
    <w:rsid w:val="00405F9B"/>
    <w:rsid w:val="00406213"/>
    <w:rsid w:val="004062A9"/>
    <w:rsid w:val="00406B12"/>
    <w:rsid w:val="00406F58"/>
    <w:rsid w:val="00407C2D"/>
    <w:rsid w:val="00407C7D"/>
    <w:rsid w:val="00410613"/>
    <w:rsid w:val="00410711"/>
    <w:rsid w:val="0041153A"/>
    <w:rsid w:val="00413FF1"/>
    <w:rsid w:val="0041566D"/>
    <w:rsid w:val="0042038F"/>
    <w:rsid w:val="00420F19"/>
    <w:rsid w:val="004219ED"/>
    <w:rsid w:val="00421FC1"/>
    <w:rsid w:val="00422659"/>
    <w:rsid w:val="004238EB"/>
    <w:rsid w:val="00424AB8"/>
    <w:rsid w:val="00425ED2"/>
    <w:rsid w:val="0042779E"/>
    <w:rsid w:val="004308CE"/>
    <w:rsid w:val="004308E2"/>
    <w:rsid w:val="00431282"/>
    <w:rsid w:val="0043172B"/>
    <w:rsid w:val="00433258"/>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664E"/>
    <w:rsid w:val="00447D41"/>
    <w:rsid w:val="00447EA9"/>
    <w:rsid w:val="004511A3"/>
    <w:rsid w:val="004546F3"/>
    <w:rsid w:val="00460FB5"/>
    <w:rsid w:val="00461042"/>
    <w:rsid w:val="004611AB"/>
    <w:rsid w:val="00461459"/>
    <w:rsid w:val="00463109"/>
    <w:rsid w:val="004637F4"/>
    <w:rsid w:val="0046393E"/>
    <w:rsid w:val="0046404A"/>
    <w:rsid w:val="004666D0"/>
    <w:rsid w:val="00466804"/>
    <w:rsid w:val="00466DAB"/>
    <w:rsid w:val="0047043B"/>
    <w:rsid w:val="00471EB3"/>
    <w:rsid w:val="00472DF5"/>
    <w:rsid w:val="004745C5"/>
    <w:rsid w:val="00474ADF"/>
    <w:rsid w:val="00475AD0"/>
    <w:rsid w:val="00475ADF"/>
    <w:rsid w:val="00476100"/>
    <w:rsid w:val="00476662"/>
    <w:rsid w:val="004772B3"/>
    <w:rsid w:val="004775EA"/>
    <w:rsid w:val="004778F1"/>
    <w:rsid w:val="00481CCD"/>
    <w:rsid w:val="004822C7"/>
    <w:rsid w:val="00482440"/>
    <w:rsid w:val="00482934"/>
    <w:rsid w:val="0048474B"/>
    <w:rsid w:val="0048525F"/>
    <w:rsid w:val="00486B30"/>
    <w:rsid w:val="0048759C"/>
    <w:rsid w:val="00487BE6"/>
    <w:rsid w:val="00487C37"/>
    <w:rsid w:val="00487CF1"/>
    <w:rsid w:val="0049070C"/>
    <w:rsid w:val="00492438"/>
    <w:rsid w:val="004928DD"/>
    <w:rsid w:val="00493134"/>
    <w:rsid w:val="00493AE2"/>
    <w:rsid w:val="00493EB3"/>
    <w:rsid w:val="004952BC"/>
    <w:rsid w:val="004956CE"/>
    <w:rsid w:val="0049622D"/>
    <w:rsid w:val="004967D3"/>
    <w:rsid w:val="00497C37"/>
    <w:rsid w:val="00497F1F"/>
    <w:rsid w:val="004A07A1"/>
    <w:rsid w:val="004A0BC8"/>
    <w:rsid w:val="004A0F24"/>
    <w:rsid w:val="004A1AB0"/>
    <w:rsid w:val="004A1D38"/>
    <w:rsid w:val="004A3A4A"/>
    <w:rsid w:val="004A3ED2"/>
    <w:rsid w:val="004A490C"/>
    <w:rsid w:val="004A4FD5"/>
    <w:rsid w:val="004A52CA"/>
    <w:rsid w:val="004A684C"/>
    <w:rsid w:val="004A7561"/>
    <w:rsid w:val="004A7938"/>
    <w:rsid w:val="004B0499"/>
    <w:rsid w:val="004B07AA"/>
    <w:rsid w:val="004B0C19"/>
    <w:rsid w:val="004B0C30"/>
    <w:rsid w:val="004B0CC3"/>
    <w:rsid w:val="004B1200"/>
    <w:rsid w:val="004B1F6F"/>
    <w:rsid w:val="004B3C0B"/>
    <w:rsid w:val="004B4439"/>
    <w:rsid w:val="004B4B31"/>
    <w:rsid w:val="004B4B9D"/>
    <w:rsid w:val="004B52C8"/>
    <w:rsid w:val="004B619A"/>
    <w:rsid w:val="004B6CE3"/>
    <w:rsid w:val="004B6CF1"/>
    <w:rsid w:val="004B707B"/>
    <w:rsid w:val="004B70E9"/>
    <w:rsid w:val="004B7183"/>
    <w:rsid w:val="004B7365"/>
    <w:rsid w:val="004B778B"/>
    <w:rsid w:val="004C0123"/>
    <w:rsid w:val="004C1489"/>
    <w:rsid w:val="004C1B64"/>
    <w:rsid w:val="004C2087"/>
    <w:rsid w:val="004C29A7"/>
    <w:rsid w:val="004C3432"/>
    <w:rsid w:val="004C3722"/>
    <w:rsid w:val="004C3C9B"/>
    <w:rsid w:val="004C47E2"/>
    <w:rsid w:val="004C4D43"/>
    <w:rsid w:val="004C5A10"/>
    <w:rsid w:val="004C5DBB"/>
    <w:rsid w:val="004C5ED3"/>
    <w:rsid w:val="004C667F"/>
    <w:rsid w:val="004C689A"/>
    <w:rsid w:val="004C6AE1"/>
    <w:rsid w:val="004C7067"/>
    <w:rsid w:val="004D024C"/>
    <w:rsid w:val="004D02B8"/>
    <w:rsid w:val="004D0488"/>
    <w:rsid w:val="004D1818"/>
    <w:rsid w:val="004D25E6"/>
    <w:rsid w:val="004D26AA"/>
    <w:rsid w:val="004D2B30"/>
    <w:rsid w:val="004D2FFB"/>
    <w:rsid w:val="004D4DA8"/>
    <w:rsid w:val="004D6119"/>
    <w:rsid w:val="004D7241"/>
    <w:rsid w:val="004D7493"/>
    <w:rsid w:val="004D7911"/>
    <w:rsid w:val="004E0F6E"/>
    <w:rsid w:val="004E1323"/>
    <w:rsid w:val="004E43D0"/>
    <w:rsid w:val="004E4EC8"/>
    <w:rsid w:val="004E5009"/>
    <w:rsid w:val="004E6A8F"/>
    <w:rsid w:val="004E72C4"/>
    <w:rsid w:val="004F0C68"/>
    <w:rsid w:val="004F1BEC"/>
    <w:rsid w:val="004F1E92"/>
    <w:rsid w:val="004F274C"/>
    <w:rsid w:val="004F2BA1"/>
    <w:rsid w:val="004F3856"/>
    <w:rsid w:val="004F411D"/>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58F4"/>
    <w:rsid w:val="00507708"/>
    <w:rsid w:val="00507834"/>
    <w:rsid w:val="00507A62"/>
    <w:rsid w:val="0051039D"/>
    <w:rsid w:val="0051054B"/>
    <w:rsid w:val="00510A64"/>
    <w:rsid w:val="0051161D"/>
    <w:rsid w:val="005132F6"/>
    <w:rsid w:val="0051348D"/>
    <w:rsid w:val="005142C1"/>
    <w:rsid w:val="00515018"/>
    <w:rsid w:val="00515151"/>
    <w:rsid w:val="00515264"/>
    <w:rsid w:val="00517005"/>
    <w:rsid w:val="00517D8C"/>
    <w:rsid w:val="005201FA"/>
    <w:rsid w:val="005202D6"/>
    <w:rsid w:val="00520322"/>
    <w:rsid w:val="00520F97"/>
    <w:rsid w:val="0052162F"/>
    <w:rsid w:val="00522B6C"/>
    <w:rsid w:val="00523B05"/>
    <w:rsid w:val="00524EC0"/>
    <w:rsid w:val="005250D1"/>
    <w:rsid w:val="005253D1"/>
    <w:rsid w:val="00526C84"/>
    <w:rsid w:val="00530AAC"/>
    <w:rsid w:val="005314FF"/>
    <w:rsid w:val="005317DE"/>
    <w:rsid w:val="00532036"/>
    <w:rsid w:val="00532D26"/>
    <w:rsid w:val="0053421A"/>
    <w:rsid w:val="005406D8"/>
    <w:rsid w:val="005407E6"/>
    <w:rsid w:val="00540F6E"/>
    <w:rsid w:val="005443E1"/>
    <w:rsid w:val="005501D7"/>
    <w:rsid w:val="0055038E"/>
    <w:rsid w:val="005508C6"/>
    <w:rsid w:val="005508D2"/>
    <w:rsid w:val="00550DFB"/>
    <w:rsid w:val="005511DF"/>
    <w:rsid w:val="00551B35"/>
    <w:rsid w:val="005521CB"/>
    <w:rsid w:val="005535A4"/>
    <w:rsid w:val="00553F7D"/>
    <w:rsid w:val="00555008"/>
    <w:rsid w:val="005552AA"/>
    <w:rsid w:val="00556A78"/>
    <w:rsid w:val="005570A3"/>
    <w:rsid w:val="00557334"/>
    <w:rsid w:val="00560167"/>
    <w:rsid w:val="00560895"/>
    <w:rsid w:val="00560E7E"/>
    <w:rsid w:val="00561066"/>
    <w:rsid w:val="00561DBB"/>
    <w:rsid w:val="0056372D"/>
    <w:rsid w:val="0056373C"/>
    <w:rsid w:val="00563A94"/>
    <w:rsid w:val="00564A17"/>
    <w:rsid w:val="00564B63"/>
    <w:rsid w:val="005658E7"/>
    <w:rsid w:val="00565A1E"/>
    <w:rsid w:val="00565C48"/>
    <w:rsid w:val="0056605E"/>
    <w:rsid w:val="00566C09"/>
    <w:rsid w:val="00570708"/>
    <w:rsid w:val="00570AF3"/>
    <w:rsid w:val="00570B6A"/>
    <w:rsid w:val="00570E9E"/>
    <w:rsid w:val="0057121C"/>
    <w:rsid w:val="00571404"/>
    <w:rsid w:val="0057176F"/>
    <w:rsid w:val="0057363D"/>
    <w:rsid w:val="00573B32"/>
    <w:rsid w:val="00574052"/>
    <w:rsid w:val="0057462C"/>
    <w:rsid w:val="00576889"/>
    <w:rsid w:val="00576926"/>
    <w:rsid w:val="005772D7"/>
    <w:rsid w:val="00577DBC"/>
    <w:rsid w:val="00580BA0"/>
    <w:rsid w:val="00581E80"/>
    <w:rsid w:val="00582964"/>
    <w:rsid w:val="00583B55"/>
    <w:rsid w:val="00583D65"/>
    <w:rsid w:val="00583FFC"/>
    <w:rsid w:val="005845FE"/>
    <w:rsid w:val="00585D3E"/>
    <w:rsid w:val="00586CA2"/>
    <w:rsid w:val="00587862"/>
    <w:rsid w:val="00587E23"/>
    <w:rsid w:val="00590C34"/>
    <w:rsid w:val="00590C7E"/>
    <w:rsid w:val="0059115C"/>
    <w:rsid w:val="005922FA"/>
    <w:rsid w:val="00592390"/>
    <w:rsid w:val="00592496"/>
    <w:rsid w:val="00592D4C"/>
    <w:rsid w:val="00593F7A"/>
    <w:rsid w:val="005941C4"/>
    <w:rsid w:val="005942DA"/>
    <w:rsid w:val="005946E7"/>
    <w:rsid w:val="0059485D"/>
    <w:rsid w:val="00595370"/>
    <w:rsid w:val="005964FE"/>
    <w:rsid w:val="0059674E"/>
    <w:rsid w:val="005968EB"/>
    <w:rsid w:val="00597005"/>
    <w:rsid w:val="005A05DB"/>
    <w:rsid w:val="005A16BC"/>
    <w:rsid w:val="005A1EFF"/>
    <w:rsid w:val="005A2097"/>
    <w:rsid w:val="005A27B2"/>
    <w:rsid w:val="005A2BCF"/>
    <w:rsid w:val="005A35D2"/>
    <w:rsid w:val="005A3C17"/>
    <w:rsid w:val="005A54ED"/>
    <w:rsid w:val="005A5A74"/>
    <w:rsid w:val="005A5A9A"/>
    <w:rsid w:val="005A6067"/>
    <w:rsid w:val="005A63D3"/>
    <w:rsid w:val="005A75C0"/>
    <w:rsid w:val="005A7E69"/>
    <w:rsid w:val="005A7E9E"/>
    <w:rsid w:val="005B064D"/>
    <w:rsid w:val="005B0F83"/>
    <w:rsid w:val="005B1604"/>
    <w:rsid w:val="005B1665"/>
    <w:rsid w:val="005B1DDB"/>
    <w:rsid w:val="005B462A"/>
    <w:rsid w:val="005B52CC"/>
    <w:rsid w:val="005B5C02"/>
    <w:rsid w:val="005B61D4"/>
    <w:rsid w:val="005B6FE0"/>
    <w:rsid w:val="005C07B8"/>
    <w:rsid w:val="005C148A"/>
    <w:rsid w:val="005C16D9"/>
    <w:rsid w:val="005C23FA"/>
    <w:rsid w:val="005C263D"/>
    <w:rsid w:val="005C2BE3"/>
    <w:rsid w:val="005C2C10"/>
    <w:rsid w:val="005C3691"/>
    <w:rsid w:val="005C36A0"/>
    <w:rsid w:val="005C4FB4"/>
    <w:rsid w:val="005C50C8"/>
    <w:rsid w:val="005C5244"/>
    <w:rsid w:val="005C56D5"/>
    <w:rsid w:val="005C5F61"/>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10C0"/>
    <w:rsid w:val="005E1B0A"/>
    <w:rsid w:val="005E1D0B"/>
    <w:rsid w:val="005E28E1"/>
    <w:rsid w:val="005E2D73"/>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2566"/>
    <w:rsid w:val="0060273B"/>
    <w:rsid w:val="00602B61"/>
    <w:rsid w:val="00605065"/>
    <w:rsid w:val="00606CCD"/>
    <w:rsid w:val="006076E6"/>
    <w:rsid w:val="00607A54"/>
    <w:rsid w:val="00610AFA"/>
    <w:rsid w:val="00610F01"/>
    <w:rsid w:val="00611CAB"/>
    <w:rsid w:val="006125CC"/>
    <w:rsid w:val="00612786"/>
    <w:rsid w:val="00612F57"/>
    <w:rsid w:val="006135A2"/>
    <w:rsid w:val="00614D1F"/>
    <w:rsid w:val="006151E2"/>
    <w:rsid w:val="006151E9"/>
    <w:rsid w:val="00615DB7"/>
    <w:rsid w:val="00616AD9"/>
    <w:rsid w:val="00616C00"/>
    <w:rsid w:val="0061717E"/>
    <w:rsid w:val="00622229"/>
    <w:rsid w:val="00622835"/>
    <w:rsid w:val="00622B5C"/>
    <w:rsid w:val="00623F98"/>
    <w:rsid w:val="00624BBF"/>
    <w:rsid w:val="00624D65"/>
    <w:rsid w:val="0062550D"/>
    <w:rsid w:val="00625823"/>
    <w:rsid w:val="00625E98"/>
    <w:rsid w:val="0062717F"/>
    <w:rsid w:val="00627E44"/>
    <w:rsid w:val="00627ED1"/>
    <w:rsid w:val="00632AE8"/>
    <w:rsid w:val="00632C3B"/>
    <w:rsid w:val="0063393D"/>
    <w:rsid w:val="0063468D"/>
    <w:rsid w:val="00634EAB"/>
    <w:rsid w:val="00635A8D"/>
    <w:rsid w:val="00635EB2"/>
    <w:rsid w:val="00637ED6"/>
    <w:rsid w:val="006413B3"/>
    <w:rsid w:val="00641EE7"/>
    <w:rsid w:val="00641FBE"/>
    <w:rsid w:val="006427C8"/>
    <w:rsid w:val="00643215"/>
    <w:rsid w:val="00643269"/>
    <w:rsid w:val="00644FAB"/>
    <w:rsid w:val="00645DDA"/>
    <w:rsid w:val="00646001"/>
    <w:rsid w:val="00646A35"/>
    <w:rsid w:val="00646C07"/>
    <w:rsid w:val="00646F0F"/>
    <w:rsid w:val="00647686"/>
    <w:rsid w:val="00647E6D"/>
    <w:rsid w:val="00650A04"/>
    <w:rsid w:val="00650A83"/>
    <w:rsid w:val="00651511"/>
    <w:rsid w:val="00652BFD"/>
    <w:rsid w:val="00652E46"/>
    <w:rsid w:val="00653352"/>
    <w:rsid w:val="00653948"/>
    <w:rsid w:val="00653DF0"/>
    <w:rsid w:val="0065407B"/>
    <w:rsid w:val="00655E34"/>
    <w:rsid w:val="00656082"/>
    <w:rsid w:val="00656C92"/>
    <w:rsid w:val="00657CB3"/>
    <w:rsid w:val="00661E6B"/>
    <w:rsid w:val="006631B3"/>
    <w:rsid w:val="00663A16"/>
    <w:rsid w:val="00664110"/>
    <w:rsid w:val="0066427E"/>
    <w:rsid w:val="00664970"/>
    <w:rsid w:val="00666154"/>
    <w:rsid w:val="006670D1"/>
    <w:rsid w:val="006672E9"/>
    <w:rsid w:val="00667626"/>
    <w:rsid w:val="00670043"/>
    <w:rsid w:val="00671800"/>
    <w:rsid w:val="00671C98"/>
    <w:rsid w:val="00674427"/>
    <w:rsid w:val="006748D6"/>
    <w:rsid w:val="0067535F"/>
    <w:rsid w:val="0067618C"/>
    <w:rsid w:val="00680074"/>
    <w:rsid w:val="00680750"/>
    <w:rsid w:val="00681E3F"/>
    <w:rsid w:val="006822A1"/>
    <w:rsid w:val="0068363B"/>
    <w:rsid w:val="006836C3"/>
    <w:rsid w:val="00683F43"/>
    <w:rsid w:val="00683FDB"/>
    <w:rsid w:val="00684F18"/>
    <w:rsid w:val="006850EC"/>
    <w:rsid w:val="00686C55"/>
    <w:rsid w:val="00686FFA"/>
    <w:rsid w:val="00687C84"/>
    <w:rsid w:val="006907E7"/>
    <w:rsid w:val="00690F95"/>
    <w:rsid w:val="00691853"/>
    <w:rsid w:val="006918DD"/>
    <w:rsid w:val="00691935"/>
    <w:rsid w:val="00691EC6"/>
    <w:rsid w:val="006928BC"/>
    <w:rsid w:val="00692D47"/>
    <w:rsid w:val="0069331C"/>
    <w:rsid w:val="006934FB"/>
    <w:rsid w:val="0069470F"/>
    <w:rsid w:val="00695AD5"/>
    <w:rsid w:val="00695E54"/>
    <w:rsid w:val="00696F83"/>
    <w:rsid w:val="00697333"/>
    <w:rsid w:val="00697418"/>
    <w:rsid w:val="0069750E"/>
    <w:rsid w:val="00697743"/>
    <w:rsid w:val="00697FC2"/>
    <w:rsid w:val="006A0E0D"/>
    <w:rsid w:val="006A1315"/>
    <w:rsid w:val="006A201B"/>
    <w:rsid w:val="006A206F"/>
    <w:rsid w:val="006A3199"/>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618"/>
    <w:rsid w:val="006B37C1"/>
    <w:rsid w:val="006B3CF2"/>
    <w:rsid w:val="006B4B31"/>
    <w:rsid w:val="006B5387"/>
    <w:rsid w:val="006B6F91"/>
    <w:rsid w:val="006B74E1"/>
    <w:rsid w:val="006C02EE"/>
    <w:rsid w:val="006C0980"/>
    <w:rsid w:val="006C1781"/>
    <w:rsid w:val="006C2906"/>
    <w:rsid w:val="006C2C48"/>
    <w:rsid w:val="006C3A9C"/>
    <w:rsid w:val="006C5B07"/>
    <w:rsid w:val="006C6CCB"/>
    <w:rsid w:val="006D06A6"/>
    <w:rsid w:val="006D172B"/>
    <w:rsid w:val="006D1D1F"/>
    <w:rsid w:val="006D5063"/>
    <w:rsid w:val="006D552E"/>
    <w:rsid w:val="006D5A71"/>
    <w:rsid w:val="006D5DC4"/>
    <w:rsid w:val="006D6864"/>
    <w:rsid w:val="006D6A05"/>
    <w:rsid w:val="006D6E99"/>
    <w:rsid w:val="006D70A4"/>
    <w:rsid w:val="006E27B8"/>
    <w:rsid w:val="006E2CB7"/>
    <w:rsid w:val="006E3259"/>
    <w:rsid w:val="006E3919"/>
    <w:rsid w:val="006E3F4D"/>
    <w:rsid w:val="006E634F"/>
    <w:rsid w:val="006E69DE"/>
    <w:rsid w:val="006E7336"/>
    <w:rsid w:val="006E7DEB"/>
    <w:rsid w:val="006E7EBA"/>
    <w:rsid w:val="006F0BCD"/>
    <w:rsid w:val="006F140A"/>
    <w:rsid w:val="006F153D"/>
    <w:rsid w:val="006F349D"/>
    <w:rsid w:val="006F4E98"/>
    <w:rsid w:val="006F517A"/>
    <w:rsid w:val="006F76FA"/>
    <w:rsid w:val="006F7C2B"/>
    <w:rsid w:val="006F7DA4"/>
    <w:rsid w:val="007003F3"/>
    <w:rsid w:val="00700585"/>
    <w:rsid w:val="00700D56"/>
    <w:rsid w:val="007027FD"/>
    <w:rsid w:val="007046D5"/>
    <w:rsid w:val="00704DF0"/>
    <w:rsid w:val="00705FC3"/>
    <w:rsid w:val="00707264"/>
    <w:rsid w:val="00707B17"/>
    <w:rsid w:val="00712323"/>
    <w:rsid w:val="00712FAF"/>
    <w:rsid w:val="0071310E"/>
    <w:rsid w:val="00714620"/>
    <w:rsid w:val="00715BD2"/>
    <w:rsid w:val="007203D2"/>
    <w:rsid w:val="00720505"/>
    <w:rsid w:val="007214B1"/>
    <w:rsid w:val="00721509"/>
    <w:rsid w:val="00721A85"/>
    <w:rsid w:val="00721E3A"/>
    <w:rsid w:val="0072257E"/>
    <w:rsid w:val="00722C64"/>
    <w:rsid w:val="0072329B"/>
    <w:rsid w:val="00723735"/>
    <w:rsid w:val="007255D5"/>
    <w:rsid w:val="00725CBF"/>
    <w:rsid w:val="00725E57"/>
    <w:rsid w:val="00727D37"/>
    <w:rsid w:val="007316AF"/>
    <w:rsid w:val="00731719"/>
    <w:rsid w:val="00731F5A"/>
    <w:rsid w:val="00731FFB"/>
    <w:rsid w:val="00732F0F"/>
    <w:rsid w:val="00735DB8"/>
    <w:rsid w:val="00736741"/>
    <w:rsid w:val="00736FBB"/>
    <w:rsid w:val="0073769E"/>
    <w:rsid w:val="00737E33"/>
    <w:rsid w:val="00740769"/>
    <w:rsid w:val="007408AC"/>
    <w:rsid w:val="00740F22"/>
    <w:rsid w:val="007411CE"/>
    <w:rsid w:val="007416A5"/>
    <w:rsid w:val="00742201"/>
    <w:rsid w:val="00742A37"/>
    <w:rsid w:val="00742E92"/>
    <w:rsid w:val="00743DDB"/>
    <w:rsid w:val="0074559A"/>
    <w:rsid w:val="00745C37"/>
    <w:rsid w:val="00747708"/>
    <w:rsid w:val="0074789D"/>
    <w:rsid w:val="00747FBC"/>
    <w:rsid w:val="00750C68"/>
    <w:rsid w:val="00752CB3"/>
    <w:rsid w:val="00752D5F"/>
    <w:rsid w:val="00752E2C"/>
    <w:rsid w:val="0075306A"/>
    <w:rsid w:val="00753932"/>
    <w:rsid w:val="0075465D"/>
    <w:rsid w:val="00755507"/>
    <w:rsid w:val="00756EEC"/>
    <w:rsid w:val="0075752D"/>
    <w:rsid w:val="00760961"/>
    <w:rsid w:val="007610F4"/>
    <w:rsid w:val="007611E3"/>
    <w:rsid w:val="0076176C"/>
    <w:rsid w:val="007628B4"/>
    <w:rsid w:val="00762FBB"/>
    <w:rsid w:val="0076306F"/>
    <w:rsid w:val="00763371"/>
    <w:rsid w:val="007633C0"/>
    <w:rsid w:val="00763C99"/>
    <w:rsid w:val="00764327"/>
    <w:rsid w:val="00764D56"/>
    <w:rsid w:val="0076594B"/>
    <w:rsid w:val="0077056F"/>
    <w:rsid w:val="0077126E"/>
    <w:rsid w:val="007714EC"/>
    <w:rsid w:val="00771705"/>
    <w:rsid w:val="00773050"/>
    <w:rsid w:val="0077452C"/>
    <w:rsid w:val="00776705"/>
    <w:rsid w:val="007778CC"/>
    <w:rsid w:val="0078095F"/>
    <w:rsid w:val="00780C2B"/>
    <w:rsid w:val="00780F78"/>
    <w:rsid w:val="00781452"/>
    <w:rsid w:val="00781F6D"/>
    <w:rsid w:val="007822B7"/>
    <w:rsid w:val="00782ACF"/>
    <w:rsid w:val="00783839"/>
    <w:rsid w:val="007841B2"/>
    <w:rsid w:val="00786E58"/>
    <w:rsid w:val="00786F0E"/>
    <w:rsid w:val="0078736C"/>
    <w:rsid w:val="00787D7F"/>
    <w:rsid w:val="00790C4F"/>
    <w:rsid w:val="00790E70"/>
    <w:rsid w:val="007916C6"/>
    <w:rsid w:val="0079226A"/>
    <w:rsid w:val="00793431"/>
    <w:rsid w:val="00793A13"/>
    <w:rsid w:val="00795779"/>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49F"/>
    <w:rsid w:val="007A4BF6"/>
    <w:rsid w:val="007A5613"/>
    <w:rsid w:val="007A7391"/>
    <w:rsid w:val="007A7671"/>
    <w:rsid w:val="007A773B"/>
    <w:rsid w:val="007A79C3"/>
    <w:rsid w:val="007A7D81"/>
    <w:rsid w:val="007B03D5"/>
    <w:rsid w:val="007B068F"/>
    <w:rsid w:val="007B1C38"/>
    <w:rsid w:val="007B22BC"/>
    <w:rsid w:val="007B2400"/>
    <w:rsid w:val="007B4C22"/>
    <w:rsid w:val="007B6007"/>
    <w:rsid w:val="007B6D09"/>
    <w:rsid w:val="007B6DE4"/>
    <w:rsid w:val="007C030F"/>
    <w:rsid w:val="007C0EBA"/>
    <w:rsid w:val="007C1245"/>
    <w:rsid w:val="007C1D2A"/>
    <w:rsid w:val="007C295E"/>
    <w:rsid w:val="007C4129"/>
    <w:rsid w:val="007C4B15"/>
    <w:rsid w:val="007C665B"/>
    <w:rsid w:val="007C678C"/>
    <w:rsid w:val="007C6D82"/>
    <w:rsid w:val="007D09DF"/>
    <w:rsid w:val="007D1149"/>
    <w:rsid w:val="007D1F7A"/>
    <w:rsid w:val="007D2806"/>
    <w:rsid w:val="007D2957"/>
    <w:rsid w:val="007D2DD0"/>
    <w:rsid w:val="007D2DEB"/>
    <w:rsid w:val="007D3973"/>
    <w:rsid w:val="007D4268"/>
    <w:rsid w:val="007D4F34"/>
    <w:rsid w:val="007D7A32"/>
    <w:rsid w:val="007E1182"/>
    <w:rsid w:val="007E1995"/>
    <w:rsid w:val="007E1D6D"/>
    <w:rsid w:val="007E2D53"/>
    <w:rsid w:val="007E3908"/>
    <w:rsid w:val="007E4719"/>
    <w:rsid w:val="007E55DF"/>
    <w:rsid w:val="007E6A32"/>
    <w:rsid w:val="007E6B51"/>
    <w:rsid w:val="007E6B9E"/>
    <w:rsid w:val="007F0E88"/>
    <w:rsid w:val="007F1363"/>
    <w:rsid w:val="007F16B0"/>
    <w:rsid w:val="007F22D1"/>
    <w:rsid w:val="007F459F"/>
    <w:rsid w:val="007F5210"/>
    <w:rsid w:val="007F571B"/>
    <w:rsid w:val="007F74EB"/>
    <w:rsid w:val="007F7945"/>
    <w:rsid w:val="008001AE"/>
    <w:rsid w:val="008005F9"/>
    <w:rsid w:val="00800849"/>
    <w:rsid w:val="0080115A"/>
    <w:rsid w:val="00802919"/>
    <w:rsid w:val="00802FC8"/>
    <w:rsid w:val="00803C5F"/>
    <w:rsid w:val="0080454B"/>
    <w:rsid w:val="00804BB8"/>
    <w:rsid w:val="00804CD3"/>
    <w:rsid w:val="00805644"/>
    <w:rsid w:val="008069EF"/>
    <w:rsid w:val="00806D04"/>
    <w:rsid w:val="00807272"/>
    <w:rsid w:val="008075FB"/>
    <w:rsid w:val="0081016C"/>
    <w:rsid w:val="00810C4D"/>
    <w:rsid w:val="00811399"/>
    <w:rsid w:val="0081243D"/>
    <w:rsid w:val="008135EA"/>
    <w:rsid w:val="00815815"/>
    <w:rsid w:val="00815E38"/>
    <w:rsid w:val="008164B3"/>
    <w:rsid w:val="008166AC"/>
    <w:rsid w:val="008166B2"/>
    <w:rsid w:val="0081691C"/>
    <w:rsid w:val="00816E67"/>
    <w:rsid w:val="008206E7"/>
    <w:rsid w:val="00820D65"/>
    <w:rsid w:val="00820FB7"/>
    <w:rsid w:val="00821C74"/>
    <w:rsid w:val="00822794"/>
    <w:rsid w:val="008237A3"/>
    <w:rsid w:val="008238E4"/>
    <w:rsid w:val="00823B31"/>
    <w:rsid w:val="00823F57"/>
    <w:rsid w:val="008244AD"/>
    <w:rsid w:val="008252A6"/>
    <w:rsid w:val="008257AC"/>
    <w:rsid w:val="00826438"/>
    <w:rsid w:val="0082677B"/>
    <w:rsid w:val="008272DF"/>
    <w:rsid w:val="00827A6B"/>
    <w:rsid w:val="00827B76"/>
    <w:rsid w:val="0083002A"/>
    <w:rsid w:val="00832631"/>
    <w:rsid w:val="008328C5"/>
    <w:rsid w:val="008329EA"/>
    <w:rsid w:val="00832A9C"/>
    <w:rsid w:val="0083382C"/>
    <w:rsid w:val="00833FBF"/>
    <w:rsid w:val="00834215"/>
    <w:rsid w:val="00835926"/>
    <w:rsid w:val="00836339"/>
    <w:rsid w:val="0084166D"/>
    <w:rsid w:val="00841C55"/>
    <w:rsid w:val="00842E9B"/>
    <w:rsid w:val="0084311D"/>
    <w:rsid w:val="00843B20"/>
    <w:rsid w:val="00844571"/>
    <w:rsid w:val="00844590"/>
    <w:rsid w:val="00844735"/>
    <w:rsid w:val="00844BFA"/>
    <w:rsid w:val="00845623"/>
    <w:rsid w:val="00846C6E"/>
    <w:rsid w:val="00846FDC"/>
    <w:rsid w:val="008478DB"/>
    <w:rsid w:val="00850EEC"/>
    <w:rsid w:val="00851306"/>
    <w:rsid w:val="0085249B"/>
    <w:rsid w:val="008537CB"/>
    <w:rsid w:val="00853C34"/>
    <w:rsid w:val="00853D62"/>
    <w:rsid w:val="00853D63"/>
    <w:rsid w:val="0085569E"/>
    <w:rsid w:val="00855AC3"/>
    <w:rsid w:val="00855F3E"/>
    <w:rsid w:val="008565B4"/>
    <w:rsid w:val="00856CCF"/>
    <w:rsid w:val="008579EE"/>
    <w:rsid w:val="00860232"/>
    <w:rsid w:val="00860293"/>
    <w:rsid w:val="00860BCF"/>
    <w:rsid w:val="00860BE6"/>
    <w:rsid w:val="0086185B"/>
    <w:rsid w:val="0086207E"/>
    <w:rsid w:val="008627D0"/>
    <w:rsid w:val="00863A75"/>
    <w:rsid w:val="008645BC"/>
    <w:rsid w:val="00865179"/>
    <w:rsid w:val="00865609"/>
    <w:rsid w:val="008672EB"/>
    <w:rsid w:val="0086754A"/>
    <w:rsid w:val="00867CB3"/>
    <w:rsid w:val="00867CBB"/>
    <w:rsid w:val="00867FE2"/>
    <w:rsid w:val="0087148D"/>
    <w:rsid w:val="00871AB6"/>
    <w:rsid w:val="00871BCD"/>
    <w:rsid w:val="00872CBF"/>
    <w:rsid w:val="00873490"/>
    <w:rsid w:val="00873A9D"/>
    <w:rsid w:val="00873C14"/>
    <w:rsid w:val="00873DF4"/>
    <w:rsid w:val="00875937"/>
    <w:rsid w:val="00875B93"/>
    <w:rsid w:val="00876399"/>
    <w:rsid w:val="00876AEA"/>
    <w:rsid w:val="00877047"/>
    <w:rsid w:val="00877C06"/>
    <w:rsid w:val="008805C6"/>
    <w:rsid w:val="00880C28"/>
    <w:rsid w:val="0088169E"/>
    <w:rsid w:val="00881E3D"/>
    <w:rsid w:val="00882783"/>
    <w:rsid w:val="0088468B"/>
    <w:rsid w:val="00890CB5"/>
    <w:rsid w:val="0089230B"/>
    <w:rsid w:val="00892434"/>
    <w:rsid w:val="0089396A"/>
    <w:rsid w:val="008972CE"/>
    <w:rsid w:val="008972E6"/>
    <w:rsid w:val="008974F9"/>
    <w:rsid w:val="008A0667"/>
    <w:rsid w:val="008A10DE"/>
    <w:rsid w:val="008A18A4"/>
    <w:rsid w:val="008A2237"/>
    <w:rsid w:val="008A224B"/>
    <w:rsid w:val="008A2286"/>
    <w:rsid w:val="008A2523"/>
    <w:rsid w:val="008A268F"/>
    <w:rsid w:val="008A287F"/>
    <w:rsid w:val="008A2A9E"/>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65A8"/>
    <w:rsid w:val="008B78BC"/>
    <w:rsid w:val="008B7D09"/>
    <w:rsid w:val="008C01B7"/>
    <w:rsid w:val="008C0B9A"/>
    <w:rsid w:val="008C14DE"/>
    <w:rsid w:val="008C2263"/>
    <w:rsid w:val="008C2614"/>
    <w:rsid w:val="008C296E"/>
    <w:rsid w:val="008C2BDB"/>
    <w:rsid w:val="008C2EB1"/>
    <w:rsid w:val="008C4D41"/>
    <w:rsid w:val="008C63A3"/>
    <w:rsid w:val="008C7416"/>
    <w:rsid w:val="008C7BB6"/>
    <w:rsid w:val="008C7C10"/>
    <w:rsid w:val="008D01AA"/>
    <w:rsid w:val="008D1F2C"/>
    <w:rsid w:val="008D2043"/>
    <w:rsid w:val="008D308E"/>
    <w:rsid w:val="008D5FFF"/>
    <w:rsid w:val="008D62B7"/>
    <w:rsid w:val="008D6C6B"/>
    <w:rsid w:val="008D7204"/>
    <w:rsid w:val="008D7A93"/>
    <w:rsid w:val="008D7FF8"/>
    <w:rsid w:val="008E07A0"/>
    <w:rsid w:val="008E08ED"/>
    <w:rsid w:val="008E219E"/>
    <w:rsid w:val="008E2295"/>
    <w:rsid w:val="008E2974"/>
    <w:rsid w:val="008E2C0C"/>
    <w:rsid w:val="008E317A"/>
    <w:rsid w:val="008E523C"/>
    <w:rsid w:val="008E5443"/>
    <w:rsid w:val="008E595E"/>
    <w:rsid w:val="008E6E64"/>
    <w:rsid w:val="008F1182"/>
    <w:rsid w:val="008F2248"/>
    <w:rsid w:val="008F2257"/>
    <w:rsid w:val="008F28CC"/>
    <w:rsid w:val="008F2E86"/>
    <w:rsid w:val="008F4F44"/>
    <w:rsid w:val="008F74ED"/>
    <w:rsid w:val="008F7D77"/>
    <w:rsid w:val="009001A7"/>
    <w:rsid w:val="00900490"/>
    <w:rsid w:val="009005D9"/>
    <w:rsid w:val="00901B60"/>
    <w:rsid w:val="00901D75"/>
    <w:rsid w:val="00902839"/>
    <w:rsid w:val="00903FFA"/>
    <w:rsid w:val="00904C4E"/>
    <w:rsid w:val="00905399"/>
    <w:rsid w:val="00905636"/>
    <w:rsid w:val="00906715"/>
    <w:rsid w:val="00911933"/>
    <w:rsid w:val="00911A8E"/>
    <w:rsid w:val="00911C27"/>
    <w:rsid w:val="00911CCF"/>
    <w:rsid w:val="00911FF8"/>
    <w:rsid w:val="009125CC"/>
    <w:rsid w:val="00912BD8"/>
    <w:rsid w:val="00913D5B"/>
    <w:rsid w:val="00913F84"/>
    <w:rsid w:val="00915474"/>
    <w:rsid w:val="00915BEA"/>
    <w:rsid w:val="0091722E"/>
    <w:rsid w:val="00920630"/>
    <w:rsid w:val="00920922"/>
    <w:rsid w:val="00920DE0"/>
    <w:rsid w:val="00921204"/>
    <w:rsid w:val="00921C0B"/>
    <w:rsid w:val="00923F04"/>
    <w:rsid w:val="00924306"/>
    <w:rsid w:val="00924E40"/>
    <w:rsid w:val="009250CC"/>
    <w:rsid w:val="00925388"/>
    <w:rsid w:val="00925C57"/>
    <w:rsid w:val="00925DF0"/>
    <w:rsid w:val="0092607D"/>
    <w:rsid w:val="009262EE"/>
    <w:rsid w:val="00926623"/>
    <w:rsid w:val="00926DAD"/>
    <w:rsid w:val="009300A4"/>
    <w:rsid w:val="009301D5"/>
    <w:rsid w:val="009302A5"/>
    <w:rsid w:val="00930348"/>
    <w:rsid w:val="00930612"/>
    <w:rsid w:val="00930EF9"/>
    <w:rsid w:val="00931241"/>
    <w:rsid w:val="00931A78"/>
    <w:rsid w:val="00933586"/>
    <w:rsid w:val="00935390"/>
    <w:rsid w:val="00936E25"/>
    <w:rsid w:val="0093704B"/>
    <w:rsid w:val="00937309"/>
    <w:rsid w:val="0093736E"/>
    <w:rsid w:val="009377CE"/>
    <w:rsid w:val="00937B73"/>
    <w:rsid w:val="0094095A"/>
    <w:rsid w:val="00941D1D"/>
    <w:rsid w:val="00941D8D"/>
    <w:rsid w:val="0094284F"/>
    <w:rsid w:val="0094389B"/>
    <w:rsid w:val="00944DDE"/>
    <w:rsid w:val="00945888"/>
    <w:rsid w:val="0094664A"/>
    <w:rsid w:val="00950AE5"/>
    <w:rsid w:val="009516EC"/>
    <w:rsid w:val="00951F6E"/>
    <w:rsid w:val="009533D2"/>
    <w:rsid w:val="0095376B"/>
    <w:rsid w:val="009541CF"/>
    <w:rsid w:val="009543A4"/>
    <w:rsid w:val="00954FB5"/>
    <w:rsid w:val="00955549"/>
    <w:rsid w:val="009556F4"/>
    <w:rsid w:val="0095681B"/>
    <w:rsid w:val="00956BFF"/>
    <w:rsid w:val="009605AB"/>
    <w:rsid w:val="0096070B"/>
    <w:rsid w:val="00961595"/>
    <w:rsid w:val="00961706"/>
    <w:rsid w:val="00961E20"/>
    <w:rsid w:val="0096282C"/>
    <w:rsid w:val="00962B68"/>
    <w:rsid w:val="00962CD5"/>
    <w:rsid w:val="00962E09"/>
    <w:rsid w:val="0096322E"/>
    <w:rsid w:val="00964667"/>
    <w:rsid w:val="009658E5"/>
    <w:rsid w:val="00965C08"/>
    <w:rsid w:val="00966776"/>
    <w:rsid w:val="0096725A"/>
    <w:rsid w:val="0096755F"/>
    <w:rsid w:val="00967908"/>
    <w:rsid w:val="00967A3F"/>
    <w:rsid w:val="0097046C"/>
    <w:rsid w:val="00971A37"/>
    <w:rsid w:val="00972AE6"/>
    <w:rsid w:val="009749B2"/>
    <w:rsid w:val="009754DD"/>
    <w:rsid w:val="00975596"/>
    <w:rsid w:val="0097727C"/>
    <w:rsid w:val="009776E5"/>
    <w:rsid w:val="00977B32"/>
    <w:rsid w:val="00980541"/>
    <w:rsid w:val="009815F2"/>
    <w:rsid w:val="009821BB"/>
    <w:rsid w:val="009830F9"/>
    <w:rsid w:val="009834FF"/>
    <w:rsid w:val="009844A3"/>
    <w:rsid w:val="00984ACE"/>
    <w:rsid w:val="00984E1C"/>
    <w:rsid w:val="00984F2A"/>
    <w:rsid w:val="00985259"/>
    <w:rsid w:val="00986B92"/>
    <w:rsid w:val="0098713F"/>
    <w:rsid w:val="00987283"/>
    <w:rsid w:val="009873C3"/>
    <w:rsid w:val="0099072F"/>
    <w:rsid w:val="009915CC"/>
    <w:rsid w:val="0099184D"/>
    <w:rsid w:val="00991A5E"/>
    <w:rsid w:val="00991A73"/>
    <w:rsid w:val="00991A9B"/>
    <w:rsid w:val="00992884"/>
    <w:rsid w:val="00992DDF"/>
    <w:rsid w:val="00993098"/>
    <w:rsid w:val="009933EE"/>
    <w:rsid w:val="009939B2"/>
    <w:rsid w:val="00994233"/>
    <w:rsid w:val="00994AB7"/>
    <w:rsid w:val="00995766"/>
    <w:rsid w:val="009958B3"/>
    <w:rsid w:val="00995DAD"/>
    <w:rsid w:val="00996509"/>
    <w:rsid w:val="00996DD3"/>
    <w:rsid w:val="009A0CEB"/>
    <w:rsid w:val="009A1179"/>
    <w:rsid w:val="009A186C"/>
    <w:rsid w:val="009A3313"/>
    <w:rsid w:val="009A36D6"/>
    <w:rsid w:val="009A41ED"/>
    <w:rsid w:val="009A5F66"/>
    <w:rsid w:val="009A633B"/>
    <w:rsid w:val="009A63D1"/>
    <w:rsid w:val="009A7B55"/>
    <w:rsid w:val="009B0E65"/>
    <w:rsid w:val="009B17CB"/>
    <w:rsid w:val="009B31DD"/>
    <w:rsid w:val="009B4210"/>
    <w:rsid w:val="009B5A00"/>
    <w:rsid w:val="009B6942"/>
    <w:rsid w:val="009B6C9B"/>
    <w:rsid w:val="009B6E22"/>
    <w:rsid w:val="009B6F6C"/>
    <w:rsid w:val="009C0501"/>
    <w:rsid w:val="009C1896"/>
    <w:rsid w:val="009C1FB6"/>
    <w:rsid w:val="009C2E37"/>
    <w:rsid w:val="009C3733"/>
    <w:rsid w:val="009C4328"/>
    <w:rsid w:val="009C4A98"/>
    <w:rsid w:val="009C4FA5"/>
    <w:rsid w:val="009C535F"/>
    <w:rsid w:val="009C58A1"/>
    <w:rsid w:val="009C744E"/>
    <w:rsid w:val="009C7C7B"/>
    <w:rsid w:val="009D01BC"/>
    <w:rsid w:val="009D17A4"/>
    <w:rsid w:val="009D4682"/>
    <w:rsid w:val="009D46D4"/>
    <w:rsid w:val="009D4970"/>
    <w:rsid w:val="009D5985"/>
    <w:rsid w:val="009D5B9A"/>
    <w:rsid w:val="009D6D11"/>
    <w:rsid w:val="009E043C"/>
    <w:rsid w:val="009E0982"/>
    <w:rsid w:val="009E0E44"/>
    <w:rsid w:val="009E10B5"/>
    <w:rsid w:val="009E175A"/>
    <w:rsid w:val="009E3CFA"/>
    <w:rsid w:val="009E4488"/>
    <w:rsid w:val="009E479F"/>
    <w:rsid w:val="009E6486"/>
    <w:rsid w:val="009E6E9C"/>
    <w:rsid w:val="009F081E"/>
    <w:rsid w:val="009F0E34"/>
    <w:rsid w:val="009F1B7F"/>
    <w:rsid w:val="009F54F6"/>
    <w:rsid w:val="009F5DEB"/>
    <w:rsid w:val="009F61EA"/>
    <w:rsid w:val="009F683E"/>
    <w:rsid w:val="009F6FED"/>
    <w:rsid w:val="009F71F1"/>
    <w:rsid w:val="00A00BE2"/>
    <w:rsid w:val="00A00E05"/>
    <w:rsid w:val="00A01972"/>
    <w:rsid w:val="00A0208C"/>
    <w:rsid w:val="00A02E51"/>
    <w:rsid w:val="00A02F6A"/>
    <w:rsid w:val="00A03F8B"/>
    <w:rsid w:val="00A040FE"/>
    <w:rsid w:val="00A06F16"/>
    <w:rsid w:val="00A114ED"/>
    <w:rsid w:val="00A116DD"/>
    <w:rsid w:val="00A1201C"/>
    <w:rsid w:val="00A1373A"/>
    <w:rsid w:val="00A139ED"/>
    <w:rsid w:val="00A13A5B"/>
    <w:rsid w:val="00A13D53"/>
    <w:rsid w:val="00A14E38"/>
    <w:rsid w:val="00A15E13"/>
    <w:rsid w:val="00A16E48"/>
    <w:rsid w:val="00A21E3E"/>
    <w:rsid w:val="00A2237F"/>
    <w:rsid w:val="00A2268C"/>
    <w:rsid w:val="00A2279B"/>
    <w:rsid w:val="00A23B1D"/>
    <w:rsid w:val="00A25198"/>
    <w:rsid w:val="00A25368"/>
    <w:rsid w:val="00A25B31"/>
    <w:rsid w:val="00A25BEE"/>
    <w:rsid w:val="00A265FB"/>
    <w:rsid w:val="00A273F3"/>
    <w:rsid w:val="00A27F9B"/>
    <w:rsid w:val="00A30437"/>
    <w:rsid w:val="00A30873"/>
    <w:rsid w:val="00A316A7"/>
    <w:rsid w:val="00A32862"/>
    <w:rsid w:val="00A32C1F"/>
    <w:rsid w:val="00A342BF"/>
    <w:rsid w:val="00A342FF"/>
    <w:rsid w:val="00A3457C"/>
    <w:rsid w:val="00A34D3D"/>
    <w:rsid w:val="00A3522B"/>
    <w:rsid w:val="00A35BC2"/>
    <w:rsid w:val="00A3711F"/>
    <w:rsid w:val="00A41A12"/>
    <w:rsid w:val="00A42122"/>
    <w:rsid w:val="00A4272E"/>
    <w:rsid w:val="00A4340F"/>
    <w:rsid w:val="00A435E4"/>
    <w:rsid w:val="00A441FE"/>
    <w:rsid w:val="00A447B4"/>
    <w:rsid w:val="00A4744B"/>
    <w:rsid w:val="00A477BA"/>
    <w:rsid w:val="00A47FDB"/>
    <w:rsid w:val="00A47FDE"/>
    <w:rsid w:val="00A50931"/>
    <w:rsid w:val="00A50D13"/>
    <w:rsid w:val="00A515C9"/>
    <w:rsid w:val="00A51884"/>
    <w:rsid w:val="00A51EA1"/>
    <w:rsid w:val="00A54548"/>
    <w:rsid w:val="00A54C14"/>
    <w:rsid w:val="00A552B3"/>
    <w:rsid w:val="00A553D8"/>
    <w:rsid w:val="00A555EF"/>
    <w:rsid w:val="00A566A4"/>
    <w:rsid w:val="00A5706B"/>
    <w:rsid w:val="00A570FF"/>
    <w:rsid w:val="00A6021C"/>
    <w:rsid w:val="00A6079F"/>
    <w:rsid w:val="00A60E51"/>
    <w:rsid w:val="00A619A5"/>
    <w:rsid w:val="00A62E0D"/>
    <w:rsid w:val="00A64624"/>
    <w:rsid w:val="00A653B2"/>
    <w:rsid w:val="00A65DD2"/>
    <w:rsid w:val="00A66446"/>
    <w:rsid w:val="00A6664E"/>
    <w:rsid w:val="00A66E3F"/>
    <w:rsid w:val="00A71652"/>
    <w:rsid w:val="00A7352A"/>
    <w:rsid w:val="00A76615"/>
    <w:rsid w:val="00A76BD5"/>
    <w:rsid w:val="00A77667"/>
    <w:rsid w:val="00A80D17"/>
    <w:rsid w:val="00A81BEC"/>
    <w:rsid w:val="00A832CB"/>
    <w:rsid w:val="00A83475"/>
    <w:rsid w:val="00A83D71"/>
    <w:rsid w:val="00A84B46"/>
    <w:rsid w:val="00A85684"/>
    <w:rsid w:val="00A858D8"/>
    <w:rsid w:val="00A862FE"/>
    <w:rsid w:val="00A86AE0"/>
    <w:rsid w:val="00A86C73"/>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8DC"/>
    <w:rsid w:val="00AA5B95"/>
    <w:rsid w:val="00AA5CE2"/>
    <w:rsid w:val="00AA5EC3"/>
    <w:rsid w:val="00AA645C"/>
    <w:rsid w:val="00AA78FD"/>
    <w:rsid w:val="00AA7C34"/>
    <w:rsid w:val="00AA7D24"/>
    <w:rsid w:val="00AB0129"/>
    <w:rsid w:val="00AB0B37"/>
    <w:rsid w:val="00AB1377"/>
    <w:rsid w:val="00AB203C"/>
    <w:rsid w:val="00AB20D1"/>
    <w:rsid w:val="00AB2859"/>
    <w:rsid w:val="00AB2C8C"/>
    <w:rsid w:val="00AB34E7"/>
    <w:rsid w:val="00AB389C"/>
    <w:rsid w:val="00AB3E37"/>
    <w:rsid w:val="00AB52B9"/>
    <w:rsid w:val="00AB618D"/>
    <w:rsid w:val="00AB694E"/>
    <w:rsid w:val="00AB6E18"/>
    <w:rsid w:val="00AB7085"/>
    <w:rsid w:val="00AB722C"/>
    <w:rsid w:val="00AB7D82"/>
    <w:rsid w:val="00AC05A6"/>
    <w:rsid w:val="00AC1C1D"/>
    <w:rsid w:val="00AC24FA"/>
    <w:rsid w:val="00AC3242"/>
    <w:rsid w:val="00AC32CE"/>
    <w:rsid w:val="00AC3A24"/>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A6B"/>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778D"/>
    <w:rsid w:val="00AE7A55"/>
    <w:rsid w:val="00AF3A04"/>
    <w:rsid w:val="00AF4928"/>
    <w:rsid w:val="00AF4DD2"/>
    <w:rsid w:val="00AF7E91"/>
    <w:rsid w:val="00B01221"/>
    <w:rsid w:val="00B0158E"/>
    <w:rsid w:val="00B02F14"/>
    <w:rsid w:val="00B0427A"/>
    <w:rsid w:val="00B0442F"/>
    <w:rsid w:val="00B044FA"/>
    <w:rsid w:val="00B0454D"/>
    <w:rsid w:val="00B05890"/>
    <w:rsid w:val="00B05EE7"/>
    <w:rsid w:val="00B06076"/>
    <w:rsid w:val="00B06665"/>
    <w:rsid w:val="00B06EB9"/>
    <w:rsid w:val="00B1096E"/>
    <w:rsid w:val="00B10C16"/>
    <w:rsid w:val="00B11F86"/>
    <w:rsid w:val="00B12A71"/>
    <w:rsid w:val="00B13588"/>
    <w:rsid w:val="00B15A0D"/>
    <w:rsid w:val="00B16DE6"/>
    <w:rsid w:val="00B203D5"/>
    <w:rsid w:val="00B211D3"/>
    <w:rsid w:val="00B21583"/>
    <w:rsid w:val="00B23B68"/>
    <w:rsid w:val="00B23B92"/>
    <w:rsid w:val="00B25F77"/>
    <w:rsid w:val="00B26136"/>
    <w:rsid w:val="00B2616D"/>
    <w:rsid w:val="00B26A18"/>
    <w:rsid w:val="00B27122"/>
    <w:rsid w:val="00B274CB"/>
    <w:rsid w:val="00B2766C"/>
    <w:rsid w:val="00B27DF1"/>
    <w:rsid w:val="00B31D4B"/>
    <w:rsid w:val="00B31FDA"/>
    <w:rsid w:val="00B32608"/>
    <w:rsid w:val="00B33253"/>
    <w:rsid w:val="00B33B6E"/>
    <w:rsid w:val="00B3595B"/>
    <w:rsid w:val="00B35A15"/>
    <w:rsid w:val="00B35B9F"/>
    <w:rsid w:val="00B376E4"/>
    <w:rsid w:val="00B37BC5"/>
    <w:rsid w:val="00B4032F"/>
    <w:rsid w:val="00B40FF8"/>
    <w:rsid w:val="00B416A7"/>
    <w:rsid w:val="00B4490C"/>
    <w:rsid w:val="00B44BDA"/>
    <w:rsid w:val="00B45DE6"/>
    <w:rsid w:val="00B469E3"/>
    <w:rsid w:val="00B47809"/>
    <w:rsid w:val="00B500E8"/>
    <w:rsid w:val="00B51090"/>
    <w:rsid w:val="00B510B8"/>
    <w:rsid w:val="00B51138"/>
    <w:rsid w:val="00B51575"/>
    <w:rsid w:val="00B5279C"/>
    <w:rsid w:val="00B53A26"/>
    <w:rsid w:val="00B54E82"/>
    <w:rsid w:val="00B54F94"/>
    <w:rsid w:val="00B55B72"/>
    <w:rsid w:val="00B568F7"/>
    <w:rsid w:val="00B6049A"/>
    <w:rsid w:val="00B606D4"/>
    <w:rsid w:val="00B610DF"/>
    <w:rsid w:val="00B614D9"/>
    <w:rsid w:val="00B61B26"/>
    <w:rsid w:val="00B62DD3"/>
    <w:rsid w:val="00B63C38"/>
    <w:rsid w:val="00B645B7"/>
    <w:rsid w:val="00B64765"/>
    <w:rsid w:val="00B6514B"/>
    <w:rsid w:val="00B671F4"/>
    <w:rsid w:val="00B6798E"/>
    <w:rsid w:val="00B67D96"/>
    <w:rsid w:val="00B67EDA"/>
    <w:rsid w:val="00B701E0"/>
    <w:rsid w:val="00B70520"/>
    <w:rsid w:val="00B70A64"/>
    <w:rsid w:val="00B7183A"/>
    <w:rsid w:val="00B727CD"/>
    <w:rsid w:val="00B73C61"/>
    <w:rsid w:val="00B741F5"/>
    <w:rsid w:val="00B74CBC"/>
    <w:rsid w:val="00B76379"/>
    <w:rsid w:val="00B7741B"/>
    <w:rsid w:val="00B775AF"/>
    <w:rsid w:val="00B776CD"/>
    <w:rsid w:val="00B818BE"/>
    <w:rsid w:val="00B835F9"/>
    <w:rsid w:val="00B8417D"/>
    <w:rsid w:val="00B85461"/>
    <w:rsid w:val="00B857DC"/>
    <w:rsid w:val="00B85EB3"/>
    <w:rsid w:val="00B868BC"/>
    <w:rsid w:val="00B86DF1"/>
    <w:rsid w:val="00B86F6E"/>
    <w:rsid w:val="00B87543"/>
    <w:rsid w:val="00B875B5"/>
    <w:rsid w:val="00B904A0"/>
    <w:rsid w:val="00B914F4"/>
    <w:rsid w:val="00B918ED"/>
    <w:rsid w:val="00B91D65"/>
    <w:rsid w:val="00B92E23"/>
    <w:rsid w:val="00B93728"/>
    <w:rsid w:val="00B94313"/>
    <w:rsid w:val="00B94E9A"/>
    <w:rsid w:val="00B9529A"/>
    <w:rsid w:val="00B959DB"/>
    <w:rsid w:val="00B95BB5"/>
    <w:rsid w:val="00B962AA"/>
    <w:rsid w:val="00B9657C"/>
    <w:rsid w:val="00B96A7D"/>
    <w:rsid w:val="00B96C4A"/>
    <w:rsid w:val="00B97D74"/>
    <w:rsid w:val="00BA0597"/>
    <w:rsid w:val="00BA19F5"/>
    <w:rsid w:val="00BA2811"/>
    <w:rsid w:val="00BA385B"/>
    <w:rsid w:val="00BA3D2E"/>
    <w:rsid w:val="00BA4E0B"/>
    <w:rsid w:val="00BA7D6E"/>
    <w:rsid w:val="00BB0D01"/>
    <w:rsid w:val="00BB1064"/>
    <w:rsid w:val="00BB143C"/>
    <w:rsid w:val="00BB2287"/>
    <w:rsid w:val="00BB23B2"/>
    <w:rsid w:val="00BB2623"/>
    <w:rsid w:val="00BB2E68"/>
    <w:rsid w:val="00BB315D"/>
    <w:rsid w:val="00BB3164"/>
    <w:rsid w:val="00BB3298"/>
    <w:rsid w:val="00BB370D"/>
    <w:rsid w:val="00BB5CD3"/>
    <w:rsid w:val="00BB60AC"/>
    <w:rsid w:val="00BB66B8"/>
    <w:rsid w:val="00BB698F"/>
    <w:rsid w:val="00BB6CC8"/>
    <w:rsid w:val="00BB7088"/>
    <w:rsid w:val="00BC1552"/>
    <w:rsid w:val="00BC2CEA"/>
    <w:rsid w:val="00BC2EFB"/>
    <w:rsid w:val="00BC381E"/>
    <w:rsid w:val="00BC6584"/>
    <w:rsid w:val="00BC6631"/>
    <w:rsid w:val="00BC71BC"/>
    <w:rsid w:val="00BD0CE6"/>
    <w:rsid w:val="00BD20C5"/>
    <w:rsid w:val="00BD35FF"/>
    <w:rsid w:val="00BD382C"/>
    <w:rsid w:val="00BD3C29"/>
    <w:rsid w:val="00BD3FD1"/>
    <w:rsid w:val="00BD4A28"/>
    <w:rsid w:val="00BE22D6"/>
    <w:rsid w:val="00BE358E"/>
    <w:rsid w:val="00BE5A15"/>
    <w:rsid w:val="00BE5FE9"/>
    <w:rsid w:val="00BE60E4"/>
    <w:rsid w:val="00BE6D66"/>
    <w:rsid w:val="00BE7A1A"/>
    <w:rsid w:val="00BF08B6"/>
    <w:rsid w:val="00BF08EE"/>
    <w:rsid w:val="00BF186A"/>
    <w:rsid w:val="00BF1E3B"/>
    <w:rsid w:val="00BF3888"/>
    <w:rsid w:val="00BF436F"/>
    <w:rsid w:val="00BF508D"/>
    <w:rsid w:val="00BF5377"/>
    <w:rsid w:val="00BF597F"/>
    <w:rsid w:val="00BF6409"/>
    <w:rsid w:val="00BF7956"/>
    <w:rsid w:val="00C01955"/>
    <w:rsid w:val="00C0297F"/>
    <w:rsid w:val="00C02ED2"/>
    <w:rsid w:val="00C04374"/>
    <w:rsid w:val="00C04569"/>
    <w:rsid w:val="00C0480D"/>
    <w:rsid w:val="00C04B2C"/>
    <w:rsid w:val="00C0584D"/>
    <w:rsid w:val="00C07196"/>
    <w:rsid w:val="00C0736A"/>
    <w:rsid w:val="00C07F73"/>
    <w:rsid w:val="00C11F76"/>
    <w:rsid w:val="00C17895"/>
    <w:rsid w:val="00C20C72"/>
    <w:rsid w:val="00C212C5"/>
    <w:rsid w:val="00C23764"/>
    <w:rsid w:val="00C2394E"/>
    <w:rsid w:val="00C24127"/>
    <w:rsid w:val="00C246DE"/>
    <w:rsid w:val="00C253E1"/>
    <w:rsid w:val="00C25869"/>
    <w:rsid w:val="00C25E26"/>
    <w:rsid w:val="00C25FE6"/>
    <w:rsid w:val="00C26BED"/>
    <w:rsid w:val="00C271B2"/>
    <w:rsid w:val="00C325FB"/>
    <w:rsid w:val="00C32B53"/>
    <w:rsid w:val="00C33C1D"/>
    <w:rsid w:val="00C34A60"/>
    <w:rsid w:val="00C352C0"/>
    <w:rsid w:val="00C35923"/>
    <w:rsid w:val="00C35B52"/>
    <w:rsid w:val="00C35D93"/>
    <w:rsid w:val="00C36191"/>
    <w:rsid w:val="00C36387"/>
    <w:rsid w:val="00C36C2B"/>
    <w:rsid w:val="00C371BF"/>
    <w:rsid w:val="00C407C7"/>
    <w:rsid w:val="00C407EA"/>
    <w:rsid w:val="00C40BDB"/>
    <w:rsid w:val="00C41468"/>
    <w:rsid w:val="00C420B9"/>
    <w:rsid w:val="00C42B90"/>
    <w:rsid w:val="00C4450C"/>
    <w:rsid w:val="00C446C5"/>
    <w:rsid w:val="00C449A7"/>
    <w:rsid w:val="00C44B01"/>
    <w:rsid w:val="00C454DC"/>
    <w:rsid w:val="00C460FA"/>
    <w:rsid w:val="00C46CE2"/>
    <w:rsid w:val="00C50E10"/>
    <w:rsid w:val="00C529B1"/>
    <w:rsid w:val="00C5452D"/>
    <w:rsid w:val="00C54F3F"/>
    <w:rsid w:val="00C55349"/>
    <w:rsid w:val="00C556A8"/>
    <w:rsid w:val="00C5657E"/>
    <w:rsid w:val="00C56BF2"/>
    <w:rsid w:val="00C56DF7"/>
    <w:rsid w:val="00C57213"/>
    <w:rsid w:val="00C57AAE"/>
    <w:rsid w:val="00C60CF7"/>
    <w:rsid w:val="00C6186D"/>
    <w:rsid w:val="00C619FF"/>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BA9"/>
    <w:rsid w:val="00C71C1A"/>
    <w:rsid w:val="00C720EF"/>
    <w:rsid w:val="00C72BAD"/>
    <w:rsid w:val="00C72FB9"/>
    <w:rsid w:val="00C73064"/>
    <w:rsid w:val="00C7335E"/>
    <w:rsid w:val="00C733D6"/>
    <w:rsid w:val="00C73B83"/>
    <w:rsid w:val="00C75058"/>
    <w:rsid w:val="00C756F0"/>
    <w:rsid w:val="00C760A6"/>
    <w:rsid w:val="00C7624B"/>
    <w:rsid w:val="00C762C9"/>
    <w:rsid w:val="00C766B0"/>
    <w:rsid w:val="00C76E5B"/>
    <w:rsid w:val="00C76FD8"/>
    <w:rsid w:val="00C80027"/>
    <w:rsid w:val="00C80097"/>
    <w:rsid w:val="00C80492"/>
    <w:rsid w:val="00C80708"/>
    <w:rsid w:val="00C8147A"/>
    <w:rsid w:val="00C8165B"/>
    <w:rsid w:val="00C829D7"/>
    <w:rsid w:val="00C842DA"/>
    <w:rsid w:val="00C84611"/>
    <w:rsid w:val="00C85C14"/>
    <w:rsid w:val="00C85E50"/>
    <w:rsid w:val="00C8755A"/>
    <w:rsid w:val="00C879DE"/>
    <w:rsid w:val="00C90539"/>
    <w:rsid w:val="00C9068A"/>
    <w:rsid w:val="00C91906"/>
    <w:rsid w:val="00C91C3F"/>
    <w:rsid w:val="00C92884"/>
    <w:rsid w:val="00C92E27"/>
    <w:rsid w:val="00C932F7"/>
    <w:rsid w:val="00C9337A"/>
    <w:rsid w:val="00C93786"/>
    <w:rsid w:val="00C94A3C"/>
    <w:rsid w:val="00C953B0"/>
    <w:rsid w:val="00C967CB"/>
    <w:rsid w:val="00C9726F"/>
    <w:rsid w:val="00C97310"/>
    <w:rsid w:val="00C976A4"/>
    <w:rsid w:val="00CA0E3F"/>
    <w:rsid w:val="00CA0ECB"/>
    <w:rsid w:val="00CA2422"/>
    <w:rsid w:val="00CA278E"/>
    <w:rsid w:val="00CA4924"/>
    <w:rsid w:val="00CA4C99"/>
    <w:rsid w:val="00CA4FB4"/>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A33"/>
    <w:rsid w:val="00CB7F19"/>
    <w:rsid w:val="00CC1079"/>
    <w:rsid w:val="00CC12F3"/>
    <w:rsid w:val="00CC143C"/>
    <w:rsid w:val="00CC1585"/>
    <w:rsid w:val="00CC2F77"/>
    <w:rsid w:val="00CC39A8"/>
    <w:rsid w:val="00CC4454"/>
    <w:rsid w:val="00CC5AF1"/>
    <w:rsid w:val="00CC650C"/>
    <w:rsid w:val="00CD0400"/>
    <w:rsid w:val="00CD054C"/>
    <w:rsid w:val="00CD1126"/>
    <w:rsid w:val="00CD12B5"/>
    <w:rsid w:val="00CD1818"/>
    <w:rsid w:val="00CD1DA3"/>
    <w:rsid w:val="00CD274A"/>
    <w:rsid w:val="00CD3287"/>
    <w:rsid w:val="00CD4B35"/>
    <w:rsid w:val="00CD4C4D"/>
    <w:rsid w:val="00CD6C3C"/>
    <w:rsid w:val="00CD7B3B"/>
    <w:rsid w:val="00CD7D6E"/>
    <w:rsid w:val="00CD7F01"/>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C2B"/>
    <w:rsid w:val="00CF7D23"/>
    <w:rsid w:val="00D008E6"/>
    <w:rsid w:val="00D0161C"/>
    <w:rsid w:val="00D016DB"/>
    <w:rsid w:val="00D01F9D"/>
    <w:rsid w:val="00D02E5E"/>
    <w:rsid w:val="00D03151"/>
    <w:rsid w:val="00D03D2F"/>
    <w:rsid w:val="00D04971"/>
    <w:rsid w:val="00D05707"/>
    <w:rsid w:val="00D073C6"/>
    <w:rsid w:val="00D075FD"/>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11E"/>
    <w:rsid w:val="00D23C83"/>
    <w:rsid w:val="00D24636"/>
    <w:rsid w:val="00D24896"/>
    <w:rsid w:val="00D25D25"/>
    <w:rsid w:val="00D26DF5"/>
    <w:rsid w:val="00D2708C"/>
    <w:rsid w:val="00D30222"/>
    <w:rsid w:val="00D31C30"/>
    <w:rsid w:val="00D3256F"/>
    <w:rsid w:val="00D32AFC"/>
    <w:rsid w:val="00D32CF6"/>
    <w:rsid w:val="00D3465B"/>
    <w:rsid w:val="00D34F93"/>
    <w:rsid w:val="00D35427"/>
    <w:rsid w:val="00D367B5"/>
    <w:rsid w:val="00D37B8B"/>
    <w:rsid w:val="00D410AC"/>
    <w:rsid w:val="00D4133F"/>
    <w:rsid w:val="00D41692"/>
    <w:rsid w:val="00D41B0C"/>
    <w:rsid w:val="00D421CE"/>
    <w:rsid w:val="00D42CB0"/>
    <w:rsid w:val="00D43CD5"/>
    <w:rsid w:val="00D449D0"/>
    <w:rsid w:val="00D44EA5"/>
    <w:rsid w:val="00D45031"/>
    <w:rsid w:val="00D45305"/>
    <w:rsid w:val="00D45724"/>
    <w:rsid w:val="00D46573"/>
    <w:rsid w:val="00D501EB"/>
    <w:rsid w:val="00D503ED"/>
    <w:rsid w:val="00D51E0E"/>
    <w:rsid w:val="00D52573"/>
    <w:rsid w:val="00D52834"/>
    <w:rsid w:val="00D531B7"/>
    <w:rsid w:val="00D534C3"/>
    <w:rsid w:val="00D53FD0"/>
    <w:rsid w:val="00D5419F"/>
    <w:rsid w:val="00D54CDD"/>
    <w:rsid w:val="00D54F46"/>
    <w:rsid w:val="00D54F96"/>
    <w:rsid w:val="00D55401"/>
    <w:rsid w:val="00D56D2E"/>
    <w:rsid w:val="00D57761"/>
    <w:rsid w:val="00D578C9"/>
    <w:rsid w:val="00D57DF7"/>
    <w:rsid w:val="00D601B7"/>
    <w:rsid w:val="00D60BB7"/>
    <w:rsid w:val="00D615E3"/>
    <w:rsid w:val="00D61A3B"/>
    <w:rsid w:val="00D64957"/>
    <w:rsid w:val="00D64AAD"/>
    <w:rsid w:val="00D64D8E"/>
    <w:rsid w:val="00D64F6D"/>
    <w:rsid w:val="00D67141"/>
    <w:rsid w:val="00D67AE5"/>
    <w:rsid w:val="00D7036F"/>
    <w:rsid w:val="00D70BAA"/>
    <w:rsid w:val="00D71C51"/>
    <w:rsid w:val="00D72FBA"/>
    <w:rsid w:val="00D74A31"/>
    <w:rsid w:val="00D74FCB"/>
    <w:rsid w:val="00D75DD7"/>
    <w:rsid w:val="00D80074"/>
    <w:rsid w:val="00D80149"/>
    <w:rsid w:val="00D81782"/>
    <w:rsid w:val="00D8210F"/>
    <w:rsid w:val="00D82215"/>
    <w:rsid w:val="00D82650"/>
    <w:rsid w:val="00D82BFB"/>
    <w:rsid w:val="00D83306"/>
    <w:rsid w:val="00D834AE"/>
    <w:rsid w:val="00D83DD9"/>
    <w:rsid w:val="00D847A4"/>
    <w:rsid w:val="00D850BA"/>
    <w:rsid w:val="00D866CB"/>
    <w:rsid w:val="00D86D3C"/>
    <w:rsid w:val="00D87A37"/>
    <w:rsid w:val="00D87EFB"/>
    <w:rsid w:val="00D90695"/>
    <w:rsid w:val="00D91376"/>
    <w:rsid w:val="00D913F9"/>
    <w:rsid w:val="00D91E7E"/>
    <w:rsid w:val="00D9242A"/>
    <w:rsid w:val="00D930F8"/>
    <w:rsid w:val="00D93FC5"/>
    <w:rsid w:val="00D94D2A"/>
    <w:rsid w:val="00D9519E"/>
    <w:rsid w:val="00D9526B"/>
    <w:rsid w:val="00DA03D9"/>
    <w:rsid w:val="00DA08DB"/>
    <w:rsid w:val="00DA127F"/>
    <w:rsid w:val="00DA1880"/>
    <w:rsid w:val="00DA2079"/>
    <w:rsid w:val="00DA2997"/>
    <w:rsid w:val="00DA2B3F"/>
    <w:rsid w:val="00DA2D16"/>
    <w:rsid w:val="00DA2E1F"/>
    <w:rsid w:val="00DA2FDA"/>
    <w:rsid w:val="00DA33EE"/>
    <w:rsid w:val="00DA35C3"/>
    <w:rsid w:val="00DA37B0"/>
    <w:rsid w:val="00DA4884"/>
    <w:rsid w:val="00DA5507"/>
    <w:rsid w:val="00DA6213"/>
    <w:rsid w:val="00DA76C6"/>
    <w:rsid w:val="00DB00C8"/>
    <w:rsid w:val="00DB0FFC"/>
    <w:rsid w:val="00DB1476"/>
    <w:rsid w:val="00DB19AD"/>
    <w:rsid w:val="00DB1E9B"/>
    <w:rsid w:val="00DB254B"/>
    <w:rsid w:val="00DB26B8"/>
    <w:rsid w:val="00DB33BF"/>
    <w:rsid w:val="00DB439D"/>
    <w:rsid w:val="00DB6A15"/>
    <w:rsid w:val="00DB6AEE"/>
    <w:rsid w:val="00DC0DC0"/>
    <w:rsid w:val="00DC0E48"/>
    <w:rsid w:val="00DC0FC0"/>
    <w:rsid w:val="00DC2633"/>
    <w:rsid w:val="00DC37AD"/>
    <w:rsid w:val="00DC41A2"/>
    <w:rsid w:val="00DC488E"/>
    <w:rsid w:val="00DC5042"/>
    <w:rsid w:val="00DC534A"/>
    <w:rsid w:val="00DC572D"/>
    <w:rsid w:val="00DC5AF7"/>
    <w:rsid w:val="00DC6245"/>
    <w:rsid w:val="00DC6397"/>
    <w:rsid w:val="00DC67F0"/>
    <w:rsid w:val="00DC6F42"/>
    <w:rsid w:val="00DD01CF"/>
    <w:rsid w:val="00DD0324"/>
    <w:rsid w:val="00DD08CD"/>
    <w:rsid w:val="00DD0D4A"/>
    <w:rsid w:val="00DD1A6D"/>
    <w:rsid w:val="00DD1CAF"/>
    <w:rsid w:val="00DD3134"/>
    <w:rsid w:val="00DD3430"/>
    <w:rsid w:val="00DD5251"/>
    <w:rsid w:val="00DD56AF"/>
    <w:rsid w:val="00DD56F9"/>
    <w:rsid w:val="00DD595A"/>
    <w:rsid w:val="00DD60B4"/>
    <w:rsid w:val="00DD61E0"/>
    <w:rsid w:val="00DD66C9"/>
    <w:rsid w:val="00DD69FC"/>
    <w:rsid w:val="00DD6B21"/>
    <w:rsid w:val="00DE0514"/>
    <w:rsid w:val="00DE0A55"/>
    <w:rsid w:val="00DE0B81"/>
    <w:rsid w:val="00DE1AD3"/>
    <w:rsid w:val="00DE3EEF"/>
    <w:rsid w:val="00DE4CA3"/>
    <w:rsid w:val="00DE5888"/>
    <w:rsid w:val="00DE6127"/>
    <w:rsid w:val="00DE7373"/>
    <w:rsid w:val="00DE75C1"/>
    <w:rsid w:val="00DF0179"/>
    <w:rsid w:val="00DF0187"/>
    <w:rsid w:val="00DF094D"/>
    <w:rsid w:val="00DF1052"/>
    <w:rsid w:val="00DF1076"/>
    <w:rsid w:val="00DF16D1"/>
    <w:rsid w:val="00DF1B07"/>
    <w:rsid w:val="00DF2493"/>
    <w:rsid w:val="00DF25FA"/>
    <w:rsid w:val="00DF2704"/>
    <w:rsid w:val="00DF3E76"/>
    <w:rsid w:val="00DF4E41"/>
    <w:rsid w:val="00DF5185"/>
    <w:rsid w:val="00DF6AD2"/>
    <w:rsid w:val="00DF7436"/>
    <w:rsid w:val="00DF7C64"/>
    <w:rsid w:val="00DF7F31"/>
    <w:rsid w:val="00E00192"/>
    <w:rsid w:val="00E003FE"/>
    <w:rsid w:val="00E00C32"/>
    <w:rsid w:val="00E018BA"/>
    <w:rsid w:val="00E01C08"/>
    <w:rsid w:val="00E01E87"/>
    <w:rsid w:val="00E020E1"/>
    <w:rsid w:val="00E02807"/>
    <w:rsid w:val="00E031B1"/>
    <w:rsid w:val="00E037C7"/>
    <w:rsid w:val="00E0386B"/>
    <w:rsid w:val="00E038D2"/>
    <w:rsid w:val="00E03FCE"/>
    <w:rsid w:val="00E04FE2"/>
    <w:rsid w:val="00E06247"/>
    <w:rsid w:val="00E07E4C"/>
    <w:rsid w:val="00E07EEE"/>
    <w:rsid w:val="00E07FD2"/>
    <w:rsid w:val="00E10B59"/>
    <w:rsid w:val="00E10C61"/>
    <w:rsid w:val="00E11191"/>
    <w:rsid w:val="00E111AE"/>
    <w:rsid w:val="00E11F61"/>
    <w:rsid w:val="00E126E9"/>
    <w:rsid w:val="00E134D8"/>
    <w:rsid w:val="00E135BB"/>
    <w:rsid w:val="00E14120"/>
    <w:rsid w:val="00E1489E"/>
    <w:rsid w:val="00E14B30"/>
    <w:rsid w:val="00E15433"/>
    <w:rsid w:val="00E16117"/>
    <w:rsid w:val="00E16712"/>
    <w:rsid w:val="00E16924"/>
    <w:rsid w:val="00E16E0B"/>
    <w:rsid w:val="00E17413"/>
    <w:rsid w:val="00E17995"/>
    <w:rsid w:val="00E20285"/>
    <w:rsid w:val="00E2065B"/>
    <w:rsid w:val="00E20B19"/>
    <w:rsid w:val="00E20E1E"/>
    <w:rsid w:val="00E20F88"/>
    <w:rsid w:val="00E21176"/>
    <w:rsid w:val="00E2140B"/>
    <w:rsid w:val="00E228E5"/>
    <w:rsid w:val="00E22948"/>
    <w:rsid w:val="00E22DFA"/>
    <w:rsid w:val="00E231C1"/>
    <w:rsid w:val="00E23868"/>
    <w:rsid w:val="00E246FB"/>
    <w:rsid w:val="00E25620"/>
    <w:rsid w:val="00E26925"/>
    <w:rsid w:val="00E27C1C"/>
    <w:rsid w:val="00E3112E"/>
    <w:rsid w:val="00E31322"/>
    <w:rsid w:val="00E31464"/>
    <w:rsid w:val="00E3183B"/>
    <w:rsid w:val="00E33F50"/>
    <w:rsid w:val="00E34D4B"/>
    <w:rsid w:val="00E34E61"/>
    <w:rsid w:val="00E34EE2"/>
    <w:rsid w:val="00E352E3"/>
    <w:rsid w:val="00E35C57"/>
    <w:rsid w:val="00E36517"/>
    <w:rsid w:val="00E366B6"/>
    <w:rsid w:val="00E375E3"/>
    <w:rsid w:val="00E37BA5"/>
    <w:rsid w:val="00E40393"/>
    <w:rsid w:val="00E4045A"/>
    <w:rsid w:val="00E40B69"/>
    <w:rsid w:val="00E41164"/>
    <w:rsid w:val="00E42FFE"/>
    <w:rsid w:val="00E449DD"/>
    <w:rsid w:val="00E4574D"/>
    <w:rsid w:val="00E46172"/>
    <w:rsid w:val="00E468BA"/>
    <w:rsid w:val="00E470DB"/>
    <w:rsid w:val="00E47204"/>
    <w:rsid w:val="00E5062C"/>
    <w:rsid w:val="00E5089E"/>
    <w:rsid w:val="00E51E77"/>
    <w:rsid w:val="00E521A7"/>
    <w:rsid w:val="00E527F3"/>
    <w:rsid w:val="00E52965"/>
    <w:rsid w:val="00E529FF"/>
    <w:rsid w:val="00E52BAA"/>
    <w:rsid w:val="00E52BF6"/>
    <w:rsid w:val="00E5494E"/>
    <w:rsid w:val="00E54D8E"/>
    <w:rsid w:val="00E55A88"/>
    <w:rsid w:val="00E568B8"/>
    <w:rsid w:val="00E56C1A"/>
    <w:rsid w:val="00E57F02"/>
    <w:rsid w:val="00E6036D"/>
    <w:rsid w:val="00E60BB5"/>
    <w:rsid w:val="00E61F40"/>
    <w:rsid w:val="00E62106"/>
    <w:rsid w:val="00E62279"/>
    <w:rsid w:val="00E62C1B"/>
    <w:rsid w:val="00E63431"/>
    <w:rsid w:val="00E63599"/>
    <w:rsid w:val="00E640F0"/>
    <w:rsid w:val="00E641A1"/>
    <w:rsid w:val="00E64C48"/>
    <w:rsid w:val="00E64D03"/>
    <w:rsid w:val="00E659E2"/>
    <w:rsid w:val="00E66185"/>
    <w:rsid w:val="00E665C5"/>
    <w:rsid w:val="00E66EA8"/>
    <w:rsid w:val="00E67282"/>
    <w:rsid w:val="00E67388"/>
    <w:rsid w:val="00E6789B"/>
    <w:rsid w:val="00E70213"/>
    <w:rsid w:val="00E70A6B"/>
    <w:rsid w:val="00E70CD1"/>
    <w:rsid w:val="00E7342C"/>
    <w:rsid w:val="00E73976"/>
    <w:rsid w:val="00E74598"/>
    <w:rsid w:val="00E74A29"/>
    <w:rsid w:val="00E74C13"/>
    <w:rsid w:val="00E75BEA"/>
    <w:rsid w:val="00E76F07"/>
    <w:rsid w:val="00E772E4"/>
    <w:rsid w:val="00E8034C"/>
    <w:rsid w:val="00E8142B"/>
    <w:rsid w:val="00E83A43"/>
    <w:rsid w:val="00E840E0"/>
    <w:rsid w:val="00E8450C"/>
    <w:rsid w:val="00E84CB9"/>
    <w:rsid w:val="00E84F9E"/>
    <w:rsid w:val="00E85AAD"/>
    <w:rsid w:val="00E87041"/>
    <w:rsid w:val="00E87CA0"/>
    <w:rsid w:val="00E9108F"/>
    <w:rsid w:val="00E91A76"/>
    <w:rsid w:val="00E91B6C"/>
    <w:rsid w:val="00E92E4E"/>
    <w:rsid w:val="00E93B52"/>
    <w:rsid w:val="00E93D9E"/>
    <w:rsid w:val="00E94377"/>
    <w:rsid w:val="00E9611E"/>
    <w:rsid w:val="00E964E3"/>
    <w:rsid w:val="00E96C5B"/>
    <w:rsid w:val="00E97102"/>
    <w:rsid w:val="00E97471"/>
    <w:rsid w:val="00E97704"/>
    <w:rsid w:val="00EA23DB"/>
    <w:rsid w:val="00EA48AF"/>
    <w:rsid w:val="00EA4AF8"/>
    <w:rsid w:val="00EA4CE1"/>
    <w:rsid w:val="00EA50BD"/>
    <w:rsid w:val="00EA57EA"/>
    <w:rsid w:val="00EA6E93"/>
    <w:rsid w:val="00EA7020"/>
    <w:rsid w:val="00EA71C8"/>
    <w:rsid w:val="00EA7D15"/>
    <w:rsid w:val="00EB0064"/>
    <w:rsid w:val="00EB05C1"/>
    <w:rsid w:val="00EB0B3E"/>
    <w:rsid w:val="00EB105D"/>
    <w:rsid w:val="00EB1B8D"/>
    <w:rsid w:val="00EB2216"/>
    <w:rsid w:val="00EB2666"/>
    <w:rsid w:val="00EB2780"/>
    <w:rsid w:val="00EB57A3"/>
    <w:rsid w:val="00EB5E4A"/>
    <w:rsid w:val="00EB600C"/>
    <w:rsid w:val="00EB679F"/>
    <w:rsid w:val="00EB6FD1"/>
    <w:rsid w:val="00EB7978"/>
    <w:rsid w:val="00EB79C7"/>
    <w:rsid w:val="00EC1E7A"/>
    <w:rsid w:val="00EC1FB2"/>
    <w:rsid w:val="00EC3B0C"/>
    <w:rsid w:val="00EC459D"/>
    <w:rsid w:val="00EC5E0F"/>
    <w:rsid w:val="00EC6BA9"/>
    <w:rsid w:val="00ED01AD"/>
    <w:rsid w:val="00ED0828"/>
    <w:rsid w:val="00ED08EB"/>
    <w:rsid w:val="00ED09AD"/>
    <w:rsid w:val="00ED166B"/>
    <w:rsid w:val="00ED1AA3"/>
    <w:rsid w:val="00ED1AEB"/>
    <w:rsid w:val="00ED1C04"/>
    <w:rsid w:val="00ED29B4"/>
    <w:rsid w:val="00ED2A4B"/>
    <w:rsid w:val="00ED3579"/>
    <w:rsid w:val="00ED3972"/>
    <w:rsid w:val="00ED432F"/>
    <w:rsid w:val="00ED5C48"/>
    <w:rsid w:val="00ED6150"/>
    <w:rsid w:val="00ED63D5"/>
    <w:rsid w:val="00EE0AF9"/>
    <w:rsid w:val="00EE1187"/>
    <w:rsid w:val="00EE202E"/>
    <w:rsid w:val="00EE20C5"/>
    <w:rsid w:val="00EE21A3"/>
    <w:rsid w:val="00EE312D"/>
    <w:rsid w:val="00EE4CB8"/>
    <w:rsid w:val="00EE4F7E"/>
    <w:rsid w:val="00EE5590"/>
    <w:rsid w:val="00EE5D01"/>
    <w:rsid w:val="00EE6BAC"/>
    <w:rsid w:val="00EE73D0"/>
    <w:rsid w:val="00EE7649"/>
    <w:rsid w:val="00EF0112"/>
    <w:rsid w:val="00EF04FA"/>
    <w:rsid w:val="00EF09EB"/>
    <w:rsid w:val="00EF0F9A"/>
    <w:rsid w:val="00EF1ECA"/>
    <w:rsid w:val="00EF2900"/>
    <w:rsid w:val="00EF440D"/>
    <w:rsid w:val="00EF5A44"/>
    <w:rsid w:val="00EF5DDB"/>
    <w:rsid w:val="00EF6059"/>
    <w:rsid w:val="00EF738A"/>
    <w:rsid w:val="00EF7A15"/>
    <w:rsid w:val="00EF7A4E"/>
    <w:rsid w:val="00EF7A5B"/>
    <w:rsid w:val="00F0079F"/>
    <w:rsid w:val="00F009DB"/>
    <w:rsid w:val="00F01714"/>
    <w:rsid w:val="00F02B60"/>
    <w:rsid w:val="00F04065"/>
    <w:rsid w:val="00F04842"/>
    <w:rsid w:val="00F04B9D"/>
    <w:rsid w:val="00F04CE8"/>
    <w:rsid w:val="00F05739"/>
    <w:rsid w:val="00F05C94"/>
    <w:rsid w:val="00F05CC6"/>
    <w:rsid w:val="00F07337"/>
    <w:rsid w:val="00F10046"/>
    <w:rsid w:val="00F1079D"/>
    <w:rsid w:val="00F108F5"/>
    <w:rsid w:val="00F10D88"/>
    <w:rsid w:val="00F11309"/>
    <w:rsid w:val="00F1169F"/>
    <w:rsid w:val="00F11CCA"/>
    <w:rsid w:val="00F1273B"/>
    <w:rsid w:val="00F141F8"/>
    <w:rsid w:val="00F1422B"/>
    <w:rsid w:val="00F1428A"/>
    <w:rsid w:val="00F14629"/>
    <w:rsid w:val="00F15285"/>
    <w:rsid w:val="00F1529E"/>
    <w:rsid w:val="00F178F0"/>
    <w:rsid w:val="00F21402"/>
    <w:rsid w:val="00F21471"/>
    <w:rsid w:val="00F2159C"/>
    <w:rsid w:val="00F22F45"/>
    <w:rsid w:val="00F23DC5"/>
    <w:rsid w:val="00F24C37"/>
    <w:rsid w:val="00F25529"/>
    <w:rsid w:val="00F25974"/>
    <w:rsid w:val="00F25A61"/>
    <w:rsid w:val="00F25AB4"/>
    <w:rsid w:val="00F26343"/>
    <w:rsid w:val="00F263A1"/>
    <w:rsid w:val="00F265D3"/>
    <w:rsid w:val="00F26F16"/>
    <w:rsid w:val="00F271DF"/>
    <w:rsid w:val="00F27976"/>
    <w:rsid w:val="00F30228"/>
    <w:rsid w:val="00F3231E"/>
    <w:rsid w:val="00F3265B"/>
    <w:rsid w:val="00F32BCA"/>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329"/>
    <w:rsid w:val="00F46B3B"/>
    <w:rsid w:val="00F470E9"/>
    <w:rsid w:val="00F4743D"/>
    <w:rsid w:val="00F479DB"/>
    <w:rsid w:val="00F50944"/>
    <w:rsid w:val="00F50CD4"/>
    <w:rsid w:val="00F50E11"/>
    <w:rsid w:val="00F51D18"/>
    <w:rsid w:val="00F5214B"/>
    <w:rsid w:val="00F53161"/>
    <w:rsid w:val="00F552D7"/>
    <w:rsid w:val="00F554E7"/>
    <w:rsid w:val="00F55BF0"/>
    <w:rsid w:val="00F55CBC"/>
    <w:rsid w:val="00F56315"/>
    <w:rsid w:val="00F56B62"/>
    <w:rsid w:val="00F57CB5"/>
    <w:rsid w:val="00F61093"/>
    <w:rsid w:val="00F6371D"/>
    <w:rsid w:val="00F63B55"/>
    <w:rsid w:val="00F63F15"/>
    <w:rsid w:val="00F659C5"/>
    <w:rsid w:val="00F65B33"/>
    <w:rsid w:val="00F65B58"/>
    <w:rsid w:val="00F65ECB"/>
    <w:rsid w:val="00F65F97"/>
    <w:rsid w:val="00F67EF9"/>
    <w:rsid w:val="00F70F4B"/>
    <w:rsid w:val="00F7113B"/>
    <w:rsid w:val="00F719D8"/>
    <w:rsid w:val="00F71DBB"/>
    <w:rsid w:val="00F71F51"/>
    <w:rsid w:val="00F727B8"/>
    <w:rsid w:val="00F74102"/>
    <w:rsid w:val="00F747F2"/>
    <w:rsid w:val="00F74988"/>
    <w:rsid w:val="00F74D17"/>
    <w:rsid w:val="00F74D7C"/>
    <w:rsid w:val="00F74E9C"/>
    <w:rsid w:val="00F76419"/>
    <w:rsid w:val="00F76C7C"/>
    <w:rsid w:val="00F76CD7"/>
    <w:rsid w:val="00F81219"/>
    <w:rsid w:val="00F81CB7"/>
    <w:rsid w:val="00F820E3"/>
    <w:rsid w:val="00F83149"/>
    <w:rsid w:val="00F837FB"/>
    <w:rsid w:val="00F8457F"/>
    <w:rsid w:val="00F861A3"/>
    <w:rsid w:val="00F86220"/>
    <w:rsid w:val="00F87613"/>
    <w:rsid w:val="00F87698"/>
    <w:rsid w:val="00F87707"/>
    <w:rsid w:val="00F908B9"/>
    <w:rsid w:val="00F91A45"/>
    <w:rsid w:val="00F91AAD"/>
    <w:rsid w:val="00F9276F"/>
    <w:rsid w:val="00F93CAE"/>
    <w:rsid w:val="00F94073"/>
    <w:rsid w:val="00F9416E"/>
    <w:rsid w:val="00F94BD9"/>
    <w:rsid w:val="00F95DA8"/>
    <w:rsid w:val="00FA1C0C"/>
    <w:rsid w:val="00FA1D56"/>
    <w:rsid w:val="00FA281A"/>
    <w:rsid w:val="00FA395D"/>
    <w:rsid w:val="00FA48B5"/>
    <w:rsid w:val="00FA6366"/>
    <w:rsid w:val="00FA695E"/>
    <w:rsid w:val="00FA6D71"/>
    <w:rsid w:val="00FA7024"/>
    <w:rsid w:val="00FB04ED"/>
    <w:rsid w:val="00FB1D21"/>
    <w:rsid w:val="00FB3179"/>
    <w:rsid w:val="00FB3E29"/>
    <w:rsid w:val="00FB67EF"/>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C7D0C"/>
    <w:rsid w:val="00FD0A67"/>
    <w:rsid w:val="00FD0AE8"/>
    <w:rsid w:val="00FD0D2A"/>
    <w:rsid w:val="00FD2521"/>
    <w:rsid w:val="00FD2C52"/>
    <w:rsid w:val="00FD2E64"/>
    <w:rsid w:val="00FD2F1A"/>
    <w:rsid w:val="00FD2F31"/>
    <w:rsid w:val="00FD2FEE"/>
    <w:rsid w:val="00FD3116"/>
    <w:rsid w:val="00FD3558"/>
    <w:rsid w:val="00FD3B4C"/>
    <w:rsid w:val="00FD3CC6"/>
    <w:rsid w:val="00FD3D63"/>
    <w:rsid w:val="00FD4ADC"/>
    <w:rsid w:val="00FD6C9C"/>
    <w:rsid w:val="00FD75F8"/>
    <w:rsid w:val="00FD76D7"/>
    <w:rsid w:val="00FD77CE"/>
    <w:rsid w:val="00FE04DE"/>
    <w:rsid w:val="00FE151A"/>
    <w:rsid w:val="00FE154B"/>
    <w:rsid w:val="00FE21E4"/>
    <w:rsid w:val="00FE2C42"/>
    <w:rsid w:val="00FE674D"/>
    <w:rsid w:val="00FE6F46"/>
    <w:rsid w:val="00FE7C65"/>
    <w:rsid w:val="00FE7E51"/>
    <w:rsid w:val="00FF0037"/>
    <w:rsid w:val="00FF00EF"/>
    <w:rsid w:val="00FF04D4"/>
    <w:rsid w:val="00FF0BE9"/>
    <w:rsid w:val="00FF101D"/>
    <w:rsid w:val="00FF1D76"/>
    <w:rsid w:val="00FF5081"/>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header" w:locked="1"/>
    <w:lsdException w:name="footer" w:locked="1"/>
    <w:lsdException w:name="caption" w:locked="1" w:qFormat="1"/>
    <w:lsdException w:name="Title" w:locked="1" w:qFormat="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tabs>
        <w:tab w:val="num" w:pos="360"/>
      </w:tabs>
      <w:ind w:left="360" w:hanging="360"/>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1FBE"/>
    <w:pPr>
      <w:tabs>
        <w:tab w:val="center" w:pos="4320"/>
        <w:tab w:val="right" w:pos="8640"/>
      </w:tabs>
    </w:pPr>
    <w:rPr>
      <w:noProof/>
      <w:sz w:val="20"/>
    </w:rPr>
  </w:style>
  <w:style w:type="paragraph" w:styleId="Footer">
    <w:name w:val="footer"/>
    <w:aliases w:val="Footer-Even,footer odd,Footer-Even1"/>
    <w:basedOn w:val="Normal"/>
    <w:link w:val="FooterChar"/>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rFonts w:cs="Times New Roman"/>
      <w:color w:val="0000FF"/>
      <w:u w:val="single"/>
    </w:rPr>
  </w:style>
  <w:style w:type="character" w:customStyle="1" w:styleId="m1">
    <w:name w:val="m1"/>
    <w:basedOn w:val="DefaultParagraphFont"/>
    <w:rsid w:val="00D70BAA"/>
    <w:rPr>
      <w:rFonts w:cs="Times New Roman"/>
      <w:color w:val="0000FF"/>
    </w:rPr>
  </w:style>
  <w:style w:type="character" w:customStyle="1" w:styleId="t1">
    <w:name w:val="t1"/>
    <w:basedOn w:val="DefaultParagraphFont"/>
    <w:rsid w:val="00D70BAA"/>
    <w:rPr>
      <w:rFonts w:cs="Times New Roman"/>
      <w:color w:val="990000"/>
    </w:rPr>
  </w:style>
  <w:style w:type="character" w:customStyle="1" w:styleId="b1">
    <w:name w:val="b1"/>
    <w:basedOn w:val="DefaultParagraphFont"/>
    <w:rsid w:val="00D70BAA"/>
    <w:rPr>
      <w:rFonts w:ascii="Courier New" w:hAnsi="Courier New" w:cs="Courier New"/>
      <w:b/>
      <w:bCs/>
      <w:color w:val="FF0000"/>
      <w:u w:val="none"/>
      <w:effect w:val="none"/>
    </w:rPr>
  </w:style>
  <w:style w:type="character" w:customStyle="1" w:styleId="ci1">
    <w:name w:val="ci1"/>
    <w:basedOn w:val="DefaultParagraphFont"/>
    <w:rsid w:val="00D70BAA"/>
    <w:rPr>
      <w:rFonts w:ascii="Courier" w:hAnsi="Courier" w:cs="Times New Roman"/>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rFonts w:cs="Times New Roman"/>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rPr>
      <w:rFonts w:cs="Times New Roman"/>
    </w:rPr>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locked/>
    <w:rsid w:val="001E4433"/>
    <w:rPr>
      <w:rFonts w:ascii="Tahoma" w:hAnsi="Tahoma" w:cs="Times New Roman"/>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qFormat/>
    <w:rsid w:val="00877047"/>
    <w:rPr>
      <w:rFonts w:ascii="Calibri" w:hAnsi="Calibri"/>
      <w:sz w:val="22"/>
      <w:szCs w:val="22"/>
    </w:rPr>
  </w:style>
  <w:style w:type="paragraph" w:styleId="ListParagraph">
    <w:name w:val="List Paragraph"/>
    <w:basedOn w:val="Normal"/>
    <w:qFormat/>
    <w:rsid w:val="009E4488"/>
    <w:pPr>
      <w:spacing w:after="200" w:line="276" w:lineRule="auto"/>
      <w:ind w:left="720"/>
      <w:contextualSpacing/>
    </w:pPr>
    <w:rPr>
      <w:rFonts w:ascii="Calibri" w:hAnsi="Calibri"/>
      <w:sz w:val="22"/>
      <w:szCs w:val="22"/>
    </w:rPr>
  </w:style>
  <w:style w:type="character" w:customStyle="1" w:styleId="FooterChar">
    <w:name w:val="Footer Char"/>
    <w:aliases w:val="Footer-Even Char,footer odd Char,Footer-Even1 Char"/>
    <w:basedOn w:val="DefaultParagraphFont"/>
    <w:link w:val="Footer"/>
    <w:locked/>
    <w:rsid w:val="00DC6F42"/>
    <w:rPr>
      <w:rFonts w:ascii="Tahoma" w:hAnsi="Tahoma" w:cs="Times New Roman"/>
      <w:sz w:val="18"/>
    </w:rPr>
  </w:style>
  <w:style w:type="character" w:customStyle="1" w:styleId="HeaderChar">
    <w:name w:val="Header Char"/>
    <w:basedOn w:val="DefaultParagraphFont"/>
    <w:link w:val="Header"/>
    <w:locked/>
    <w:rsid w:val="00641FBE"/>
    <w:rPr>
      <w:rFonts w:ascii="Tahoma" w:hAnsi="Tahoma" w:cs="Times New Roman"/>
      <w:noProof/>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17240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Prashant Gupta</dc:creator>
  <cp:lastModifiedBy>pgupta</cp:lastModifiedBy>
  <cp:revision>13</cp:revision>
  <cp:lastPrinted>2010-03-09T22:44:00Z</cp:lastPrinted>
  <dcterms:created xsi:type="dcterms:W3CDTF">2010-10-28T16:56:00Z</dcterms:created>
  <dcterms:modified xsi:type="dcterms:W3CDTF">2010-10-28T17:16:00Z</dcterms:modified>
</cp:coreProperties>
</file>