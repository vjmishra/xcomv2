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31139B"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Order Place Interface </w:t>
      </w:r>
      <w:r w:rsidR="00E40B69">
        <w:rPr>
          <w:rFonts w:ascii="Arial Narrow" w:hAnsi="Arial Narrow" w:cs="Tahoma"/>
          <w:bCs/>
          <w:i/>
          <w:iCs/>
          <w:caps w:val="0"/>
          <w:sz w:val="40"/>
        </w:rPr>
        <w:t>Design Document</w:t>
      </w:r>
      <w:r w:rsidR="008F084C">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8F084C">
        <w:rPr>
          <w:rFonts w:ascii="Arial Narrow" w:hAnsi="Arial Narrow" w:cs="Tahoma"/>
          <w:bCs/>
          <w:i/>
          <w:iCs/>
          <w:caps w:val="0"/>
          <w:sz w:val="40"/>
        </w:rPr>
        <w:fldChar w:fldCharType="end"/>
      </w:r>
    </w:p>
    <w:p w:rsidR="00E40B69" w:rsidRDefault="008F084C"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4B6CF1" w:rsidRPr="00615DB7">
        <w:rPr>
          <w:rFonts w:cs="Tahoma"/>
          <w:sz w:val="20"/>
        </w:rPr>
        <w:t>02</w:t>
      </w:r>
      <w:r w:rsidRPr="00615DB7">
        <w:rPr>
          <w:rFonts w:cs="Tahoma"/>
          <w:sz w:val="20"/>
        </w:rPr>
        <w:t>/</w:t>
      </w:r>
      <w:r w:rsidR="0031139B">
        <w:rPr>
          <w:rFonts w:cs="Tahoma"/>
          <w:sz w:val="20"/>
        </w:rPr>
        <w:t>24</w:t>
      </w:r>
      <w:r w:rsidRPr="00615DB7">
        <w:rPr>
          <w:rFonts w:cs="Tahoma"/>
          <w:sz w:val="20"/>
        </w:rPr>
        <w:t>/</w:t>
      </w:r>
      <w:r w:rsidR="0031139B">
        <w:rPr>
          <w:rFonts w:cs="Tahoma"/>
          <w:sz w:val="20"/>
        </w:rPr>
        <w:t>20</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8F084C">
        <w:rPr>
          <w:rFonts w:cs="Tahoma"/>
          <w:sz w:val="20"/>
        </w:rPr>
        <w:fldChar w:fldCharType="begin"/>
      </w:r>
      <w:r w:rsidR="00797849">
        <w:rPr>
          <w:rFonts w:cs="Tahoma"/>
          <w:sz w:val="20"/>
        </w:rPr>
        <w:instrText xml:space="preserve"> SAVEDATE  \@ "M/d/yyyy h:mm:ss am/pm"  \* MERGEFORMAT </w:instrText>
      </w:r>
      <w:r w:rsidR="008F084C">
        <w:rPr>
          <w:rFonts w:cs="Tahoma"/>
          <w:sz w:val="20"/>
        </w:rPr>
        <w:fldChar w:fldCharType="separate"/>
      </w:r>
      <w:ins w:id="0" w:author="prgupta" w:date="2010-06-03T12:38:00Z">
        <w:r w:rsidR="00C5360F">
          <w:rPr>
            <w:rFonts w:cs="Tahoma"/>
            <w:noProof/>
            <w:sz w:val="20"/>
          </w:rPr>
          <w:t>6/3/2010 12:38:00 PM</w:t>
        </w:r>
      </w:ins>
      <w:r w:rsidR="008F084C">
        <w:rPr>
          <w:rFonts w:cs="Tahoma"/>
          <w:sz w:val="20"/>
        </w:rPr>
        <w:fldChar w:fldCharType="end"/>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8F084C" w:rsidRPr="00615DB7">
        <w:rPr>
          <w:sz w:val="20"/>
        </w:rPr>
        <w:fldChar w:fldCharType="begin"/>
      </w:r>
      <w:fldSimple w:instr=" FILENAME  \* MERGEFORMAT ">
        <w:r w:rsidR="008F084C" w:rsidRPr="008F084C">
          <w:rPr>
            <w:noProof/>
            <w:sz w:val="20"/>
          </w:rPr>
          <w:instrText>xpedx Order Place Detailed Design</w:instrText>
        </w:r>
        <w:r w:rsidR="00FF10DB">
          <w:rPr>
            <w:noProof/>
          </w:rPr>
          <w:instrText xml:space="preserve"> V1.4.docx</w:instrText>
        </w:r>
      </w:fldSimple>
      <w:r w:rsidR="008F084C" w:rsidRPr="00615DB7">
        <w:rPr>
          <w:sz w:val="20"/>
        </w:rPr>
        <w:fldChar w:fldCharType="separate"/>
      </w:r>
      <w:r w:rsidRPr="00615DB7">
        <w:rPr>
          <w:sz w:val="20"/>
        </w:rPr>
        <w:t>C:\Documents and Settings\bfurman\My Documents\Temp\Methodology v1.1\Project Management\TEMPLATE - DOCUMENT - Use Case Definition.doc</w:t>
      </w:r>
      <w:r w:rsidR="008F084C" w:rsidRPr="00615DB7">
        <w:rPr>
          <w:sz w:val="20"/>
        </w:rPr>
        <w:fldChar w:fldCharType="end"/>
      </w:r>
      <w:fldSimple w:instr=" FILENAME  \* MERGEFORMAT ">
        <w:ins w:id="1" w:author="prgupta" w:date="2010-06-03T12:26:00Z">
          <w:r w:rsidR="005403A4" w:rsidRPr="005403A4">
            <w:rPr>
              <w:noProof/>
              <w:sz w:val="20"/>
            </w:rPr>
            <w:t>xpedx Order Place Detailed Design V1.6</w:t>
          </w:r>
        </w:ins>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8"/>
          <w:footerReference w:type="first" r:id="rId9"/>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4" w:name="_Toc466339161"/>
            <w:r w:rsidRPr="006D6E99">
              <w:rPr>
                <w:rFonts w:cs="Tahoma"/>
                <w:b/>
              </w:rPr>
              <w:t>Title</w:t>
            </w:r>
            <w:bookmarkEnd w:id="4"/>
          </w:p>
        </w:tc>
        <w:tc>
          <w:tcPr>
            <w:tcW w:w="2250" w:type="dxa"/>
            <w:shd w:val="pct15" w:color="auto" w:fill="FFFFFF"/>
            <w:vAlign w:val="center"/>
          </w:tcPr>
          <w:p w:rsidR="00313CCE" w:rsidRPr="006D6E99" w:rsidRDefault="00313CCE" w:rsidP="00BF436F">
            <w:pPr>
              <w:jc w:val="center"/>
              <w:rPr>
                <w:rFonts w:cs="Tahoma"/>
                <w:b/>
              </w:rPr>
            </w:pPr>
            <w:bookmarkStart w:id="5" w:name="_Toc466339162"/>
            <w:r w:rsidRPr="006D6E99">
              <w:rPr>
                <w:rFonts w:cs="Tahoma"/>
                <w:b/>
              </w:rPr>
              <w:t>Name</w:t>
            </w:r>
            <w:bookmarkEnd w:id="5"/>
          </w:p>
        </w:tc>
        <w:tc>
          <w:tcPr>
            <w:tcW w:w="2160" w:type="dxa"/>
            <w:shd w:val="pct15" w:color="auto" w:fill="FFFFFF"/>
            <w:vAlign w:val="center"/>
          </w:tcPr>
          <w:p w:rsidR="00313CCE" w:rsidRPr="006D6E99" w:rsidRDefault="00313CCE" w:rsidP="00BF436F">
            <w:pPr>
              <w:jc w:val="center"/>
              <w:rPr>
                <w:rFonts w:cs="Tahoma"/>
                <w:b/>
              </w:rPr>
            </w:pPr>
            <w:bookmarkStart w:id="6" w:name="_Toc466339163"/>
            <w:r w:rsidRPr="006D6E99">
              <w:rPr>
                <w:rFonts w:cs="Tahoma"/>
                <w:b/>
              </w:rPr>
              <w:t>Signature</w:t>
            </w:r>
            <w:bookmarkEnd w:id="6"/>
          </w:p>
        </w:tc>
        <w:tc>
          <w:tcPr>
            <w:tcW w:w="1260" w:type="dxa"/>
            <w:shd w:val="pct15" w:color="auto" w:fill="FFFFFF"/>
            <w:vAlign w:val="center"/>
          </w:tcPr>
          <w:p w:rsidR="00313CCE" w:rsidRPr="006D6E99" w:rsidRDefault="00313CCE" w:rsidP="00BF436F">
            <w:pPr>
              <w:jc w:val="center"/>
              <w:rPr>
                <w:rFonts w:cs="Tahoma"/>
                <w:b/>
              </w:rPr>
            </w:pPr>
            <w:bookmarkStart w:id="7" w:name="_Toc466339164"/>
            <w:r w:rsidRPr="006D6E99">
              <w:rPr>
                <w:rFonts w:cs="Tahoma"/>
                <w:b/>
              </w:rPr>
              <w:t>Date</w:t>
            </w:r>
            <w:bookmarkEnd w:id="7"/>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5C47EE" w:rsidP="00BF436F">
            <w:pPr>
              <w:rPr>
                <w:rFonts w:cs="Tahoma"/>
              </w:rPr>
            </w:pPr>
            <w:smartTag w:uri="urn:schemas-microsoft-com:office:smarttags" w:element="PersonName">
              <w:r>
                <w:rPr>
                  <w:rFonts w:cs="Tahoma"/>
                </w:rPr>
                <w:t>Cheryl Tullis</w:t>
              </w:r>
            </w:smartTag>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5C47EE"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A12CB8" w:rsidP="00BF436F">
            <w:pPr>
              <w:keepNext/>
              <w:keepLines/>
              <w:rPr>
                <w:rFonts w:cs="Tahoma"/>
              </w:rPr>
            </w:pPr>
            <w:r>
              <w:rPr>
                <w:rFonts w:cs="Tahoma"/>
              </w:rPr>
              <w:t>03/1</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E639EB" w:rsidP="00BF436F">
            <w:pPr>
              <w:keepNext/>
              <w:keepLines/>
              <w:rPr>
                <w:rFonts w:cs="Tahoma"/>
              </w:rPr>
            </w:pPr>
            <w:r>
              <w:rPr>
                <w:rFonts w:cs="Tahoma"/>
              </w:rPr>
              <w:t>1.1</w:t>
            </w:r>
          </w:p>
        </w:tc>
        <w:tc>
          <w:tcPr>
            <w:tcW w:w="1692" w:type="dxa"/>
          </w:tcPr>
          <w:p w:rsidR="00AE7A55" w:rsidRPr="006D6E99" w:rsidRDefault="00926261" w:rsidP="00BF436F">
            <w:pPr>
              <w:keepNext/>
              <w:keepLines/>
              <w:rPr>
                <w:rFonts w:cs="Tahoma"/>
              </w:rPr>
            </w:pPr>
            <w:r>
              <w:rPr>
                <w:rFonts w:cs="Tahoma"/>
              </w:rPr>
              <w:t>03/11</w:t>
            </w:r>
            <w:r w:rsidR="00BC40F6">
              <w:rPr>
                <w:rFonts w:cs="Tahoma"/>
              </w:rPr>
              <w:t>/201</w:t>
            </w:r>
            <w:r w:rsidR="00E639EB">
              <w:rPr>
                <w:rFonts w:cs="Tahoma"/>
              </w:rPr>
              <w:t>0</w:t>
            </w:r>
          </w:p>
        </w:tc>
        <w:tc>
          <w:tcPr>
            <w:tcW w:w="4140" w:type="dxa"/>
          </w:tcPr>
          <w:p w:rsidR="00AE7A55" w:rsidRPr="00E639EB" w:rsidRDefault="00E639E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based on feedback document </w:t>
            </w:r>
            <w:r w:rsidRPr="00E639EB">
              <w:rPr>
                <w:rFonts w:ascii="Tahoma" w:hAnsi="Tahoma" w:cs="Tahoma"/>
              </w:rPr>
              <w:t>DDD_Feedback_OrderPlace.UpdatePush_V1.1.docx</w:t>
            </w:r>
          </w:p>
        </w:tc>
        <w:tc>
          <w:tcPr>
            <w:tcW w:w="2520" w:type="dxa"/>
          </w:tcPr>
          <w:p w:rsidR="00AE7A55" w:rsidRPr="006D6E99" w:rsidRDefault="00E639EB"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BC40F6" w:rsidP="00BF436F">
            <w:pPr>
              <w:keepNext/>
              <w:keepLines/>
              <w:rPr>
                <w:rFonts w:cs="Tahoma"/>
              </w:rPr>
            </w:pPr>
            <w:r>
              <w:rPr>
                <w:rFonts w:cs="Tahoma"/>
              </w:rPr>
              <w:t>1.2</w:t>
            </w:r>
          </w:p>
        </w:tc>
        <w:tc>
          <w:tcPr>
            <w:tcW w:w="1692" w:type="dxa"/>
          </w:tcPr>
          <w:p w:rsidR="00AE7A55" w:rsidRPr="006D6E99" w:rsidRDefault="00BC40F6" w:rsidP="00BF436F">
            <w:pPr>
              <w:keepNext/>
              <w:keepLines/>
              <w:rPr>
                <w:rFonts w:cs="Tahoma"/>
              </w:rPr>
            </w:pPr>
            <w:r>
              <w:rPr>
                <w:rFonts w:cs="Tahoma"/>
              </w:rPr>
              <w:t>3/11/2010</w:t>
            </w:r>
          </w:p>
        </w:tc>
        <w:tc>
          <w:tcPr>
            <w:tcW w:w="4140" w:type="dxa"/>
          </w:tcPr>
          <w:p w:rsidR="00AE7A55" w:rsidRPr="006D6E99" w:rsidRDefault="00BC40F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during review session 3/11</w:t>
            </w:r>
          </w:p>
        </w:tc>
        <w:tc>
          <w:tcPr>
            <w:tcW w:w="2520" w:type="dxa"/>
          </w:tcPr>
          <w:p w:rsidR="00AE7A55" w:rsidRPr="006D6E99" w:rsidRDefault="00BC40F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82FDB" w:rsidRPr="006D6E99" w:rsidTr="00BF436F">
        <w:tc>
          <w:tcPr>
            <w:tcW w:w="1098" w:type="dxa"/>
          </w:tcPr>
          <w:p w:rsidR="00782FDB" w:rsidRDefault="00782FDB" w:rsidP="00BF436F">
            <w:pPr>
              <w:keepNext/>
              <w:keepLines/>
              <w:rPr>
                <w:rFonts w:cs="Tahoma"/>
              </w:rPr>
            </w:pPr>
            <w:r>
              <w:rPr>
                <w:rFonts w:cs="Tahoma"/>
              </w:rPr>
              <w:t>1.3</w:t>
            </w:r>
          </w:p>
        </w:tc>
        <w:tc>
          <w:tcPr>
            <w:tcW w:w="1692" w:type="dxa"/>
          </w:tcPr>
          <w:p w:rsidR="00782FDB" w:rsidRDefault="002E7B5D" w:rsidP="00BF436F">
            <w:pPr>
              <w:keepNext/>
              <w:keepLines/>
              <w:rPr>
                <w:rFonts w:cs="Tahoma"/>
              </w:rPr>
            </w:pPr>
            <w:r>
              <w:rPr>
                <w:rFonts w:cs="Tahoma"/>
              </w:rPr>
              <w:t>4/28</w:t>
            </w:r>
            <w:r w:rsidR="00782FDB">
              <w:rPr>
                <w:rFonts w:cs="Tahoma"/>
              </w:rPr>
              <w:t>/2010</w:t>
            </w:r>
          </w:p>
        </w:tc>
        <w:tc>
          <w:tcPr>
            <w:tcW w:w="4140" w:type="dxa"/>
          </w:tcPr>
          <w:p w:rsidR="00782FDB" w:rsidRDefault="00782FD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based on feedback </w:t>
            </w:r>
            <w:r w:rsidR="00E520DF">
              <w:rPr>
                <w:rFonts w:ascii="Tahoma" w:hAnsi="Tahoma" w:cs="Tahoma"/>
              </w:rPr>
              <w:t>4/22/2010. In addition – updated the document and embedded content to Office 2007 format.</w:t>
            </w:r>
          </w:p>
        </w:tc>
        <w:tc>
          <w:tcPr>
            <w:tcW w:w="2520" w:type="dxa"/>
          </w:tcPr>
          <w:p w:rsidR="00782FDB" w:rsidRDefault="00782FDB" w:rsidP="00BF436F">
            <w:pPr>
              <w:keepNext/>
              <w:keepLines/>
              <w:tabs>
                <w:tab w:val="left" w:pos="1170"/>
              </w:tabs>
              <w:rPr>
                <w:rFonts w:cs="Tahoma"/>
              </w:rPr>
            </w:pPr>
            <w:r>
              <w:rPr>
                <w:rFonts w:cs="Tahoma"/>
              </w:rPr>
              <w:t>Sterling</w:t>
            </w:r>
          </w:p>
        </w:tc>
      </w:tr>
      <w:tr w:rsidR="00662EB5" w:rsidRPr="006D6E99" w:rsidTr="00BF436F">
        <w:tc>
          <w:tcPr>
            <w:tcW w:w="1098" w:type="dxa"/>
          </w:tcPr>
          <w:p w:rsidR="00662EB5" w:rsidRDefault="00662EB5" w:rsidP="00BF436F">
            <w:pPr>
              <w:keepNext/>
              <w:keepLines/>
              <w:rPr>
                <w:rFonts w:cs="Tahoma"/>
              </w:rPr>
            </w:pPr>
            <w:r>
              <w:rPr>
                <w:rFonts w:cs="Tahoma"/>
              </w:rPr>
              <w:t>1.4</w:t>
            </w:r>
          </w:p>
        </w:tc>
        <w:tc>
          <w:tcPr>
            <w:tcW w:w="1692" w:type="dxa"/>
          </w:tcPr>
          <w:p w:rsidR="00662EB5" w:rsidRDefault="00662EB5" w:rsidP="00BF436F">
            <w:pPr>
              <w:keepNext/>
              <w:keepLines/>
              <w:rPr>
                <w:rFonts w:cs="Tahoma"/>
              </w:rPr>
            </w:pPr>
            <w:r>
              <w:rPr>
                <w:rFonts w:cs="Tahoma"/>
              </w:rPr>
              <w:t>5/4/2010</w:t>
            </w:r>
          </w:p>
        </w:tc>
        <w:tc>
          <w:tcPr>
            <w:tcW w:w="4140" w:type="dxa"/>
          </w:tcPr>
          <w:p w:rsidR="00662EB5" w:rsidRDefault="00662EB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4/29/2010</w:t>
            </w:r>
          </w:p>
        </w:tc>
        <w:tc>
          <w:tcPr>
            <w:tcW w:w="2520" w:type="dxa"/>
          </w:tcPr>
          <w:p w:rsidR="00662EB5" w:rsidRDefault="00662EB5" w:rsidP="00BF436F">
            <w:pPr>
              <w:keepNext/>
              <w:keepLines/>
              <w:tabs>
                <w:tab w:val="left" w:pos="1170"/>
              </w:tabs>
              <w:rPr>
                <w:rFonts w:cs="Tahoma"/>
              </w:rPr>
            </w:pPr>
            <w:r>
              <w:rPr>
                <w:rFonts w:cs="Tahoma"/>
              </w:rPr>
              <w:t>Sterling</w:t>
            </w:r>
          </w:p>
        </w:tc>
      </w:tr>
      <w:tr w:rsidR="000E02D1" w:rsidRPr="006D6E99" w:rsidTr="00BF436F">
        <w:tc>
          <w:tcPr>
            <w:tcW w:w="1098" w:type="dxa"/>
          </w:tcPr>
          <w:p w:rsidR="000E02D1" w:rsidRDefault="000E02D1" w:rsidP="00BF436F">
            <w:pPr>
              <w:keepNext/>
              <w:keepLines/>
              <w:rPr>
                <w:rFonts w:cs="Tahoma"/>
              </w:rPr>
            </w:pPr>
            <w:r>
              <w:rPr>
                <w:rFonts w:cs="Tahoma"/>
              </w:rPr>
              <w:t>1.5</w:t>
            </w:r>
          </w:p>
        </w:tc>
        <w:tc>
          <w:tcPr>
            <w:tcW w:w="1692" w:type="dxa"/>
          </w:tcPr>
          <w:p w:rsidR="000E02D1" w:rsidRDefault="000E02D1" w:rsidP="00BF436F">
            <w:pPr>
              <w:keepNext/>
              <w:keepLines/>
              <w:rPr>
                <w:rFonts w:cs="Tahoma"/>
              </w:rPr>
            </w:pPr>
            <w:r>
              <w:rPr>
                <w:rFonts w:cs="Tahoma"/>
              </w:rPr>
              <w:t>5/4/2010</w:t>
            </w:r>
          </w:p>
        </w:tc>
        <w:tc>
          <w:tcPr>
            <w:tcW w:w="4140" w:type="dxa"/>
          </w:tcPr>
          <w:p w:rsidR="000E02D1" w:rsidRDefault="000E02D1" w:rsidP="00B649E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section 2.1.4 </w:t>
            </w:r>
            <w:r w:rsidR="00B649EC">
              <w:rPr>
                <w:rFonts w:ascii="Tahoma" w:hAnsi="Tahoma" w:cs="Tahoma"/>
              </w:rPr>
              <w:t xml:space="preserve">based on Cheryl’s feedback </w:t>
            </w:r>
            <w:r>
              <w:rPr>
                <w:rFonts w:ascii="Tahoma" w:hAnsi="Tahoma" w:cs="Tahoma"/>
              </w:rPr>
              <w:t>on order being placed with web hold</w:t>
            </w:r>
          </w:p>
        </w:tc>
        <w:tc>
          <w:tcPr>
            <w:tcW w:w="2520" w:type="dxa"/>
          </w:tcPr>
          <w:p w:rsidR="000E02D1" w:rsidRDefault="000E02D1" w:rsidP="00BF436F">
            <w:pPr>
              <w:keepNext/>
              <w:keepLines/>
              <w:tabs>
                <w:tab w:val="left" w:pos="1170"/>
              </w:tabs>
              <w:rPr>
                <w:rFonts w:cs="Tahoma"/>
              </w:rPr>
            </w:pPr>
            <w:r>
              <w:rPr>
                <w:rFonts w:cs="Tahoma"/>
              </w:rPr>
              <w:t>Sterling</w:t>
            </w:r>
          </w:p>
        </w:tc>
      </w:tr>
      <w:tr w:rsidR="005403A4" w:rsidRPr="006D6E99" w:rsidTr="00BF436F">
        <w:trPr>
          <w:ins w:id="8" w:author="prgupta" w:date="2010-06-03T12:26:00Z"/>
        </w:trPr>
        <w:tc>
          <w:tcPr>
            <w:tcW w:w="1098" w:type="dxa"/>
          </w:tcPr>
          <w:p w:rsidR="005403A4" w:rsidRDefault="005403A4" w:rsidP="00BF436F">
            <w:pPr>
              <w:keepNext/>
              <w:keepLines/>
              <w:rPr>
                <w:ins w:id="9" w:author="prgupta" w:date="2010-06-03T12:26:00Z"/>
                <w:rFonts w:cs="Tahoma"/>
              </w:rPr>
            </w:pPr>
            <w:ins w:id="10" w:author="prgupta" w:date="2010-06-03T12:26:00Z">
              <w:r>
                <w:rPr>
                  <w:rFonts w:cs="Tahoma"/>
                </w:rPr>
                <w:t>1.6</w:t>
              </w:r>
            </w:ins>
          </w:p>
        </w:tc>
        <w:tc>
          <w:tcPr>
            <w:tcW w:w="1692" w:type="dxa"/>
          </w:tcPr>
          <w:p w:rsidR="005403A4" w:rsidRDefault="005403A4" w:rsidP="00BF436F">
            <w:pPr>
              <w:keepNext/>
              <w:keepLines/>
              <w:rPr>
                <w:ins w:id="11" w:author="prgupta" w:date="2010-06-03T12:26:00Z"/>
                <w:rFonts w:cs="Tahoma"/>
              </w:rPr>
            </w:pPr>
            <w:ins w:id="12" w:author="prgupta" w:date="2010-06-03T12:26:00Z">
              <w:r>
                <w:rPr>
                  <w:rFonts w:cs="Tahoma"/>
                </w:rPr>
                <w:t>6/03/2010</w:t>
              </w:r>
            </w:ins>
          </w:p>
        </w:tc>
        <w:tc>
          <w:tcPr>
            <w:tcW w:w="4140" w:type="dxa"/>
          </w:tcPr>
          <w:p w:rsidR="005403A4" w:rsidRDefault="005403A4" w:rsidP="00B649E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13" w:author="prgupta" w:date="2010-06-03T12:26:00Z"/>
                <w:rFonts w:ascii="Tahoma" w:hAnsi="Tahoma" w:cs="Tahoma"/>
              </w:rPr>
            </w:pPr>
            <w:ins w:id="14" w:author="prgupta" w:date="2010-06-03T12:26:00Z">
              <w:r>
                <w:rPr>
                  <w:rFonts w:ascii="Tahoma" w:hAnsi="Tahoma" w:cs="Tahoma"/>
                </w:rPr>
                <w:t>Updated the schema with new fields</w:t>
              </w:r>
            </w:ins>
            <w:ins w:id="15" w:author="prgupta" w:date="2010-06-03T12:38:00Z">
              <w:r w:rsidR="000616F5">
                <w:rPr>
                  <w:rFonts w:ascii="Tahoma" w:hAnsi="Tahoma" w:cs="Tahoma"/>
                </w:rPr>
                <w:t>. Also removed previous track changes. Started afresh with changes made in this document.</w:t>
              </w:r>
            </w:ins>
          </w:p>
        </w:tc>
        <w:tc>
          <w:tcPr>
            <w:tcW w:w="2520" w:type="dxa"/>
          </w:tcPr>
          <w:p w:rsidR="005403A4" w:rsidRDefault="005403A4" w:rsidP="00BF436F">
            <w:pPr>
              <w:keepNext/>
              <w:keepLines/>
              <w:tabs>
                <w:tab w:val="left" w:pos="1170"/>
              </w:tabs>
              <w:rPr>
                <w:ins w:id="16" w:author="prgupta" w:date="2010-06-03T12:26:00Z"/>
                <w:rFonts w:cs="Tahoma"/>
              </w:rPr>
            </w:pPr>
            <w:ins w:id="17" w:author="prgupta" w:date="2010-06-03T12:26:00Z">
              <w:r>
                <w:rPr>
                  <w:rFonts w:cs="Tahoma"/>
                </w:rPr>
                <w:t>Sterling</w:t>
              </w:r>
            </w:ins>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lastRenderedPageBreak/>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r w:rsidR="00642EAE">
              <w:rPr>
                <w:rFonts w:cs="Tahoma"/>
              </w:rPr>
              <w:t>.doc</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382382" w:rsidRDefault="00382382" w:rsidP="00BF436F">
            <w:pPr>
              <w:keepNext/>
              <w:keepLines/>
              <w:rPr>
                <w:rFonts w:cs="Tahoma"/>
              </w:rPr>
            </w:pPr>
            <w:r w:rsidRPr="00382382">
              <w:rPr>
                <w:rFonts w:cs="Tahoma"/>
              </w:rPr>
              <w:t>SCI_xpedx_Order Status_v2.</w:t>
            </w:r>
            <w:r w:rsidR="00315284">
              <w:rPr>
                <w:rFonts w:cs="Tahoma"/>
              </w:rPr>
              <w:t>1</w:t>
            </w:r>
            <w:r w:rsidRPr="00382382">
              <w:rPr>
                <w:rFonts w:cs="Tahoma"/>
              </w:rPr>
              <w:t>.xls</w:t>
            </w:r>
            <w:r w:rsidR="00E520DF">
              <w:rPr>
                <w:rFonts w:cs="Tahoma"/>
              </w:rPr>
              <w:t>x</w:t>
            </w:r>
          </w:p>
        </w:tc>
        <w:tc>
          <w:tcPr>
            <w:tcW w:w="2880" w:type="dxa"/>
          </w:tcPr>
          <w:p w:rsidR="00313CCE" w:rsidRPr="006D6E99" w:rsidRDefault="00D70B4D" w:rsidP="00BF436F">
            <w:pPr>
              <w:keepNext/>
              <w:keepLines/>
              <w:rPr>
                <w:rFonts w:cs="Tahoma"/>
              </w:rPr>
            </w:pPr>
            <w:r>
              <w:rPr>
                <w:rFonts w:cs="Tahoma"/>
              </w:rPr>
              <w:t>Order Status Mapping Document</w:t>
            </w:r>
          </w:p>
        </w:tc>
        <w:tc>
          <w:tcPr>
            <w:tcW w:w="1260" w:type="dxa"/>
          </w:tcPr>
          <w:p w:rsidR="00313CCE" w:rsidRPr="006D6E99" w:rsidRDefault="00D70B4D" w:rsidP="00BF436F">
            <w:pPr>
              <w:keepNext/>
              <w:keepLines/>
              <w:rPr>
                <w:rFonts w:cs="Tahoma"/>
              </w:rPr>
            </w:pPr>
            <w:r>
              <w:rPr>
                <w:rFonts w:cs="Tahoma"/>
              </w:rPr>
              <w:t>Sterling Commerce</w:t>
            </w:r>
            <w:r w:rsidR="00382382">
              <w:rPr>
                <w:rFonts w:cs="Tahoma"/>
              </w:rPr>
              <w:t>/xpedx</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642EAE" w:rsidP="00BF436F">
            <w:pPr>
              <w:keepNext/>
              <w:keepLines/>
              <w:rPr>
                <w:rFonts w:cs="Tahoma"/>
              </w:rPr>
            </w:pPr>
            <w:r>
              <w:rPr>
                <w:rFonts w:cs="Tahoma"/>
              </w:rPr>
              <w:t>SCI_Order Place Interface v1.</w:t>
            </w:r>
            <w:r w:rsidR="00EE4259">
              <w:rPr>
                <w:rFonts w:cs="Tahoma"/>
              </w:rPr>
              <w:t>3</w:t>
            </w:r>
            <w:r>
              <w:rPr>
                <w:rFonts w:cs="Tahoma"/>
              </w:rPr>
              <w:t>.xls</w:t>
            </w:r>
            <w:r w:rsidR="003E5A6D">
              <w:rPr>
                <w:rFonts w:cs="Tahoma"/>
              </w:rPr>
              <w:t>x</w:t>
            </w:r>
          </w:p>
        </w:tc>
        <w:tc>
          <w:tcPr>
            <w:tcW w:w="2880" w:type="dxa"/>
          </w:tcPr>
          <w:p w:rsidR="00313CCE" w:rsidRPr="006D6E99" w:rsidRDefault="009746EA" w:rsidP="00BF436F">
            <w:pPr>
              <w:keepNext/>
              <w:keepLines/>
              <w:rPr>
                <w:rFonts w:cs="Tahoma"/>
              </w:rPr>
            </w:pPr>
            <w:r>
              <w:rPr>
                <w:rFonts w:cs="Tahoma"/>
              </w:rPr>
              <w:t>Order Place Field Mapping Document</w:t>
            </w:r>
          </w:p>
        </w:tc>
        <w:tc>
          <w:tcPr>
            <w:tcW w:w="1260" w:type="dxa"/>
          </w:tcPr>
          <w:p w:rsidR="00313CCE" w:rsidRPr="006D6E99" w:rsidRDefault="009746EA" w:rsidP="00BF436F">
            <w:pPr>
              <w:keepNext/>
              <w:keepLines/>
              <w:rPr>
                <w:rFonts w:cs="Tahoma"/>
              </w:rPr>
            </w:pPr>
            <w:r>
              <w:rPr>
                <w:rFonts w:cs="Tahoma"/>
              </w:rPr>
              <w:t>Sterling Commerce</w:t>
            </w:r>
            <w:r w:rsidR="00382382">
              <w:rPr>
                <w:rFonts w:cs="Tahoma"/>
              </w:rPr>
              <w:t>/xpedx</w:t>
            </w:r>
          </w:p>
        </w:tc>
        <w:tc>
          <w:tcPr>
            <w:tcW w:w="2520" w:type="dxa"/>
          </w:tcPr>
          <w:p w:rsidR="00313CCE" w:rsidRPr="006D6E99" w:rsidRDefault="00313CCE" w:rsidP="00BF436F">
            <w:pPr>
              <w:keepNext/>
              <w:keepLines/>
              <w:rPr>
                <w:rFonts w:cs="Tahoma"/>
              </w:rPr>
            </w:pPr>
          </w:p>
        </w:tc>
      </w:tr>
      <w:tr w:rsidR="0007503E" w:rsidRPr="006D6E99" w:rsidTr="00BF436F">
        <w:tc>
          <w:tcPr>
            <w:tcW w:w="2790" w:type="dxa"/>
          </w:tcPr>
          <w:p w:rsidR="0007503E" w:rsidRPr="0007503E" w:rsidRDefault="00642EAE" w:rsidP="00BF436F">
            <w:pPr>
              <w:keepNext/>
              <w:keepLines/>
              <w:rPr>
                <w:rFonts w:cs="Tahoma"/>
              </w:rPr>
            </w:pPr>
            <w:r w:rsidRPr="0007503E">
              <w:rPr>
                <w:rFonts w:cs="Tahoma"/>
              </w:rPr>
              <w:t>X</w:t>
            </w:r>
            <w:r w:rsidR="0007503E" w:rsidRPr="0007503E">
              <w:rPr>
                <w:rFonts w:cs="Tahoma"/>
              </w:rPr>
              <w:t>pedx Order Hold in Call Center Detailed Design v2.0.doc</w:t>
            </w:r>
          </w:p>
        </w:tc>
        <w:tc>
          <w:tcPr>
            <w:tcW w:w="2880" w:type="dxa"/>
          </w:tcPr>
          <w:p w:rsidR="0007503E" w:rsidRDefault="0007503E" w:rsidP="00BF436F">
            <w:pPr>
              <w:keepNext/>
              <w:keepLines/>
              <w:rPr>
                <w:rFonts w:cs="Tahoma"/>
              </w:rPr>
            </w:pPr>
            <w:r>
              <w:rPr>
                <w:rFonts w:cs="Tahoma"/>
              </w:rPr>
              <w:t>Order processing business rules Document</w:t>
            </w:r>
          </w:p>
        </w:tc>
        <w:tc>
          <w:tcPr>
            <w:tcW w:w="1260" w:type="dxa"/>
          </w:tcPr>
          <w:p w:rsidR="0007503E" w:rsidRDefault="0007503E" w:rsidP="00BF436F">
            <w:pPr>
              <w:keepNext/>
              <w:keepLines/>
              <w:rPr>
                <w:rFonts w:cs="Tahoma"/>
              </w:rPr>
            </w:pPr>
            <w:r>
              <w:rPr>
                <w:rFonts w:cs="Tahoma"/>
              </w:rPr>
              <w:t>Sterling Commerce</w:t>
            </w:r>
          </w:p>
        </w:tc>
        <w:tc>
          <w:tcPr>
            <w:tcW w:w="2520" w:type="dxa"/>
          </w:tcPr>
          <w:p w:rsidR="0007503E" w:rsidRPr="006D6E99" w:rsidRDefault="0007503E" w:rsidP="00BF436F">
            <w:pPr>
              <w:keepNext/>
              <w:keepLines/>
              <w:rPr>
                <w:rFonts w:cs="Tahoma"/>
              </w:rPr>
            </w:pPr>
          </w:p>
        </w:tc>
      </w:tr>
      <w:tr w:rsidR="00313CCE" w:rsidRPr="006D6E99" w:rsidTr="00BF436F">
        <w:tc>
          <w:tcPr>
            <w:tcW w:w="2790" w:type="dxa"/>
          </w:tcPr>
          <w:p w:rsidR="00313CCE" w:rsidRPr="00E454C7" w:rsidRDefault="00E454C7" w:rsidP="00BF436F">
            <w:pPr>
              <w:keepNext/>
              <w:keepLines/>
              <w:rPr>
                <w:rFonts w:cs="Tahoma"/>
              </w:rPr>
            </w:pPr>
            <w:r w:rsidRPr="00E454C7">
              <w:rPr>
                <w:rFonts w:cs="Tahoma"/>
              </w:rPr>
              <w:t>xcom NG Connectivity Finalized Transactions</w:t>
            </w:r>
          </w:p>
        </w:tc>
        <w:tc>
          <w:tcPr>
            <w:tcW w:w="2880" w:type="dxa"/>
          </w:tcPr>
          <w:p w:rsidR="00313CCE" w:rsidRPr="006D6E99" w:rsidRDefault="00E454C7" w:rsidP="00BF436F">
            <w:pPr>
              <w:keepNext/>
              <w:keepLines/>
              <w:rPr>
                <w:rFonts w:cs="Tahoma"/>
              </w:rPr>
            </w:pPr>
            <w:r>
              <w:rPr>
                <w:rFonts w:cs="Tahoma"/>
              </w:rPr>
              <w:t>Connectivity Document between Sterling/webMethods/Legacy</w:t>
            </w:r>
          </w:p>
        </w:tc>
        <w:tc>
          <w:tcPr>
            <w:tcW w:w="1260" w:type="dxa"/>
          </w:tcPr>
          <w:p w:rsidR="00313CCE" w:rsidRPr="006D6E99" w:rsidRDefault="00E454C7" w:rsidP="00BF436F">
            <w:pPr>
              <w:keepNext/>
              <w:keepLines/>
              <w:rPr>
                <w:rFonts w:cs="Tahoma"/>
              </w:rPr>
            </w:pPr>
            <w:r>
              <w:rPr>
                <w:rFonts w:cs="Tahoma"/>
              </w:rPr>
              <w:t>webMethods</w:t>
            </w: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0D22C2" w:rsidRDefault="008F084C">
      <w:pPr>
        <w:pStyle w:val="TOC1"/>
        <w:tabs>
          <w:tab w:val="left" w:pos="600"/>
          <w:tab w:val="right" w:leader="dot" w:pos="8630"/>
        </w:tabs>
        <w:rPr>
          <w:rFonts w:ascii="Times New Roman" w:hAnsi="Times New Roman"/>
          <w:b w:val="0"/>
          <w:bCs w:val="0"/>
          <w:noProof/>
          <w:sz w:val="24"/>
          <w:szCs w:val="24"/>
        </w:rPr>
      </w:pPr>
      <w:r w:rsidRPr="008F084C">
        <w:rPr>
          <w:rFonts w:cs="Tahoma"/>
        </w:rPr>
        <w:fldChar w:fldCharType="begin"/>
      </w:r>
      <w:r w:rsidR="00313CCE" w:rsidRPr="006D6E99">
        <w:rPr>
          <w:rFonts w:cs="Tahoma"/>
        </w:rPr>
        <w:instrText xml:space="preserve"> TOC  \* MERGEFORMAT </w:instrText>
      </w:r>
      <w:r w:rsidRPr="008F084C">
        <w:rPr>
          <w:rFonts w:cs="Tahoma"/>
        </w:rPr>
        <w:fldChar w:fldCharType="separate"/>
      </w:r>
      <w:r w:rsidR="000D22C2" w:rsidRPr="00680C8D">
        <w:rPr>
          <w:rFonts w:cs="Tahoma"/>
          <w:noProof/>
        </w:rPr>
        <w:t>1.</w:t>
      </w:r>
      <w:r w:rsidR="000D22C2">
        <w:rPr>
          <w:rFonts w:ascii="Times New Roman" w:hAnsi="Times New Roman"/>
          <w:b w:val="0"/>
          <w:bCs w:val="0"/>
          <w:noProof/>
          <w:sz w:val="24"/>
          <w:szCs w:val="24"/>
        </w:rPr>
        <w:tab/>
      </w:r>
      <w:r w:rsidR="000D22C2" w:rsidRPr="00680C8D">
        <w:rPr>
          <w:rFonts w:cs="Tahoma"/>
          <w:noProof/>
        </w:rPr>
        <w:t>Introduction</w:t>
      </w:r>
      <w:r w:rsidR="000D22C2">
        <w:rPr>
          <w:noProof/>
        </w:rPr>
        <w:tab/>
      </w:r>
      <w:r>
        <w:rPr>
          <w:noProof/>
        </w:rPr>
        <w:fldChar w:fldCharType="begin"/>
      </w:r>
      <w:r w:rsidR="000D22C2">
        <w:rPr>
          <w:noProof/>
        </w:rPr>
        <w:instrText xml:space="preserve"> PAGEREF _Toc256071865 \h </w:instrText>
      </w:r>
      <w:r>
        <w:rPr>
          <w:noProof/>
        </w:rPr>
      </w:r>
      <w:r>
        <w:rPr>
          <w:noProof/>
        </w:rPr>
        <w:fldChar w:fldCharType="separate"/>
      </w:r>
      <w:r w:rsidR="000D22C2">
        <w:rPr>
          <w:noProof/>
        </w:rPr>
        <w:t>5</w:t>
      </w:r>
      <w:r>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1.1</w:t>
      </w:r>
      <w:r>
        <w:rPr>
          <w:rFonts w:ascii="Times New Roman" w:hAnsi="Times New Roman"/>
          <w:noProof/>
          <w:sz w:val="24"/>
          <w:szCs w:val="24"/>
        </w:rPr>
        <w:tab/>
      </w:r>
      <w:r>
        <w:rPr>
          <w:noProof/>
        </w:rPr>
        <w:t>Document Purpose</w:t>
      </w:r>
      <w:r>
        <w:rPr>
          <w:noProof/>
        </w:rPr>
        <w:tab/>
      </w:r>
      <w:r w:rsidR="008F084C">
        <w:rPr>
          <w:noProof/>
        </w:rPr>
        <w:fldChar w:fldCharType="begin"/>
      </w:r>
      <w:r>
        <w:rPr>
          <w:noProof/>
        </w:rPr>
        <w:instrText xml:space="preserve"> PAGEREF _Toc256071866 \h </w:instrText>
      </w:r>
      <w:r w:rsidR="008F084C">
        <w:rPr>
          <w:noProof/>
        </w:rPr>
      </w:r>
      <w:r w:rsidR="008F084C">
        <w:rPr>
          <w:noProof/>
        </w:rPr>
        <w:fldChar w:fldCharType="separate"/>
      </w:r>
      <w:r>
        <w:rPr>
          <w:noProof/>
        </w:rPr>
        <w:t>5</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1.2</w:t>
      </w:r>
      <w:r>
        <w:rPr>
          <w:rFonts w:ascii="Times New Roman" w:hAnsi="Times New Roman"/>
          <w:noProof/>
          <w:sz w:val="24"/>
          <w:szCs w:val="24"/>
        </w:rPr>
        <w:tab/>
      </w:r>
      <w:r>
        <w:rPr>
          <w:noProof/>
        </w:rPr>
        <w:t>Document Audience</w:t>
      </w:r>
      <w:r>
        <w:rPr>
          <w:noProof/>
        </w:rPr>
        <w:tab/>
      </w:r>
      <w:r w:rsidR="008F084C">
        <w:rPr>
          <w:noProof/>
        </w:rPr>
        <w:fldChar w:fldCharType="begin"/>
      </w:r>
      <w:r>
        <w:rPr>
          <w:noProof/>
        </w:rPr>
        <w:instrText xml:space="preserve"> PAGEREF _Toc256071867 \h </w:instrText>
      </w:r>
      <w:r w:rsidR="008F084C">
        <w:rPr>
          <w:noProof/>
        </w:rPr>
      </w:r>
      <w:r w:rsidR="008F084C">
        <w:rPr>
          <w:noProof/>
        </w:rPr>
        <w:fldChar w:fldCharType="separate"/>
      </w:r>
      <w:r>
        <w:rPr>
          <w:noProof/>
        </w:rPr>
        <w:t>5</w:t>
      </w:r>
      <w:r w:rsidR="008F084C">
        <w:rPr>
          <w:noProof/>
        </w:rPr>
        <w:fldChar w:fldCharType="end"/>
      </w:r>
    </w:p>
    <w:p w:rsidR="000D22C2" w:rsidRDefault="000D22C2">
      <w:pPr>
        <w:pStyle w:val="TOC1"/>
        <w:tabs>
          <w:tab w:val="left" w:pos="400"/>
          <w:tab w:val="right" w:leader="dot" w:pos="8630"/>
        </w:tabs>
        <w:rPr>
          <w:rFonts w:ascii="Times New Roman" w:hAnsi="Times New Roman"/>
          <w:b w:val="0"/>
          <w:bCs w:val="0"/>
          <w:noProof/>
          <w:sz w:val="24"/>
          <w:szCs w:val="24"/>
        </w:rPr>
      </w:pPr>
      <w:r w:rsidRPr="00680C8D">
        <w:rPr>
          <w:rFonts w:cs="Tahoma"/>
          <w:noProof/>
        </w:rPr>
        <w:t>2</w:t>
      </w:r>
      <w:r>
        <w:rPr>
          <w:rFonts w:ascii="Times New Roman" w:hAnsi="Times New Roman"/>
          <w:b w:val="0"/>
          <w:bCs w:val="0"/>
          <w:noProof/>
          <w:sz w:val="24"/>
          <w:szCs w:val="24"/>
        </w:rPr>
        <w:tab/>
      </w:r>
      <w:r w:rsidRPr="00680C8D">
        <w:rPr>
          <w:rFonts w:cs="Tahoma"/>
          <w:noProof/>
        </w:rPr>
        <w:t>Order Place</w:t>
      </w:r>
      <w:r>
        <w:rPr>
          <w:noProof/>
        </w:rPr>
        <w:tab/>
      </w:r>
      <w:r w:rsidR="008F084C">
        <w:rPr>
          <w:noProof/>
        </w:rPr>
        <w:fldChar w:fldCharType="begin"/>
      </w:r>
      <w:r>
        <w:rPr>
          <w:noProof/>
        </w:rPr>
        <w:instrText xml:space="preserve"> PAGEREF _Toc256071868 \h </w:instrText>
      </w:r>
      <w:r w:rsidR="008F084C">
        <w:rPr>
          <w:noProof/>
        </w:rPr>
      </w:r>
      <w:r w:rsidR="008F084C">
        <w:rPr>
          <w:noProof/>
        </w:rPr>
        <w:fldChar w:fldCharType="separate"/>
      </w:r>
      <w:r>
        <w:rPr>
          <w:noProof/>
        </w:rPr>
        <w:t>6</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2.1</w:t>
      </w:r>
      <w:r>
        <w:rPr>
          <w:rFonts w:ascii="Times New Roman" w:hAnsi="Times New Roman"/>
          <w:noProof/>
          <w:sz w:val="24"/>
          <w:szCs w:val="24"/>
        </w:rPr>
        <w:tab/>
      </w:r>
      <w:r>
        <w:rPr>
          <w:noProof/>
        </w:rPr>
        <w:t>Overview</w:t>
      </w:r>
      <w:r>
        <w:rPr>
          <w:noProof/>
        </w:rPr>
        <w:tab/>
      </w:r>
      <w:r w:rsidR="008F084C">
        <w:rPr>
          <w:noProof/>
        </w:rPr>
        <w:fldChar w:fldCharType="begin"/>
      </w:r>
      <w:r>
        <w:rPr>
          <w:noProof/>
        </w:rPr>
        <w:instrText xml:space="preserve"> PAGEREF _Toc256071869 \h </w:instrText>
      </w:r>
      <w:r w:rsidR="008F084C">
        <w:rPr>
          <w:noProof/>
        </w:rPr>
      </w:r>
      <w:r w:rsidR="008F084C">
        <w:rPr>
          <w:noProof/>
        </w:rPr>
        <w:fldChar w:fldCharType="separate"/>
      </w:r>
      <w:r>
        <w:rPr>
          <w:noProof/>
        </w:rPr>
        <w:t>6</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2.1.1</w:t>
      </w:r>
      <w:r>
        <w:rPr>
          <w:rFonts w:ascii="Times New Roman" w:hAnsi="Times New Roman"/>
          <w:noProof/>
          <w:sz w:val="24"/>
          <w:szCs w:val="24"/>
        </w:rPr>
        <w:tab/>
      </w:r>
      <w:r>
        <w:rPr>
          <w:noProof/>
        </w:rPr>
        <w:t>Order Status Mapping</w:t>
      </w:r>
      <w:r>
        <w:rPr>
          <w:noProof/>
        </w:rPr>
        <w:tab/>
      </w:r>
      <w:r w:rsidR="008F084C">
        <w:rPr>
          <w:noProof/>
        </w:rPr>
        <w:fldChar w:fldCharType="begin"/>
      </w:r>
      <w:r>
        <w:rPr>
          <w:noProof/>
        </w:rPr>
        <w:instrText xml:space="preserve"> PAGEREF _Toc256071870 \h </w:instrText>
      </w:r>
      <w:r w:rsidR="008F084C">
        <w:rPr>
          <w:noProof/>
        </w:rPr>
      </w:r>
      <w:r w:rsidR="008F084C">
        <w:rPr>
          <w:noProof/>
        </w:rPr>
        <w:fldChar w:fldCharType="separate"/>
      </w:r>
      <w:r>
        <w:rPr>
          <w:noProof/>
        </w:rPr>
        <w:t>6</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2.1.2</w:t>
      </w:r>
      <w:r>
        <w:rPr>
          <w:rFonts w:ascii="Times New Roman" w:hAnsi="Times New Roman"/>
          <w:noProof/>
          <w:sz w:val="24"/>
          <w:szCs w:val="24"/>
        </w:rPr>
        <w:tab/>
      </w:r>
      <w:r>
        <w:rPr>
          <w:noProof/>
        </w:rPr>
        <w:t>Web Confirmation Number and Web Line Number</w:t>
      </w:r>
      <w:r>
        <w:rPr>
          <w:noProof/>
        </w:rPr>
        <w:tab/>
      </w:r>
      <w:r w:rsidR="008F084C">
        <w:rPr>
          <w:noProof/>
        </w:rPr>
        <w:fldChar w:fldCharType="begin"/>
      </w:r>
      <w:r>
        <w:rPr>
          <w:noProof/>
        </w:rPr>
        <w:instrText xml:space="preserve"> PAGEREF _Toc256071871 \h </w:instrText>
      </w:r>
      <w:r w:rsidR="008F084C">
        <w:rPr>
          <w:noProof/>
        </w:rPr>
      </w:r>
      <w:r w:rsidR="008F084C">
        <w:rPr>
          <w:noProof/>
        </w:rPr>
        <w:fldChar w:fldCharType="separate"/>
      </w:r>
      <w:r>
        <w:rPr>
          <w:noProof/>
        </w:rPr>
        <w:t>7</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2.1.3</w:t>
      </w:r>
      <w:r>
        <w:rPr>
          <w:rFonts w:ascii="Times New Roman" w:hAnsi="Times New Roman"/>
          <w:noProof/>
          <w:sz w:val="24"/>
          <w:szCs w:val="24"/>
        </w:rPr>
        <w:tab/>
      </w:r>
      <w:r>
        <w:rPr>
          <w:noProof/>
        </w:rPr>
        <w:t>Line Notes and Comments</w:t>
      </w:r>
      <w:r>
        <w:rPr>
          <w:noProof/>
        </w:rPr>
        <w:tab/>
      </w:r>
      <w:r w:rsidR="008F084C">
        <w:rPr>
          <w:noProof/>
        </w:rPr>
        <w:fldChar w:fldCharType="begin"/>
      </w:r>
      <w:r>
        <w:rPr>
          <w:noProof/>
        </w:rPr>
        <w:instrText xml:space="preserve"> PAGEREF _Toc256071872 \h </w:instrText>
      </w:r>
      <w:r w:rsidR="008F084C">
        <w:rPr>
          <w:noProof/>
        </w:rPr>
      </w:r>
      <w:r w:rsidR="008F084C">
        <w:rPr>
          <w:noProof/>
        </w:rPr>
        <w:fldChar w:fldCharType="separate"/>
      </w:r>
      <w:r>
        <w:rPr>
          <w:noProof/>
        </w:rPr>
        <w:t>7</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2.1.4</w:t>
      </w:r>
      <w:r>
        <w:rPr>
          <w:rFonts w:ascii="Times New Roman" w:hAnsi="Times New Roman"/>
          <w:noProof/>
          <w:sz w:val="24"/>
          <w:szCs w:val="24"/>
        </w:rPr>
        <w:tab/>
      </w:r>
      <w:r>
        <w:rPr>
          <w:noProof/>
        </w:rPr>
        <w:t>Customer Profile – Send Update Flag</w:t>
      </w:r>
      <w:r>
        <w:rPr>
          <w:noProof/>
        </w:rPr>
        <w:tab/>
      </w:r>
      <w:r w:rsidR="008F084C">
        <w:rPr>
          <w:noProof/>
        </w:rPr>
        <w:fldChar w:fldCharType="begin"/>
      </w:r>
      <w:r>
        <w:rPr>
          <w:noProof/>
        </w:rPr>
        <w:instrText xml:space="preserve"> PAGEREF _Toc256071873 \h </w:instrText>
      </w:r>
      <w:r w:rsidR="008F084C">
        <w:rPr>
          <w:noProof/>
        </w:rPr>
      </w:r>
      <w:r w:rsidR="008F084C">
        <w:rPr>
          <w:noProof/>
        </w:rPr>
        <w:fldChar w:fldCharType="separate"/>
      </w:r>
      <w:r>
        <w:rPr>
          <w:noProof/>
        </w:rPr>
        <w:t>7</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2.2</w:t>
      </w:r>
      <w:r>
        <w:rPr>
          <w:rFonts w:ascii="Times New Roman" w:hAnsi="Times New Roman"/>
          <w:noProof/>
          <w:sz w:val="24"/>
          <w:szCs w:val="24"/>
        </w:rPr>
        <w:tab/>
      </w:r>
      <w:r>
        <w:rPr>
          <w:noProof/>
        </w:rPr>
        <w:t>Master System</w:t>
      </w:r>
      <w:r>
        <w:rPr>
          <w:noProof/>
        </w:rPr>
        <w:tab/>
      </w:r>
      <w:r w:rsidR="008F084C">
        <w:rPr>
          <w:noProof/>
        </w:rPr>
        <w:fldChar w:fldCharType="begin"/>
      </w:r>
      <w:r>
        <w:rPr>
          <w:noProof/>
        </w:rPr>
        <w:instrText xml:space="preserve"> PAGEREF _Toc256071874 \h </w:instrText>
      </w:r>
      <w:r w:rsidR="008F084C">
        <w:rPr>
          <w:noProof/>
        </w:rPr>
      </w:r>
      <w:r w:rsidR="008F084C">
        <w:rPr>
          <w:noProof/>
        </w:rPr>
        <w:fldChar w:fldCharType="separate"/>
      </w:r>
      <w:r>
        <w:rPr>
          <w:noProof/>
        </w:rPr>
        <w:t>8</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2.3</w:t>
      </w:r>
      <w:r>
        <w:rPr>
          <w:rFonts w:ascii="Times New Roman" w:hAnsi="Times New Roman"/>
          <w:noProof/>
          <w:sz w:val="24"/>
          <w:szCs w:val="24"/>
        </w:rPr>
        <w:tab/>
      </w:r>
      <w:r>
        <w:rPr>
          <w:noProof/>
        </w:rPr>
        <w:t>Process Flow</w:t>
      </w:r>
      <w:r>
        <w:rPr>
          <w:noProof/>
        </w:rPr>
        <w:tab/>
      </w:r>
      <w:r w:rsidR="008F084C">
        <w:rPr>
          <w:noProof/>
        </w:rPr>
        <w:fldChar w:fldCharType="begin"/>
      </w:r>
      <w:r>
        <w:rPr>
          <w:noProof/>
        </w:rPr>
        <w:instrText xml:space="preserve"> PAGEREF _Toc256071875 \h </w:instrText>
      </w:r>
      <w:r w:rsidR="008F084C">
        <w:rPr>
          <w:noProof/>
        </w:rPr>
      </w:r>
      <w:r w:rsidR="008F084C">
        <w:rPr>
          <w:noProof/>
        </w:rPr>
        <w:fldChar w:fldCharType="separate"/>
      </w:r>
      <w:r>
        <w:rPr>
          <w:noProof/>
        </w:rPr>
        <w:t>8</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2.3.1</w:t>
      </w:r>
      <w:r>
        <w:rPr>
          <w:rFonts w:ascii="Times New Roman" w:hAnsi="Times New Roman"/>
          <w:noProof/>
          <w:sz w:val="24"/>
          <w:szCs w:val="24"/>
        </w:rPr>
        <w:tab/>
      </w:r>
      <w:r>
        <w:rPr>
          <w:noProof/>
        </w:rPr>
        <w:t>Sequence Diagrams for Order Place</w:t>
      </w:r>
      <w:r>
        <w:rPr>
          <w:noProof/>
        </w:rPr>
        <w:tab/>
      </w:r>
      <w:r w:rsidR="008F084C">
        <w:rPr>
          <w:noProof/>
        </w:rPr>
        <w:fldChar w:fldCharType="begin"/>
      </w:r>
      <w:r>
        <w:rPr>
          <w:noProof/>
        </w:rPr>
        <w:instrText xml:space="preserve"> PAGEREF _Toc256071876 \h </w:instrText>
      </w:r>
      <w:r w:rsidR="008F084C">
        <w:rPr>
          <w:noProof/>
        </w:rPr>
      </w:r>
      <w:r w:rsidR="008F084C">
        <w:rPr>
          <w:noProof/>
        </w:rPr>
        <w:fldChar w:fldCharType="separate"/>
      </w:r>
      <w:r>
        <w:rPr>
          <w:noProof/>
        </w:rPr>
        <w:t>9</w:t>
      </w:r>
      <w:r w:rsidR="008F084C">
        <w:rPr>
          <w:noProof/>
        </w:rPr>
        <w:fldChar w:fldCharType="end"/>
      </w:r>
    </w:p>
    <w:p w:rsidR="000D22C2" w:rsidRDefault="000D22C2">
      <w:pPr>
        <w:pStyle w:val="TOC2"/>
        <w:tabs>
          <w:tab w:val="left" w:pos="1000"/>
          <w:tab w:val="right" w:leader="dot" w:pos="8630"/>
        </w:tabs>
        <w:rPr>
          <w:rFonts w:ascii="Times New Roman" w:hAnsi="Times New Roman"/>
          <w:noProof/>
          <w:sz w:val="24"/>
          <w:szCs w:val="24"/>
        </w:rPr>
      </w:pPr>
      <w:r>
        <w:rPr>
          <w:noProof/>
        </w:rPr>
        <w:t>2.3.2</w:t>
      </w:r>
      <w:r>
        <w:rPr>
          <w:rFonts w:ascii="Times New Roman" w:hAnsi="Times New Roman"/>
          <w:noProof/>
          <w:sz w:val="24"/>
          <w:szCs w:val="24"/>
        </w:rPr>
        <w:tab/>
      </w:r>
      <w:r>
        <w:rPr>
          <w:noProof/>
        </w:rPr>
        <w:t>Flow Details</w:t>
      </w:r>
      <w:r>
        <w:rPr>
          <w:noProof/>
        </w:rPr>
        <w:tab/>
      </w:r>
      <w:r w:rsidR="008F084C">
        <w:rPr>
          <w:noProof/>
        </w:rPr>
        <w:fldChar w:fldCharType="begin"/>
      </w:r>
      <w:r>
        <w:rPr>
          <w:noProof/>
        </w:rPr>
        <w:instrText xml:space="preserve"> PAGEREF _Toc256071877 \h </w:instrText>
      </w:r>
      <w:r w:rsidR="008F084C">
        <w:rPr>
          <w:noProof/>
        </w:rPr>
      </w:r>
      <w:r w:rsidR="008F084C">
        <w:rPr>
          <w:noProof/>
        </w:rPr>
        <w:fldChar w:fldCharType="separate"/>
      </w:r>
      <w:r>
        <w:rPr>
          <w:noProof/>
        </w:rPr>
        <w:t>12</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2.4</w:t>
      </w:r>
      <w:r>
        <w:rPr>
          <w:rFonts w:ascii="Times New Roman" w:hAnsi="Times New Roman"/>
          <w:noProof/>
          <w:sz w:val="24"/>
          <w:szCs w:val="24"/>
        </w:rPr>
        <w:tab/>
      </w:r>
      <w:r>
        <w:rPr>
          <w:noProof/>
        </w:rPr>
        <w:t>Field Mapping</w:t>
      </w:r>
      <w:r>
        <w:rPr>
          <w:noProof/>
        </w:rPr>
        <w:tab/>
      </w:r>
      <w:r w:rsidR="008F084C">
        <w:rPr>
          <w:noProof/>
        </w:rPr>
        <w:fldChar w:fldCharType="begin"/>
      </w:r>
      <w:r>
        <w:rPr>
          <w:noProof/>
        </w:rPr>
        <w:instrText xml:space="preserve"> PAGEREF _Toc256071878 \h </w:instrText>
      </w:r>
      <w:r w:rsidR="008F084C">
        <w:rPr>
          <w:noProof/>
        </w:rPr>
      </w:r>
      <w:r w:rsidR="008F084C">
        <w:rPr>
          <w:noProof/>
        </w:rPr>
        <w:fldChar w:fldCharType="separate"/>
      </w:r>
      <w:r>
        <w:rPr>
          <w:noProof/>
        </w:rPr>
        <w:t>13</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2.5</w:t>
      </w:r>
      <w:r>
        <w:rPr>
          <w:rFonts w:ascii="Times New Roman" w:hAnsi="Times New Roman"/>
          <w:noProof/>
          <w:sz w:val="24"/>
          <w:szCs w:val="24"/>
        </w:rPr>
        <w:tab/>
      </w:r>
      <w:r>
        <w:rPr>
          <w:noProof/>
        </w:rPr>
        <w:t>Schema</w:t>
      </w:r>
      <w:r>
        <w:rPr>
          <w:noProof/>
        </w:rPr>
        <w:tab/>
      </w:r>
      <w:r w:rsidR="008F084C">
        <w:rPr>
          <w:noProof/>
        </w:rPr>
        <w:fldChar w:fldCharType="begin"/>
      </w:r>
      <w:r>
        <w:rPr>
          <w:noProof/>
        </w:rPr>
        <w:instrText xml:space="preserve"> PAGEREF _Toc256071879 \h </w:instrText>
      </w:r>
      <w:r w:rsidR="008F084C">
        <w:rPr>
          <w:noProof/>
        </w:rPr>
      </w:r>
      <w:r w:rsidR="008F084C">
        <w:rPr>
          <w:noProof/>
        </w:rPr>
        <w:fldChar w:fldCharType="separate"/>
      </w:r>
      <w:r>
        <w:rPr>
          <w:noProof/>
        </w:rPr>
        <w:t>13</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2.6</w:t>
      </w:r>
      <w:r>
        <w:rPr>
          <w:rFonts w:ascii="Times New Roman" w:hAnsi="Times New Roman"/>
          <w:noProof/>
          <w:sz w:val="24"/>
          <w:szCs w:val="24"/>
        </w:rPr>
        <w:tab/>
      </w:r>
      <w:r>
        <w:rPr>
          <w:noProof/>
        </w:rPr>
        <w:t>Screen Shot</w:t>
      </w:r>
      <w:r>
        <w:rPr>
          <w:noProof/>
        </w:rPr>
        <w:tab/>
      </w:r>
      <w:r w:rsidR="008F084C">
        <w:rPr>
          <w:noProof/>
        </w:rPr>
        <w:fldChar w:fldCharType="begin"/>
      </w:r>
      <w:r>
        <w:rPr>
          <w:noProof/>
        </w:rPr>
        <w:instrText xml:space="preserve"> PAGEREF _Toc256071880 \h </w:instrText>
      </w:r>
      <w:r w:rsidR="008F084C">
        <w:rPr>
          <w:noProof/>
        </w:rPr>
      </w:r>
      <w:r w:rsidR="008F084C">
        <w:rPr>
          <w:noProof/>
        </w:rPr>
        <w:fldChar w:fldCharType="separate"/>
      </w:r>
      <w:r>
        <w:rPr>
          <w:noProof/>
        </w:rPr>
        <w:t>13</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2.7</w:t>
      </w:r>
      <w:r>
        <w:rPr>
          <w:rFonts w:ascii="Times New Roman" w:hAnsi="Times New Roman"/>
          <w:noProof/>
          <w:sz w:val="24"/>
          <w:szCs w:val="24"/>
        </w:rPr>
        <w:tab/>
      </w:r>
      <w:r>
        <w:rPr>
          <w:noProof/>
        </w:rPr>
        <w:t>Open Questions</w:t>
      </w:r>
      <w:r>
        <w:rPr>
          <w:noProof/>
        </w:rPr>
        <w:tab/>
      </w:r>
      <w:r w:rsidR="008F084C">
        <w:rPr>
          <w:noProof/>
        </w:rPr>
        <w:fldChar w:fldCharType="begin"/>
      </w:r>
      <w:r>
        <w:rPr>
          <w:noProof/>
        </w:rPr>
        <w:instrText xml:space="preserve"> PAGEREF _Toc256071881 \h </w:instrText>
      </w:r>
      <w:r w:rsidR="008F084C">
        <w:rPr>
          <w:noProof/>
        </w:rPr>
      </w:r>
      <w:r w:rsidR="008F084C">
        <w:rPr>
          <w:noProof/>
        </w:rPr>
        <w:fldChar w:fldCharType="separate"/>
      </w:r>
      <w:r>
        <w:rPr>
          <w:noProof/>
        </w:rPr>
        <w:t>13</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2.8</w:t>
      </w:r>
      <w:r>
        <w:rPr>
          <w:rFonts w:ascii="Times New Roman" w:hAnsi="Times New Roman"/>
          <w:noProof/>
          <w:sz w:val="24"/>
          <w:szCs w:val="24"/>
        </w:rPr>
        <w:tab/>
      </w:r>
      <w:r>
        <w:rPr>
          <w:noProof/>
        </w:rPr>
        <w:t>Assumptions</w:t>
      </w:r>
      <w:r>
        <w:rPr>
          <w:noProof/>
        </w:rPr>
        <w:tab/>
      </w:r>
      <w:r w:rsidR="008F084C">
        <w:rPr>
          <w:noProof/>
        </w:rPr>
        <w:fldChar w:fldCharType="begin"/>
      </w:r>
      <w:r>
        <w:rPr>
          <w:noProof/>
        </w:rPr>
        <w:instrText xml:space="preserve"> PAGEREF _Toc256071882 \h </w:instrText>
      </w:r>
      <w:r w:rsidR="008F084C">
        <w:rPr>
          <w:noProof/>
        </w:rPr>
      </w:r>
      <w:r w:rsidR="008F084C">
        <w:rPr>
          <w:noProof/>
        </w:rPr>
        <w:fldChar w:fldCharType="separate"/>
      </w:r>
      <w:r>
        <w:rPr>
          <w:noProof/>
        </w:rPr>
        <w:t>14</w:t>
      </w:r>
      <w:r w:rsidR="008F084C">
        <w:rPr>
          <w:noProof/>
        </w:rPr>
        <w:fldChar w:fldCharType="end"/>
      </w:r>
    </w:p>
    <w:p w:rsidR="000D22C2" w:rsidRDefault="000D22C2">
      <w:pPr>
        <w:pStyle w:val="TOC1"/>
        <w:tabs>
          <w:tab w:val="left" w:pos="400"/>
          <w:tab w:val="right" w:leader="dot" w:pos="8630"/>
        </w:tabs>
        <w:rPr>
          <w:rFonts w:ascii="Times New Roman" w:hAnsi="Times New Roman"/>
          <w:b w:val="0"/>
          <w:bCs w:val="0"/>
          <w:noProof/>
          <w:sz w:val="24"/>
          <w:szCs w:val="24"/>
        </w:rPr>
      </w:pPr>
      <w:r w:rsidRPr="00680C8D">
        <w:rPr>
          <w:rFonts w:cs="Tahoma"/>
          <w:noProof/>
        </w:rPr>
        <w:t>3</w:t>
      </w:r>
      <w:r>
        <w:rPr>
          <w:rFonts w:ascii="Times New Roman" w:hAnsi="Times New Roman"/>
          <w:b w:val="0"/>
          <w:bCs w:val="0"/>
          <w:noProof/>
          <w:sz w:val="24"/>
          <w:szCs w:val="24"/>
        </w:rPr>
        <w:tab/>
      </w:r>
      <w:r w:rsidRPr="00680C8D">
        <w:rPr>
          <w:rFonts w:cs="Tahoma"/>
          <w:noProof/>
        </w:rPr>
        <w:t>Connectivity Diagram</w:t>
      </w:r>
      <w:r>
        <w:rPr>
          <w:noProof/>
        </w:rPr>
        <w:tab/>
      </w:r>
      <w:r w:rsidR="008F084C">
        <w:rPr>
          <w:noProof/>
        </w:rPr>
        <w:fldChar w:fldCharType="begin"/>
      </w:r>
      <w:r>
        <w:rPr>
          <w:noProof/>
        </w:rPr>
        <w:instrText xml:space="preserve"> PAGEREF _Toc256071883 \h </w:instrText>
      </w:r>
      <w:r w:rsidR="008F084C">
        <w:rPr>
          <w:noProof/>
        </w:rPr>
      </w:r>
      <w:r w:rsidR="008F084C">
        <w:rPr>
          <w:noProof/>
        </w:rPr>
        <w:fldChar w:fldCharType="separate"/>
      </w:r>
      <w:r>
        <w:rPr>
          <w:noProof/>
        </w:rPr>
        <w:t>15</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3.1</w:t>
      </w:r>
      <w:r>
        <w:rPr>
          <w:rFonts w:ascii="Times New Roman" w:hAnsi="Times New Roman"/>
          <w:noProof/>
          <w:sz w:val="24"/>
          <w:szCs w:val="24"/>
        </w:rPr>
        <w:tab/>
      </w:r>
      <w:r>
        <w:rPr>
          <w:noProof/>
        </w:rPr>
        <w:t>Order Place Connectivity Diagram</w:t>
      </w:r>
      <w:r>
        <w:rPr>
          <w:noProof/>
        </w:rPr>
        <w:tab/>
      </w:r>
      <w:r w:rsidR="008F084C">
        <w:rPr>
          <w:noProof/>
        </w:rPr>
        <w:fldChar w:fldCharType="begin"/>
      </w:r>
      <w:r>
        <w:rPr>
          <w:noProof/>
        </w:rPr>
        <w:instrText xml:space="preserve"> PAGEREF _Toc256071884 \h </w:instrText>
      </w:r>
      <w:r w:rsidR="008F084C">
        <w:rPr>
          <w:noProof/>
        </w:rPr>
      </w:r>
      <w:r w:rsidR="008F084C">
        <w:rPr>
          <w:noProof/>
        </w:rPr>
        <w:fldChar w:fldCharType="separate"/>
      </w:r>
      <w:r>
        <w:rPr>
          <w:noProof/>
        </w:rPr>
        <w:t>15</w:t>
      </w:r>
      <w:r w:rsidR="008F084C">
        <w:rPr>
          <w:noProof/>
        </w:rPr>
        <w:fldChar w:fldCharType="end"/>
      </w:r>
    </w:p>
    <w:p w:rsidR="000D22C2" w:rsidRDefault="000D22C2">
      <w:pPr>
        <w:pStyle w:val="TOC2"/>
        <w:tabs>
          <w:tab w:val="left" w:pos="800"/>
          <w:tab w:val="right" w:leader="dot" w:pos="8630"/>
        </w:tabs>
        <w:rPr>
          <w:rFonts w:ascii="Times New Roman" w:hAnsi="Times New Roman"/>
          <w:noProof/>
          <w:sz w:val="24"/>
          <w:szCs w:val="24"/>
        </w:rPr>
      </w:pPr>
      <w:r>
        <w:rPr>
          <w:noProof/>
        </w:rPr>
        <w:t>3.2</w:t>
      </w:r>
      <w:r>
        <w:rPr>
          <w:rFonts w:ascii="Times New Roman" w:hAnsi="Times New Roman"/>
          <w:noProof/>
          <w:sz w:val="24"/>
          <w:szCs w:val="24"/>
        </w:rPr>
        <w:tab/>
      </w:r>
      <w:r>
        <w:rPr>
          <w:noProof/>
        </w:rPr>
        <w:t>Connectivity Process</w:t>
      </w:r>
      <w:r>
        <w:rPr>
          <w:noProof/>
        </w:rPr>
        <w:tab/>
      </w:r>
      <w:r w:rsidR="008F084C">
        <w:rPr>
          <w:noProof/>
        </w:rPr>
        <w:fldChar w:fldCharType="begin"/>
      </w:r>
      <w:r>
        <w:rPr>
          <w:noProof/>
        </w:rPr>
        <w:instrText xml:space="preserve"> PAGEREF _Toc256071885 \h </w:instrText>
      </w:r>
      <w:r w:rsidR="008F084C">
        <w:rPr>
          <w:noProof/>
        </w:rPr>
      </w:r>
      <w:r w:rsidR="008F084C">
        <w:rPr>
          <w:noProof/>
        </w:rPr>
        <w:fldChar w:fldCharType="separate"/>
      </w:r>
      <w:r>
        <w:rPr>
          <w:noProof/>
        </w:rPr>
        <w:t>15</w:t>
      </w:r>
      <w:r w:rsidR="008F084C">
        <w:rPr>
          <w:noProof/>
        </w:rPr>
        <w:fldChar w:fldCharType="end"/>
      </w:r>
    </w:p>
    <w:p w:rsidR="000D22C2" w:rsidRDefault="000D22C2">
      <w:pPr>
        <w:pStyle w:val="TOC1"/>
        <w:tabs>
          <w:tab w:val="left" w:pos="400"/>
          <w:tab w:val="right" w:leader="dot" w:pos="8630"/>
        </w:tabs>
        <w:rPr>
          <w:rFonts w:ascii="Times New Roman" w:hAnsi="Times New Roman"/>
          <w:b w:val="0"/>
          <w:bCs w:val="0"/>
          <w:noProof/>
          <w:sz w:val="24"/>
          <w:szCs w:val="24"/>
        </w:rPr>
      </w:pPr>
      <w:r w:rsidRPr="00680C8D">
        <w:rPr>
          <w:rFonts w:cs="Tahoma"/>
          <w:noProof/>
        </w:rPr>
        <w:t>4</w:t>
      </w:r>
      <w:r>
        <w:rPr>
          <w:rFonts w:ascii="Times New Roman" w:hAnsi="Times New Roman"/>
          <w:b w:val="0"/>
          <w:bCs w:val="0"/>
          <w:noProof/>
          <w:sz w:val="24"/>
          <w:szCs w:val="24"/>
        </w:rPr>
        <w:tab/>
      </w:r>
      <w:r w:rsidRPr="00680C8D">
        <w:rPr>
          <w:rFonts w:cs="Tahoma"/>
          <w:noProof/>
        </w:rPr>
        <w:t>Glossary of Terms</w:t>
      </w:r>
      <w:r>
        <w:rPr>
          <w:noProof/>
        </w:rPr>
        <w:tab/>
      </w:r>
      <w:r w:rsidR="008F084C">
        <w:rPr>
          <w:noProof/>
        </w:rPr>
        <w:fldChar w:fldCharType="begin"/>
      </w:r>
      <w:r>
        <w:rPr>
          <w:noProof/>
        </w:rPr>
        <w:instrText xml:space="preserve"> PAGEREF _Toc256071886 \h </w:instrText>
      </w:r>
      <w:r w:rsidR="008F084C">
        <w:rPr>
          <w:noProof/>
        </w:rPr>
      </w:r>
      <w:r w:rsidR="008F084C">
        <w:rPr>
          <w:noProof/>
        </w:rPr>
        <w:fldChar w:fldCharType="separate"/>
      </w:r>
      <w:r>
        <w:rPr>
          <w:noProof/>
        </w:rPr>
        <w:t>16</w:t>
      </w:r>
      <w:r w:rsidR="008F084C">
        <w:rPr>
          <w:noProof/>
        </w:rPr>
        <w:fldChar w:fldCharType="end"/>
      </w:r>
    </w:p>
    <w:p w:rsidR="00313CCE" w:rsidRDefault="008F084C"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18" w:name="_Toc256071865"/>
      <w:r>
        <w:rPr>
          <w:rFonts w:cs="Tahoma"/>
        </w:rPr>
        <w:t>Introduction</w:t>
      </w:r>
      <w:bookmarkEnd w:id="18"/>
    </w:p>
    <w:p w:rsidR="00313CCE" w:rsidRPr="006D6E99" w:rsidRDefault="00313CCE" w:rsidP="00313CCE">
      <w:pPr>
        <w:rPr>
          <w:rFonts w:cs="Tahoma"/>
        </w:rPr>
      </w:pPr>
    </w:p>
    <w:p w:rsidR="00313CCE" w:rsidRPr="006D6E99" w:rsidRDefault="00313CCE" w:rsidP="00313CCE">
      <w:pPr>
        <w:pStyle w:val="Heading2"/>
      </w:pPr>
      <w:bookmarkStart w:id="19" w:name="_Toc256071866"/>
      <w:r>
        <w:t>Document Purpose</w:t>
      </w:r>
      <w:bookmarkEnd w:id="19"/>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w:t>
      </w:r>
      <w:r w:rsidR="00CE122C">
        <w:t>the Order Place Interface</w:t>
      </w:r>
      <w:r>
        <w:t xml:space="preserve">. It </w:t>
      </w:r>
      <w:r w:rsidR="00CE122C">
        <w:t>c</w:t>
      </w:r>
      <w:r w:rsidR="00A1297A">
        <w:t>ontains</w:t>
      </w:r>
      <w:r w:rsidR="00CE122C">
        <w:t xml:space="preserve"> the </w:t>
      </w:r>
      <w:r>
        <w:t xml:space="preserve">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w:t>
      </w:r>
      <w:smartTag w:uri="urn:schemas-microsoft-com:office:smarttags" w:element="City">
        <w:smartTag w:uri="urn:schemas-microsoft-com:office:smarttags" w:element="place">
          <w:r w:rsidR="00906715">
            <w:t>Sterling</w:t>
          </w:r>
        </w:smartTag>
      </w:smartTag>
      <w:r w:rsidR="00906715">
        <w:t>, web 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20" w:name="_Toc256071867"/>
      <w:r>
        <w:t>Document Audience</w:t>
      </w:r>
      <w:bookmarkEnd w:id="20"/>
    </w:p>
    <w:p w:rsidR="00313CCE" w:rsidRDefault="00313CCE" w:rsidP="00313CCE">
      <w:pPr>
        <w:ind w:left="180"/>
      </w:pPr>
    </w:p>
    <w:p w:rsidR="00313CCE" w:rsidRDefault="00313CCE" w:rsidP="00313CCE">
      <w:pPr>
        <w:ind w:left="180"/>
      </w:pPr>
      <w:r>
        <w:t>This document is intended for management and technical staff worki</w:t>
      </w:r>
      <w:r w:rsidR="00906715">
        <w:t>ng on this project, xpedx IT and Business, Web methods, Legacy(MAX and ACCESS), HP, I</w:t>
      </w:r>
      <w:r w:rsidR="00497F98">
        <w:t>ndustrial Wisdom, xpedx/International Paper</w:t>
      </w:r>
      <w:r w:rsidR="00906715">
        <w:t xml:space="preserve">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9B41A0" w:rsidP="00313CCE">
      <w:pPr>
        <w:pStyle w:val="Heading1"/>
        <w:numPr>
          <w:ilvl w:val="0"/>
          <w:numId w:val="3"/>
        </w:numPr>
        <w:rPr>
          <w:rFonts w:cs="Tahoma"/>
        </w:rPr>
      </w:pPr>
      <w:bookmarkStart w:id="21" w:name="_Toc256071868"/>
      <w:r>
        <w:rPr>
          <w:rFonts w:cs="Tahoma"/>
        </w:rPr>
        <w:t>Order Place</w:t>
      </w:r>
      <w:bookmarkEnd w:id="21"/>
    </w:p>
    <w:p w:rsidR="00313CCE" w:rsidRPr="006D6E99" w:rsidRDefault="00313CCE" w:rsidP="00313CCE">
      <w:pPr>
        <w:rPr>
          <w:rFonts w:cs="Tahoma"/>
        </w:rPr>
      </w:pPr>
    </w:p>
    <w:p w:rsidR="00313CCE" w:rsidRPr="006D6E99" w:rsidRDefault="00313CCE" w:rsidP="00313CCE">
      <w:pPr>
        <w:pStyle w:val="Heading2"/>
      </w:pPr>
      <w:bookmarkStart w:id="22" w:name="_Toc256071869"/>
      <w:r>
        <w:t>Overview</w:t>
      </w:r>
      <w:bookmarkEnd w:id="22"/>
    </w:p>
    <w:p w:rsidR="00313CCE" w:rsidRPr="00555008" w:rsidRDefault="00313CCE" w:rsidP="00313CCE">
      <w:pPr>
        <w:rPr>
          <w:rFonts w:cs="Tahoma"/>
          <w:color w:val="000000"/>
        </w:rPr>
      </w:pPr>
    </w:p>
    <w:p w:rsidR="004F7518" w:rsidRDefault="00A1297A" w:rsidP="00313CCE">
      <w:r>
        <w:t>The order place interface is a</w:t>
      </w:r>
      <w:r w:rsidR="00313CCE">
        <w:t xml:space="preserve"> real time</w:t>
      </w:r>
      <w:r w:rsidR="004F7518">
        <w:t>, synchronous</w:t>
      </w:r>
      <w:r w:rsidR="00313CCE">
        <w:t xml:space="preserve"> interface </w:t>
      </w:r>
      <w:r>
        <w:t xml:space="preserve">between </w:t>
      </w:r>
      <w:smartTag w:uri="urn:schemas-microsoft-com:office:smarttags" w:element="City">
        <w:smartTag w:uri="urn:schemas-microsoft-com:office:smarttags" w:element="place">
          <w:r>
            <w:t>Sterling</w:t>
          </w:r>
        </w:smartTag>
      </w:smartTag>
      <w:r w:rsidR="008E26E9">
        <w:t xml:space="preserve"> and Legacy through w</w:t>
      </w:r>
      <w:r>
        <w:t xml:space="preserve">ebMethods. </w:t>
      </w:r>
    </w:p>
    <w:p w:rsidR="004F7518" w:rsidRDefault="004F7518" w:rsidP="00313CCE"/>
    <w:p w:rsidR="00A1297A" w:rsidRDefault="004F7518" w:rsidP="00313CCE">
      <w:r>
        <w:t>It</w:t>
      </w:r>
      <w:r w:rsidR="00A1297A">
        <w:t xml:space="preserve"> is used </w:t>
      </w:r>
      <w:r>
        <w:t xml:space="preserve">to update legacy with the order details </w:t>
      </w:r>
      <w:r w:rsidR="00883DD6">
        <w:t xml:space="preserve">when the following operations are performed in </w:t>
      </w:r>
      <w:smartTag w:uri="urn:schemas-microsoft-com:office:smarttags" w:element="City">
        <w:smartTag w:uri="urn:schemas-microsoft-com:office:smarttags" w:element="place">
          <w:r w:rsidR="00883DD6">
            <w:t>Sterling</w:t>
          </w:r>
        </w:smartTag>
      </w:smartTag>
    </w:p>
    <w:p w:rsidR="00883DD6" w:rsidRDefault="00883DD6" w:rsidP="00313CCE"/>
    <w:p w:rsidR="00883DD6" w:rsidRDefault="00883DD6" w:rsidP="00883DD6">
      <w:pPr>
        <w:numPr>
          <w:ilvl w:val="0"/>
          <w:numId w:val="13"/>
        </w:numPr>
      </w:pPr>
      <w:r>
        <w:t>New order placed using the website</w:t>
      </w:r>
    </w:p>
    <w:p w:rsidR="00883DD6" w:rsidRDefault="00883DD6" w:rsidP="00883DD6">
      <w:pPr>
        <w:numPr>
          <w:ilvl w:val="0"/>
          <w:numId w:val="13"/>
        </w:numPr>
      </w:pPr>
      <w:r>
        <w:t xml:space="preserve">New order placed through the </w:t>
      </w:r>
      <w:smartTag w:uri="urn:schemas-microsoft-com:office:smarttags" w:element="place">
        <w:smartTag w:uri="urn:schemas-microsoft-com:office:smarttags" w:element="PlaceName">
          <w:r>
            <w:t>Sterling</w:t>
          </w:r>
        </w:smartTag>
        <w:r>
          <w:t xml:space="preserve"> </w:t>
        </w:r>
        <w:smartTag w:uri="urn:schemas-microsoft-com:office:smarttags" w:element="PlaceName">
          <w:r>
            <w:t>Call</w:t>
          </w:r>
        </w:smartTag>
        <w:r>
          <w:t xml:space="preserve"> </w:t>
        </w:r>
        <w:smartTag w:uri="urn:schemas-microsoft-com:office:smarttags" w:element="PlaceType">
          <w:r>
            <w:t>Center</w:t>
          </w:r>
        </w:smartTag>
      </w:smartTag>
    </w:p>
    <w:p w:rsidR="00883DD6" w:rsidRDefault="00883DD6" w:rsidP="00883DD6">
      <w:pPr>
        <w:numPr>
          <w:ilvl w:val="0"/>
          <w:numId w:val="13"/>
        </w:numPr>
      </w:pPr>
      <w:r>
        <w:t>New order placed using the b2b interfaces</w:t>
      </w:r>
    </w:p>
    <w:p w:rsidR="00883DD6" w:rsidRDefault="00883DD6" w:rsidP="00883DD6">
      <w:pPr>
        <w:numPr>
          <w:ilvl w:val="0"/>
          <w:numId w:val="13"/>
        </w:numPr>
      </w:pPr>
      <w:r>
        <w:t>Existing order updated</w:t>
      </w:r>
      <w:r w:rsidR="000E77DA">
        <w:t>/cancelled</w:t>
      </w:r>
      <w:r>
        <w:t xml:space="preserve"> </w:t>
      </w:r>
      <w:r w:rsidR="00713A64">
        <w:t>through</w:t>
      </w:r>
      <w:r>
        <w:t xml:space="preserve"> the website</w:t>
      </w:r>
    </w:p>
    <w:p w:rsidR="00883DD6" w:rsidRDefault="00883DD6" w:rsidP="00883DD6">
      <w:pPr>
        <w:numPr>
          <w:ilvl w:val="0"/>
          <w:numId w:val="13"/>
        </w:numPr>
      </w:pPr>
      <w:r>
        <w:t>Existing order updated</w:t>
      </w:r>
      <w:r w:rsidR="000E77DA">
        <w:t>/cancelled</w:t>
      </w:r>
      <w:r>
        <w:t xml:space="preserve"> through the </w:t>
      </w:r>
      <w:smartTag w:uri="urn:schemas-microsoft-com:office:smarttags" w:element="place">
        <w:smartTag w:uri="urn:schemas-microsoft-com:office:smarttags" w:element="PlaceName">
          <w:r>
            <w:t>Sterling</w:t>
          </w:r>
        </w:smartTag>
        <w:r>
          <w:t xml:space="preserve"> </w:t>
        </w:r>
        <w:smartTag w:uri="urn:schemas-microsoft-com:office:smarttags" w:element="PlaceName">
          <w:r>
            <w:t>Call</w:t>
          </w:r>
        </w:smartTag>
        <w:r>
          <w:t xml:space="preserve"> </w:t>
        </w:r>
        <w:smartTag w:uri="urn:schemas-microsoft-com:office:smarttags" w:element="PlaceType">
          <w:r>
            <w:t>Center</w:t>
          </w:r>
        </w:smartTag>
      </w:smartTag>
    </w:p>
    <w:p w:rsidR="00883DD6" w:rsidRDefault="00883DD6" w:rsidP="00666E48">
      <w:pPr>
        <w:numPr>
          <w:ilvl w:val="0"/>
          <w:numId w:val="13"/>
        </w:numPr>
      </w:pPr>
      <w:r>
        <w:t>Existing order updated</w:t>
      </w:r>
      <w:r w:rsidR="000E77DA">
        <w:t>/cancelled</w:t>
      </w:r>
      <w:r>
        <w:t xml:space="preserve"> through the b2b interfaces</w:t>
      </w:r>
      <w:r w:rsidR="00FD4963">
        <w:t xml:space="preserve"> – This function is not</w:t>
      </w:r>
      <w:r w:rsidR="00465538">
        <w:t xml:space="preserve"> in scope</w:t>
      </w:r>
      <w:r w:rsidR="00FD4963">
        <w:t xml:space="preserve"> for BR1</w:t>
      </w:r>
    </w:p>
    <w:p w:rsidR="000E17BB" w:rsidRDefault="000E17BB" w:rsidP="00666E48"/>
    <w:p w:rsidR="00B828CB" w:rsidRDefault="00B828CB" w:rsidP="00666E48"/>
    <w:p w:rsidR="0049386E" w:rsidRPr="00234B30" w:rsidRDefault="0049386E" w:rsidP="0081625B">
      <w:pPr>
        <w:pStyle w:val="Heading2"/>
        <w:numPr>
          <w:ilvl w:val="2"/>
          <w:numId w:val="3"/>
        </w:numPr>
      </w:pPr>
      <w:bookmarkStart w:id="23" w:name="_Toc256071870"/>
      <w:r>
        <w:t>Order Stat</w:t>
      </w:r>
      <w:r w:rsidR="00FB74FE">
        <w:t>us Mapping</w:t>
      </w:r>
      <w:bookmarkEnd w:id="23"/>
    </w:p>
    <w:p w:rsidR="0049386E" w:rsidRDefault="0049386E" w:rsidP="00666E48"/>
    <w:p w:rsidR="00892006" w:rsidRDefault="00FB74FE" w:rsidP="00FB74FE">
      <w:r>
        <w:t xml:space="preserve">A common set of Order status codes have been mapped between </w:t>
      </w:r>
      <w:smartTag w:uri="urn:schemas-microsoft-com:office:smarttags" w:element="City">
        <w:smartTag w:uri="urn:schemas-microsoft-com:office:smarttags" w:element="place">
          <w:r>
            <w:t>Sterling</w:t>
          </w:r>
        </w:smartTag>
      </w:smartTag>
      <w:r>
        <w:t xml:space="preserve"> and the Legacy systems. Sterling order rules are based on these statuses. The Legacies have more granular order statuses</w:t>
      </w:r>
      <w:r w:rsidR="000E71B3">
        <w:t xml:space="preserve"> internally</w:t>
      </w:r>
      <w:r>
        <w:t xml:space="preserve">, but will roll up to these common order statuses when communicating with </w:t>
      </w:r>
      <w:smartTag w:uri="urn:schemas-microsoft-com:office:smarttags" w:element="City">
        <w:smartTag w:uri="urn:schemas-microsoft-com:office:smarttags" w:element="place">
          <w:r>
            <w:t>Sterling</w:t>
          </w:r>
        </w:smartTag>
      </w:smartTag>
      <w:r>
        <w:t>.</w:t>
      </w:r>
      <w:r w:rsidR="000F122C">
        <w:t xml:space="preserve"> See the “Order Level”</w:t>
      </w:r>
      <w:r w:rsidR="00DB3FAE">
        <w:t xml:space="preserve"> tab on the attached </w:t>
      </w:r>
      <w:r w:rsidR="00C25C02">
        <w:t>Excel workbook</w:t>
      </w:r>
      <w:r w:rsidR="00DB3FAE">
        <w:t>.</w:t>
      </w:r>
    </w:p>
    <w:p w:rsidR="009648F5" w:rsidRDefault="009648F5" w:rsidP="00FB74FE"/>
    <w:p w:rsidR="009648F5" w:rsidRDefault="009648F5" w:rsidP="00FB74FE"/>
    <w:p w:rsidR="00382382" w:rsidRDefault="00315284" w:rsidP="00FB74FE">
      <w:r>
        <w:object w:dxaOrig="1534"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8" ShapeID="_x0000_i1025" DrawAspect="Icon" ObjectID="_1337073975" r:id="rId11"/>
        </w:object>
      </w:r>
    </w:p>
    <w:p w:rsidR="009648F5" w:rsidRDefault="009648F5" w:rsidP="00FB74FE"/>
    <w:p w:rsidR="009648F5" w:rsidRDefault="009648F5" w:rsidP="00666E48"/>
    <w:p w:rsidR="006206DD" w:rsidRDefault="006206DD" w:rsidP="009648F5">
      <w:r w:rsidRPr="006206DD">
        <w:rPr>
          <w:b/>
        </w:rPr>
        <w:t>Order Place Trigger</w:t>
      </w:r>
      <w:r>
        <w:rPr>
          <w:b/>
        </w:rPr>
        <w:t>s</w:t>
      </w:r>
    </w:p>
    <w:p w:rsidR="006206DD" w:rsidRDefault="006206DD" w:rsidP="009648F5"/>
    <w:p w:rsidR="009B0E61" w:rsidRDefault="009648F5" w:rsidP="009648F5">
      <w:r>
        <w:t>As listed in the mapping, orders are editable</w:t>
      </w:r>
      <w:r w:rsidR="009A04CB">
        <w:t>/cancellable</w:t>
      </w:r>
      <w:r>
        <w:t xml:space="preserve"> only when in certain states such as Placed, Hold (Pending Approval), Hold (Not Approved), Open and Hold (Customer). </w:t>
      </w:r>
      <w:r w:rsidR="003A08A8">
        <w:t>Not all of these result in an interface call</w:t>
      </w:r>
      <w:r w:rsidR="007121F1">
        <w:t xml:space="preserve"> to </w:t>
      </w:r>
      <w:smartTag w:uri="urn:schemas-microsoft-com:office:smarttags" w:element="Street">
        <w:smartTag w:uri="urn:schemas-microsoft-com:office:smarttags" w:element="address">
          <w:r w:rsidR="007121F1">
            <w:t>Order Place</w:t>
          </w:r>
        </w:smartTag>
      </w:smartTag>
      <w:r w:rsidR="003A08A8">
        <w:t>.</w:t>
      </w:r>
    </w:p>
    <w:p w:rsidR="006206DD" w:rsidRDefault="006206DD" w:rsidP="009648F5"/>
    <w:p w:rsidR="001D3CFB" w:rsidRDefault="006206DD" w:rsidP="001D3CFB">
      <w:r>
        <w:t xml:space="preserve">This interface may be invoked in the </w:t>
      </w:r>
      <w:smartTag w:uri="urn:schemas-microsoft-com:office:smarttags" w:element="place">
        <w:r>
          <w:t>Sterling</w:t>
        </w:r>
      </w:smartTag>
      <w:r>
        <w:t xml:space="preserve"> system </w:t>
      </w:r>
      <w:r w:rsidR="001D3CFB">
        <w:t xml:space="preserve">at the end of the order checkout process </w:t>
      </w:r>
      <w:r w:rsidR="006A2546">
        <w:t>when</w:t>
      </w:r>
      <w:r w:rsidR="001D3CFB">
        <w:t xml:space="preserve"> creating new orders or changing existing orders.</w:t>
      </w:r>
      <w:r w:rsidR="00F253CE">
        <w:t xml:space="preserve"> </w:t>
      </w:r>
    </w:p>
    <w:p w:rsidR="009B0E61" w:rsidRDefault="009B0E61" w:rsidP="009648F5"/>
    <w:p w:rsidR="003A08A8" w:rsidRDefault="003A08A8" w:rsidP="009648F5">
      <w:r w:rsidRPr="007121F1">
        <w:rPr>
          <w:b/>
        </w:rPr>
        <w:t>New Order</w:t>
      </w:r>
      <w:r>
        <w:t xml:space="preserve"> - In case of a new order</w:t>
      </w:r>
      <w:r w:rsidR="007121F1">
        <w:t xml:space="preserve"> being placed in </w:t>
      </w:r>
      <w:smartTag w:uri="urn:schemas-microsoft-com:office:smarttags" w:element="City">
        <w:smartTag w:uri="urn:schemas-microsoft-com:office:smarttags" w:element="place">
          <w:r w:rsidR="007121F1">
            <w:t>Sterling</w:t>
          </w:r>
        </w:smartTag>
      </w:smartTag>
      <w:r>
        <w:t xml:space="preserve">, </w:t>
      </w:r>
      <w:r w:rsidR="007121F1">
        <w:t xml:space="preserve">the </w:t>
      </w:r>
      <w:smartTag w:uri="urn:schemas-microsoft-com:office:smarttags" w:element="Street">
        <w:smartTag w:uri="urn:schemas-microsoft-com:office:smarttags" w:element="address">
          <w:r w:rsidR="007121F1">
            <w:t>Order Place</w:t>
          </w:r>
        </w:smartTag>
      </w:smartTag>
      <w:r w:rsidR="007121F1">
        <w:t xml:space="preserve"> interface is invoked to create the order in Legacy. Relevant Order Statuses – “Placed”</w:t>
      </w:r>
      <w:r w:rsidR="007561CE">
        <w:t>.</w:t>
      </w:r>
    </w:p>
    <w:p w:rsidR="003A08A8" w:rsidRDefault="003A08A8" w:rsidP="009648F5"/>
    <w:p w:rsidR="009648F5" w:rsidRDefault="003A08A8" w:rsidP="00666E48">
      <w:r w:rsidRPr="007121F1">
        <w:rPr>
          <w:b/>
        </w:rPr>
        <w:t>Change</w:t>
      </w:r>
      <w:r w:rsidR="007121F1">
        <w:rPr>
          <w:b/>
        </w:rPr>
        <w:t>/Cancel</w:t>
      </w:r>
      <w:r w:rsidRPr="007121F1">
        <w:rPr>
          <w:b/>
        </w:rPr>
        <w:t xml:space="preserve"> Order</w:t>
      </w:r>
      <w:r>
        <w:t xml:space="preserve"> –</w:t>
      </w:r>
      <w:r w:rsidR="007121F1">
        <w:t xml:space="preserve"> When a</w:t>
      </w:r>
      <w:r>
        <w:t xml:space="preserve">n </w:t>
      </w:r>
      <w:r w:rsidR="007121F1">
        <w:t xml:space="preserve">order is edited or cancelled in the </w:t>
      </w:r>
      <w:r w:rsidR="003B0E8C">
        <w:t xml:space="preserve">Open and Hold (Customer) statuses, the </w:t>
      </w:r>
      <w:smartTag w:uri="urn:schemas-microsoft-com:office:smarttags" w:element="Street">
        <w:smartTag w:uri="urn:schemas-microsoft-com:office:smarttags" w:element="address">
          <w:r w:rsidR="003B0E8C">
            <w:t>Order Place</w:t>
          </w:r>
        </w:smartTag>
      </w:smartTag>
      <w:r w:rsidR="003B0E8C">
        <w:t xml:space="preserve"> interface is invoked to update or cancel the order in Legacy.</w:t>
      </w:r>
      <w:r w:rsidR="00B87F71">
        <w:t xml:space="preserve"> Any changes to any existing order in the above states, including line level changes, will result in the </w:t>
      </w:r>
      <w:smartTag w:uri="urn:schemas-microsoft-com:office:smarttags" w:element="Street">
        <w:smartTag w:uri="urn:schemas-microsoft-com:office:smarttags" w:element="address">
          <w:r w:rsidR="00B87F71">
            <w:t>Order Place</w:t>
          </w:r>
        </w:smartTag>
      </w:smartTag>
      <w:r w:rsidR="00B87F71">
        <w:t xml:space="preserve"> interface being invoked.</w:t>
      </w:r>
    </w:p>
    <w:p w:rsidR="0049386E" w:rsidRDefault="0049386E" w:rsidP="00666E48"/>
    <w:p w:rsidR="0061136A" w:rsidRPr="0061136A" w:rsidRDefault="00110477" w:rsidP="0061136A">
      <w:pPr>
        <w:pStyle w:val="Heading2"/>
        <w:numPr>
          <w:ilvl w:val="2"/>
          <w:numId w:val="3"/>
        </w:numPr>
      </w:pPr>
      <w:r>
        <w:br w:type="page"/>
      </w:r>
      <w:bookmarkStart w:id="24" w:name="_Toc256071871"/>
      <w:r w:rsidR="00BD24EA">
        <w:lastRenderedPageBreak/>
        <w:t>Web Confirmation Number</w:t>
      </w:r>
      <w:r w:rsidR="0061136A" w:rsidRPr="0061136A">
        <w:t xml:space="preserve"> and Web Line </w:t>
      </w:r>
      <w:r w:rsidR="00BD24EA">
        <w:t>Number</w:t>
      </w:r>
      <w:bookmarkEnd w:id="24"/>
    </w:p>
    <w:p w:rsidR="0061136A" w:rsidRDefault="0061136A" w:rsidP="0061136A"/>
    <w:p w:rsidR="0061136A" w:rsidRDefault="0061136A" w:rsidP="0061136A">
      <w:r>
        <w:t>The system that generates the first new order or a new line will generate the Web Confirmation # or Web Line #</w:t>
      </w:r>
      <w:r w:rsidR="00DB586D">
        <w:t xml:space="preserve">. </w:t>
      </w:r>
      <w:r>
        <w:t>Both systems need to carry over the WC# and WL# in subsequent order splits (either due to backorder or sourcing logic)</w:t>
      </w:r>
    </w:p>
    <w:p w:rsidR="00DB586D" w:rsidRDefault="00DB586D" w:rsidP="0061136A"/>
    <w:p w:rsidR="0061136A" w:rsidRDefault="002D44F0" w:rsidP="0061136A">
      <w:r w:rsidRPr="002D44F0">
        <w:rPr>
          <w:b/>
          <w:i/>
        </w:rPr>
        <w:t>Web Confirmation Number</w:t>
      </w:r>
      <w:r>
        <w:t xml:space="preserve"> - </w:t>
      </w:r>
      <w:r w:rsidR="0061136A">
        <w:t xml:space="preserve">The key characteristic of the WC# is that it is unique in the whole system for each “consolidated order” and is carried over in each split within that “consolidated order”, whether the legacy splits it or </w:t>
      </w:r>
      <w:smartTag w:uri="urn:schemas-microsoft-com:office:smarttags" w:element="place">
        <w:smartTag w:uri="urn:schemas-microsoft-com:office:smarttags" w:element="City">
          <w:r w:rsidR="0061136A">
            <w:t>Sterling</w:t>
          </w:r>
        </w:smartTag>
      </w:smartTag>
      <w:r w:rsidR="0061136A">
        <w:t xml:space="preserve"> splits it.</w:t>
      </w:r>
    </w:p>
    <w:p w:rsidR="0061136A" w:rsidRDefault="0061136A" w:rsidP="0061136A"/>
    <w:p w:rsidR="003E780E" w:rsidRDefault="004004F1" w:rsidP="0061136A">
      <w:pPr>
        <w:rPr>
          <w:b/>
        </w:rPr>
      </w:pPr>
      <w:r>
        <w:t>S</w:t>
      </w:r>
      <w:r w:rsidR="003E780E">
        <w:t>tructure</w:t>
      </w:r>
      <w:r w:rsidR="0061136A">
        <w:t xml:space="preserve"> of the </w:t>
      </w:r>
      <w:r w:rsidR="003E780E">
        <w:t xml:space="preserve">WC# </w:t>
      </w:r>
      <w:r w:rsidR="003E780E" w:rsidRPr="003E780E">
        <w:rPr>
          <w:b/>
        </w:rPr>
        <w:t>&lt;Creation Date&gt;&lt;System Identifier&gt;&lt;7 digit number&gt;</w:t>
      </w:r>
    </w:p>
    <w:p w:rsidR="0061136A" w:rsidRDefault="004004F1" w:rsidP="0061136A">
      <w:pPr>
        <w:rPr>
          <w:b/>
        </w:rPr>
      </w:pPr>
      <w:r>
        <w:t>F</w:t>
      </w:r>
      <w:r w:rsidR="003E780E">
        <w:t xml:space="preserve">ormat of the WC# is </w:t>
      </w:r>
      <w:r w:rsidR="0061136A" w:rsidRPr="003E780E">
        <w:rPr>
          <w:b/>
        </w:rPr>
        <w:t>YYMMDD(A|M|E)[(0-9)]{7}</w:t>
      </w:r>
    </w:p>
    <w:p w:rsidR="003E780E" w:rsidRPr="003E780E" w:rsidRDefault="003E780E" w:rsidP="0061136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tblGrid>
      <w:tr w:rsidR="003E780E" w:rsidRPr="003E780E" w:rsidTr="00FF5857">
        <w:tc>
          <w:tcPr>
            <w:tcW w:w="2628" w:type="dxa"/>
          </w:tcPr>
          <w:p w:rsidR="003E780E" w:rsidRPr="003E780E" w:rsidRDefault="003E780E" w:rsidP="008652DA">
            <w:r w:rsidRPr="00FF5857">
              <w:rPr>
                <w:b/>
              </w:rPr>
              <w:t>YY</w:t>
            </w:r>
            <w:r w:rsidRPr="003E780E">
              <w:t xml:space="preserve"> – 2 digit year</w:t>
            </w:r>
          </w:p>
        </w:tc>
      </w:tr>
      <w:tr w:rsidR="003E780E" w:rsidRPr="003E780E" w:rsidTr="00FF5857">
        <w:tc>
          <w:tcPr>
            <w:tcW w:w="2628" w:type="dxa"/>
          </w:tcPr>
          <w:p w:rsidR="003E780E" w:rsidRPr="003E780E" w:rsidRDefault="003E780E" w:rsidP="008652DA">
            <w:r w:rsidRPr="00FF5857">
              <w:rPr>
                <w:b/>
              </w:rPr>
              <w:t>MM</w:t>
            </w:r>
            <w:r w:rsidRPr="003E780E">
              <w:t xml:space="preserve"> – 2 digit month</w:t>
            </w:r>
          </w:p>
        </w:tc>
      </w:tr>
      <w:tr w:rsidR="003E780E" w:rsidRPr="003E780E" w:rsidTr="00FF5857">
        <w:tc>
          <w:tcPr>
            <w:tcW w:w="2628" w:type="dxa"/>
          </w:tcPr>
          <w:p w:rsidR="003E780E" w:rsidRPr="003E780E" w:rsidRDefault="003E780E" w:rsidP="008652DA">
            <w:r w:rsidRPr="00FF5857">
              <w:rPr>
                <w:b/>
              </w:rPr>
              <w:t>DD</w:t>
            </w:r>
            <w:r w:rsidRPr="003E780E">
              <w:t xml:space="preserve"> -2 digit day of month</w:t>
            </w:r>
          </w:p>
        </w:tc>
      </w:tr>
      <w:tr w:rsidR="003E780E" w:rsidRPr="003E780E" w:rsidTr="00FF5857">
        <w:tc>
          <w:tcPr>
            <w:tcW w:w="2628" w:type="dxa"/>
          </w:tcPr>
          <w:p w:rsidR="003E780E" w:rsidRPr="003E780E" w:rsidRDefault="003E780E" w:rsidP="008652DA">
            <w:r w:rsidRPr="00FF5857">
              <w:rPr>
                <w:b/>
              </w:rPr>
              <w:t>A</w:t>
            </w:r>
            <w:r w:rsidRPr="003E780E">
              <w:t xml:space="preserve"> – Access</w:t>
            </w:r>
          </w:p>
        </w:tc>
      </w:tr>
      <w:tr w:rsidR="003E780E" w:rsidRPr="003E780E" w:rsidTr="00FF5857">
        <w:tc>
          <w:tcPr>
            <w:tcW w:w="2628" w:type="dxa"/>
          </w:tcPr>
          <w:p w:rsidR="003E780E" w:rsidRPr="003E780E" w:rsidRDefault="003E780E" w:rsidP="008652DA">
            <w:r w:rsidRPr="00FF5857">
              <w:rPr>
                <w:b/>
              </w:rPr>
              <w:t>M</w:t>
            </w:r>
            <w:r w:rsidRPr="003E780E">
              <w:t xml:space="preserve"> – Max</w:t>
            </w:r>
          </w:p>
        </w:tc>
      </w:tr>
      <w:tr w:rsidR="003E780E" w:rsidRPr="003E780E" w:rsidTr="00FF5857">
        <w:tc>
          <w:tcPr>
            <w:tcW w:w="2628" w:type="dxa"/>
          </w:tcPr>
          <w:p w:rsidR="003E780E" w:rsidRPr="003E780E" w:rsidRDefault="003E780E" w:rsidP="008652DA">
            <w:r w:rsidRPr="00FF5857">
              <w:rPr>
                <w:b/>
              </w:rPr>
              <w:t>E</w:t>
            </w:r>
            <w:r w:rsidRPr="003E780E">
              <w:t xml:space="preserve"> </w:t>
            </w:r>
            <w:r>
              <w:t>–</w:t>
            </w:r>
            <w:r w:rsidRPr="003E780E">
              <w:t xml:space="preserve"> eCommerce</w:t>
            </w:r>
          </w:p>
        </w:tc>
      </w:tr>
    </w:tbl>
    <w:p w:rsidR="0061136A" w:rsidRDefault="0061136A" w:rsidP="0061136A"/>
    <w:p w:rsidR="000C26D4" w:rsidRDefault="0061136A" w:rsidP="0061136A">
      <w:r w:rsidRPr="00DB586D">
        <w:rPr>
          <w:b/>
        </w:rPr>
        <w:t>Generation:</w:t>
      </w:r>
      <w:r>
        <w:t xml:space="preserve"> The last 7 digit number in </w:t>
      </w:r>
      <w:smartTag w:uri="urn:schemas-microsoft-com:office:smarttags" w:element="place">
        <w:smartTag w:uri="urn:schemas-microsoft-com:office:smarttags" w:element="City">
          <w:r>
            <w:t>Sterling</w:t>
          </w:r>
        </w:smartTag>
      </w:smartTag>
      <w:r>
        <w:t xml:space="preserve"> will be any 7 digit number. Legacy may use the Order Branch + Order Number.</w:t>
      </w:r>
    </w:p>
    <w:p w:rsidR="0061136A" w:rsidRDefault="0061136A" w:rsidP="0061136A"/>
    <w:p w:rsidR="0061136A" w:rsidRDefault="002D44F0" w:rsidP="0061136A">
      <w:r w:rsidRPr="002D44F0">
        <w:rPr>
          <w:b/>
          <w:i/>
        </w:rPr>
        <w:t>Web Line Number</w:t>
      </w:r>
      <w:r>
        <w:t xml:space="preserve"> - </w:t>
      </w:r>
      <w:r w:rsidR="0061136A">
        <w:t>The key characteristic of the WL# is that it will be used to track a “consolidated line” unique within a “consolidated order”. It may repeat within the context of a “consolidated order” since a split (due to a backorder etc.) may have the same WL# for a line.</w:t>
      </w:r>
    </w:p>
    <w:p w:rsidR="0061136A" w:rsidRDefault="0061136A" w:rsidP="0061136A"/>
    <w:p w:rsidR="004004F1" w:rsidRDefault="004004F1" w:rsidP="0061136A">
      <w:r>
        <w:t xml:space="preserve">Structure of the WL# </w:t>
      </w:r>
      <w:r>
        <w:rPr>
          <w:b/>
        </w:rPr>
        <w:t>&lt;System Identifier&gt;&lt;8</w:t>
      </w:r>
      <w:r w:rsidRPr="003E780E">
        <w:rPr>
          <w:b/>
        </w:rPr>
        <w:t xml:space="preserve"> digit number&gt;</w:t>
      </w:r>
    </w:p>
    <w:p w:rsidR="0061136A" w:rsidRDefault="004004F1" w:rsidP="0061136A">
      <w:r>
        <w:t>F</w:t>
      </w:r>
      <w:r w:rsidR="0061136A">
        <w:t xml:space="preserve">ormat of the WL# is </w:t>
      </w:r>
      <w:r w:rsidR="0061136A" w:rsidRPr="004004F1">
        <w:rPr>
          <w:b/>
        </w:rPr>
        <w:t>(A|M|E)[(0-9)</w:t>
      </w:r>
      <w:r w:rsidR="00DB586D" w:rsidRPr="004004F1">
        <w:rPr>
          <w:b/>
        </w:rPr>
        <w:t>]{8}</w:t>
      </w:r>
      <w:r w:rsidR="0061136A">
        <w:t xml:space="preserve"> </w:t>
      </w:r>
    </w:p>
    <w:p w:rsidR="0061136A" w:rsidRDefault="0061136A" w:rsidP="0061136A"/>
    <w:p w:rsidR="0061136A" w:rsidRPr="00183CBB" w:rsidRDefault="00DB586D" w:rsidP="00666E48">
      <w:r w:rsidRPr="00DB586D">
        <w:rPr>
          <w:b/>
        </w:rPr>
        <w:t>Generation:</w:t>
      </w:r>
      <w:r>
        <w:t xml:space="preserve"> </w:t>
      </w:r>
      <w:smartTag w:uri="urn:schemas-microsoft-com:office:smarttags" w:element="place">
        <w:r>
          <w:t>Sterling</w:t>
        </w:r>
      </w:smartTag>
      <w:r>
        <w:t xml:space="preserve"> will use up</w:t>
      </w:r>
      <w:r w:rsidR="003D569D">
        <w:t xml:space="preserve"> </w:t>
      </w:r>
      <w:r>
        <w:t xml:space="preserve">to the 8 least significant digits of the system generated line key. </w:t>
      </w:r>
      <w:r w:rsidR="0061136A">
        <w:t xml:space="preserve">Legacy </w:t>
      </w:r>
      <w:r>
        <w:t>may</w:t>
      </w:r>
      <w:r w:rsidR="0061136A">
        <w:t xml:space="preserve"> use the actual order # (5 </w:t>
      </w:r>
      <w:r w:rsidR="00101C58">
        <w:t>digits</w:t>
      </w:r>
      <w:r w:rsidR="0061136A">
        <w:t xml:space="preserve">) + line sequence#. </w:t>
      </w:r>
    </w:p>
    <w:p w:rsidR="0061136A" w:rsidRDefault="0061136A" w:rsidP="00666E48">
      <w:pPr>
        <w:rPr>
          <w:b/>
        </w:rPr>
      </w:pPr>
    </w:p>
    <w:p w:rsidR="005A50BE" w:rsidRDefault="005A50BE" w:rsidP="00666E48">
      <w:pPr>
        <w:rPr>
          <w:b/>
        </w:rPr>
      </w:pPr>
    </w:p>
    <w:p w:rsidR="005A50BE" w:rsidRPr="0061136A" w:rsidRDefault="00992C5D" w:rsidP="005A50BE">
      <w:pPr>
        <w:pStyle w:val="Heading2"/>
        <w:numPr>
          <w:ilvl w:val="2"/>
          <w:numId w:val="3"/>
        </w:numPr>
      </w:pPr>
      <w:bookmarkStart w:id="25" w:name="_Toc256071872"/>
      <w:r>
        <w:t>Line Notes and Comments</w:t>
      </w:r>
      <w:bookmarkEnd w:id="25"/>
    </w:p>
    <w:p w:rsidR="00A246B5" w:rsidRDefault="00A246B5" w:rsidP="000F7E72"/>
    <w:p w:rsidR="00535EA5" w:rsidRPr="00992C5D" w:rsidRDefault="00A246B5" w:rsidP="000F7E72">
      <w:pPr>
        <w:rPr>
          <w:b/>
          <w:i/>
        </w:rPr>
      </w:pPr>
      <w:r w:rsidRPr="00992C5D">
        <w:rPr>
          <w:b/>
          <w:i/>
        </w:rPr>
        <w:t xml:space="preserve">Notes </w:t>
      </w:r>
    </w:p>
    <w:p w:rsidR="00A246B5" w:rsidRDefault="00A246B5" w:rsidP="00535EA5">
      <w:pPr>
        <w:ind w:left="720"/>
      </w:pPr>
    </w:p>
    <w:p w:rsidR="00315284" w:rsidRDefault="00315284" w:rsidP="00535EA5">
      <w:pPr>
        <w:ind w:left="720"/>
      </w:pPr>
    </w:p>
    <w:p w:rsidR="00315284" w:rsidRDefault="00315284" w:rsidP="00315284">
      <w:pPr>
        <w:ind w:left="720"/>
      </w:pPr>
      <w:r>
        <w:t>Notes are directly associated with a line. ACCESS supports line level notes, MAX handles it as comments (wMethods to convert from notes to comments and vice versa from/to Sterling).</w:t>
      </w:r>
    </w:p>
    <w:p w:rsidR="00315284" w:rsidRDefault="00315284" w:rsidP="00315284">
      <w:pPr>
        <w:ind w:left="720"/>
      </w:pPr>
      <w:r>
        <w:t>Considering MAX limitation, notes can be added (60 characters) only before submitting to legacy. It cannot be edited/removed on order (legacy) update. Since ACCESS can handle notes, there is a possibility of receiving more than 60 characters on Order Update from legacy.</w:t>
      </w:r>
    </w:p>
    <w:p w:rsidR="00315284" w:rsidRDefault="00315284" w:rsidP="00315284">
      <w:pPr>
        <w:ind w:left="720"/>
      </w:pPr>
      <w:r w:rsidRPr="00135B36">
        <w:rPr>
          <w:highlight w:val="yellow"/>
        </w:rPr>
        <w:t>[NOTE: Revisit business rule (edit/delete) for call center after Use Case discussion.]</w:t>
      </w:r>
    </w:p>
    <w:p w:rsidR="00A246B5" w:rsidRDefault="00A246B5" w:rsidP="000F7E72"/>
    <w:p w:rsidR="00A246B5" w:rsidRPr="00992C5D" w:rsidRDefault="00535EA5" w:rsidP="000F7E72">
      <w:pPr>
        <w:rPr>
          <w:b/>
          <w:i/>
        </w:rPr>
      </w:pPr>
      <w:r w:rsidRPr="00992C5D">
        <w:rPr>
          <w:b/>
          <w:i/>
        </w:rPr>
        <w:t>Comments</w:t>
      </w:r>
    </w:p>
    <w:p w:rsidR="000A60F3" w:rsidRDefault="000A60F3" w:rsidP="000F7E72"/>
    <w:p w:rsidR="00535EA5" w:rsidRDefault="00DC383D" w:rsidP="005A50BE">
      <w:pPr>
        <w:ind w:left="720"/>
      </w:pPr>
      <w:r>
        <w:t xml:space="preserve">These are sent as individual lines on the order with line type = comment. The line description is used to store the text of the comment. The limit is </w:t>
      </w:r>
      <w:r w:rsidR="0037163A">
        <w:t>60</w:t>
      </w:r>
      <w:r>
        <w:t xml:space="preserve"> characters</w:t>
      </w:r>
      <w:r w:rsidR="0006307B">
        <w:t xml:space="preserve"> while entering on </w:t>
      </w:r>
      <w:smartTag w:uri="urn:schemas-microsoft-com:office:smarttags" w:element="City">
        <w:smartTag w:uri="urn:schemas-microsoft-com:office:smarttags" w:element="place">
          <w:r w:rsidR="0006307B">
            <w:t>Sterling</w:t>
          </w:r>
        </w:smartTag>
      </w:smartTag>
      <w:r>
        <w:t xml:space="preserve">. </w:t>
      </w:r>
      <w:r w:rsidR="007A7B54">
        <w:t>When Legacy (ACCESS) sends back this comment, the length may be more</w:t>
      </w:r>
      <w:r w:rsidR="008F7B99">
        <w:t xml:space="preserve"> </w:t>
      </w:r>
      <w:r w:rsidR="007A7B54">
        <w:t>(see mapping).</w:t>
      </w:r>
      <w:r w:rsidR="00AC3C7A">
        <w:t xml:space="preserve"> MAX may send up to 62.</w:t>
      </w:r>
      <w:r w:rsidR="007A7B54">
        <w:t xml:space="preserve"> </w:t>
      </w:r>
      <w:r>
        <w:t>The quantity and price on these types of lines is empty.</w:t>
      </w:r>
      <w:r w:rsidR="000A60F3">
        <w:t xml:space="preserve"> The system where these are created will send WL# for these lines as well. They will be shown as regular lines on the order rather than attempting to show them as a comment linked to any particular line.</w:t>
      </w:r>
    </w:p>
    <w:p w:rsidR="003A4558" w:rsidRDefault="003A4558" w:rsidP="005A50BE">
      <w:pPr>
        <w:ind w:left="720"/>
      </w:pPr>
    </w:p>
    <w:p w:rsidR="003A4558" w:rsidRDefault="003A4558" w:rsidP="005A50BE">
      <w:pPr>
        <w:ind w:left="720"/>
      </w:pPr>
      <w:r>
        <w:t>Comments can only be added and not edited or deleted</w:t>
      </w:r>
      <w:r w:rsidR="00BC6C2E">
        <w:t xml:space="preserve"> in the Web channel</w:t>
      </w:r>
      <w:r>
        <w:t>.</w:t>
      </w:r>
      <w:r w:rsidR="00BC6C2E">
        <w:t xml:space="preserve"> CSRs may however add/edit/delete comments through Call Center.</w:t>
      </w:r>
      <w:r>
        <w:t xml:space="preserve"> This is for both new orders and change orders.</w:t>
      </w:r>
    </w:p>
    <w:p w:rsidR="00313CCE" w:rsidRDefault="00313CCE" w:rsidP="00313CCE"/>
    <w:p w:rsidR="00DC2A18" w:rsidRDefault="00DC2A18" w:rsidP="00313CCE"/>
    <w:p w:rsidR="00F47063" w:rsidRPr="0061136A" w:rsidRDefault="00F47063" w:rsidP="00F47063">
      <w:pPr>
        <w:pStyle w:val="Heading2"/>
        <w:numPr>
          <w:ilvl w:val="2"/>
          <w:numId w:val="3"/>
        </w:numPr>
      </w:pPr>
      <w:bookmarkStart w:id="26" w:name="_Toc256071873"/>
      <w:r>
        <w:lastRenderedPageBreak/>
        <w:t>Customer Profile – Send Update Flag</w:t>
      </w:r>
      <w:bookmarkEnd w:id="26"/>
    </w:p>
    <w:p w:rsidR="00977264" w:rsidRDefault="00977264" w:rsidP="00B920B8"/>
    <w:p w:rsidR="00B920B8" w:rsidRDefault="00F47063" w:rsidP="00B920B8">
      <w:r>
        <w:t xml:space="preserve">There is a flag in the </w:t>
      </w:r>
      <w:r w:rsidR="00B920B8">
        <w:t xml:space="preserve">customer profile that specifies whether legacy </w:t>
      </w:r>
      <w:r>
        <w:t>should send</w:t>
      </w:r>
      <w:r w:rsidR="00B920B8">
        <w:t xml:space="preserve"> updates on an order for a customer. That comes on the daily customer batch, so there could be a 24 hr gap between this flag is in sync in legacy and sterling. This causes some issues when the interface is invoked for placing new orders and sending updates to legacy.</w:t>
      </w:r>
    </w:p>
    <w:p w:rsidR="003D0BDD" w:rsidRDefault="003D0BDD" w:rsidP="00B920B8"/>
    <w:p w:rsidR="003D0BDD" w:rsidRDefault="003D0BDD" w:rsidP="00B920B8">
      <w:r>
        <w:t xml:space="preserve">The desired </w:t>
      </w:r>
      <w:r w:rsidR="006D14D4">
        <w:t>behavior</w:t>
      </w:r>
      <w:r>
        <w:t xml:space="preserve"> is that </w:t>
      </w:r>
      <w:r w:rsidR="002D1144">
        <w:t>when a new order is created in Sterling and the Customer Profile</w:t>
      </w:r>
      <w:r w:rsidR="00113579">
        <w:t xml:space="preserve"> Orde Update</w:t>
      </w:r>
      <w:r w:rsidR="002D1144">
        <w:t xml:space="preserve"> flag is set to “N”,</w:t>
      </w:r>
      <w:r w:rsidR="00113579">
        <w:t xml:space="preserve"> the order is placed to legacy with a web hold and</w:t>
      </w:r>
      <w:r w:rsidR="002D1144">
        <w:t xml:space="preserve"> an alert is raised that is handled by a CSR. </w:t>
      </w:r>
    </w:p>
    <w:p w:rsidR="00E97320" w:rsidRDefault="00E97320" w:rsidP="00B920B8"/>
    <w:p w:rsidR="00CF0C82" w:rsidRDefault="00CF0C82" w:rsidP="00313CCE"/>
    <w:p w:rsidR="00510A64" w:rsidRDefault="00510A64" w:rsidP="00313CCE">
      <w:pPr>
        <w:rPr>
          <w:rFonts w:cs="Tahoma"/>
          <w:color w:val="339966"/>
        </w:rPr>
      </w:pPr>
    </w:p>
    <w:p w:rsidR="00313CCE" w:rsidRDefault="00313CCE" w:rsidP="00313CCE">
      <w:pPr>
        <w:pStyle w:val="Heading2"/>
      </w:pPr>
      <w:bookmarkStart w:id="27" w:name="_Toc256071874"/>
      <w:r>
        <w:t>Master System</w:t>
      </w:r>
      <w:bookmarkEnd w:id="27"/>
    </w:p>
    <w:p w:rsidR="00754EE7" w:rsidRDefault="00754EE7" w:rsidP="00313CCE"/>
    <w:p w:rsidR="00313CCE" w:rsidRDefault="00D51466" w:rsidP="00313CCE">
      <w:r>
        <w:t xml:space="preserve">Since orders can be created and </w:t>
      </w:r>
      <w:r w:rsidR="001370EB">
        <w:t xml:space="preserve">updated on </w:t>
      </w:r>
      <w:smartTag w:uri="urn:schemas-microsoft-com:office:smarttags" w:element="City">
        <w:smartTag w:uri="urn:schemas-microsoft-com:office:smarttags" w:element="place">
          <w:r w:rsidR="00870FB0">
            <w:t>Sterling</w:t>
          </w:r>
        </w:smartTag>
      </w:smartTag>
      <w:r w:rsidR="00870FB0">
        <w:t xml:space="preserve"> and Legacy</w:t>
      </w:r>
      <w:r w:rsidR="001370EB">
        <w:t>, both</w:t>
      </w:r>
      <w:r w:rsidR="00870FB0">
        <w:t xml:space="preserve"> are the system of record for orders. There are cases where </w:t>
      </w:r>
      <w:smartTag w:uri="urn:schemas-microsoft-com:office:smarttags" w:element="place">
        <w:smartTag w:uri="urn:schemas-microsoft-com:office:smarttags" w:element="City">
          <w:r w:rsidR="00870FB0">
            <w:t>Sterling</w:t>
          </w:r>
        </w:smartTag>
      </w:smartTag>
      <w:r w:rsidR="00870FB0">
        <w:t xml:space="preserve"> splits the </w:t>
      </w:r>
      <w:r w:rsidR="00121859">
        <w:t>orders, e.g. for an order containing both direct and warehouse items</w:t>
      </w:r>
      <w:r>
        <w:t>. The order processing rules will be</w:t>
      </w:r>
      <w:r w:rsidR="00121859">
        <w:t xml:space="preserve"> captured in </w:t>
      </w:r>
      <w:r>
        <w:t>a separate</w:t>
      </w:r>
      <w:r w:rsidR="00121859">
        <w:t xml:space="preserve"> document</w:t>
      </w:r>
      <w:r>
        <w:t xml:space="preserve"> titled “</w:t>
      </w:r>
      <w:r w:rsidR="0007503E" w:rsidRPr="0007503E">
        <w:t>xpedx Order Hold in Call</w:t>
      </w:r>
      <w:r w:rsidR="0007503E">
        <w:t xml:space="preserve"> Center Detailed Design”</w:t>
      </w:r>
      <w:r w:rsidR="00827729">
        <w:t xml:space="preserve"> and “</w:t>
      </w:r>
      <w:r w:rsidR="00827729" w:rsidRPr="00827729">
        <w:rPr>
          <w:rFonts w:ascii="Arial" w:hAnsi="Arial" w:cs="Arial"/>
          <w:bCs/>
          <w:sz w:val="20"/>
        </w:rPr>
        <w:t>xpedx Order Business Rules Detail Design”</w:t>
      </w:r>
      <w:r w:rsidR="00827729">
        <w:rPr>
          <w:rFonts w:ascii="Arial" w:hAnsi="Arial" w:cs="Arial"/>
          <w:bCs/>
          <w:sz w:val="20"/>
        </w:rPr>
        <w:t>.</w:t>
      </w:r>
    </w:p>
    <w:p w:rsidR="00A6664E" w:rsidRDefault="00A6664E" w:rsidP="00313CCE"/>
    <w:p w:rsidR="00A6664E" w:rsidRPr="00561DBB" w:rsidRDefault="00A6664E" w:rsidP="00313CCE"/>
    <w:p w:rsidR="00313CCE" w:rsidRDefault="00313CCE" w:rsidP="00313CCE">
      <w:pPr>
        <w:pStyle w:val="Heading2"/>
      </w:pPr>
      <w:bookmarkStart w:id="28" w:name="_Toc256071875"/>
      <w:r>
        <w:t>Process Flow</w:t>
      </w:r>
      <w:bookmarkEnd w:id="28"/>
    </w:p>
    <w:p w:rsidR="00320AEC" w:rsidRDefault="00320AEC" w:rsidP="0055584E"/>
    <w:p w:rsidR="00E847BF" w:rsidRPr="0055584E" w:rsidRDefault="00E847BF" w:rsidP="0055584E"/>
    <w:p w:rsidR="00731FFB" w:rsidRDefault="00731FFB" w:rsidP="00731FFB">
      <w:pPr>
        <w:pStyle w:val="Heading2"/>
        <w:numPr>
          <w:ilvl w:val="2"/>
          <w:numId w:val="3"/>
        </w:numPr>
      </w:pPr>
      <w:bookmarkStart w:id="29" w:name="_Toc256071876"/>
      <w:r>
        <w:t>Sequence Diagram</w:t>
      </w:r>
      <w:r w:rsidR="00AA38A9">
        <w:t>s</w:t>
      </w:r>
      <w:r w:rsidR="00320AEC">
        <w:t xml:space="preserve"> for </w:t>
      </w:r>
      <w:smartTag w:uri="urn:schemas-microsoft-com:office:smarttags" w:element="Street">
        <w:smartTag w:uri="urn:schemas-microsoft-com:office:smarttags" w:element="address">
          <w:r w:rsidR="00320AEC">
            <w:t>Order Place</w:t>
          </w:r>
        </w:smartTag>
      </w:smartTag>
      <w:bookmarkEnd w:id="29"/>
    </w:p>
    <w:p w:rsidR="00957D42" w:rsidRDefault="00957D42" w:rsidP="00957D42"/>
    <w:p w:rsidR="00957D42" w:rsidRDefault="00957D42" w:rsidP="00957D42">
      <w:r>
        <w:t>The following sequence dia</w:t>
      </w:r>
      <w:r w:rsidR="00283836">
        <w:t>grams depict the system behavio</w:t>
      </w:r>
      <w:r>
        <w:t>r for</w:t>
      </w:r>
      <w:r w:rsidR="00B105D1">
        <w:t xml:space="preserve"> the Order Place Interface use</w:t>
      </w:r>
      <w:r w:rsidR="00283836">
        <w:t xml:space="preserve"> </w:t>
      </w:r>
      <w:r w:rsidR="00B105D1">
        <w:t>case during</w:t>
      </w:r>
      <w:r>
        <w:t xml:space="preserve"> New Order</w:t>
      </w:r>
      <w:r w:rsidR="00B105D1">
        <w:t xml:space="preserve"> and</w:t>
      </w:r>
      <w:r>
        <w:t xml:space="preserve"> Change/Cancel Order.</w:t>
      </w:r>
      <w:r w:rsidR="00B105D1">
        <w:t xml:space="preserve"> Each use</w:t>
      </w:r>
      <w:r w:rsidR="00283836">
        <w:t xml:space="preserve"> </w:t>
      </w:r>
      <w:r w:rsidR="00B105D1">
        <w:t xml:space="preserve">case has 3 </w:t>
      </w:r>
      <w:r w:rsidR="003460F9">
        <w:t xml:space="preserve">flows – </w:t>
      </w:r>
    </w:p>
    <w:p w:rsidR="003460F9" w:rsidRDefault="003460F9" w:rsidP="00957D42"/>
    <w:p w:rsidR="003460F9" w:rsidRDefault="0055421C" w:rsidP="003460F9">
      <w:pPr>
        <w:numPr>
          <w:ilvl w:val="0"/>
          <w:numId w:val="16"/>
        </w:numPr>
      </w:pPr>
      <w:r>
        <w:t xml:space="preserve">Success - </w:t>
      </w:r>
      <w:r w:rsidR="003460F9">
        <w:t>Call to webMethods and Legacy was successful</w:t>
      </w:r>
    </w:p>
    <w:p w:rsidR="003460F9" w:rsidRDefault="0055421C" w:rsidP="003460F9">
      <w:pPr>
        <w:numPr>
          <w:ilvl w:val="0"/>
          <w:numId w:val="16"/>
        </w:numPr>
      </w:pPr>
      <w:r>
        <w:t xml:space="preserve">Error (Legacy) - </w:t>
      </w:r>
      <w:r w:rsidR="003460F9">
        <w:t>Call to webMethods was successfu</w:t>
      </w:r>
      <w:r w:rsidR="004D4530">
        <w:t>l and call to Legacy failed or timed out.</w:t>
      </w:r>
    </w:p>
    <w:p w:rsidR="003460F9" w:rsidRDefault="0055421C" w:rsidP="003460F9">
      <w:pPr>
        <w:numPr>
          <w:ilvl w:val="0"/>
          <w:numId w:val="16"/>
        </w:numPr>
      </w:pPr>
      <w:r>
        <w:t xml:space="preserve">Error (webMethods) - </w:t>
      </w:r>
      <w:r w:rsidR="003460F9">
        <w:t xml:space="preserve">Call to webMethods </w:t>
      </w:r>
      <w:r w:rsidR="004D4530">
        <w:t>failed or timed out.</w:t>
      </w:r>
    </w:p>
    <w:p w:rsidR="00957D42" w:rsidRDefault="00957D42" w:rsidP="00957D42"/>
    <w:p w:rsidR="00713ED8" w:rsidRDefault="00685616" w:rsidP="00957D42">
      <w:r>
        <w:t xml:space="preserve">On the </w:t>
      </w:r>
      <w:smartTag w:uri="urn:schemas-microsoft-com:office:smarttags" w:element="Street">
        <w:smartTag w:uri="urn:schemas-microsoft-com:office:smarttags" w:element="address">
          <w:r>
            <w:t>New Order Place</w:t>
          </w:r>
        </w:smartTag>
      </w:smartTag>
      <w:r>
        <w:t xml:space="preserve"> transaction, even if Legacy splits the order, the response contains the consolidated lines by Web Confirmation Number.</w:t>
      </w:r>
      <w:r w:rsidR="003A0968">
        <w:t xml:space="preserve"> </w:t>
      </w:r>
      <w:r w:rsidR="00713ED8">
        <w:t xml:space="preserve"> Also, during New Order Place, if the transaction fails, </w:t>
      </w:r>
      <w:r w:rsidR="002D1144">
        <w:t>the order is captured in Sterling and put on hold.</w:t>
      </w:r>
    </w:p>
    <w:p w:rsidR="007E4B6B" w:rsidRDefault="007E4B6B" w:rsidP="00957D42"/>
    <w:p w:rsidR="007561CE" w:rsidRDefault="007561CE" w:rsidP="00957D42"/>
    <w:p w:rsidR="00AC76FC" w:rsidRPr="00AA38A9" w:rsidRDefault="00AC76FC" w:rsidP="00AC76FC">
      <w:pPr>
        <w:jc w:val="center"/>
        <w:rPr>
          <w:b/>
        </w:rPr>
      </w:pPr>
      <w:r w:rsidRPr="00AA38A9">
        <w:rPr>
          <w:b/>
        </w:rPr>
        <w:t>New Order</w:t>
      </w:r>
      <w:r>
        <w:rPr>
          <w:b/>
        </w:rPr>
        <w:t xml:space="preserve"> - Success</w:t>
      </w:r>
    </w:p>
    <w:p w:rsidR="00AC76FC" w:rsidRDefault="00AC76FC" w:rsidP="00957D42"/>
    <w:p w:rsidR="006B15EE" w:rsidRPr="00957D42" w:rsidRDefault="006B15EE" w:rsidP="00957D42"/>
    <w:p w:rsidR="0047043B" w:rsidRDefault="0047043B" w:rsidP="0047043B"/>
    <w:p w:rsidR="00731FFB" w:rsidRDefault="00731FFB" w:rsidP="0047043B"/>
    <w:p w:rsidR="00AA38A9" w:rsidRDefault="008F084C" w:rsidP="0047043B">
      <w:r>
        <w:rPr>
          <w:noProof/>
        </w:rPr>
        <w:lastRenderedPageBreak/>
        <w:pict>
          <v:shape id="_x0000_s1204" type="#_x0000_t75" style="position:absolute;margin-left:0;margin-top:0;width:408pt;height:245.25pt;z-index:251656704;mso-position-horizontal:center" stroked="t">
            <v:imagedata r:id="rId12" o:title=""/>
            <w10:wrap type="topAndBottom"/>
          </v:shape>
          <o:OLEObject Type="Embed" ProgID="Visio.Drawing.11" ShapeID="_x0000_s1204" DrawAspect="Content" ObjectID="_1337073977" r:id="rId13"/>
        </w:pict>
      </w:r>
    </w:p>
    <w:p w:rsidR="00AC76FC" w:rsidRPr="00AC76FC" w:rsidRDefault="007E4B6B" w:rsidP="00AC76FC">
      <w:pPr>
        <w:jc w:val="center"/>
        <w:rPr>
          <w:b/>
        </w:rPr>
      </w:pPr>
      <w:r>
        <w:rPr>
          <w:b/>
        </w:rPr>
        <w:br w:type="page"/>
      </w:r>
      <w:r w:rsidR="00AC76FC" w:rsidRPr="00AA38A9">
        <w:rPr>
          <w:b/>
        </w:rPr>
        <w:lastRenderedPageBreak/>
        <w:t>New Order</w:t>
      </w:r>
      <w:r w:rsidR="00AC76FC">
        <w:rPr>
          <w:b/>
        </w:rPr>
        <w:t xml:space="preserve"> – Error (Legacy)</w:t>
      </w:r>
    </w:p>
    <w:p w:rsidR="00473D97" w:rsidRDefault="00473D97" w:rsidP="0047043B"/>
    <w:p w:rsidR="00AA38A9" w:rsidRDefault="008F084C" w:rsidP="0047043B">
      <w:r>
        <w:rPr>
          <w:noProof/>
        </w:rPr>
        <w:pict>
          <v:shape id="_x0000_s1205" type="#_x0000_t75" style="position:absolute;margin-left:0;margin-top:0;width:408pt;height:245.25pt;z-index:251657728;mso-position-horizontal:center" stroked="t">
            <v:imagedata r:id="rId14" o:title=""/>
            <w10:wrap type="topAndBottom"/>
          </v:shape>
          <o:OLEObject Type="Embed" ProgID="Visio.Drawing.11" ShapeID="_x0000_s1205" DrawAspect="Content" ObjectID="_1337073978" r:id="rId15"/>
        </w:pict>
      </w:r>
    </w:p>
    <w:p w:rsidR="00AA38A9" w:rsidRDefault="00AA38A9" w:rsidP="0047043B"/>
    <w:p w:rsidR="00473D97" w:rsidRDefault="00473D97" w:rsidP="0047043B"/>
    <w:p w:rsidR="00473D97" w:rsidRDefault="00473D97" w:rsidP="0047043B"/>
    <w:p w:rsidR="00473D97" w:rsidRDefault="00473D97" w:rsidP="0047043B"/>
    <w:p w:rsidR="00473D97" w:rsidRPr="00AA38A9" w:rsidRDefault="00473D97" w:rsidP="00473D97">
      <w:pPr>
        <w:jc w:val="center"/>
        <w:rPr>
          <w:b/>
        </w:rPr>
      </w:pPr>
      <w:r w:rsidRPr="00AA38A9">
        <w:rPr>
          <w:b/>
        </w:rPr>
        <w:t>New Order</w:t>
      </w:r>
      <w:r>
        <w:rPr>
          <w:b/>
        </w:rPr>
        <w:t xml:space="preserve"> – Error (webMethods)</w:t>
      </w:r>
    </w:p>
    <w:p w:rsidR="00473D97" w:rsidRDefault="00473D97" w:rsidP="0047043B"/>
    <w:p w:rsidR="00473D97" w:rsidRDefault="008F084C" w:rsidP="0047043B">
      <w:r>
        <w:rPr>
          <w:noProof/>
        </w:rPr>
        <w:pict>
          <v:shape id="_x0000_s1200" type="#_x0000_t75" style="position:absolute;margin-left:0;margin-top:0;width:408pt;height:190.5pt;z-index:251654656;mso-position-horizontal:center" stroked="t">
            <v:imagedata r:id="rId16" o:title=""/>
            <w10:wrap type="topAndBottom"/>
          </v:shape>
          <o:OLEObject Type="Embed" ProgID="Visio.Drawing.11" ShapeID="_x0000_s1200" DrawAspect="Content" ObjectID="_1337073979" r:id="rId17"/>
        </w:pict>
      </w:r>
    </w:p>
    <w:p w:rsidR="00AC76FC" w:rsidRDefault="00AC76FC" w:rsidP="0047043B"/>
    <w:p w:rsidR="00564195" w:rsidRDefault="00564195" w:rsidP="0047043B"/>
    <w:p w:rsidR="00564195" w:rsidRPr="00AA38A9" w:rsidRDefault="006B15EE" w:rsidP="00564195">
      <w:pPr>
        <w:jc w:val="center"/>
        <w:rPr>
          <w:b/>
        </w:rPr>
      </w:pPr>
      <w:r>
        <w:rPr>
          <w:b/>
        </w:rPr>
        <w:br w:type="page"/>
      </w:r>
      <w:r w:rsidR="00564195">
        <w:rPr>
          <w:b/>
        </w:rPr>
        <w:lastRenderedPageBreak/>
        <w:t>Change/Cancel</w:t>
      </w:r>
      <w:r w:rsidR="00564195" w:rsidRPr="00AA38A9">
        <w:rPr>
          <w:b/>
        </w:rPr>
        <w:t xml:space="preserve"> Order</w:t>
      </w:r>
      <w:r w:rsidR="00564195">
        <w:rPr>
          <w:b/>
        </w:rPr>
        <w:t xml:space="preserve"> – Success</w:t>
      </w:r>
    </w:p>
    <w:p w:rsidR="00564195" w:rsidRDefault="00564195" w:rsidP="0047043B"/>
    <w:p w:rsidR="00A52A78" w:rsidRDefault="008F084C" w:rsidP="0047043B">
      <w:r>
        <w:rPr>
          <w:noProof/>
        </w:rPr>
        <w:pict>
          <v:shape id="_x0000_s1206" type="#_x0000_t75" style="position:absolute;margin-left:0;margin-top:0;width:6in;height:241.5pt;z-index:251658752;mso-position-horizontal:center" stroked="t">
            <v:imagedata r:id="rId18" o:title=""/>
            <w10:wrap type="topAndBottom"/>
          </v:shape>
          <o:OLEObject Type="Embed" ProgID="Visio.Drawing.11" ShapeID="_x0000_s1206" DrawAspect="Content" ObjectID="_1337073980" r:id="rId19"/>
        </w:pict>
      </w:r>
    </w:p>
    <w:p w:rsidR="00564195" w:rsidRDefault="00564195" w:rsidP="0047043B"/>
    <w:p w:rsidR="00564195" w:rsidRPr="00AA38A9" w:rsidRDefault="00564195" w:rsidP="00564195">
      <w:pPr>
        <w:jc w:val="center"/>
        <w:rPr>
          <w:b/>
        </w:rPr>
      </w:pPr>
      <w:r>
        <w:rPr>
          <w:b/>
        </w:rPr>
        <w:t>Change/Cancel</w:t>
      </w:r>
      <w:r w:rsidRPr="00AA38A9">
        <w:rPr>
          <w:b/>
        </w:rPr>
        <w:t xml:space="preserve"> Order</w:t>
      </w:r>
      <w:r>
        <w:rPr>
          <w:b/>
        </w:rPr>
        <w:t xml:space="preserve"> – Error (Legacy)</w:t>
      </w:r>
    </w:p>
    <w:p w:rsidR="00564195" w:rsidRDefault="00564195" w:rsidP="0047043B"/>
    <w:p w:rsidR="00564195" w:rsidRDefault="008F084C" w:rsidP="0047043B">
      <w:r>
        <w:rPr>
          <w:noProof/>
        </w:rPr>
        <w:pict>
          <v:shape id="_x0000_s1207" type="#_x0000_t75" style="position:absolute;margin-left:0;margin-top:0;width:408pt;height:245.25pt;z-index:251659776;mso-position-horizontal:center" stroked="t">
            <v:imagedata r:id="rId20" o:title=""/>
            <w10:wrap type="topAndBottom"/>
          </v:shape>
          <o:OLEObject Type="Embed" ProgID="Visio.Drawing.11" ShapeID="_x0000_s1207" DrawAspect="Content" ObjectID="_1337073981" r:id="rId21"/>
        </w:pict>
      </w:r>
    </w:p>
    <w:p w:rsidR="000A4BB1" w:rsidRDefault="000A4BB1" w:rsidP="0047043B"/>
    <w:p w:rsidR="00564195" w:rsidRPr="00AA38A9" w:rsidRDefault="00695A7A" w:rsidP="00564195">
      <w:pPr>
        <w:jc w:val="center"/>
        <w:rPr>
          <w:b/>
        </w:rPr>
      </w:pPr>
      <w:r>
        <w:rPr>
          <w:b/>
        </w:rPr>
        <w:br w:type="page"/>
      </w:r>
      <w:r w:rsidR="00564195">
        <w:rPr>
          <w:b/>
        </w:rPr>
        <w:lastRenderedPageBreak/>
        <w:t>Change/Cancel</w:t>
      </w:r>
      <w:r w:rsidR="00564195" w:rsidRPr="00AA38A9">
        <w:rPr>
          <w:b/>
        </w:rPr>
        <w:t xml:space="preserve"> Order</w:t>
      </w:r>
      <w:r w:rsidR="00564195">
        <w:rPr>
          <w:b/>
        </w:rPr>
        <w:t xml:space="preserve"> – Error (webMethods)</w:t>
      </w:r>
    </w:p>
    <w:p w:rsidR="007163E8" w:rsidRDefault="007163E8" w:rsidP="0047043B"/>
    <w:p w:rsidR="00731FFB" w:rsidRDefault="008F084C" w:rsidP="0047043B">
      <w:r>
        <w:rPr>
          <w:noProof/>
        </w:rPr>
        <w:pict>
          <v:shape id="_x0000_s1203" type="#_x0000_t75" style="position:absolute;margin-left:0;margin-top:0;width:408pt;height:190.5pt;z-index:251655680;mso-position-horizontal:center" o:allowoverlap="f" stroked="t">
            <v:imagedata r:id="rId22" o:title=""/>
            <w10:wrap type="topAndBottom"/>
          </v:shape>
          <o:OLEObject Type="Embed" ProgID="Visio.Drawing.11" ShapeID="_x0000_s1203" DrawAspect="Content" ObjectID="_1337073982" r:id="rId23"/>
        </w:pict>
      </w:r>
    </w:p>
    <w:p w:rsidR="00BF3129" w:rsidRDefault="00BF3129" w:rsidP="00BF3129"/>
    <w:p w:rsidR="00391FD8" w:rsidRDefault="00391FD8" w:rsidP="00BF3129"/>
    <w:p w:rsidR="00405F9B" w:rsidRDefault="00731FFB" w:rsidP="00405F9B">
      <w:pPr>
        <w:pStyle w:val="Heading2"/>
        <w:numPr>
          <w:ilvl w:val="2"/>
          <w:numId w:val="3"/>
        </w:numPr>
      </w:pPr>
      <w:bookmarkStart w:id="30" w:name="_Toc256071877"/>
      <w:r>
        <w:t xml:space="preserve">Flow </w:t>
      </w:r>
      <w:r w:rsidR="00EF0112">
        <w:t>Details</w:t>
      </w:r>
      <w:bookmarkEnd w:id="30"/>
    </w:p>
    <w:p w:rsidR="002423BA" w:rsidRPr="002423BA" w:rsidRDefault="002423BA" w:rsidP="002423BA"/>
    <w:p w:rsidR="00313CCE" w:rsidRDefault="002423BA" w:rsidP="006E5C70">
      <w:pPr>
        <w:numPr>
          <w:ilvl w:val="0"/>
          <w:numId w:val="17"/>
        </w:numPr>
      </w:pPr>
      <w:r>
        <w:t xml:space="preserve">Order Place Interface is invoked by </w:t>
      </w:r>
      <w:smartTag w:uri="urn:schemas-microsoft-com:office:smarttags" w:element="City">
        <w:smartTag w:uri="urn:schemas-microsoft-com:office:smarttags" w:element="place">
          <w:r>
            <w:t>Sterling</w:t>
          </w:r>
        </w:smartTag>
      </w:smartTag>
      <w:r>
        <w:t xml:space="preserve"> in response to either a </w:t>
      </w:r>
      <w:r w:rsidR="002F5831">
        <w:t>“New O</w:t>
      </w:r>
      <w:r>
        <w:t>rder</w:t>
      </w:r>
      <w:r w:rsidR="002F5831">
        <w:t>”</w:t>
      </w:r>
      <w:r>
        <w:t xml:space="preserve"> operation or a </w:t>
      </w:r>
      <w:r w:rsidR="002F5831">
        <w:t>“</w:t>
      </w:r>
      <w:r>
        <w:t>Change/Cancel Order</w:t>
      </w:r>
      <w:r w:rsidR="002F5831">
        <w:t>”</w:t>
      </w:r>
      <w:r>
        <w:t xml:space="preserve"> operation</w:t>
      </w:r>
      <w:r w:rsidR="00DD6B21">
        <w:t>.</w:t>
      </w:r>
      <w:r>
        <w:t xml:space="preserve"> As it happens behind the scenes, the user is not aware of invoking this call.</w:t>
      </w:r>
    </w:p>
    <w:p w:rsidR="000B0C03" w:rsidRDefault="00641D2B" w:rsidP="006E5C70">
      <w:pPr>
        <w:numPr>
          <w:ilvl w:val="0"/>
          <w:numId w:val="17"/>
        </w:numPr>
      </w:pPr>
      <w:r>
        <w:t xml:space="preserve">User exits </w:t>
      </w:r>
      <w:r w:rsidR="002423BA">
        <w:t xml:space="preserve">within the </w:t>
      </w:r>
      <w:smartTag w:uri="urn:schemas-microsoft-com:office:smarttags" w:element="place">
        <w:r w:rsidR="002423BA">
          <w:t>Sterling</w:t>
        </w:r>
      </w:smartTag>
      <w:r w:rsidR="002423BA">
        <w:t xml:space="preserve"> system will need to be implemented </w:t>
      </w:r>
      <w:r w:rsidR="00786F0E">
        <w:t xml:space="preserve">to call the </w:t>
      </w:r>
      <w:smartTag w:uri="urn:schemas-microsoft-com:office:smarttags" w:element="Street">
        <w:smartTag w:uri="urn:schemas-microsoft-com:office:smarttags" w:element="address">
          <w:r w:rsidR="002423BA">
            <w:t>Order Place</w:t>
          </w:r>
        </w:smartTag>
      </w:smartTag>
      <w:r w:rsidR="002423BA">
        <w:t xml:space="preserve"> web service exposed by webM</w:t>
      </w:r>
      <w:r w:rsidR="00786F0E">
        <w:t xml:space="preserve">ethods. </w:t>
      </w:r>
      <w:r w:rsidR="00022186">
        <w:t>The call is a real time synchronous call</w:t>
      </w:r>
      <w:r w:rsidR="003152CD">
        <w:t xml:space="preserve"> and </w:t>
      </w:r>
      <w:smartTag w:uri="urn:schemas-microsoft-com:office:smarttags" w:element="City">
        <w:smartTag w:uri="urn:schemas-microsoft-com:office:smarttags" w:element="place">
          <w:r w:rsidR="00040100">
            <w:t>Sterling</w:t>
          </w:r>
        </w:smartTag>
      </w:smartTag>
      <w:r w:rsidR="00040100">
        <w:t xml:space="preserve"> </w:t>
      </w:r>
      <w:r w:rsidR="003152CD">
        <w:t>will wait for a response.</w:t>
      </w:r>
      <w:r w:rsidR="004F43D8">
        <w:t xml:space="preserve"> </w:t>
      </w:r>
    </w:p>
    <w:p w:rsidR="003152CD" w:rsidRDefault="003152CD" w:rsidP="006E5C70">
      <w:pPr>
        <w:numPr>
          <w:ilvl w:val="0"/>
          <w:numId w:val="17"/>
        </w:numPr>
      </w:pPr>
      <w:r>
        <w:t>The respon</w:t>
      </w:r>
      <w:r w:rsidR="003D239F">
        <w:t xml:space="preserve">se could either come back with successful results. Or </w:t>
      </w:r>
      <w:r w:rsidR="00331B5C">
        <w:t>the</w:t>
      </w:r>
      <w:r w:rsidR="003D239F">
        <w:t xml:space="preserve"> transaction</w:t>
      </w:r>
      <w:r w:rsidR="00DC2213">
        <w:t xml:space="preserve"> as a whole may fail</w:t>
      </w:r>
      <w:r w:rsidR="000B0C03">
        <w:t>.</w:t>
      </w:r>
      <w:r w:rsidR="00D853F1">
        <w:t xml:space="preserve"> </w:t>
      </w:r>
      <w:r w:rsidR="000B0C03">
        <w:t>A</w:t>
      </w:r>
      <w:r w:rsidR="00D853F1">
        <w:t>t the header level</w:t>
      </w:r>
      <w:r w:rsidR="000B0C03">
        <w:t xml:space="preserve">, the “transaction status” field will return these </w:t>
      </w:r>
      <w:r w:rsidR="00DC2213">
        <w:t xml:space="preserve">success/failure </w:t>
      </w:r>
      <w:r w:rsidR="000B0C03">
        <w:t>codes.</w:t>
      </w:r>
      <w:r w:rsidR="00D853F1">
        <w:t xml:space="preserve"> There is no line level error on this transaction.</w:t>
      </w:r>
      <w:r w:rsidR="003D239F">
        <w:t xml:space="preserve"> </w:t>
      </w:r>
    </w:p>
    <w:p w:rsidR="000B0C03" w:rsidRDefault="002F5831" w:rsidP="000B0C03">
      <w:pPr>
        <w:numPr>
          <w:ilvl w:val="0"/>
          <w:numId w:val="17"/>
        </w:numPr>
      </w:pPr>
      <w:r>
        <w:t>In case no response is</w:t>
      </w:r>
      <w:r w:rsidR="000B0C03">
        <w:t xml:space="preserve"> received before a time-out, the order place transaction flow will be similar to the other error cases outlined above.</w:t>
      </w:r>
    </w:p>
    <w:p w:rsidR="000B0C03" w:rsidRDefault="00283836" w:rsidP="006E5C70">
      <w:pPr>
        <w:numPr>
          <w:ilvl w:val="0"/>
          <w:numId w:val="17"/>
        </w:numPr>
      </w:pPr>
      <w:r>
        <w:t>The behavio</w:t>
      </w:r>
      <w:r w:rsidR="00D35126">
        <w:t xml:space="preserve">r of the system is different during New Order and Change/Cancel Order. </w:t>
      </w:r>
    </w:p>
    <w:p w:rsidR="000B0C03" w:rsidRDefault="000B0C03" w:rsidP="000B0C03">
      <w:pPr>
        <w:numPr>
          <w:ilvl w:val="1"/>
          <w:numId w:val="17"/>
        </w:numPr>
      </w:pPr>
      <w:r>
        <w:t>For new orders -</w:t>
      </w:r>
      <w:r w:rsidR="00D35126">
        <w:t xml:space="preserve"> the </w:t>
      </w:r>
      <w:smartTag w:uri="urn:schemas-microsoft-com:office:smarttags" w:element="place">
        <w:r w:rsidR="00310517">
          <w:t>Sterling</w:t>
        </w:r>
      </w:smartTag>
      <w:r w:rsidR="00310517">
        <w:t xml:space="preserve"> </w:t>
      </w:r>
      <w:r w:rsidR="00DC2213">
        <w:t>system accepts the order (on</w:t>
      </w:r>
      <w:r w:rsidR="00D35126">
        <w:t xml:space="preserve"> hold, per business rules) even if there </w:t>
      </w:r>
      <w:r w:rsidR="00A7304E">
        <w:t>is</w:t>
      </w:r>
      <w:r w:rsidR="00D35126">
        <w:t xml:space="preserve"> an error </w:t>
      </w:r>
      <w:r>
        <w:t>during</w:t>
      </w:r>
      <w:r w:rsidR="00D35126">
        <w:t xml:space="preserve"> the </w:t>
      </w:r>
      <w:r>
        <w:t xml:space="preserve">call to </w:t>
      </w:r>
      <w:smartTag w:uri="urn:schemas-microsoft-com:office:smarttags" w:element="Street">
        <w:smartTag w:uri="urn:schemas-microsoft-com:office:smarttags" w:element="address">
          <w:r w:rsidR="00D35126">
            <w:t>Order Place</w:t>
          </w:r>
        </w:smartTag>
      </w:smartTag>
      <w:r w:rsidR="00D35126">
        <w:t xml:space="preserve"> interface. </w:t>
      </w:r>
    </w:p>
    <w:p w:rsidR="00D35126" w:rsidRDefault="000B0C03" w:rsidP="000B0C03">
      <w:pPr>
        <w:numPr>
          <w:ilvl w:val="1"/>
          <w:numId w:val="17"/>
        </w:numPr>
      </w:pPr>
      <w:r>
        <w:t>For Change/Cancel orders -</w:t>
      </w:r>
      <w:r w:rsidR="00D35126">
        <w:t xml:space="preserve"> if the </w:t>
      </w:r>
      <w:r w:rsidR="00A7304E">
        <w:t xml:space="preserve">call to the </w:t>
      </w:r>
      <w:smartTag w:uri="urn:schemas-microsoft-com:office:smarttags" w:element="Street">
        <w:smartTag w:uri="urn:schemas-microsoft-com:office:smarttags" w:element="address">
          <w:r w:rsidR="00D35126">
            <w:t>Order Place</w:t>
          </w:r>
        </w:smartTag>
      </w:smartTag>
      <w:r w:rsidR="00A7304E">
        <w:t xml:space="preserve"> interface</w:t>
      </w:r>
      <w:r w:rsidR="00D35126">
        <w:t xml:space="preserve"> fails the user is notified that the </w:t>
      </w:r>
      <w:smartTag w:uri="urn:schemas-microsoft-com:office:smarttags" w:element="Street">
        <w:smartTag w:uri="urn:schemas-microsoft-com:office:smarttags" w:element="address">
          <w:r w:rsidR="0083773D">
            <w:t>Order Place</w:t>
          </w:r>
        </w:smartTag>
      </w:smartTag>
      <w:r w:rsidR="0083773D">
        <w:t xml:space="preserve"> (change/cancel) </w:t>
      </w:r>
      <w:r w:rsidR="00DC2213">
        <w:t>action was unsuccessful and there are no changes made to the existing order.</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723615" w:rsidRDefault="00313CCE" w:rsidP="00313CCE">
      <w:pPr>
        <w:pStyle w:val="Heading2"/>
      </w:pPr>
      <w:bookmarkStart w:id="31" w:name="_Toc256071878"/>
      <w:r>
        <w:t>Field Mappin</w:t>
      </w:r>
      <w:r w:rsidR="00723615">
        <w:t>g</w:t>
      </w:r>
      <w:bookmarkEnd w:id="31"/>
    </w:p>
    <w:p w:rsidR="00723615" w:rsidRDefault="00723615" w:rsidP="00723615"/>
    <w:p w:rsidR="00483B2A" w:rsidRDefault="009055BD" w:rsidP="00723615">
      <w:r>
        <w:t xml:space="preserve">The attached file contains the mapping at a field level, between the </w:t>
      </w:r>
      <w:smartTag w:uri="urn:schemas-microsoft-com:office:smarttags" w:element="place">
        <w:smartTag w:uri="urn:schemas-microsoft-com:office:smarttags" w:element="City">
          <w:r>
            <w:t>Sterling</w:t>
          </w:r>
        </w:smartTag>
      </w:smartTag>
      <w:r>
        <w:t xml:space="preserve"> and Legacy systems.</w:t>
      </w:r>
    </w:p>
    <w:p w:rsidR="005A3C5D" w:rsidRDefault="005A3C5D" w:rsidP="00723615"/>
    <w:p w:rsidR="004456A5" w:rsidRDefault="00EE4259" w:rsidP="00723615">
      <w:r>
        <w:object w:dxaOrig="1534" w:dyaOrig="992">
          <v:shape id="_x0000_i1026" type="#_x0000_t75" style="width:76.5pt;height:49.5pt" o:ole="">
            <v:imagedata r:id="rId24" o:title=""/>
          </v:shape>
          <o:OLEObject Type="Embed" ProgID="Excel.Sheet.8" ShapeID="_x0000_i1026" DrawAspect="Icon" ObjectID="_1337073976" r:id="rId25"/>
        </w:object>
      </w:r>
    </w:p>
    <w:p w:rsidR="009055BD" w:rsidRDefault="009055BD" w:rsidP="00723615"/>
    <w:p w:rsidR="009055BD" w:rsidRDefault="009055BD" w:rsidP="00723615"/>
    <w:p w:rsidR="009055BD" w:rsidRDefault="009055BD" w:rsidP="00723615"/>
    <w:p w:rsidR="00723615" w:rsidRPr="00723615" w:rsidRDefault="00723615" w:rsidP="00723615"/>
    <w:p w:rsidR="00313CCE" w:rsidRDefault="00313CCE" w:rsidP="00313CCE">
      <w:pPr>
        <w:pStyle w:val="Heading2"/>
      </w:pPr>
      <w:bookmarkStart w:id="32" w:name="_Toc256071879"/>
      <w:r>
        <w:t>Schema</w:t>
      </w:r>
      <w:bookmarkEnd w:id="32"/>
    </w:p>
    <w:p w:rsidR="00F04842" w:rsidRDefault="00F04842" w:rsidP="00F04842"/>
    <w:p w:rsidR="005650B5" w:rsidRDefault="005650B5" w:rsidP="00F04842">
      <w:r>
        <w:t xml:space="preserve">The schema defines the structure of the XML messages exchanged between </w:t>
      </w:r>
      <w:smartTag w:uri="urn:schemas-microsoft-com:office:smarttags" w:element="City">
        <w:smartTag w:uri="urn:schemas-microsoft-com:office:smarttags" w:element="place">
          <w:r>
            <w:t>Sterling</w:t>
          </w:r>
        </w:smartTag>
      </w:smartTag>
      <w:r>
        <w:t xml:space="preserve"> and webMethods. Since the method of communication is a web service, the schema will be described in a Web Service Definition Language document and attached here.</w:t>
      </w:r>
      <w:r w:rsidR="00255AD5">
        <w:t xml:space="preserve"> </w:t>
      </w:r>
    </w:p>
    <w:p w:rsidR="00255AD5" w:rsidRDefault="00255AD5" w:rsidP="00F04842"/>
    <w:p w:rsidR="00255AD5" w:rsidRDefault="00255AD5" w:rsidP="00F04842">
      <w:r>
        <w:t xml:space="preserve">NOTE: Am attaching a rough draft of the xml structure that Sterling expects the interface to have. But the final version of the WSDL will be provided by webMethods to replace the sections below </w:t>
      </w:r>
    </w:p>
    <w:p w:rsidR="00E63C30" w:rsidRDefault="00E63C30" w:rsidP="00FE21E4"/>
    <w:p w:rsidR="00255AD5" w:rsidRDefault="00255AD5" w:rsidP="00255AD5">
      <w:pPr>
        <w:pStyle w:val="Heading2"/>
        <w:numPr>
          <w:ilvl w:val="2"/>
          <w:numId w:val="3"/>
        </w:numPr>
      </w:pPr>
      <w:bookmarkStart w:id="33" w:name="_Toc256013788"/>
      <w:r>
        <w:t xml:space="preserve">Input </w:t>
      </w:r>
      <w:r w:rsidR="001E4EE9">
        <w:t xml:space="preserve">and Output </w:t>
      </w:r>
      <w:r>
        <w:t>Xml (from Sterling to webMethods</w:t>
      </w:r>
      <w:r w:rsidR="001E4EE9">
        <w:t xml:space="preserve"> Request and webMethods to Sterling Response</w:t>
      </w:r>
      <w:r>
        <w:t>)</w:t>
      </w:r>
      <w:bookmarkEnd w:id="33"/>
    </w:p>
    <w:p w:rsidR="00255AD5" w:rsidRDefault="00255AD5" w:rsidP="00255AD5">
      <w:r>
        <w:t>&lt;?xml version="1.0" encoding="utf-8"?&gt;</w:t>
      </w:r>
    </w:p>
    <w:p w:rsidR="00255AD5" w:rsidRDefault="00255AD5" w:rsidP="00255AD5">
      <w:r>
        <w:t>&lt;Order&gt;</w:t>
      </w:r>
    </w:p>
    <w:p w:rsidR="00255AD5" w:rsidRDefault="00255AD5" w:rsidP="00255AD5">
      <w:r>
        <w:tab/>
        <w:t>&lt;SourceIndicator/&gt;</w:t>
      </w:r>
    </w:p>
    <w:p w:rsidR="00255AD5" w:rsidRDefault="00255AD5" w:rsidP="00255AD5">
      <w:r>
        <w:tab/>
        <w:t>&lt;EnvironmentId/&gt;</w:t>
      </w:r>
    </w:p>
    <w:p w:rsidR="00255AD5" w:rsidRDefault="00255AD5" w:rsidP="00255AD5">
      <w:r>
        <w:tab/>
        <w:t>&lt;Company/&gt;</w:t>
      </w:r>
    </w:p>
    <w:p w:rsidR="00255AD5" w:rsidRDefault="00255AD5" w:rsidP="00255AD5">
      <w:r>
        <w:tab/>
        <w:t>&lt;WebConfirmationNumber/&gt;</w:t>
      </w:r>
    </w:p>
    <w:p w:rsidR="00255AD5" w:rsidRDefault="00255AD5" w:rsidP="00255AD5">
      <w:r>
        <w:tab/>
        <w:t>&lt;OrderingDivision/&gt;</w:t>
      </w:r>
    </w:p>
    <w:p w:rsidR="00255AD5" w:rsidRDefault="00255AD5" w:rsidP="00255AD5">
      <w:r>
        <w:tab/>
        <w:t>&lt;LegacyOrderNumber/&gt;</w:t>
      </w:r>
    </w:p>
    <w:p w:rsidR="00255AD5" w:rsidRDefault="00255AD5" w:rsidP="00255AD5">
      <w:r>
        <w:tab/>
        <w:t>&lt;GenerationNumber/&gt;</w:t>
      </w:r>
    </w:p>
    <w:p w:rsidR="00255AD5" w:rsidRDefault="00255AD5" w:rsidP="00255AD5">
      <w:r>
        <w:tab/>
        <w:t>&lt;LegacyOrderType/&gt;</w:t>
      </w:r>
    </w:p>
    <w:p w:rsidR="00255AD5" w:rsidRDefault="00255AD5" w:rsidP="00255AD5">
      <w:r>
        <w:tab/>
        <w:t>&lt;Update Flag/&gt;</w:t>
      </w:r>
    </w:p>
    <w:p w:rsidR="00255AD5" w:rsidRDefault="00255AD5" w:rsidP="00255AD5">
      <w:r>
        <w:tab/>
        <w:t>&lt;ShipFromDivision/&gt;</w:t>
      </w:r>
    </w:p>
    <w:p w:rsidR="00255AD5" w:rsidRDefault="00255AD5" w:rsidP="00255AD5">
      <w:r>
        <w:tab/>
        <w:t>&lt;CustomerDivision/&gt;</w:t>
      </w:r>
    </w:p>
    <w:p w:rsidR="00255AD5" w:rsidRDefault="00255AD5" w:rsidP="00255AD5">
      <w:r>
        <w:tab/>
        <w:t>&lt;CustomerNumber/&gt;</w:t>
      </w:r>
    </w:p>
    <w:p w:rsidR="00255AD5" w:rsidRDefault="00255AD5" w:rsidP="00255AD5">
      <w:r>
        <w:tab/>
        <w:t>&lt;ShipToSuffix/&gt;</w:t>
      </w:r>
    </w:p>
    <w:p w:rsidR="00255AD5" w:rsidRDefault="00255AD5" w:rsidP="00255AD5">
      <w:r>
        <w:tab/>
        <w:t>&lt;ShipToName/&gt;</w:t>
      </w:r>
    </w:p>
    <w:p w:rsidR="00255AD5" w:rsidRDefault="00255AD5" w:rsidP="00255AD5">
      <w:r>
        <w:tab/>
        <w:t>&lt;AttentionName/&gt;</w:t>
      </w:r>
    </w:p>
    <w:p w:rsidR="00255AD5" w:rsidRDefault="00255AD5" w:rsidP="00255AD5">
      <w:r>
        <w:tab/>
        <w:t>&lt;ShipToAddress1/&gt;</w:t>
      </w:r>
    </w:p>
    <w:p w:rsidR="00255AD5" w:rsidRDefault="00255AD5" w:rsidP="00255AD5">
      <w:r>
        <w:tab/>
        <w:t>&lt;ShipToAddress2/&gt;</w:t>
      </w:r>
    </w:p>
    <w:p w:rsidR="00255AD5" w:rsidRDefault="00255AD5" w:rsidP="00255AD5">
      <w:r>
        <w:tab/>
        <w:t>&lt;ShipToAddress3/&gt;</w:t>
      </w:r>
    </w:p>
    <w:p w:rsidR="00255AD5" w:rsidRDefault="00255AD5" w:rsidP="00255AD5">
      <w:r>
        <w:tab/>
        <w:t>&lt;ShipToCity/&gt;</w:t>
      </w:r>
    </w:p>
    <w:p w:rsidR="00255AD5" w:rsidRDefault="00255AD5" w:rsidP="00255AD5">
      <w:r>
        <w:tab/>
        <w:t>&lt;ShipToState/&gt;</w:t>
      </w:r>
    </w:p>
    <w:p w:rsidR="00255AD5" w:rsidRDefault="00255AD5" w:rsidP="00255AD5">
      <w:r>
        <w:tab/>
        <w:t>&lt;ShipToZIP/&gt;</w:t>
      </w:r>
    </w:p>
    <w:p w:rsidR="00255AD5" w:rsidRDefault="00255AD5" w:rsidP="00255AD5">
      <w:r>
        <w:tab/>
        <w:t>&lt;ShipToCountryCode/&gt;</w:t>
      </w:r>
    </w:p>
    <w:p w:rsidR="00255AD5" w:rsidRDefault="00255AD5" w:rsidP="00255AD5">
      <w:r>
        <w:tab/>
        <w:t>&lt;BillToSuffix/&gt;</w:t>
      </w:r>
    </w:p>
    <w:p w:rsidR="00255AD5" w:rsidRDefault="00255AD5" w:rsidP="00255AD5">
      <w:r>
        <w:tab/>
        <w:t>&lt;BillToAddress1/&gt;</w:t>
      </w:r>
    </w:p>
    <w:p w:rsidR="00255AD5" w:rsidRDefault="00255AD5" w:rsidP="00255AD5">
      <w:r>
        <w:tab/>
        <w:t>&lt;BillToAddress2/&gt;</w:t>
      </w:r>
    </w:p>
    <w:p w:rsidR="00255AD5" w:rsidRDefault="00255AD5" w:rsidP="00255AD5">
      <w:r>
        <w:tab/>
        <w:t>&lt;BillToAddress3/&gt;</w:t>
      </w:r>
    </w:p>
    <w:p w:rsidR="00255AD5" w:rsidRDefault="00255AD5" w:rsidP="00255AD5">
      <w:r>
        <w:tab/>
        <w:t>&lt;BillToCity/&gt;</w:t>
      </w:r>
    </w:p>
    <w:p w:rsidR="00255AD5" w:rsidRDefault="00255AD5" w:rsidP="00255AD5">
      <w:r>
        <w:lastRenderedPageBreak/>
        <w:tab/>
        <w:t>&lt;BillToState/&gt;</w:t>
      </w:r>
    </w:p>
    <w:p w:rsidR="00255AD5" w:rsidRDefault="00255AD5" w:rsidP="00255AD5">
      <w:r>
        <w:tab/>
        <w:t>&lt;BillToZIP/&gt;</w:t>
      </w:r>
    </w:p>
    <w:p w:rsidR="00255AD5" w:rsidRDefault="00255AD5" w:rsidP="00255AD5">
      <w:r>
        <w:tab/>
        <w:t>&lt;BillToCountryCode/&gt;</w:t>
      </w:r>
    </w:p>
    <w:p w:rsidR="00255AD5" w:rsidRDefault="00255AD5" w:rsidP="00255AD5">
      <w:r>
        <w:tab/>
        <w:t>&lt;CustomerPO/&gt;</w:t>
      </w:r>
    </w:p>
    <w:p w:rsidR="00255AD5" w:rsidRDefault="00255AD5" w:rsidP="00255AD5">
      <w:r>
        <w:tab/>
        <w:t>&lt;OrderCode/&gt;</w:t>
      </w:r>
    </w:p>
    <w:p w:rsidR="00255AD5" w:rsidRDefault="00255AD5" w:rsidP="00255AD5">
      <w:r>
        <w:tab/>
        <w:t>&lt;ShipComplete/&gt;</w:t>
      </w:r>
    </w:p>
    <w:p w:rsidR="00255AD5" w:rsidRDefault="00255AD5" w:rsidP="00255AD5">
      <w:r>
        <w:tab/>
        <w:t>&lt;WillCall/&gt;</w:t>
      </w:r>
    </w:p>
    <w:p w:rsidR="00255AD5" w:rsidRDefault="00255AD5" w:rsidP="00255AD5">
      <w:r>
        <w:tab/>
        <w:t>&lt;ShipDate/&gt;</w:t>
      </w:r>
    </w:p>
    <w:p w:rsidR="00255AD5" w:rsidRDefault="00255AD5" w:rsidP="00255AD5">
      <w:r>
        <w:tab/>
        <w:t>&lt;HeaderComments/&gt;</w:t>
      </w:r>
    </w:p>
    <w:p w:rsidR="00255AD5" w:rsidRDefault="00255AD5" w:rsidP="00255AD5">
      <w:r>
        <w:tab/>
        <w:t>&lt;OrderedByName/&gt;</w:t>
      </w:r>
    </w:p>
    <w:p w:rsidR="00255AD5" w:rsidRDefault="00255AD5" w:rsidP="00255AD5">
      <w:r>
        <w:tab/>
        <w:t>&lt;OrderCreateDate/&gt;</w:t>
      </w:r>
    </w:p>
    <w:p w:rsidR="00255AD5" w:rsidRDefault="00255AD5" w:rsidP="00255AD5">
      <w:r>
        <w:tab/>
        <w:t>&lt;OrderSource/&gt;</w:t>
      </w:r>
    </w:p>
    <w:p w:rsidR="00255AD5" w:rsidRDefault="00255AD5" w:rsidP="00255AD5">
      <w:r>
        <w:tab/>
        <w:t>&lt;HeaderProcessCode/&gt;</w:t>
      </w:r>
    </w:p>
    <w:p w:rsidR="00255AD5" w:rsidRDefault="00255AD5" w:rsidP="00255AD5">
      <w:r>
        <w:tab/>
        <w:t>&lt;OrderStatus/&gt;</w:t>
      </w:r>
    </w:p>
    <w:p w:rsidR="00255AD5" w:rsidRDefault="00255AD5" w:rsidP="00255AD5">
      <w:r>
        <w:tab/>
        <w:t>&lt;OrderStatusComment/&gt;</w:t>
      </w:r>
    </w:p>
    <w:p w:rsidR="00255AD5" w:rsidRDefault="00255AD5" w:rsidP="00255AD5">
      <w:r>
        <w:tab/>
        <w:t>&lt;CurrencyCode/&gt;</w:t>
      </w:r>
    </w:p>
    <w:p w:rsidR="00255AD5" w:rsidRDefault="00255AD5" w:rsidP="00255AD5">
      <w:r>
        <w:tab/>
        <w:t>&lt;TotalShippableValue/&gt;</w:t>
      </w:r>
    </w:p>
    <w:p w:rsidR="00255AD5" w:rsidRDefault="00255AD5" w:rsidP="00255AD5">
      <w:r>
        <w:tab/>
        <w:t>&lt;TotalOrderValue/&gt;</w:t>
      </w:r>
    </w:p>
    <w:p w:rsidR="00255AD5" w:rsidRDefault="00255AD5" w:rsidP="00255AD5">
      <w:r>
        <w:tab/>
        <w:t>&lt;OrderSpecialCharges/&gt;</w:t>
      </w:r>
    </w:p>
    <w:p w:rsidR="00255AD5" w:rsidRDefault="00255AD5" w:rsidP="00255AD5">
      <w:r>
        <w:tab/>
        <w:t>&lt;OrderFreight/&gt;</w:t>
      </w:r>
    </w:p>
    <w:p w:rsidR="00255AD5" w:rsidRDefault="00255AD5" w:rsidP="00255AD5">
      <w:r>
        <w:tab/>
        <w:t>&lt;OrderTax/&gt;</w:t>
      </w:r>
    </w:p>
    <w:p w:rsidR="00255AD5" w:rsidRDefault="00255AD5" w:rsidP="00255AD5">
      <w:r>
        <w:tab/>
        <w:t>&lt;HeaderStatusCode/&gt;</w:t>
      </w:r>
    </w:p>
    <w:p w:rsidR="00255AD5" w:rsidRDefault="00255AD5" w:rsidP="00255AD5">
      <w:r>
        <w:tab/>
        <w:t>&lt;LineItems&gt;</w:t>
      </w:r>
    </w:p>
    <w:p w:rsidR="00255AD5" w:rsidRDefault="00255AD5" w:rsidP="00255AD5">
      <w:r>
        <w:tab/>
      </w:r>
      <w:r>
        <w:tab/>
        <w:t>&lt;LineItem&gt;</w:t>
      </w:r>
    </w:p>
    <w:p w:rsidR="00255AD5" w:rsidRDefault="00255AD5" w:rsidP="00255AD5">
      <w:r>
        <w:tab/>
      </w:r>
      <w:r>
        <w:tab/>
      </w:r>
      <w:r>
        <w:tab/>
        <w:t>&lt;WebLineNumber/&gt;</w:t>
      </w:r>
    </w:p>
    <w:p w:rsidR="00255AD5" w:rsidRDefault="00255AD5" w:rsidP="00255AD5">
      <w:r>
        <w:tab/>
      </w:r>
      <w:r>
        <w:tab/>
      </w:r>
      <w:r>
        <w:tab/>
        <w:t>&lt;LegacyLineNumber/&gt;</w:t>
      </w:r>
    </w:p>
    <w:p w:rsidR="00255AD5" w:rsidRDefault="00255AD5" w:rsidP="00255AD5">
      <w:r>
        <w:tab/>
      </w:r>
      <w:r>
        <w:tab/>
      </w:r>
      <w:r>
        <w:tab/>
        <w:t>&lt;LineDistributionNumber/&gt;</w:t>
      </w:r>
    </w:p>
    <w:p w:rsidR="00255AD5" w:rsidRDefault="00255AD5" w:rsidP="00255AD5">
      <w:r>
        <w:tab/>
      </w:r>
      <w:r>
        <w:tab/>
      </w:r>
      <w:r>
        <w:tab/>
        <w:t>&lt;LineProcessCode/&gt;</w:t>
      </w:r>
    </w:p>
    <w:p w:rsidR="00255AD5" w:rsidRDefault="00255AD5" w:rsidP="00255AD5">
      <w:r>
        <w:tab/>
      </w:r>
      <w:r>
        <w:tab/>
      </w:r>
      <w:r>
        <w:tab/>
        <w:t>&lt;LineType/&gt;</w:t>
      </w:r>
    </w:p>
    <w:p w:rsidR="00255AD5" w:rsidRDefault="00255AD5" w:rsidP="00255AD5">
      <w:r>
        <w:tab/>
      </w:r>
      <w:r>
        <w:tab/>
      </w:r>
      <w:r>
        <w:tab/>
        <w:t>&lt;LegacyProductCode/&gt;</w:t>
      </w:r>
    </w:p>
    <w:p w:rsidR="00255AD5" w:rsidRDefault="00255AD5" w:rsidP="00255AD5">
      <w:pPr>
        <w:rPr>
          <w:ins w:id="34" w:author="prgupta" w:date="2010-06-03T12:35:00Z"/>
        </w:rPr>
      </w:pPr>
      <w:r>
        <w:tab/>
      </w:r>
      <w:r>
        <w:tab/>
      </w:r>
      <w:r>
        <w:tab/>
        <w:t>&lt;CustomerProductCode/&gt;</w:t>
      </w:r>
    </w:p>
    <w:p w:rsidR="009B537D" w:rsidRDefault="009B537D" w:rsidP="00255AD5">
      <w:ins w:id="35" w:author="prgupta" w:date="2010-06-03T12:35:00Z">
        <w:r>
          <w:tab/>
        </w:r>
        <w:r>
          <w:tab/>
        </w:r>
        <w:r>
          <w:tab/>
          <w:t>&lt;SpecialChargeCode/&gt;</w:t>
        </w:r>
      </w:ins>
    </w:p>
    <w:p w:rsidR="00255AD5" w:rsidRDefault="00255AD5" w:rsidP="00255AD5">
      <w:r>
        <w:tab/>
      </w:r>
      <w:r>
        <w:tab/>
      </w:r>
      <w:r>
        <w:tab/>
        <w:t>&lt;BaseUnitOfMeasure/&gt;</w:t>
      </w:r>
    </w:p>
    <w:p w:rsidR="00255AD5" w:rsidRDefault="00255AD5" w:rsidP="00255AD5">
      <w:pPr>
        <w:rPr>
          <w:ins w:id="36" w:author="prgupta" w:date="2010-06-03T12:35:00Z"/>
        </w:rPr>
      </w:pPr>
      <w:r>
        <w:tab/>
      </w:r>
      <w:r>
        <w:tab/>
      </w:r>
      <w:r>
        <w:tab/>
        <w:t>&lt;OrderedQtyInBase/&gt;</w:t>
      </w:r>
    </w:p>
    <w:p w:rsidR="008B1367" w:rsidRDefault="008B1367" w:rsidP="00255AD5">
      <w:pPr>
        <w:rPr>
          <w:ins w:id="37" w:author="prgupta" w:date="2010-06-03T12:35:00Z"/>
        </w:rPr>
      </w:pPr>
      <w:ins w:id="38" w:author="prgupta" w:date="2010-06-03T12:35:00Z">
        <w:r>
          <w:tab/>
        </w:r>
        <w:r>
          <w:tab/>
        </w:r>
        <w:r>
          <w:tab/>
          <w:t>&lt;ShippedQtyInBase/&gt;</w:t>
        </w:r>
      </w:ins>
    </w:p>
    <w:p w:rsidR="008B1367" w:rsidRDefault="008B1367" w:rsidP="00255AD5">
      <w:ins w:id="39" w:author="prgupta" w:date="2010-06-03T12:35:00Z">
        <w:r>
          <w:tab/>
        </w:r>
        <w:r>
          <w:tab/>
        </w:r>
        <w:r>
          <w:tab/>
          <w:t>&lt;BackorderedQtyInBase/&gt;</w:t>
        </w:r>
      </w:ins>
    </w:p>
    <w:p w:rsidR="00255AD5" w:rsidRDefault="00255AD5" w:rsidP="00255AD5">
      <w:r>
        <w:tab/>
      </w:r>
      <w:r>
        <w:tab/>
      </w:r>
      <w:r>
        <w:tab/>
        <w:t>&lt;PriceUnitOfMeasure/&gt;</w:t>
      </w:r>
    </w:p>
    <w:p w:rsidR="00255AD5" w:rsidRDefault="00255AD5" w:rsidP="00255AD5">
      <w:r>
        <w:tab/>
      </w:r>
      <w:r>
        <w:tab/>
      </w:r>
      <w:r>
        <w:tab/>
        <w:t>&lt;UnitPrice/&gt;</w:t>
      </w:r>
    </w:p>
    <w:p w:rsidR="00255AD5" w:rsidRDefault="00255AD5" w:rsidP="00255AD5">
      <w:r>
        <w:tab/>
      </w:r>
      <w:r>
        <w:tab/>
      </w:r>
      <w:r>
        <w:tab/>
        <w:t>&lt;LineDescription/&gt;</w:t>
      </w:r>
    </w:p>
    <w:p w:rsidR="00255AD5" w:rsidRDefault="00255AD5" w:rsidP="00255AD5">
      <w:r>
        <w:tab/>
      </w:r>
      <w:r>
        <w:tab/>
      </w:r>
      <w:r>
        <w:tab/>
        <w:t>&lt;PriceOverrideFlag/&gt;</w:t>
      </w:r>
    </w:p>
    <w:p w:rsidR="00255AD5" w:rsidRDefault="00255AD5" w:rsidP="00255AD5">
      <w:r>
        <w:tab/>
      </w:r>
      <w:r>
        <w:tab/>
      </w:r>
      <w:r>
        <w:tab/>
        <w:t>&lt;RequestedUnitOfMeasure/&gt;</w:t>
      </w:r>
    </w:p>
    <w:p w:rsidR="00255AD5" w:rsidRDefault="00255AD5" w:rsidP="00255AD5">
      <w:r>
        <w:tab/>
      </w:r>
      <w:r>
        <w:tab/>
      </w:r>
      <w:r>
        <w:tab/>
        <w:t>&lt;RequestedOrderQuantity/&gt;</w:t>
      </w:r>
    </w:p>
    <w:p w:rsidR="00255AD5" w:rsidRDefault="00255AD5" w:rsidP="00255AD5">
      <w:r>
        <w:tab/>
      </w:r>
      <w:r>
        <w:tab/>
      </w:r>
      <w:r>
        <w:tab/>
        <w:t>&lt;ShippedQty/&gt;</w:t>
      </w:r>
    </w:p>
    <w:p w:rsidR="00255AD5" w:rsidRDefault="00255AD5" w:rsidP="00255AD5">
      <w:r>
        <w:tab/>
      </w:r>
      <w:r>
        <w:tab/>
      </w:r>
      <w:r>
        <w:tab/>
        <w:t>&lt;BackOrderQty/&gt;</w:t>
      </w:r>
    </w:p>
    <w:p w:rsidR="00255AD5" w:rsidRDefault="00255AD5" w:rsidP="00255AD5">
      <w:r>
        <w:tab/>
      </w:r>
      <w:r>
        <w:tab/>
      </w:r>
      <w:r>
        <w:tab/>
        <w:t>&lt;CustomerLineNumber/&gt;</w:t>
      </w:r>
    </w:p>
    <w:p w:rsidR="00255AD5" w:rsidRDefault="00255AD5" w:rsidP="00255AD5">
      <w:pPr>
        <w:rPr>
          <w:ins w:id="40" w:author="prgupta" w:date="2010-06-03T12:36:00Z"/>
        </w:rPr>
      </w:pPr>
      <w:r>
        <w:tab/>
      </w:r>
      <w:r>
        <w:tab/>
      </w:r>
      <w:r>
        <w:tab/>
        <w:t>&lt;CustomerLinePONumber/&gt;</w:t>
      </w:r>
    </w:p>
    <w:p w:rsidR="00540C4A" w:rsidRDefault="00540C4A" w:rsidP="00255AD5">
      <w:ins w:id="41" w:author="prgupta" w:date="2010-06-03T12:36:00Z">
        <w:r>
          <w:tab/>
        </w:r>
        <w:r>
          <w:tab/>
        </w:r>
        <w:r>
          <w:tab/>
          <w:t>&lt;Customer</w:t>
        </w:r>
        <w:r w:rsidR="00136EC9">
          <w:t>Line</w:t>
        </w:r>
        <w:r>
          <w:t>AccountNumber/&gt;</w:t>
        </w:r>
      </w:ins>
    </w:p>
    <w:p w:rsidR="00255AD5" w:rsidRDefault="00255AD5" w:rsidP="00255AD5">
      <w:r>
        <w:tab/>
      </w:r>
      <w:r>
        <w:tab/>
      </w:r>
      <w:r>
        <w:tab/>
        <w:t>&lt;CustomerUserField1/&gt;</w:t>
      </w:r>
    </w:p>
    <w:p w:rsidR="00255AD5" w:rsidRDefault="00255AD5" w:rsidP="00255AD5">
      <w:r>
        <w:tab/>
      </w:r>
      <w:r>
        <w:tab/>
      </w:r>
      <w:r>
        <w:tab/>
        <w:t>&lt;CustomerUserField2/&gt;</w:t>
      </w:r>
    </w:p>
    <w:p w:rsidR="00255AD5" w:rsidRDefault="00255AD5" w:rsidP="00255AD5">
      <w:r>
        <w:tab/>
      </w:r>
      <w:r>
        <w:tab/>
      </w:r>
      <w:r>
        <w:tab/>
        <w:t>&lt;CustomerUserField3/&gt;</w:t>
      </w:r>
    </w:p>
    <w:p w:rsidR="00255AD5" w:rsidRDefault="00255AD5" w:rsidP="00255AD5">
      <w:pPr>
        <w:rPr>
          <w:ins w:id="42" w:author="prgupta" w:date="2010-06-03T12:36:00Z"/>
        </w:rPr>
      </w:pPr>
      <w:r>
        <w:tab/>
      </w:r>
      <w:r>
        <w:tab/>
      </w:r>
      <w:r>
        <w:tab/>
        <w:t>&lt;ShipFromBranch/&gt;</w:t>
      </w:r>
    </w:p>
    <w:p w:rsidR="002923FD" w:rsidRDefault="002923FD" w:rsidP="00255AD5">
      <w:pPr>
        <w:rPr>
          <w:ins w:id="43" w:author="prgupta" w:date="2010-06-03T12:36:00Z"/>
        </w:rPr>
      </w:pPr>
      <w:ins w:id="44" w:author="prgupta" w:date="2010-06-03T12:36:00Z">
        <w:r>
          <w:tab/>
        </w:r>
        <w:r>
          <w:tab/>
        </w:r>
        <w:r>
          <w:tab/>
          <w:t>&lt;CouponCode/&gt;</w:t>
        </w:r>
      </w:ins>
    </w:p>
    <w:p w:rsidR="002923FD" w:rsidRDefault="002923FD" w:rsidP="00255AD5">
      <w:ins w:id="45" w:author="prgupta" w:date="2010-06-03T12:36:00Z">
        <w:r>
          <w:tab/>
        </w:r>
        <w:r>
          <w:tab/>
        </w:r>
        <w:r>
          <w:tab/>
          <w:t>&lt;AdjustmentAmount/&gt;</w:t>
        </w:r>
      </w:ins>
    </w:p>
    <w:p w:rsidR="00255AD5" w:rsidRDefault="00255AD5" w:rsidP="00255AD5">
      <w:r>
        <w:tab/>
      </w:r>
      <w:r>
        <w:tab/>
      </w:r>
      <w:r>
        <w:tab/>
        <w:t>&lt;LineNotes/&gt;</w:t>
      </w:r>
    </w:p>
    <w:p w:rsidR="00255AD5" w:rsidRDefault="00255AD5" w:rsidP="00255AD5">
      <w:r>
        <w:tab/>
      </w:r>
      <w:r>
        <w:tab/>
      </w:r>
      <w:r>
        <w:tab/>
        <w:t>&lt;LineSpecialCharges/&gt;</w:t>
      </w:r>
    </w:p>
    <w:p w:rsidR="00255AD5" w:rsidRDefault="00255AD5" w:rsidP="00255AD5">
      <w:r>
        <w:tab/>
      </w:r>
      <w:r>
        <w:tab/>
      </w:r>
      <w:r>
        <w:tab/>
        <w:t>&lt;LineFreight/&gt;</w:t>
      </w:r>
    </w:p>
    <w:p w:rsidR="00255AD5" w:rsidRDefault="00255AD5" w:rsidP="00255AD5">
      <w:r>
        <w:tab/>
      </w:r>
      <w:r>
        <w:tab/>
      </w:r>
      <w:r>
        <w:tab/>
        <w:t>&lt;LineTax/&gt;</w:t>
      </w:r>
    </w:p>
    <w:p w:rsidR="00255AD5" w:rsidRDefault="00255AD5" w:rsidP="00255AD5">
      <w:pPr>
        <w:rPr>
          <w:ins w:id="46" w:author="prgupta" w:date="2010-06-03T12:37:00Z"/>
        </w:rPr>
      </w:pPr>
      <w:r>
        <w:tab/>
      </w:r>
      <w:r>
        <w:tab/>
      </w:r>
      <w:r>
        <w:tab/>
        <w:t>&lt;LineTotal/&gt;</w:t>
      </w:r>
    </w:p>
    <w:p w:rsidR="00C67E57" w:rsidRDefault="00C67E57" w:rsidP="00255AD5">
      <w:ins w:id="47" w:author="prgupta" w:date="2010-06-03T12:37:00Z">
        <w:r>
          <w:tab/>
        </w:r>
        <w:r>
          <w:tab/>
        </w:r>
        <w:r>
          <w:tab/>
          <w:t>&lt;OrderedQtyLineTotal/&gt;</w:t>
        </w:r>
      </w:ins>
    </w:p>
    <w:p w:rsidR="00255AD5" w:rsidRDefault="00255AD5" w:rsidP="00255AD5">
      <w:r>
        <w:lastRenderedPageBreak/>
        <w:tab/>
      </w:r>
      <w:r>
        <w:tab/>
      </w:r>
      <w:r>
        <w:tab/>
        <w:t>&lt;LineStatusCode/&gt;</w:t>
      </w:r>
    </w:p>
    <w:p w:rsidR="00255AD5" w:rsidRDefault="00255AD5" w:rsidP="00255AD5">
      <w:r>
        <w:tab/>
      </w:r>
      <w:r>
        <w:tab/>
        <w:t>&lt;/LineItem&gt;</w:t>
      </w:r>
    </w:p>
    <w:p w:rsidR="00255AD5" w:rsidRDefault="00255AD5" w:rsidP="00255AD5">
      <w:r>
        <w:tab/>
        <w:t>&lt;/LineItems&gt;</w:t>
      </w:r>
    </w:p>
    <w:p w:rsidR="00255AD5" w:rsidRDefault="00255AD5" w:rsidP="00255AD5">
      <w:r>
        <w:t>&lt;/Order&gt;</w:t>
      </w:r>
    </w:p>
    <w:p w:rsidR="00255AD5" w:rsidRDefault="00255AD5" w:rsidP="00FE21E4"/>
    <w:p w:rsidR="00C60A2F" w:rsidRDefault="00E63C30" w:rsidP="00FE21E4">
      <w:r>
        <w:t>[TBD] Insert WSDL once it is agreed upon with webMethods.</w:t>
      </w:r>
    </w:p>
    <w:p w:rsidR="00FE21E4" w:rsidRPr="00D008E6" w:rsidRDefault="00FE21E4" w:rsidP="00FE21E4"/>
    <w:p w:rsidR="00313CCE" w:rsidRDefault="00313CCE" w:rsidP="00313CCE">
      <w:pPr>
        <w:pStyle w:val="Heading2"/>
      </w:pPr>
      <w:bookmarkStart w:id="48" w:name="_Toc256071880"/>
      <w:r>
        <w:t>Screen Shot</w:t>
      </w:r>
      <w:bookmarkEnd w:id="48"/>
    </w:p>
    <w:p w:rsidR="00285DC0" w:rsidRDefault="00285DC0" w:rsidP="00285DC0"/>
    <w:p w:rsidR="003316CA" w:rsidRDefault="003316CA" w:rsidP="00285DC0">
      <w:r>
        <w:t>Not Applicable.</w:t>
      </w:r>
    </w:p>
    <w:p w:rsidR="003316CA" w:rsidRPr="00285DC0" w:rsidRDefault="003316CA" w:rsidP="00285DC0"/>
    <w:p w:rsidR="00313CCE" w:rsidRDefault="00313CCE" w:rsidP="00313CCE">
      <w:pPr>
        <w:pStyle w:val="Heading2"/>
      </w:pPr>
      <w:bookmarkStart w:id="49" w:name="_Toc256071881"/>
      <w:r>
        <w:t>Open Questions</w:t>
      </w:r>
      <w:bookmarkEnd w:id="49"/>
    </w:p>
    <w:p w:rsidR="00915ED3" w:rsidRDefault="00915ED3" w:rsidP="00F95B50"/>
    <w:p w:rsidR="00F95B50" w:rsidRDefault="00F95B50" w:rsidP="00F95B50">
      <w:pPr>
        <w:numPr>
          <w:ilvl w:val="0"/>
          <w:numId w:val="14"/>
        </w:numPr>
      </w:pPr>
      <w:r>
        <w:t>Legacy to provide all the possible codes for Header Status Code along with the legacy description.</w:t>
      </w:r>
      <w:r w:rsidR="00152E5C">
        <w:t xml:space="preserve"> </w:t>
      </w:r>
      <w:r w:rsidR="00152E5C" w:rsidRPr="00481905">
        <w:rPr>
          <w:b/>
        </w:rPr>
        <w:t>[Tracked on mapping document</w:t>
      </w:r>
      <w:r w:rsidR="001540DC">
        <w:rPr>
          <w:b/>
        </w:rPr>
        <w:t xml:space="preserve"> – </w:t>
      </w:r>
      <w:smartTag w:uri="urn:schemas-microsoft-com:office:smarttags" w:element="Street">
        <w:smartTag w:uri="urn:schemas-microsoft-com:office:smarttags" w:element="address">
          <w:r w:rsidR="001540DC">
            <w:rPr>
              <w:b/>
            </w:rPr>
            <w:t>SCI_Order Place</w:t>
          </w:r>
        </w:smartTag>
      </w:smartTag>
      <w:r w:rsidR="001540DC">
        <w:rPr>
          <w:b/>
        </w:rPr>
        <w:t xml:space="preserve"> Interface.xls</w:t>
      </w:r>
      <w:r w:rsidR="00152E5C" w:rsidRPr="00481905">
        <w:rPr>
          <w:b/>
        </w:rPr>
        <w:t>]</w:t>
      </w:r>
    </w:p>
    <w:p w:rsidR="00F95B50" w:rsidRDefault="00F95B50" w:rsidP="00F95B50">
      <w:pPr>
        <w:numPr>
          <w:ilvl w:val="0"/>
          <w:numId w:val="14"/>
        </w:numPr>
      </w:pPr>
      <w:r>
        <w:t>Customer holds – since we are editing open legacy orders, how do we handle “customer side holds”. E.g. after placing an order, we go edit an open order to have higher than allowed limit on spending. (or) edit one of the splits such that the total goes above spending limit.</w:t>
      </w:r>
      <w:r w:rsidR="00152E5C">
        <w:t xml:space="preserve"> </w:t>
      </w:r>
      <w:r w:rsidR="00152E5C" w:rsidRPr="005F2F6F">
        <w:rPr>
          <w:b/>
        </w:rPr>
        <w:t>[</w:t>
      </w:r>
      <w:r w:rsidR="00152E5C">
        <w:rPr>
          <w:b/>
        </w:rPr>
        <w:t>XCNG-172</w:t>
      </w:r>
      <w:r w:rsidR="00152E5C" w:rsidRPr="005F2F6F">
        <w:rPr>
          <w:b/>
        </w:rPr>
        <w:t>]</w:t>
      </w:r>
    </w:p>
    <w:p w:rsidR="00F95B50" w:rsidRDefault="00F95B50" w:rsidP="00F95B50">
      <w:pPr>
        <w:numPr>
          <w:ilvl w:val="0"/>
          <w:numId w:val="14"/>
        </w:numPr>
      </w:pPr>
      <w:r>
        <w:t>Does spending limit include tax/freight ? [We cant possibly determine this at time of order place]</w:t>
      </w:r>
      <w:r w:rsidR="002C7C88">
        <w:t xml:space="preserve"> </w:t>
      </w:r>
      <w:r w:rsidR="002C7C88" w:rsidRPr="005F2F6F">
        <w:rPr>
          <w:b/>
        </w:rPr>
        <w:t>[</w:t>
      </w:r>
      <w:r w:rsidR="002C7C88">
        <w:rPr>
          <w:b/>
        </w:rPr>
        <w:t>XCNG-173</w:t>
      </w:r>
      <w:r w:rsidR="002C7C88" w:rsidRPr="005F2F6F">
        <w:rPr>
          <w:b/>
        </w:rPr>
        <w:t>]</w:t>
      </w:r>
      <w:r w:rsidR="005452D6">
        <w:rPr>
          <w:b/>
        </w:rPr>
        <w:t xml:space="preserve"> – Answer – Should use only product lines</w:t>
      </w:r>
    </w:p>
    <w:p w:rsidR="00F95B50" w:rsidRDefault="00F95B50" w:rsidP="00F95B50">
      <w:pPr>
        <w:numPr>
          <w:ilvl w:val="0"/>
          <w:numId w:val="14"/>
        </w:numPr>
      </w:pPr>
      <w:r>
        <w:t xml:space="preserve">When are validations rerun on orders in </w:t>
      </w:r>
      <w:smartTag w:uri="urn:schemas-microsoft-com:office:smarttags" w:element="place">
        <w:smartTag w:uri="urn:schemas-microsoft-com:office:smarttags" w:element="City">
          <w:r>
            <w:t>Sterling</w:t>
          </w:r>
        </w:smartTag>
      </w:smartTag>
      <w:r>
        <w:t>. E.g. what happens if order placed in legacy, comes to sterling and fails some validation.</w:t>
      </w:r>
      <w:r w:rsidR="000E3A06">
        <w:t xml:space="preserve"> </w:t>
      </w:r>
      <w:r w:rsidR="000E3A06" w:rsidRPr="005F2F6F">
        <w:rPr>
          <w:b/>
        </w:rPr>
        <w:t>[</w:t>
      </w:r>
      <w:r w:rsidR="000E3A06">
        <w:rPr>
          <w:b/>
        </w:rPr>
        <w:t>XCNG-174</w:t>
      </w:r>
      <w:r w:rsidR="000E3A06" w:rsidRPr="005F2F6F">
        <w:rPr>
          <w:b/>
        </w:rPr>
        <w:t>]</w:t>
      </w:r>
    </w:p>
    <w:p w:rsidR="00F95B50" w:rsidRDefault="00F95B50" w:rsidP="00F95B50">
      <w:pPr>
        <w:numPr>
          <w:ilvl w:val="0"/>
          <w:numId w:val="14"/>
        </w:numPr>
      </w:pPr>
      <w:r>
        <w:t>Web Conf # purging orders to history required due to reuse of legacy order number very fast.</w:t>
      </w:r>
      <w:r w:rsidR="00271EE6">
        <w:t xml:space="preserve"> </w:t>
      </w:r>
      <w:r w:rsidR="00271EE6" w:rsidRPr="005F2F6F">
        <w:rPr>
          <w:b/>
        </w:rPr>
        <w:t>[</w:t>
      </w:r>
      <w:r w:rsidR="00271EE6">
        <w:rPr>
          <w:b/>
        </w:rPr>
        <w:t>XCNG-176</w:t>
      </w:r>
      <w:r w:rsidR="00271EE6" w:rsidRPr="005F2F6F">
        <w:rPr>
          <w:b/>
        </w:rPr>
        <w:t>]</w:t>
      </w:r>
      <w:r w:rsidR="004F33FA">
        <w:rPr>
          <w:b/>
        </w:rPr>
        <w:t xml:space="preserve"> Answer - CLOSED in JIRA with no resolution comments, even though it appears to be resolved.</w:t>
      </w:r>
    </w:p>
    <w:p w:rsidR="00F95B50" w:rsidRDefault="00F95B50" w:rsidP="00F95B50">
      <w:pPr>
        <w:numPr>
          <w:ilvl w:val="0"/>
          <w:numId w:val="14"/>
        </w:numPr>
      </w:pPr>
      <w:r>
        <w:t xml:space="preserve">Add the field “Shipment code” = standard, default to order place? (different from </w:t>
      </w:r>
      <w:r w:rsidR="00283836">
        <w:t>“</w:t>
      </w:r>
      <w:r>
        <w:t>will</w:t>
      </w:r>
      <w:r w:rsidR="00283836">
        <w:t xml:space="preserve"> </w:t>
      </w:r>
      <w:r>
        <w:t>call</w:t>
      </w:r>
      <w:r w:rsidR="00283836">
        <w:t>”</w:t>
      </w:r>
      <w:r>
        <w:t xml:space="preserve"> or not)</w:t>
      </w:r>
      <w:r w:rsidR="00926FF2">
        <w:t xml:space="preserve"> </w:t>
      </w:r>
      <w:r w:rsidR="00926FF2" w:rsidRPr="005F2F6F">
        <w:rPr>
          <w:b/>
        </w:rPr>
        <w:t>[</w:t>
      </w:r>
      <w:r w:rsidR="00926FF2">
        <w:rPr>
          <w:b/>
        </w:rPr>
        <w:t>XCNG-177</w:t>
      </w:r>
      <w:r w:rsidR="00926FF2" w:rsidRPr="005F2F6F">
        <w:rPr>
          <w:b/>
        </w:rPr>
        <w:t>]</w:t>
      </w:r>
      <w:r w:rsidR="00070396">
        <w:rPr>
          <w:b/>
        </w:rPr>
        <w:t xml:space="preserve"> - Answer: </w:t>
      </w:r>
      <w:r w:rsidR="00F41AEB">
        <w:rPr>
          <w:b/>
        </w:rPr>
        <w:t xml:space="preserve">No. </w:t>
      </w:r>
      <w:r w:rsidR="00070396">
        <w:rPr>
          <w:b/>
        </w:rPr>
        <w:t>One and the same. ‘Will Call’ if checked, ‘Standard’ if unchecked.</w:t>
      </w:r>
    </w:p>
    <w:p w:rsidR="00313CCE" w:rsidRDefault="0010144D" w:rsidP="00313CCE">
      <w:pPr>
        <w:numPr>
          <w:ilvl w:val="0"/>
          <w:numId w:val="14"/>
        </w:numPr>
      </w:pPr>
      <w:r>
        <w:t>Promo codes are line level. H</w:t>
      </w:r>
      <w:r w:rsidR="00F95B50">
        <w:t>ow does this affect the mapping</w:t>
      </w:r>
      <w:r w:rsidR="00A55D13">
        <w:t>?</w:t>
      </w:r>
      <w:r w:rsidR="00926FF2">
        <w:t xml:space="preserve"> </w:t>
      </w:r>
      <w:r w:rsidR="00926FF2" w:rsidRPr="005F2F6F">
        <w:rPr>
          <w:b/>
        </w:rPr>
        <w:t>[</w:t>
      </w:r>
      <w:r w:rsidR="00926FF2">
        <w:rPr>
          <w:b/>
        </w:rPr>
        <w:t>XCNG-178</w:t>
      </w:r>
      <w:r w:rsidR="00926FF2" w:rsidRPr="005F2F6F">
        <w:rPr>
          <w:b/>
        </w:rPr>
        <w:t>]</w:t>
      </w:r>
      <w:r w:rsidR="00BD35C8">
        <w:rPr>
          <w:b/>
        </w:rPr>
        <w:t xml:space="preserve"> CLOSED in JIRA; Pawan – “</w:t>
      </w:r>
      <w:r w:rsidR="00BD35C8" w:rsidRPr="00E96B3F">
        <w:t xml:space="preserve"> </w:t>
      </w:r>
      <w:r w:rsidR="00BD35C8">
        <w:t>Promo code is always added as a line item. However that does not mean they cannot adjust price on the header level. We have talked about this with Legacy during mapping and it has been decided to send that as a promo line on the order. So, this issue can be closed.</w:t>
      </w:r>
    </w:p>
    <w:p w:rsidR="00F04842" w:rsidRPr="003F0FBE" w:rsidRDefault="00AB6163" w:rsidP="00313CCE">
      <w:pPr>
        <w:numPr>
          <w:ilvl w:val="0"/>
          <w:numId w:val="14"/>
        </w:numPr>
      </w:pPr>
      <w:r>
        <w:t xml:space="preserve">In back ordered status, can we edit/cancel the order? (See Order </w:t>
      </w:r>
      <w:r w:rsidR="003D7E80">
        <w:t>statu</w:t>
      </w:r>
      <w:r>
        <w:t>s mapping).</w:t>
      </w:r>
      <w:r w:rsidR="005F2F6F">
        <w:t xml:space="preserve"> </w:t>
      </w:r>
      <w:r w:rsidR="005F2F6F" w:rsidRPr="005F2F6F">
        <w:rPr>
          <w:b/>
        </w:rPr>
        <w:t>[XCNG-179]</w:t>
      </w:r>
      <w:r w:rsidR="005452D6">
        <w:rPr>
          <w:b/>
        </w:rPr>
        <w:t>. Answer – A customer cannot edit/cancel an order in backordered status, a CSR can.</w:t>
      </w:r>
    </w:p>
    <w:p w:rsidR="003F0FBE" w:rsidRDefault="003F0FBE" w:rsidP="00313CCE">
      <w:pPr>
        <w:numPr>
          <w:ilvl w:val="0"/>
          <w:numId w:val="14"/>
        </w:numPr>
      </w:pPr>
      <w:r>
        <w:rPr>
          <w:b/>
        </w:rPr>
        <w:t>Need to review mapping and close out the questions in the document.</w:t>
      </w:r>
    </w:p>
    <w:p w:rsidR="00F04842" w:rsidRPr="00652E46" w:rsidRDefault="00B55353" w:rsidP="00313CCE">
      <w:r>
        <w:br w:type="page"/>
      </w:r>
    </w:p>
    <w:p w:rsidR="00313CCE" w:rsidRDefault="00313CCE" w:rsidP="00313CCE">
      <w:pPr>
        <w:pStyle w:val="Heading2"/>
      </w:pPr>
      <w:bookmarkStart w:id="50" w:name="_Toc256071882"/>
      <w:r>
        <w:lastRenderedPageBreak/>
        <w:t>Assumptions</w:t>
      </w:r>
      <w:bookmarkEnd w:id="50"/>
    </w:p>
    <w:p w:rsidR="00A04029" w:rsidRDefault="00A04029" w:rsidP="00A04029"/>
    <w:p w:rsidR="00313CCE" w:rsidRDefault="00182685" w:rsidP="00313CCE">
      <w:pPr>
        <w:numPr>
          <w:ilvl w:val="0"/>
          <w:numId w:val="15"/>
        </w:numPr>
      </w:pPr>
      <w:r>
        <w:t>Sterling will invoke the Order Place interface for orders even when the</w:t>
      </w:r>
      <w:r w:rsidR="00A04029">
        <w:t xml:space="preserve"> # of order lines &gt;150</w:t>
      </w:r>
      <w:r>
        <w:t xml:space="preserve"> </w:t>
      </w:r>
      <w:r w:rsidR="00A04029" w:rsidRPr="00813AD5">
        <w:rPr>
          <w:b/>
        </w:rPr>
        <w:t>[Open Item</w:t>
      </w:r>
      <w:r w:rsidR="00813AD5">
        <w:rPr>
          <w:b/>
        </w:rPr>
        <w:t xml:space="preserve"> – JIRA – XCNG-175</w:t>
      </w:r>
      <w:r w:rsidR="00A04029" w:rsidRPr="00813AD5">
        <w:rPr>
          <w:b/>
        </w:rPr>
        <w:t>]</w:t>
      </w:r>
      <w:r w:rsidR="00087CEA">
        <w:rPr>
          <w:b/>
        </w:rPr>
        <w:t xml:space="preserve"> Answer – “</w:t>
      </w:r>
      <w:r w:rsidR="00087CEA" w:rsidRPr="00E96B3F">
        <w:t xml:space="preserve"> </w:t>
      </w:r>
      <w:r w:rsidR="00087CEA">
        <w:t xml:space="preserve">The order will be treated as any other order. Web Methods will fail the order during order placement (TBD as part of error handling discussion). </w:t>
      </w:r>
      <w:r w:rsidR="00087CEA">
        <w:br/>
      </w:r>
      <w:r w:rsidR="00087CEA">
        <w:br/>
        <w:t>One option would be... CSR to delete lines in COM and create a new order in COM or re-key (current process) those lines in legacy.</w:t>
      </w:r>
      <w:r w:rsidR="00087CEA">
        <w:rPr>
          <w:b/>
        </w:rPr>
        <w:t>”</w:t>
      </w:r>
    </w:p>
    <w:p w:rsidR="00657AC1" w:rsidRDefault="00657AC1" w:rsidP="00313CCE">
      <w:pPr>
        <w:numPr>
          <w:ilvl w:val="0"/>
          <w:numId w:val="15"/>
        </w:numPr>
      </w:pPr>
      <w:smartTag w:uri="urn:schemas-microsoft-com:office:smarttags" w:element="City">
        <w:smartTag w:uri="urn:schemas-microsoft-com:office:smarttags" w:element="place">
          <w:r>
            <w:t>Sterling</w:t>
          </w:r>
        </w:smartTag>
      </w:smartTag>
      <w:r>
        <w:t xml:space="preserve"> will get all the UoM related conversion data from the Price and Availability call. There will be no requirement to</w:t>
      </w:r>
      <w:r w:rsidR="009B2ED8">
        <w:t xml:space="preserve"> convert between any of the following – Pricing UoM, Base UoM and Requested UoM</w:t>
      </w:r>
    </w:p>
    <w:p w:rsidR="001E480B" w:rsidRDefault="001E480B" w:rsidP="00313CCE">
      <w:pPr>
        <w:numPr>
          <w:ilvl w:val="0"/>
          <w:numId w:val="15"/>
        </w:numPr>
      </w:pPr>
      <w:r>
        <w:t>On order place and response – both systems will send snapshots of the entire order, not just the changes on the order.</w:t>
      </w:r>
    </w:p>
    <w:p w:rsidR="006717A3" w:rsidRDefault="006717A3" w:rsidP="00313CCE">
      <w:pPr>
        <w:numPr>
          <w:ilvl w:val="0"/>
          <w:numId w:val="15"/>
        </w:numPr>
      </w:pPr>
      <w:r>
        <w:t>When the order snapshot is received by Sterling, all order data will be refreshed.</w:t>
      </w:r>
      <w:r w:rsidR="00F8684C">
        <w:t xml:space="preserve"> </w:t>
      </w:r>
    </w:p>
    <w:p w:rsidR="00F8684C" w:rsidRPr="00CB3055" w:rsidRDefault="00E578C3" w:rsidP="00313CCE">
      <w:pPr>
        <w:numPr>
          <w:ilvl w:val="0"/>
          <w:numId w:val="15"/>
        </w:numPr>
      </w:pPr>
      <w:bookmarkStart w:id="51" w:name="OLE_LINK1"/>
      <w:bookmarkStart w:id="52" w:name="OLE_LINK3"/>
      <w:r>
        <w:rPr>
          <w:rFonts w:cs="Tahoma"/>
        </w:rPr>
        <w:t>Requ</w:t>
      </w:r>
      <w:r w:rsidR="00BD78A9">
        <w:rPr>
          <w:rFonts w:cs="Tahoma"/>
        </w:rPr>
        <w:t>e</w:t>
      </w:r>
      <w:r>
        <w:rPr>
          <w:rFonts w:cs="Tahoma"/>
        </w:rPr>
        <w:t>sted</w:t>
      </w:r>
      <w:r w:rsidR="00F8684C">
        <w:rPr>
          <w:rFonts w:cs="Tahoma"/>
        </w:rPr>
        <w:t xml:space="preserve"> Qty, Shipped Qty &amp; Backordered Qty can be decimal values up to 3 decimal places</w:t>
      </w:r>
    </w:p>
    <w:bookmarkEnd w:id="51"/>
    <w:bookmarkEnd w:id="52"/>
    <w:p w:rsidR="00CB3055" w:rsidRDefault="00CB3055" w:rsidP="00313CCE">
      <w:pPr>
        <w:numPr>
          <w:ilvl w:val="0"/>
          <w:numId w:val="15"/>
        </w:numPr>
      </w:pPr>
      <w:r>
        <w:rPr>
          <w:rFonts w:cs="Tahoma"/>
        </w:rPr>
        <w:t>Order Quantity check needs to be performed against the minimum order qty and order multiple rules. The min order qty and order multiple information will be loaded in Sterling system as part of the batch loads.</w:t>
      </w:r>
    </w:p>
    <w:p w:rsidR="00657AC1" w:rsidRDefault="00657AC1" w:rsidP="00657AC1"/>
    <w:p w:rsidR="00657AC1" w:rsidRPr="007F7B9C" w:rsidRDefault="00657AC1" w:rsidP="00657AC1">
      <w:pPr>
        <w:sectPr w:rsidR="00657AC1" w:rsidRPr="007F7B9C"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53" w:name="_Toc256071883"/>
      <w:r>
        <w:rPr>
          <w:rFonts w:cs="Tahoma"/>
        </w:rPr>
        <w:lastRenderedPageBreak/>
        <w:t>Connectivity Diagram</w:t>
      </w:r>
      <w:bookmarkEnd w:id="53"/>
    </w:p>
    <w:p w:rsidR="00313CCE" w:rsidRDefault="00313CCE" w:rsidP="00313CCE"/>
    <w:p w:rsidR="00313CCE" w:rsidRDefault="007B2CCA" w:rsidP="00313CCE">
      <w:pPr>
        <w:pStyle w:val="Heading2"/>
      </w:pPr>
      <w:bookmarkStart w:id="54" w:name="_Toc256071884"/>
      <w:r>
        <w:rPr>
          <w:szCs w:val="18"/>
        </w:rPr>
        <w:t>Order Place</w:t>
      </w:r>
      <w:r w:rsidR="00E97704">
        <w:rPr>
          <w:szCs w:val="18"/>
        </w:rPr>
        <w:t xml:space="preserve"> Connectivity Diagram</w:t>
      </w:r>
      <w:bookmarkEnd w:id="54"/>
    </w:p>
    <w:p w:rsidR="00313CCE" w:rsidRDefault="00313CCE" w:rsidP="00313CCE"/>
    <w:p w:rsidR="007B2CCA" w:rsidRDefault="00A0719A" w:rsidP="00313CCE">
      <w:r>
        <w:t>R</w:t>
      </w:r>
      <w:r w:rsidR="007B2CCA">
        <w:t>efer to</w:t>
      </w:r>
      <w:r w:rsidR="00CB151C">
        <w:t xml:space="preserve"> V</w:t>
      </w:r>
      <w:r w:rsidR="007B2CCA">
        <w:t xml:space="preserve">isio attachment tabs FC-OP-S2M (Order Place – </w:t>
      </w:r>
      <w:smartTag w:uri="urn:schemas-microsoft-com:office:smarttags" w:element="City">
        <w:r w:rsidR="007B2CCA">
          <w:t>Sterling</w:t>
        </w:r>
      </w:smartTag>
      <w:r w:rsidR="007B2CCA">
        <w:t xml:space="preserve"> to MAX) and FC-OP-S2A (Order Place – </w:t>
      </w:r>
      <w:smartTag w:uri="urn:schemas-microsoft-com:office:smarttags" w:element="City">
        <w:smartTag w:uri="urn:schemas-microsoft-com:office:smarttags" w:element="place">
          <w:r w:rsidR="007B2CCA">
            <w:t>Sterling</w:t>
          </w:r>
        </w:smartTag>
      </w:smartTag>
      <w:r w:rsidR="007B2CCA">
        <w:t xml:space="preserve"> to ACCESS)</w:t>
      </w:r>
      <w:r w:rsidR="00DB45DF">
        <w:t>.</w:t>
      </w:r>
    </w:p>
    <w:p w:rsidR="00DB45DF" w:rsidRDefault="00DB45DF" w:rsidP="00313CCE"/>
    <w:p w:rsidR="007B2CCA" w:rsidRDefault="007B2CCA" w:rsidP="00313CCE"/>
    <w:p w:rsidR="00A0719A" w:rsidRDefault="008F084C" w:rsidP="00313CCE">
      <w:r>
        <w:rPr>
          <w:noProof/>
        </w:rPr>
        <w:pict>
          <v:shape id="_x0000_s1189" type="#_x0000_t75" style="position:absolute;margin-left:0;margin-top:0;width:76.5pt;height:49.5pt;z-index:251653632;mso-position-horizontal:center" o:allowoverlap="f">
            <v:imagedata r:id="rId26" o:title=""/>
            <w10:wrap type="topAndBottom"/>
          </v:shape>
          <o:OLEObject Type="Embed" ProgID="Visio.Drawing.11" ShapeID="_x0000_s1189" DrawAspect="Icon" ObjectID="_1337073983" r:id="rId27"/>
        </w:pict>
      </w:r>
    </w:p>
    <w:p w:rsidR="00313CCE" w:rsidRDefault="00313CCE" w:rsidP="00313CCE"/>
    <w:p w:rsidR="00313CCE" w:rsidRDefault="00313CCE" w:rsidP="00313CCE">
      <w:pPr>
        <w:rPr>
          <w:rFonts w:cs="Tahoma"/>
        </w:rPr>
      </w:pPr>
    </w:p>
    <w:p w:rsidR="00BB66B8" w:rsidRDefault="002C3B54" w:rsidP="00313CCE">
      <w:pPr>
        <w:pStyle w:val="Heading2"/>
      </w:pPr>
      <w:bookmarkStart w:id="55" w:name="_Toc256071885"/>
      <w:r>
        <w:t>Connectivity Process</w:t>
      </w:r>
      <w:bookmarkEnd w:id="55"/>
    </w:p>
    <w:p w:rsidR="004E09A6" w:rsidRPr="004E09A6" w:rsidRDefault="004E09A6" w:rsidP="004E09A6"/>
    <w:p w:rsidR="002C3B54" w:rsidRDefault="00405B8A" w:rsidP="006E5C70">
      <w:pPr>
        <w:numPr>
          <w:ilvl w:val="0"/>
          <w:numId w:val="18"/>
        </w:numPr>
      </w:pPr>
      <w:r>
        <w:t>web</w:t>
      </w:r>
      <w:r w:rsidR="002C3B54">
        <w:t>Method</w:t>
      </w:r>
      <w:r>
        <w:t>s</w:t>
      </w:r>
      <w:r w:rsidR="002C3B54">
        <w:t xml:space="preserve"> to expose </w:t>
      </w:r>
      <w:smartTag w:uri="urn:schemas-microsoft-com:office:smarttags" w:element="Street">
        <w:smartTag w:uri="urn:schemas-microsoft-com:office:smarttags" w:element="address">
          <w:r w:rsidR="004C1CF8">
            <w:t xml:space="preserve">Order </w:t>
          </w:r>
          <w:r w:rsidR="002C3B54">
            <w:t>P</w:t>
          </w:r>
          <w:r w:rsidR="004C1CF8">
            <w:t>lace</w:t>
          </w:r>
        </w:smartTag>
      </w:smartTag>
      <w:r w:rsidR="004C1CF8">
        <w:t xml:space="preserve"> </w:t>
      </w:r>
      <w:r w:rsidR="002C3B54">
        <w:t xml:space="preserve">as </w:t>
      </w:r>
      <w:r w:rsidR="004C1CF8">
        <w:t xml:space="preserve">a </w:t>
      </w:r>
      <w:r w:rsidR="002C3B54">
        <w:t xml:space="preserve">web service and provide WSDL to </w:t>
      </w:r>
      <w:smartTag w:uri="urn:schemas-microsoft-com:office:smarttags" w:element="place">
        <w:smartTag w:uri="urn:schemas-microsoft-com:office:smarttags" w:element="City">
          <w:r w:rsidR="002C3B54">
            <w:t>Sterling</w:t>
          </w:r>
        </w:smartTag>
      </w:smartTag>
      <w:r w:rsidR="004C1CF8">
        <w:t>.</w:t>
      </w:r>
    </w:p>
    <w:p w:rsidR="002C3B54" w:rsidRDefault="002C3B54" w:rsidP="006E5C70">
      <w:pPr>
        <w:numPr>
          <w:ilvl w:val="0"/>
          <w:numId w:val="18"/>
        </w:numPr>
      </w:pPr>
      <w:r>
        <w:t>WSDL endpoint URL will have the service name to distinguish it from other services/ transactions.</w:t>
      </w:r>
    </w:p>
    <w:p w:rsidR="002C3B54" w:rsidRDefault="00F108F5" w:rsidP="006E5C70">
      <w:pPr>
        <w:numPr>
          <w:ilvl w:val="0"/>
          <w:numId w:val="18"/>
        </w:numPr>
      </w:pPr>
      <w:r>
        <w:t xml:space="preserve">Input / output parameters defined in the WSDL to conform to the </w:t>
      </w:r>
      <w:r w:rsidR="004C1CF8">
        <w:t>Request</w:t>
      </w:r>
      <w:r>
        <w:t xml:space="preserve"> / </w:t>
      </w:r>
      <w:r w:rsidR="004C1CF8">
        <w:t>Response</w:t>
      </w:r>
      <w:r>
        <w:t xml:space="preserve"> </w:t>
      </w:r>
      <w:r w:rsidR="004C1CF8">
        <w:t>XML</w:t>
      </w:r>
      <w:r>
        <w:t xml:space="preserve"> provided by </w:t>
      </w:r>
      <w:smartTag w:uri="urn:schemas-microsoft-com:office:smarttags" w:element="City">
        <w:smartTag w:uri="urn:schemas-microsoft-com:office:smarttags" w:element="place">
          <w:r>
            <w:t>Sterling</w:t>
          </w:r>
        </w:smartTag>
      </w:smartTag>
      <w:r>
        <w:t xml:space="preserve"> in the Schema section.</w:t>
      </w:r>
    </w:p>
    <w:p w:rsidR="00FB6E07" w:rsidRDefault="00FB6E07" w:rsidP="006E5C70">
      <w:pPr>
        <w:numPr>
          <w:ilvl w:val="0"/>
          <w:numId w:val="18"/>
        </w:numPr>
      </w:pPr>
      <w:r>
        <w:t xml:space="preserve">webMethods will not point to the services across environments based on the Environment Id. Separate web services address will be given to </w:t>
      </w:r>
      <w:smartTag w:uri="urn:schemas-microsoft-com:office:smarttags" w:element="place">
        <w:smartTag w:uri="urn:schemas-microsoft-com:office:smarttags" w:element="City">
          <w:r>
            <w:t>Sterling</w:t>
          </w:r>
        </w:smartTag>
      </w:smartTag>
      <w:r>
        <w:t xml:space="preserve"> to point to a specific environment. </w:t>
      </w:r>
    </w:p>
    <w:p w:rsidR="00F42525" w:rsidRDefault="00F42525" w:rsidP="006E5C70">
      <w:pPr>
        <w:numPr>
          <w:ilvl w:val="0"/>
          <w:numId w:val="18"/>
        </w:numPr>
      </w:pPr>
      <w:smartTag w:uri="urn:schemas-microsoft-com:office:smarttags" w:element="City">
        <w:smartTag w:uri="urn:schemas-microsoft-com:office:smarttags" w:element="place">
          <w:r>
            <w:t>Sterling</w:t>
          </w:r>
        </w:smartTag>
      </w:smartTag>
      <w:r>
        <w:t xml:space="preserve"> will call the web service </w:t>
      </w:r>
      <w:r w:rsidR="004C1CF8">
        <w:t xml:space="preserve">when creating or updating an order. </w:t>
      </w:r>
    </w:p>
    <w:p w:rsidR="00F42525" w:rsidRDefault="00FB6E07" w:rsidP="006E5C70">
      <w:pPr>
        <w:numPr>
          <w:ilvl w:val="0"/>
          <w:numId w:val="18"/>
        </w:numPr>
      </w:pPr>
      <w:r>
        <w:t>web</w:t>
      </w:r>
      <w:r w:rsidR="00F42525">
        <w:t xml:space="preserve">Methods </w:t>
      </w:r>
      <w:r w:rsidR="00405B8A">
        <w:t xml:space="preserve">will, based on the </w:t>
      </w:r>
      <w:r w:rsidR="00781A34">
        <w:t xml:space="preserve">header </w:t>
      </w:r>
      <w:r w:rsidR="00405B8A">
        <w:t xml:space="preserve">fields in the XML, convert the request to a Legacy specific format and call </w:t>
      </w:r>
      <w:smartTag w:uri="urn:schemas-microsoft-com:office:smarttags" w:element="Street">
        <w:smartTag w:uri="urn:schemas-microsoft-com:office:smarttags" w:element="address">
          <w:r w:rsidR="00405B8A">
            <w:t>Legacy Order Place</w:t>
          </w:r>
        </w:smartTag>
      </w:smartTag>
      <w:r w:rsidR="00405B8A">
        <w:t xml:space="preserve"> service.</w:t>
      </w:r>
    </w:p>
    <w:p w:rsidR="004C1CF8" w:rsidRDefault="00781A34" w:rsidP="006E5C70">
      <w:pPr>
        <w:numPr>
          <w:ilvl w:val="0"/>
          <w:numId w:val="18"/>
        </w:numPr>
      </w:pPr>
      <w:r>
        <w:t>Once Legacy processes the request, it</w:t>
      </w:r>
      <w:r w:rsidR="004C1CF8">
        <w:t xml:space="preserve"> will </w:t>
      </w:r>
      <w:r>
        <w:t xml:space="preserve">synchronously </w:t>
      </w:r>
      <w:r w:rsidR="004C1CF8">
        <w:t xml:space="preserve">send back the </w:t>
      </w:r>
      <w:r>
        <w:t xml:space="preserve">response for order place with </w:t>
      </w:r>
      <w:r w:rsidR="004C1CF8">
        <w:t xml:space="preserve">the </w:t>
      </w:r>
      <w:r>
        <w:t xml:space="preserve">complete </w:t>
      </w:r>
      <w:r w:rsidR="004C1CF8">
        <w:t>order</w:t>
      </w:r>
      <w:r>
        <w:t xml:space="preserve"> details</w:t>
      </w:r>
      <w:r w:rsidR="00405B8A">
        <w:t xml:space="preserve">. In the case of new orders, it is a pre-split snapshot. In case of order update, this will contain the </w:t>
      </w:r>
      <w:r>
        <w:t>snapshot of the order after the update</w:t>
      </w:r>
      <w:r w:rsidR="00AC75EC">
        <w:t>.</w:t>
      </w:r>
    </w:p>
    <w:p w:rsidR="00F42525" w:rsidRDefault="00405B8A" w:rsidP="006E5C70">
      <w:pPr>
        <w:numPr>
          <w:ilvl w:val="0"/>
          <w:numId w:val="18"/>
        </w:numPr>
      </w:pPr>
      <w:r>
        <w:t xml:space="preserve">webMethods will </w:t>
      </w:r>
      <w:r w:rsidR="00FB6E07">
        <w:t xml:space="preserve">convert this response from the Legacy specific format to the XML format defined in the Schema section and pass it back </w:t>
      </w:r>
      <w:r w:rsidR="008A2CD2">
        <w:t xml:space="preserve">to </w:t>
      </w:r>
      <w:smartTag w:uri="urn:schemas-microsoft-com:office:smarttags" w:element="place">
        <w:smartTag w:uri="urn:schemas-microsoft-com:office:smarttags" w:element="City">
          <w:r w:rsidR="008A2CD2">
            <w:t>Sterling</w:t>
          </w:r>
        </w:smartTag>
      </w:smartTag>
      <w:r w:rsidR="008A2CD2">
        <w:t>.</w:t>
      </w:r>
    </w:p>
    <w:p w:rsidR="0018729A" w:rsidRDefault="0018729A" w:rsidP="006E5C70">
      <w:pPr>
        <w:numPr>
          <w:ilvl w:val="0"/>
          <w:numId w:val="18"/>
        </w:numPr>
      </w:pPr>
      <w:smartTag w:uri="urn:schemas-microsoft-com:office:smarttags" w:element="City">
        <w:smartTag w:uri="urn:schemas-microsoft-com:office:smarttags" w:element="place">
          <w:r>
            <w:t>Sterling</w:t>
          </w:r>
        </w:smartTag>
      </w:smartTag>
      <w:r>
        <w:t xml:space="preserve"> will process the response and update the order in its database with details such as legacy order#, legacy line#, etc.</w:t>
      </w:r>
    </w:p>
    <w:p w:rsidR="005C47EE" w:rsidRDefault="005C47EE" w:rsidP="005C47EE">
      <w:r>
        <w:br w:type="page"/>
      </w:r>
    </w:p>
    <w:p w:rsidR="005C47EE" w:rsidRDefault="005C47EE" w:rsidP="005C47EE">
      <w:pPr>
        <w:pStyle w:val="Heading1"/>
        <w:numPr>
          <w:ilvl w:val="0"/>
          <w:numId w:val="3"/>
        </w:numPr>
        <w:rPr>
          <w:rFonts w:cs="Tahoma"/>
        </w:rPr>
      </w:pPr>
      <w:bookmarkStart w:id="56" w:name="_Toc255234066"/>
      <w:bookmarkStart w:id="57" w:name="_Toc256071886"/>
      <w:r>
        <w:rPr>
          <w:rFonts w:cs="Tahoma"/>
        </w:rPr>
        <w:lastRenderedPageBreak/>
        <w:t>Glossary of Terms</w:t>
      </w:r>
      <w:bookmarkEnd w:id="56"/>
      <w:bookmarkEnd w:id="57"/>
    </w:p>
    <w:p w:rsidR="005C47EE" w:rsidRDefault="005C47EE" w:rsidP="005C4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5C47EE" w:rsidTr="005C47EE">
        <w:tc>
          <w:tcPr>
            <w:tcW w:w="738" w:type="dxa"/>
            <w:shd w:val="clear" w:color="auto" w:fill="C0C0C0"/>
          </w:tcPr>
          <w:p w:rsidR="005C47EE" w:rsidRPr="005C47EE" w:rsidRDefault="005C47EE" w:rsidP="002D1B69">
            <w:pPr>
              <w:pStyle w:val="NoSpacing"/>
              <w:tabs>
                <w:tab w:val="center" w:pos="4320"/>
                <w:tab w:val="right" w:pos="8640"/>
              </w:tabs>
              <w:jc w:val="center"/>
              <w:rPr>
                <w:rFonts w:ascii="Arial" w:hAnsi="Arial" w:cs="Arial"/>
                <w:sz w:val="18"/>
                <w:szCs w:val="18"/>
              </w:rPr>
            </w:pPr>
            <w:bookmarkStart w:id="58" w:name="OLE_LINK2"/>
            <w:r w:rsidRPr="005C47EE">
              <w:rPr>
                <w:rFonts w:ascii="Arial" w:hAnsi="Arial" w:cs="Arial"/>
                <w:sz w:val="18"/>
                <w:szCs w:val="18"/>
              </w:rPr>
              <w:t>S. No.</w:t>
            </w:r>
          </w:p>
        </w:tc>
        <w:tc>
          <w:tcPr>
            <w:tcW w:w="3330" w:type="dxa"/>
            <w:shd w:val="clear" w:color="auto" w:fill="C0C0C0"/>
          </w:tcPr>
          <w:p w:rsidR="005C47EE" w:rsidRPr="005C47EE" w:rsidRDefault="005C47EE" w:rsidP="002D1B69">
            <w:pPr>
              <w:pStyle w:val="NoSpacing"/>
              <w:tabs>
                <w:tab w:val="center" w:pos="4320"/>
                <w:tab w:val="right" w:pos="8640"/>
              </w:tabs>
              <w:jc w:val="center"/>
              <w:rPr>
                <w:rFonts w:ascii="Arial" w:hAnsi="Arial" w:cs="Arial"/>
                <w:sz w:val="18"/>
                <w:szCs w:val="18"/>
              </w:rPr>
            </w:pPr>
            <w:r w:rsidRPr="005C47EE">
              <w:rPr>
                <w:rFonts w:ascii="Arial" w:hAnsi="Arial" w:cs="Arial"/>
                <w:sz w:val="18"/>
                <w:szCs w:val="18"/>
              </w:rPr>
              <w:t>Term</w:t>
            </w:r>
          </w:p>
        </w:tc>
        <w:tc>
          <w:tcPr>
            <w:tcW w:w="4788" w:type="dxa"/>
            <w:shd w:val="clear" w:color="auto" w:fill="C0C0C0"/>
          </w:tcPr>
          <w:p w:rsidR="005C47EE" w:rsidRPr="00627ED1" w:rsidRDefault="005C47EE" w:rsidP="002D1B69">
            <w:pPr>
              <w:pStyle w:val="NoSpacing"/>
              <w:tabs>
                <w:tab w:val="center" w:pos="4320"/>
                <w:tab w:val="right" w:pos="8640"/>
              </w:tabs>
              <w:jc w:val="center"/>
            </w:pPr>
            <w:r w:rsidRPr="005C47EE">
              <w:rPr>
                <w:rFonts w:ascii="Arial" w:hAnsi="Arial" w:cs="Arial"/>
                <w:sz w:val="18"/>
                <w:szCs w:val="18"/>
              </w:rPr>
              <w:t>Definition</w:t>
            </w:r>
          </w:p>
        </w:tc>
      </w:tr>
      <w:tr w:rsidR="005C47EE" w:rsidTr="002D1B69">
        <w:tc>
          <w:tcPr>
            <w:tcW w:w="738" w:type="dxa"/>
          </w:tcPr>
          <w:p w:rsidR="005C47EE" w:rsidRDefault="005C47EE" w:rsidP="002D1B69">
            <w:r>
              <w:t>1.</w:t>
            </w:r>
          </w:p>
        </w:tc>
        <w:tc>
          <w:tcPr>
            <w:tcW w:w="3330" w:type="dxa"/>
          </w:tcPr>
          <w:p w:rsidR="005C47EE" w:rsidRDefault="005C47EE" w:rsidP="002D1B69">
            <w:r>
              <w:t>WSDL</w:t>
            </w:r>
          </w:p>
        </w:tc>
        <w:tc>
          <w:tcPr>
            <w:tcW w:w="4788" w:type="dxa"/>
          </w:tcPr>
          <w:p w:rsidR="005C47EE" w:rsidRDefault="005C47EE" w:rsidP="002D1B69">
            <w:r>
              <w:t>Web Services Definition Language</w:t>
            </w:r>
          </w:p>
        </w:tc>
      </w:tr>
      <w:tr w:rsidR="005C47EE" w:rsidTr="002D1B69">
        <w:tc>
          <w:tcPr>
            <w:tcW w:w="738" w:type="dxa"/>
          </w:tcPr>
          <w:p w:rsidR="005C47EE" w:rsidRDefault="005C47EE" w:rsidP="002D1B69">
            <w:r>
              <w:t>2.</w:t>
            </w:r>
          </w:p>
        </w:tc>
        <w:tc>
          <w:tcPr>
            <w:tcW w:w="3330" w:type="dxa"/>
          </w:tcPr>
          <w:p w:rsidR="005C47EE" w:rsidRDefault="005C47EE" w:rsidP="002D1B69">
            <w:r>
              <w:t>UE (User Exit)</w:t>
            </w:r>
          </w:p>
        </w:tc>
        <w:tc>
          <w:tcPr>
            <w:tcW w:w="4788" w:type="dxa"/>
          </w:tcPr>
          <w:p w:rsidR="005C47EE" w:rsidRDefault="005C47EE" w:rsidP="002D1B69">
            <w:r>
              <w:t xml:space="preserve">Hooks to write custom code in </w:t>
            </w:r>
            <w:smartTag w:uri="urn:schemas-microsoft-com:office:smarttags" w:element="City">
              <w:smartTag w:uri="urn:schemas-microsoft-com:office:smarttags" w:element="place">
                <w:r>
                  <w:t>Sterling</w:t>
                </w:r>
              </w:smartTag>
            </w:smartTag>
          </w:p>
        </w:tc>
      </w:tr>
      <w:tr w:rsidR="00B633EE" w:rsidTr="002D1B69">
        <w:tc>
          <w:tcPr>
            <w:tcW w:w="738" w:type="dxa"/>
          </w:tcPr>
          <w:p w:rsidR="00B633EE" w:rsidRDefault="00B633EE" w:rsidP="002D1B69">
            <w:r>
              <w:t>3.</w:t>
            </w:r>
          </w:p>
        </w:tc>
        <w:tc>
          <w:tcPr>
            <w:tcW w:w="3330" w:type="dxa"/>
          </w:tcPr>
          <w:p w:rsidR="00B633EE" w:rsidRDefault="00B633EE" w:rsidP="002D1B69">
            <w:r>
              <w:t>BR1</w:t>
            </w:r>
          </w:p>
        </w:tc>
        <w:tc>
          <w:tcPr>
            <w:tcW w:w="4788" w:type="dxa"/>
          </w:tcPr>
          <w:p w:rsidR="00B633EE" w:rsidRDefault="00B633EE" w:rsidP="002D1B69">
            <w:r>
              <w:t>Business Release 1</w:t>
            </w:r>
          </w:p>
        </w:tc>
      </w:tr>
      <w:tr w:rsidR="005C47EE" w:rsidTr="002D1B69">
        <w:tc>
          <w:tcPr>
            <w:tcW w:w="738" w:type="dxa"/>
          </w:tcPr>
          <w:p w:rsidR="005C47EE" w:rsidRDefault="005C47EE" w:rsidP="002D1B69"/>
        </w:tc>
        <w:tc>
          <w:tcPr>
            <w:tcW w:w="3330" w:type="dxa"/>
          </w:tcPr>
          <w:p w:rsidR="005C47EE" w:rsidRDefault="005C47EE" w:rsidP="002D1B69"/>
        </w:tc>
        <w:tc>
          <w:tcPr>
            <w:tcW w:w="4788" w:type="dxa"/>
          </w:tcPr>
          <w:p w:rsidR="005C47EE" w:rsidRDefault="005C47EE" w:rsidP="002D1B69"/>
        </w:tc>
      </w:tr>
      <w:bookmarkEnd w:id="58"/>
    </w:tbl>
    <w:p w:rsidR="005C47EE" w:rsidRPr="002C3B54" w:rsidRDefault="005C47EE" w:rsidP="005C47EE"/>
    <w:p w:rsidR="00564CD3" w:rsidRPr="002C3B54" w:rsidRDefault="00564CD3" w:rsidP="0088433E"/>
    <w:sectPr w:rsidR="00564CD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9CD" w:rsidRDefault="00AF19CD">
      <w:r>
        <w:separator/>
      </w:r>
    </w:p>
  </w:endnote>
  <w:endnote w:type="continuationSeparator" w:id="0">
    <w:p w:rsidR="00AF19CD" w:rsidRDefault="00AF19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427" w:rsidRDefault="00197427" w:rsidP="00E40B69">
    <w:pPr>
      <w:ind w:right="378"/>
      <w:rPr>
        <w:rFonts w:cs="Tahoma"/>
        <w:color w:val="000000"/>
        <w:sz w:val="16"/>
        <w:szCs w:val="16"/>
      </w:rPr>
    </w:pPr>
    <w:r w:rsidRPr="00DB5696">
      <w:rPr>
        <w:rFonts w:cs="Tahoma"/>
        <w:sz w:val="16"/>
        <w:szCs w:val="16"/>
      </w:rPr>
      <w:fldChar w:fldCharType="begin"/>
    </w:r>
    <w:r w:rsidRPr="00DB5696">
      <w:rPr>
        <w:rFonts w:cs="Tahoma"/>
        <w:sz w:val="16"/>
        <w:szCs w:val="16"/>
      </w:rPr>
      <w:instrText xml:space="preserve"> SAVEDATE  \@ "M/d/yyyy h:mm am/pm"  \* MERGEFORMAT </w:instrText>
    </w:r>
    <w:r w:rsidRPr="00DB5696">
      <w:rPr>
        <w:rFonts w:cs="Tahoma"/>
        <w:sz w:val="16"/>
        <w:szCs w:val="16"/>
      </w:rPr>
      <w:fldChar w:fldCharType="separate"/>
    </w:r>
    <w:ins w:id="2" w:author="prgupta" w:date="2010-06-03T12:38:00Z">
      <w:r w:rsidR="00C5360F">
        <w:rPr>
          <w:rFonts w:cs="Tahoma"/>
          <w:noProof/>
          <w:sz w:val="16"/>
          <w:szCs w:val="16"/>
        </w:rPr>
        <w:t>6/3/2010 12:38 PM</w:t>
      </w:r>
    </w:ins>
    <w:r w:rsidRPr="00DB5696">
      <w:rPr>
        <w:rFonts w:cs="Tahoma"/>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C5360F" w:rsidRPr="00C5360F">
      <w:rPr>
        <w:rFonts w:cs="Tahoma"/>
        <w:b/>
        <w:noProof/>
        <w:color w:val="000000"/>
        <w:sz w:val="16"/>
        <w:szCs w:val="16"/>
      </w:rPr>
      <w:t>1</w:t>
    </w:r>
    <w:r w:rsidRPr="00DC6F42">
      <w:rPr>
        <w:rFonts w:cs="Tahoma"/>
        <w:color w:val="000000"/>
        <w:sz w:val="16"/>
        <w:szCs w:val="16"/>
      </w:rPr>
      <w:fldChar w:fldCharType="end"/>
    </w:r>
    <w:r>
      <w:rPr>
        <w:rFonts w:cs="Tahoma"/>
        <w:color w:val="000000"/>
        <w:sz w:val="16"/>
        <w:szCs w:val="16"/>
      </w:rPr>
      <w:t xml:space="preserve">            </w:t>
    </w:r>
    <w:fldSimple w:instr=" FILENAME  \* MERGEFORMAT ">
      <w:ins w:id="3" w:author="prgupta" w:date="2010-06-03T12:38:00Z">
        <w:r w:rsidR="00C5360F" w:rsidRPr="00C5360F">
          <w:rPr>
            <w:noProof/>
            <w:sz w:val="16"/>
            <w:szCs w:val="16"/>
          </w:rPr>
          <w:t>xpedx Order Place Detailed Design V1.6</w:t>
        </w:r>
      </w:ins>
    </w:fldSimple>
  </w:p>
  <w:p w:rsidR="00197427" w:rsidRDefault="00197427" w:rsidP="00E40B69">
    <w:pPr>
      <w:ind w:right="378"/>
      <w:rPr>
        <w:rFonts w:cs="Tahoma"/>
        <w:color w:val="000000"/>
        <w:sz w:val="16"/>
        <w:szCs w:val="16"/>
      </w:rPr>
    </w:pPr>
  </w:p>
  <w:p w:rsidR="00197427" w:rsidRDefault="00197427" w:rsidP="00E40B69">
    <w:pPr>
      <w:ind w:right="378"/>
      <w:rPr>
        <w:rFonts w:cs="Tahoma"/>
        <w:color w:val="000000"/>
        <w:sz w:val="16"/>
        <w:szCs w:val="16"/>
      </w:rPr>
    </w:pPr>
    <w:r>
      <w:rPr>
        <w:rFonts w:cs="Tahoma"/>
        <w:color w:val="000000"/>
        <w:sz w:val="16"/>
        <w:szCs w:val="16"/>
      </w:rPr>
      <w:t>PRIVATE/PROPRIETARY/SECURE</w:t>
    </w:r>
  </w:p>
  <w:p w:rsidR="00197427" w:rsidRPr="00E40B69" w:rsidRDefault="00197427"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9CD" w:rsidRDefault="00AF19CD">
      <w:r>
        <w:separator/>
      </w:r>
    </w:p>
  </w:footnote>
  <w:footnote w:type="continuationSeparator" w:id="0">
    <w:p w:rsidR="00AF19CD" w:rsidRDefault="00AF19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427" w:rsidRDefault="00197427">
    <w:pPr>
      <w:pStyle w:val="Header"/>
    </w:pPr>
    <w:r>
      <w:rPr>
        <w:noProof/>
      </w:rPr>
      <w:drawing>
        <wp:anchor distT="0" distB="0" distL="114300" distR="114300" simplePos="0" relativeHeight="251657216"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rPr>
        <w:noProof/>
      </w:rPr>
      <w:drawing>
        <wp:inline distT="0" distB="0" distL="0" distR="0">
          <wp:extent cx="2515870" cy="821690"/>
          <wp:effectExtent l="19050" t="0" r="0" b="0"/>
          <wp:docPr id="15" name="Picture 15"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edxLogo"/>
                  <pic:cNvPicPr>
                    <a:picLocks noChangeAspect="1" noChangeArrowheads="1"/>
                  </pic:cNvPicPr>
                </pic:nvPicPr>
                <pic:blipFill>
                  <a:blip r:embed="rId2"/>
                  <a:srcRect/>
                  <a:stretch>
                    <a:fillRect/>
                  </a:stretch>
                </pic:blipFill>
                <pic:spPr bwMode="auto">
                  <a:xfrm>
                    <a:off x="0" y="0"/>
                    <a:ext cx="2515870" cy="8216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952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42A5C"/>
    <w:multiLevelType w:val="hybridMultilevel"/>
    <w:tmpl w:val="25467A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A36845"/>
    <w:multiLevelType w:val="hybridMultilevel"/>
    <w:tmpl w:val="DB20DF0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F91F39"/>
    <w:multiLevelType w:val="hybridMultilevel"/>
    <w:tmpl w:val="0D7CD3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2">
    <w:nsid w:val="70AD6158"/>
    <w:multiLevelType w:val="hybridMultilevel"/>
    <w:tmpl w:val="7248AA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B72B61"/>
    <w:multiLevelType w:val="hybridMultilevel"/>
    <w:tmpl w:val="E5B29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50C1734"/>
    <w:multiLevelType w:val="hybridMultilevel"/>
    <w:tmpl w:val="F4A02A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57261F"/>
    <w:multiLevelType w:val="hybridMultilevel"/>
    <w:tmpl w:val="3B3AB2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0E5A6D"/>
    <w:multiLevelType w:val="hybridMultilevel"/>
    <w:tmpl w:val="A9FE2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7"/>
  </w:num>
  <w:num w:numId="6">
    <w:abstractNumId w:val="16"/>
  </w:num>
  <w:num w:numId="7">
    <w:abstractNumId w:val="11"/>
  </w:num>
  <w:num w:numId="8">
    <w:abstractNumId w:val="0"/>
  </w:num>
  <w:num w:numId="9">
    <w:abstractNumId w:val="9"/>
  </w:num>
  <w:num w:numId="10">
    <w:abstractNumId w:val="5"/>
  </w:num>
  <w:num w:numId="11">
    <w:abstractNumId w:val="9"/>
  </w:num>
  <w:num w:numId="12">
    <w:abstractNumId w:val="10"/>
  </w:num>
  <w:num w:numId="13">
    <w:abstractNumId w:val="15"/>
  </w:num>
  <w:num w:numId="14">
    <w:abstractNumId w:val="3"/>
  </w:num>
  <w:num w:numId="15">
    <w:abstractNumId w:val="13"/>
  </w:num>
  <w:num w:numId="16">
    <w:abstractNumId w:val="14"/>
  </w:num>
  <w:num w:numId="17">
    <w:abstractNumId w:val="4"/>
  </w:num>
  <w:num w:numId="18">
    <w:abstractNumId w:val="12"/>
  </w:num>
  <w:num w:numId="19">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75E0"/>
    <w:rsid w:val="0001017C"/>
    <w:rsid w:val="00010433"/>
    <w:rsid w:val="00011065"/>
    <w:rsid w:val="000111BE"/>
    <w:rsid w:val="00012BE5"/>
    <w:rsid w:val="00015BF8"/>
    <w:rsid w:val="00015DE1"/>
    <w:rsid w:val="000168B4"/>
    <w:rsid w:val="0001795A"/>
    <w:rsid w:val="0002172D"/>
    <w:rsid w:val="00022186"/>
    <w:rsid w:val="000221EF"/>
    <w:rsid w:val="0002401F"/>
    <w:rsid w:val="00025BD1"/>
    <w:rsid w:val="00027CD9"/>
    <w:rsid w:val="00027ED2"/>
    <w:rsid w:val="000313CF"/>
    <w:rsid w:val="0003152B"/>
    <w:rsid w:val="0003256E"/>
    <w:rsid w:val="000325D1"/>
    <w:rsid w:val="000337C5"/>
    <w:rsid w:val="00036417"/>
    <w:rsid w:val="00040100"/>
    <w:rsid w:val="00040930"/>
    <w:rsid w:val="00040EAA"/>
    <w:rsid w:val="00040F8C"/>
    <w:rsid w:val="00041AD1"/>
    <w:rsid w:val="000432E1"/>
    <w:rsid w:val="000458F9"/>
    <w:rsid w:val="00046149"/>
    <w:rsid w:val="00046AFC"/>
    <w:rsid w:val="0004793C"/>
    <w:rsid w:val="00052463"/>
    <w:rsid w:val="0005253C"/>
    <w:rsid w:val="00053149"/>
    <w:rsid w:val="00055C51"/>
    <w:rsid w:val="00056200"/>
    <w:rsid w:val="00061160"/>
    <w:rsid w:val="000616F5"/>
    <w:rsid w:val="00061DB2"/>
    <w:rsid w:val="00061DE1"/>
    <w:rsid w:val="00061EAD"/>
    <w:rsid w:val="00061F11"/>
    <w:rsid w:val="0006307B"/>
    <w:rsid w:val="000643F7"/>
    <w:rsid w:val="00064CF2"/>
    <w:rsid w:val="0006525C"/>
    <w:rsid w:val="000666E0"/>
    <w:rsid w:val="00066913"/>
    <w:rsid w:val="00066D02"/>
    <w:rsid w:val="00070396"/>
    <w:rsid w:val="0007133D"/>
    <w:rsid w:val="00071DB4"/>
    <w:rsid w:val="0007503E"/>
    <w:rsid w:val="00077004"/>
    <w:rsid w:val="0007796F"/>
    <w:rsid w:val="00081083"/>
    <w:rsid w:val="0008257D"/>
    <w:rsid w:val="00082AFA"/>
    <w:rsid w:val="00083555"/>
    <w:rsid w:val="00085F32"/>
    <w:rsid w:val="00085F79"/>
    <w:rsid w:val="000870B0"/>
    <w:rsid w:val="00087980"/>
    <w:rsid w:val="00087CEA"/>
    <w:rsid w:val="000917A0"/>
    <w:rsid w:val="00092C07"/>
    <w:rsid w:val="00094378"/>
    <w:rsid w:val="000946F7"/>
    <w:rsid w:val="000952E7"/>
    <w:rsid w:val="0009534C"/>
    <w:rsid w:val="0009728A"/>
    <w:rsid w:val="000A003A"/>
    <w:rsid w:val="000A19E9"/>
    <w:rsid w:val="000A2B6F"/>
    <w:rsid w:val="000A35F3"/>
    <w:rsid w:val="000A4BB1"/>
    <w:rsid w:val="000A4DC6"/>
    <w:rsid w:val="000A5FE7"/>
    <w:rsid w:val="000A60F3"/>
    <w:rsid w:val="000B0ABD"/>
    <w:rsid w:val="000B0C03"/>
    <w:rsid w:val="000B0C35"/>
    <w:rsid w:val="000B0D21"/>
    <w:rsid w:val="000B1669"/>
    <w:rsid w:val="000B2A51"/>
    <w:rsid w:val="000B41AD"/>
    <w:rsid w:val="000B4BB3"/>
    <w:rsid w:val="000B51A5"/>
    <w:rsid w:val="000B5553"/>
    <w:rsid w:val="000B6A63"/>
    <w:rsid w:val="000B6DF6"/>
    <w:rsid w:val="000B7A3B"/>
    <w:rsid w:val="000B7DDD"/>
    <w:rsid w:val="000B7E89"/>
    <w:rsid w:val="000C26D4"/>
    <w:rsid w:val="000C3B2C"/>
    <w:rsid w:val="000C407D"/>
    <w:rsid w:val="000C4CE7"/>
    <w:rsid w:val="000C5942"/>
    <w:rsid w:val="000C5AFD"/>
    <w:rsid w:val="000C64AF"/>
    <w:rsid w:val="000C6D72"/>
    <w:rsid w:val="000D00A7"/>
    <w:rsid w:val="000D027E"/>
    <w:rsid w:val="000D0801"/>
    <w:rsid w:val="000D0ADD"/>
    <w:rsid w:val="000D2206"/>
    <w:rsid w:val="000D22C2"/>
    <w:rsid w:val="000D3158"/>
    <w:rsid w:val="000D3DA9"/>
    <w:rsid w:val="000D418D"/>
    <w:rsid w:val="000D489C"/>
    <w:rsid w:val="000D57C5"/>
    <w:rsid w:val="000D7DF7"/>
    <w:rsid w:val="000E02D1"/>
    <w:rsid w:val="000E17BB"/>
    <w:rsid w:val="000E2277"/>
    <w:rsid w:val="000E3A06"/>
    <w:rsid w:val="000E3D2F"/>
    <w:rsid w:val="000E3D4F"/>
    <w:rsid w:val="000E4066"/>
    <w:rsid w:val="000E5709"/>
    <w:rsid w:val="000E6892"/>
    <w:rsid w:val="000E6D2D"/>
    <w:rsid w:val="000E71B3"/>
    <w:rsid w:val="000E77DA"/>
    <w:rsid w:val="000F122C"/>
    <w:rsid w:val="000F1D10"/>
    <w:rsid w:val="000F36E9"/>
    <w:rsid w:val="000F3FA9"/>
    <w:rsid w:val="000F4D4B"/>
    <w:rsid w:val="000F502C"/>
    <w:rsid w:val="000F60DA"/>
    <w:rsid w:val="000F7E72"/>
    <w:rsid w:val="00100845"/>
    <w:rsid w:val="00100BFC"/>
    <w:rsid w:val="00101443"/>
    <w:rsid w:val="0010144D"/>
    <w:rsid w:val="00101850"/>
    <w:rsid w:val="00101C58"/>
    <w:rsid w:val="00103008"/>
    <w:rsid w:val="00103149"/>
    <w:rsid w:val="001048FE"/>
    <w:rsid w:val="00104B7E"/>
    <w:rsid w:val="00105284"/>
    <w:rsid w:val="00105F40"/>
    <w:rsid w:val="001070DF"/>
    <w:rsid w:val="0010717D"/>
    <w:rsid w:val="00110477"/>
    <w:rsid w:val="00113579"/>
    <w:rsid w:val="00113A95"/>
    <w:rsid w:val="001144E7"/>
    <w:rsid w:val="00115105"/>
    <w:rsid w:val="00115339"/>
    <w:rsid w:val="0011537B"/>
    <w:rsid w:val="0011558C"/>
    <w:rsid w:val="00116117"/>
    <w:rsid w:val="00116E5D"/>
    <w:rsid w:val="00120487"/>
    <w:rsid w:val="001206B2"/>
    <w:rsid w:val="00120816"/>
    <w:rsid w:val="00120CA3"/>
    <w:rsid w:val="00120D58"/>
    <w:rsid w:val="00121859"/>
    <w:rsid w:val="00121C4D"/>
    <w:rsid w:val="00121C71"/>
    <w:rsid w:val="00124471"/>
    <w:rsid w:val="001258AC"/>
    <w:rsid w:val="00125EE2"/>
    <w:rsid w:val="00126A33"/>
    <w:rsid w:val="00127D1F"/>
    <w:rsid w:val="0013085B"/>
    <w:rsid w:val="00130A21"/>
    <w:rsid w:val="001314FF"/>
    <w:rsid w:val="0013186E"/>
    <w:rsid w:val="001318AB"/>
    <w:rsid w:val="00133FCE"/>
    <w:rsid w:val="0013431A"/>
    <w:rsid w:val="001351F1"/>
    <w:rsid w:val="001369CF"/>
    <w:rsid w:val="00136EC9"/>
    <w:rsid w:val="001370EB"/>
    <w:rsid w:val="0013762D"/>
    <w:rsid w:val="001378B6"/>
    <w:rsid w:val="00142EAF"/>
    <w:rsid w:val="001448DB"/>
    <w:rsid w:val="001453CC"/>
    <w:rsid w:val="0014592E"/>
    <w:rsid w:val="00150496"/>
    <w:rsid w:val="00151155"/>
    <w:rsid w:val="0015225E"/>
    <w:rsid w:val="00152473"/>
    <w:rsid w:val="00152DB1"/>
    <w:rsid w:val="00152E5C"/>
    <w:rsid w:val="00153D89"/>
    <w:rsid w:val="001540DC"/>
    <w:rsid w:val="001550F1"/>
    <w:rsid w:val="0015605D"/>
    <w:rsid w:val="0015770A"/>
    <w:rsid w:val="00160275"/>
    <w:rsid w:val="00160980"/>
    <w:rsid w:val="00160F4D"/>
    <w:rsid w:val="001616B8"/>
    <w:rsid w:val="00162549"/>
    <w:rsid w:val="00162879"/>
    <w:rsid w:val="00163454"/>
    <w:rsid w:val="00163BBC"/>
    <w:rsid w:val="00163D74"/>
    <w:rsid w:val="001648A6"/>
    <w:rsid w:val="00164A1B"/>
    <w:rsid w:val="00165352"/>
    <w:rsid w:val="00165E55"/>
    <w:rsid w:val="001666E6"/>
    <w:rsid w:val="0016704B"/>
    <w:rsid w:val="00172030"/>
    <w:rsid w:val="0017299A"/>
    <w:rsid w:val="00173EA6"/>
    <w:rsid w:val="001748F7"/>
    <w:rsid w:val="00175892"/>
    <w:rsid w:val="0017781B"/>
    <w:rsid w:val="00177D6B"/>
    <w:rsid w:val="001817FA"/>
    <w:rsid w:val="00182685"/>
    <w:rsid w:val="00182771"/>
    <w:rsid w:val="00183CBB"/>
    <w:rsid w:val="00183FBD"/>
    <w:rsid w:val="0018530A"/>
    <w:rsid w:val="0018599F"/>
    <w:rsid w:val="00185EFA"/>
    <w:rsid w:val="00186A99"/>
    <w:rsid w:val="00186DA6"/>
    <w:rsid w:val="00186EC6"/>
    <w:rsid w:val="001870F1"/>
    <w:rsid w:val="0018729A"/>
    <w:rsid w:val="001872B1"/>
    <w:rsid w:val="001906A0"/>
    <w:rsid w:val="00190F56"/>
    <w:rsid w:val="00193F55"/>
    <w:rsid w:val="00194C58"/>
    <w:rsid w:val="00194D51"/>
    <w:rsid w:val="0019580B"/>
    <w:rsid w:val="00195CDC"/>
    <w:rsid w:val="001962AE"/>
    <w:rsid w:val="00197427"/>
    <w:rsid w:val="001A0CA1"/>
    <w:rsid w:val="001A203A"/>
    <w:rsid w:val="001A3C9C"/>
    <w:rsid w:val="001A4DF4"/>
    <w:rsid w:val="001A5569"/>
    <w:rsid w:val="001A5C8B"/>
    <w:rsid w:val="001B115C"/>
    <w:rsid w:val="001B1BB1"/>
    <w:rsid w:val="001B2523"/>
    <w:rsid w:val="001B291E"/>
    <w:rsid w:val="001B6602"/>
    <w:rsid w:val="001B7E92"/>
    <w:rsid w:val="001B7F7A"/>
    <w:rsid w:val="001C12C7"/>
    <w:rsid w:val="001C1761"/>
    <w:rsid w:val="001C1D1B"/>
    <w:rsid w:val="001C487D"/>
    <w:rsid w:val="001C51E6"/>
    <w:rsid w:val="001C5EFE"/>
    <w:rsid w:val="001C5F12"/>
    <w:rsid w:val="001C612A"/>
    <w:rsid w:val="001C6F11"/>
    <w:rsid w:val="001D1326"/>
    <w:rsid w:val="001D1CAB"/>
    <w:rsid w:val="001D3CFB"/>
    <w:rsid w:val="001D6678"/>
    <w:rsid w:val="001D69E7"/>
    <w:rsid w:val="001D7C10"/>
    <w:rsid w:val="001E02E6"/>
    <w:rsid w:val="001E093C"/>
    <w:rsid w:val="001E0AA6"/>
    <w:rsid w:val="001E0B44"/>
    <w:rsid w:val="001E1B98"/>
    <w:rsid w:val="001E2337"/>
    <w:rsid w:val="001E3769"/>
    <w:rsid w:val="001E3FD6"/>
    <w:rsid w:val="001E4433"/>
    <w:rsid w:val="001E480B"/>
    <w:rsid w:val="001E488B"/>
    <w:rsid w:val="001E4EE9"/>
    <w:rsid w:val="001E5FCF"/>
    <w:rsid w:val="001E6E70"/>
    <w:rsid w:val="001E7F30"/>
    <w:rsid w:val="001F1BD4"/>
    <w:rsid w:val="001F1FA3"/>
    <w:rsid w:val="001F4B39"/>
    <w:rsid w:val="001F59D9"/>
    <w:rsid w:val="001F7255"/>
    <w:rsid w:val="00200380"/>
    <w:rsid w:val="00200E82"/>
    <w:rsid w:val="002025C2"/>
    <w:rsid w:val="002030F9"/>
    <w:rsid w:val="00203350"/>
    <w:rsid w:val="002043D6"/>
    <w:rsid w:val="00206515"/>
    <w:rsid w:val="00207BD5"/>
    <w:rsid w:val="00207C5E"/>
    <w:rsid w:val="002136FD"/>
    <w:rsid w:val="00215665"/>
    <w:rsid w:val="002159CD"/>
    <w:rsid w:val="00216CC1"/>
    <w:rsid w:val="00217BFA"/>
    <w:rsid w:val="00217FB1"/>
    <w:rsid w:val="00220ADC"/>
    <w:rsid w:val="00220AFB"/>
    <w:rsid w:val="00220CC3"/>
    <w:rsid w:val="00222664"/>
    <w:rsid w:val="0022270F"/>
    <w:rsid w:val="00222BE3"/>
    <w:rsid w:val="00222F8A"/>
    <w:rsid w:val="00223D50"/>
    <w:rsid w:val="0022401A"/>
    <w:rsid w:val="002255FF"/>
    <w:rsid w:val="00226979"/>
    <w:rsid w:val="0022777D"/>
    <w:rsid w:val="00230B6D"/>
    <w:rsid w:val="0023136E"/>
    <w:rsid w:val="00231D1C"/>
    <w:rsid w:val="00232504"/>
    <w:rsid w:val="002325A9"/>
    <w:rsid w:val="002347F5"/>
    <w:rsid w:val="002349BC"/>
    <w:rsid w:val="00234B30"/>
    <w:rsid w:val="002369FD"/>
    <w:rsid w:val="00236A5A"/>
    <w:rsid w:val="002401EF"/>
    <w:rsid w:val="00241A29"/>
    <w:rsid w:val="002423BA"/>
    <w:rsid w:val="002423DD"/>
    <w:rsid w:val="002456DC"/>
    <w:rsid w:val="002466B2"/>
    <w:rsid w:val="00247933"/>
    <w:rsid w:val="002512B0"/>
    <w:rsid w:val="002513DA"/>
    <w:rsid w:val="00252281"/>
    <w:rsid w:val="0025330F"/>
    <w:rsid w:val="002536CA"/>
    <w:rsid w:val="00254E04"/>
    <w:rsid w:val="00255AD5"/>
    <w:rsid w:val="00256335"/>
    <w:rsid w:val="0026029C"/>
    <w:rsid w:val="00260DBB"/>
    <w:rsid w:val="0026387D"/>
    <w:rsid w:val="00265688"/>
    <w:rsid w:val="002666BD"/>
    <w:rsid w:val="00267B50"/>
    <w:rsid w:val="00271EE6"/>
    <w:rsid w:val="00272726"/>
    <w:rsid w:val="002729A0"/>
    <w:rsid w:val="00275A67"/>
    <w:rsid w:val="00277030"/>
    <w:rsid w:val="00277DCB"/>
    <w:rsid w:val="0028071F"/>
    <w:rsid w:val="0028167F"/>
    <w:rsid w:val="00283836"/>
    <w:rsid w:val="00283D80"/>
    <w:rsid w:val="00285DC0"/>
    <w:rsid w:val="0028693E"/>
    <w:rsid w:val="002869AB"/>
    <w:rsid w:val="00287B73"/>
    <w:rsid w:val="002905F3"/>
    <w:rsid w:val="0029064E"/>
    <w:rsid w:val="0029086D"/>
    <w:rsid w:val="00291E3D"/>
    <w:rsid w:val="002923F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C7C88"/>
    <w:rsid w:val="002D07E2"/>
    <w:rsid w:val="002D0ABF"/>
    <w:rsid w:val="002D1144"/>
    <w:rsid w:val="002D1B69"/>
    <w:rsid w:val="002D20C6"/>
    <w:rsid w:val="002D325D"/>
    <w:rsid w:val="002D3F83"/>
    <w:rsid w:val="002D44F0"/>
    <w:rsid w:val="002D5E61"/>
    <w:rsid w:val="002D742D"/>
    <w:rsid w:val="002D7501"/>
    <w:rsid w:val="002E0635"/>
    <w:rsid w:val="002E0701"/>
    <w:rsid w:val="002E0730"/>
    <w:rsid w:val="002E1C01"/>
    <w:rsid w:val="002E29B7"/>
    <w:rsid w:val="002E2E70"/>
    <w:rsid w:val="002E3012"/>
    <w:rsid w:val="002E4001"/>
    <w:rsid w:val="002E4C08"/>
    <w:rsid w:val="002E5016"/>
    <w:rsid w:val="002E51A3"/>
    <w:rsid w:val="002E7B5D"/>
    <w:rsid w:val="002E7E40"/>
    <w:rsid w:val="002F1966"/>
    <w:rsid w:val="002F3AB8"/>
    <w:rsid w:val="002F482F"/>
    <w:rsid w:val="002F5154"/>
    <w:rsid w:val="002F5831"/>
    <w:rsid w:val="002F6638"/>
    <w:rsid w:val="002F7434"/>
    <w:rsid w:val="00302959"/>
    <w:rsid w:val="0030422C"/>
    <w:rsid w:val="003048BC"/>
    <w:rsid w:val="00304DA1"/>
    <w:rsid w:val="00310517"/>
    <w:rsid w:val="00310B9B"/>
    <w:rsid w:val="0031139B"/>
    <w:rsid w:val="00313CCE"/>
    <w:rsid w:val="00313D10"/>
    <w:rsid w:val="00314BDD"/>
    <w:rsid w:val="00314CF6"/>
    <w:rsid w:val="00314E2F"/>
    <w:rsid w:val="00315284"/>
    <w:rsid w:val="003152CD"/>
    <w:rsid w:val="00315B0F"/>
    <w:rsid w:val="00315C54"/>
    <w:rsid w:val="0031677A"/>
    <w:rsid w:val="00317590"/>
    <w:rsid w:val="003177BD"/>
    <w:rsid w:val="00317CFA"/>
    <w:rsid w:val="00320247"/>
    <w:rsid w:val="00320AEC"/>
    <w:rsid w:val="00321077"/>
    <w:rsid w:val="00322734"/>
    <w:rsid w:val="00322A5A"/>
    <w:rsid w:val="00322EC5"/>
    <w:rsid w:val="003232DA"/>
    <w:rsid w:val="00323C27"/>
    <w:rsid w:val="00326537"/>
    <w:rsid w:val="00326997"/>
    <w:rsid w:val="00326B8B"/>
    <w:rsid w:val="003272BE"/>
    <w:rsid w:val="00330023"/>
    <w:rsid w:val="003308D1"/>
    <w:rsid w:val="003316CA"/>
    <w:rsid w:val="0033198C"/>
    <w:rsid w:val="00331B5C"/>
    <w:rsid w:val="0033304E"/>
    <w:rsid w:val="003338D1"/>
    <w:rsid w:val="00334365"/>
    <w:rsid w:val="00334729"/>
    <w:rsid w:val="00336CE8"/>
    <w:rsid w:val="003376B5"/>
    <w:rsid w:val="00340F26"/>
    <w:rsid w:val="00341C63"/>
    <w:rsid w:val="00342C07"/>
    <w:rsid w:val="003448BA"/>
    <w:rsid w:val="00344FD2"/>
    <w:rsid w:val="00345C8C"/>
    <w:rsid w:val="00345F93"/>
    <w:rsid w:val="003460F9"/>
    <w:rsid w:val="0034656D"/>
    <w:rsid w:val="00346FBD"/>
    <w:rsid w:val="00347361"/>
    <w:rsid w:val="0034786F"/>
    <w:rsid w:val="00350AAC"/>
    <w:rsid w:val="003510E7"/>
    <w:rsid w:val="00351141"/>
    <w:rsid w:val="00351B6B"/>
    <w:rsid w:val="0035417D"/>
    <w:rsid w:val="00355D7C"/>
    <w:rsid w:val="00357B0F"/>
    <w:rsid w:val="00357DBE"/>
    <w:rsid w:val="0036045E"/>
    <w:rsid w:val="003623C1"/>
    <w:rsid w:val="00362F60"/>
    <w:rsid w:val="00363783"/>
    <w:rsid w:val="00367081"/>
    <w:rsid w:val="00367E1A"/>
    <w:rsid w:val="00370C6C"/>
    <w:rsid w:val="0037163A"/>
    <w:rsid w:val="00372066"/>
    <w:rsid w:val="00372158"/>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382"/>
    <w:rsid w:val="00382FDA"/>
    <w:rsid w:val="0038345A"/>
    <w:rsid w:val="00383CD0"/>
    <w:rsid w:val="00383EA2"/>
    <w:rsid w:val="00385409"/>
    <w:rsid w:val="00390426"/>
    <w:rsid w:val="00390FA7"/>
    <w:rsid w:val="003914E8"/>
    <w:rsid w:val="00391FD8"/>
    <w:rsid w:val="003922D5"/>
    <w:rsid w:val="003929C3"/>
    <w:rsid w:val="00393A63"/>
    <w:rsid w:val="00393F74"/>
    <w:rsid w:val="00393FD2"/>
    <w:rsid w:val="00394ACA"/>
    <w:rsid w:val="00395693"/>
    <w:rsid w:val="003977BC"/>
    <w:rsid w:val="003A08A8"/>
    <w:rsid w:val="003A0968"/>
    <w:rsid w:val="003A2179"/>
    <w:rsid w:val="003A423F"/>
    <w:rsid w:val="003A4558"/>
    <w:rsid w:val="003A4590"/>
    <w:rsid w:val="003A495F"/>
    <w:rsid w:val="003A62E4"/>
    <w:rsid w:val="003A6859"/>
    <w:rsid w:val="003B0E8C"/>
    <w:rsid w:val="003B14A4"/>
    <w:rsid w:val="003B2101"/>
    <w:rsid w:val="003B314C"/>
    <w:rsid w:val="003B39BE"/>
    <w:rsid w:val="003B4092"/>
    <w:rsid w:val="003B44AE"/>
    <w:rsid w:val="003B4CC4"/>
    <w:rsid w:val="003B537A"/>
    <w:rsid w:val="003B55CB"/>
    <w:rsid w:val="003B7325"/>
    <w:rsid w:val="003B79D5"/>
    <w:rsid w:val="003B7A70"/>
    <w:rsid w:val="003C014C"/>
    <w:rsid w:val="003C0628"/>
    <w:rsid w:val="003C06BF"/>
    <w:rsid w:val="003C1E33"/>
    <w:rsid w:val="003C1F41"/>
    <w:rsid w:val="003C26F2"/>
    <w:rsid w:val="003C4ED8"/>
    <w:rsid w:val="003C6497"/>
    <w:rsid w:val="003D01C4"/>
    <w:rsid w:val="003D05D5"/>
    <w:rsid w:val="003D0BDD"/>
    <w:rsid w:val="003D1476"/>
    <w:rsid w:val="003D239F"/>
    <w:rsid w:val="003D3534"/>
    <w:rsid w:val="003D3864"/>
    <w:rsid w:val="003D3B83"/>
    <w:rsid w:val="003D569D"/>
    <w:rsid w:val="003D59BC"/>
    <w:rsid w:val="003D6DD8"/>
    <w:rsid w:val="003D7251"/>
    <w:rsid w:val="003D7E80"/>
    <w:rsid w:val="003E2288"/>
    <w:rsid w:val="003E2C1D"/>
    <w:rsid w:val="003E5766"/>
    <w:rsid w:val="003E5A6D"/>
    <w:rsid w:val="003E780E"/>
    <w:rsid w:val="003E78A1"/>
    <w:rsid w:val="003F0C7E"/>
    <w:rsid w:val="003F0FBE"/>
    <w:rsid w:val="003F1786"/>
    <w:rsid w:val="003F18EA"/>
    <w:rsid w:val="003F1FD7"/>
    <w:rsid w:val="003F3649"/>
    <w:rsid w:val="003F3F6E"/>
    <w:rsid w:val="003F42BA"/>
    <w:rsid w:val="003F4774"/>
    <w:rsid w:val="003F5966"/>
    <w:rsid w:val="003F637E"/>
    <w:rsid w:val="003F6E85"/>
    <w:rsid w:val="003F6F18"/>
    <w:rsid w:val="004004F1"/>
    <w:rsid w:val="004008B3"/>
    <w:rsid w:val="00400BD1"/>
    <w:rsid w:val="00400C06"/>
    <w:rsid w:val="004013BB"/>
    <w:rsid w:val="0040180F"/>
    <w:rsid w:val="004041FB"/>
    <w:rsid w:val="00404C73"/>
    <w:rsid w:val="00405102"/>
    <w:rsid w:val="00405660"/>
    <w:rsid w:val="00405B8A"/>
    <w:rsid w:val="00405F9B"/>
    <w:rsid w:val="00406213"/>
    <w:rsid w:val="004062A9"/>
    <w:rsid w:val="00406B12"/>
    <w:rsid w:val="00407C2D"/>
    <w:rsid w:val="00407C7D"/>
    <w:rsid w:val="00410711"/>
    <w:rsid w:val="0041153A"/>
    <w:rsid w:val="00411A88"/>
    <w:rsid w:val="00413B49"/>
    <w:rsid w:val="00413FF1"/>
    <w:rsid w:val="004140EF"/>
    <w:rsid w:val="0041566D"/>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6A5"/>
    <w:rsid w:val="00445921"/>
    <w:rsid w:val="00445961"/>
    <w:rsid w:val="00445BE9"/>
    <w:rsid w:val="00447D41"/>
    <w:rsid w:val="004563E9"/>
    <w:rsid w:val="004575BC"/>
    <w:rsid w:val="00460FB5"/>
    <w:rsid w:val="00461042"/>
    <w:rsid w:val="004611AB"/>
    <w:rsid w:val="00461459"/>
    <w:rsid w:val="00463109"/>
    <w:rsid w:val="004637F4"/>
    <w:rsid w:val="0046404A"/>
    <w:rsid w:val="00465538"/>
    <w:rsid w:val="00466804"/>
    <w:rsid w:val="00466DAB"/>
    <w:rsid w:val="0047043B"/>
    <w:rsid w:val="00471EB3"/>
    <w:rsid w:val="00472DF5"/>
    <w:rsid w:val="00473D97"/>
    <w:rsid w:val="00474ADF"/>
    <w:rsid w:val="00475AD0"/>
    <w:rsid w:val="00475ADF"/>
    <w:rsid w:val="00476100"/>
    <w:rsid w:val="0047616B"/>
    <w:rsid w:val="00476662"/>
    <w:rsid w:val="00477D51"/>
    <w:rsid w:val="004800A5"/>
    <w:rsid w:val="00481905"/>
    <w:rsid w:val="00481CCD"/>
    <w:rsid w:val="004822C7"/>
    <w:rsid w:val="00482934"/>
    <w:rsid w:val="00483B2A"/>
    <w:rsid w:val="0048474B"/>
    <w:rsid w:val="0048525F"/>
    <w:rsid w:val="00486B30"/>
    <w:rsid w:val="0048759C"/>
    <w:rsid w:val="00487BE6"/>
    <w:rsid w:val="00492438"/>
    <w:rsid w:val="004928DD"/>
    <w:rsid w:val="0049386E"/>
    <w:rsid w:val="00493AE2"/>
    <w:rsid w:val="00493EB3"/>
    <w:rsid w:val="004952BC"/>
    <w:rsid w:val="004956CE"/>
    <w:rsid w:val="0049622D"/>
    <w:rsid w:val="004967D3"/>
    <w:rsid w:val="00497C37"/>
    <w:rsid w:val="00497F98"/>
    <w:rsid w:val="004A07A1"/>
    <w:rsid w:val="004A0BC8"/>
    <w:rsid w:val="004A0F24"/>
    <w:rsid w:val="004A1AB0"/>
    <w:rsid w:val="004A1D38"/>
    <w:rsid w:val="004A3A4A"/>
    <w:rsid w:val="004A3ED2"/>
    <w:rsid w:val="004A47EB"/>
    <w:rsid w:val="004A4FD5"/>
    <w:rsid w:val="004A684C"/>
    <w:rsid w:val="004A7938"/>
    <w:rsid w:val="004B0499"/>
    <w:rsid w:val="004B0C19"/>
    <w:rsid w:val="004B0C30"/>
    <w:rsid w:val="004B1F6F"/>
    <w:rsid w:val="004B3C0B"/>
    <w:rsid w:val="004B41C2"/>
    <w:rsid w:val="004B4439"/>
    <w:rsid w:val="004B4B9D"/>
    <w:rsid w:val="004B5782"/>
    <w:rsid w:val="004B619A"/>
    <w:rsid w:val="004B6CE3"/>
    <w:rsid w:val="004B6CF1"/>
    <w:rsid w:val="004B707B"/>
    <w:rsid w:val="004B70E9"/>
    <w:rsid w:val="004B7365"/>
    <w:rsid w:val="004B778B"/>
    <w:rsid w:val="004C0123"/>
    <w:rsid w:val="004C1489"/>
    <w:rsid w:val="004C1CF8"/>
    <w:rsid w:val="004C3432"/>
    <w:rsid w:val="004C3722"/>
    <w:rsid w:val="004C3C9B"/>
    <w:rsid w:val="004C4D43"/>
    <w:rsid w:val="004C5A10"/>
    <w:rsid w:val="004C5DBB"/>
    <w:rsid w:val="004C689A"/>
    <w:rsid w:val="004C6AE1"/>
    <w:rsid w:val="004C7067"/>
    <w:rsid w:val="004D024C"/>
    <w:rsid w:val="004D02B8"/>
    <w:rsid w:val="004D26AA"/>
    <w:rsid w:val="004D2FFB"/>
    <w:rsid w:val="004D4276"/>
    <w:rsid w:val="004D4530"/>
    <w:rsid w:val="004D4DA8"/>
    <w:rsid w:val="004D7241"/>
    <w:rsid w:val="004D7493"/>
    <w:rsid w:val="004D7911"/>
    <w:rsid w:val="004E09A6"/>
    <w:rsid w:val="004E1323"/>
    <w:rsid w:val="004E38A9"/>
    <w:rsid w:val="004E39A5"/>
    <w:rsid w:val="004E4EC8"/>
    <w:rsid w:val="004E5009"/>
    <w:rsid w:val="004E6A8F"/>
    <w:rsid w:val="004E72C4"/>
    <w:rsid w:val="004F0C68"/>
    <w:rsid w:val="004F1BEC"/>
    <w:rsid w:val="004F1E92"/>
    <w:rsid w:val="004F274C"/>
    <w:rsid w:val="004F33FA"/>
    <w:rsid w:val="004F3856"/>
    <w:rsid w:val="004F43D8"/>
    <w:rsid w:val="004F4DE3"/>
    <w:rsid w:val="004F50C7"/>
    <w:rsid w:val="004F6BB0"/>
    <w:rsid w:val="004F6C64"/>
    <w:rsid w:val="004F6E45"/>
    <w:rsid w:val="004F7518"/>
    <w:rsid w:val="004F7F5A"/>
    <w:rsid w:val="004F7FFE"/>
    <w:rsid w:val="005015AD"/>
    <w:rsid w:val="00501A13"/>
    <w:rsid w:val="00501E43"/>
    <w:rsid w:val="005020E3"/>
    <w:rsid w:val="00502A0A"/>
    <w:rsid w:val="00503A8E"/>
    <w:rsid w:val="00503C7B"/>
    <w:rsid w:val="00507708"/>
    <w:rsid w:val="00507834"/>
    <w:rsid w:val="00507A62"/>
    <w:rsid w:val="0051039D"/>
    <w:rsid w:val="0051054B"/>
    <w:rsid w:val="00510A64"/>
    <w:rsid w:val="0051161D"/>
    <w:rsid w:val="0051348D"/>
    <w:rsid w:val="0051391A"/>
    <w:rsid w:val="005142C1"/>
    <w:rsid w:val="00515018"/>
    <w:rsid w:val="00515151"/>
    <w:rsid w:val="00515264"/>
    <w:rsid w:val="00515DEE"/>
    <w:rsid w:val="00517005"/>
    <w:rsid w:val="00517D8C"/>
    <w:rsid w:val="005202D6"/>
    <w:rsid w:val="00520322"/>
    <w:rsid w:val="00520F97"/>
    <w:rsid w:val="0052162F"/>
    <w:rsid w:val="00523B05"/>
    <w:rsid w:val="00524EC0"/>
    <w:rsid w:val="005250D1"/>
    <w:rsid w:val="005253D1"/>
    <w:rsid w:val="00526C84"/>
    <w:rsid w:val="00530AAC"/>
    <w:rsid w:val="005314FF"/>
    <w:rsid w:val="005315AD"/>
    <w:rsid w:val="005317DE"/>
    <w:rsid w:val="00532036"/>
    <w:rsid w:val="00535EA5"/>
    <w:rsid w:val="00537148"/>
    <w:rsid w:val="005403A4"/>
    <w:rsid w:val="005406D8"/>
    <w:rsid w:val="005407E6"/>
    <w:rsid w:val="00540C4A"/>
    <w:rsid w:val="0054308B"/>
    <w:rsid w:val="005452D6"/>
    <w:rsid w:val="005501D7"/>
    <w:rsid w:val="0055038E"/>
    <w:rsid w:val="005508C6"/>
    <w:rsid w:val="00550DFB"/>
    <w:rsid w:val="0055115E"/>
    <w:rsid w:val="005511DF"/>
    <w:rsid w:val="00551B35"/>
    <w:rsid w:val="00553F7D"/>
    <w:rsid w:val="0055421C"/>
    <w:rsid w:val="00555008"/>
    <w:rsid w:val="005552AA"/>
    <w:rsid w:val="0055584E"/>
    <w:rsid w:val="005570A3"/>
    <w:rsid w:val="00557334"/>
    <w:rsid w:val="00560167"/>
    <w:rsid w:val="00560895"/>
    <w:rsid w:val="00560E7E"/>
    <w:rsid w:val="00561066"/>
    <w:rsid w:val="0056110D"/>
    <w:rsid w:val="00561DBB"/>
    <w:rsid w:val="0056373C"/>
    <w:rsid w:val="00563A94"/>
    <w:rsid w:val="00564195"/>
    <w:rsid w:val="00564A17"/>
    <w:rsid w:val="00564B63"/>
    <w:rsid w:val="00564CD3"/>
    <w:rsid w:val="005650B5"/>
    <w:rsid w:val="00565A1E"/>
    <w:rsid w:val="00565C48"/>
    <w:rsid w:val="00566C09"/>
    <w:rsid w:val="00570708"/>
    <w:rsid w:val="00570AF3"/>
    <w:rsid w:val="00570E9E"/>
    <w:rsid w:val="00571404"/>
    <w:rsid w:val="0057176F"/>
    <w:rsid w:val="0057363D"/>
    <w:rsid w:val="00573B32"/>
    <w:rsid w:val="00574052"/>
    <w:rsid w:val="0057462C"/>
    <w:rsid w:val="0057620B"/>
    <w:rsid w:val="00576926"/>
    <w:rsid w:val="005772D7"/>
    <w:rsid w:val="00580BA0"/>
    <w:rsid w:val="00581E80"/>
    <w:rsid w:val="00583B55"/>
    <w:rsid w:val="00583D65"/>
    <w:rsid w:val="00583FFC"/>
    <w:rsid w:val="00587E23"/>
    <w:rsid w:val="00590C34"/>
    <w:rsid w:val="00590C7E"/>
    <w:rsid w:val="00592496"/>
    <w:rsid w:val="00592D4C"/>
    <w:rsid w:val="00593F7A"/>
    <w:rsid w:val="005946E7"/>
    <w:rsid w:val="0059485D"/>
    <w:rsid w:val="00595370"/>
    <w:rsid w:val="005964FE"/>
    <w:rsid w:val="0059674E"/>
    <w:rsid w:val="005968EB"/>
    <w:rsid w:val="00597005"/>
    <w:rsid w:val="005A05DB"/>
    <w:rsid w:val="005A16BC"/>
    <w:rsid w:val="005A1EFF"/>
    <w:rsid w:val="005A2097"/>
    <w:rsid w:val="005A35D2"/>
    <w:rsid w:val="005A3C17"/>
    <w:rsid w:val="005A3C5D"/>
    <w:rsid w:val="005A45A9"/>
    <w:rsid w:val="005A50BE"/>
    <w:rsid w:val="005A5A74"/>
    <w:rsid w:val="005A5A9A"/>
    <w:rsid w:val="005A6067"/>
    <w:rsid w:val="005A75C0"/>
    <w:rsid w:val="005A7E69"/>
    <w:rsid w:val="005B064D"/>
    <w:rsid w:val="005B0DEB"/>
    <w:rsid w:val="005B1604"/>
    <w:rsid w:val="005B1665"/>
    <w:rsid w:val="005B462A"/>
    <w:rsid w:val="005B52CC"/>
    <w:rsid w:val="005B5C02"/>
    <w:rsid w:val="005B61D4"/>
    <w:rsid w:val="005B6FE0"/>
    <w:rsid w:val="005C0708"/>
    <w:rsid w:val="005C148A"/>
    <w:rsid w:val="005C2BE3"/>
    <w:rsid w:val="005C36A0"/>
    <w:rsid w:val="005C47EE"/>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291"/>
    <w:rsid w:val="005E1B0A"/>
    <w:rsid w:val="005E1D0B"/>
    <w:rsid w:val="005E31D1"/>
    <w:rsid w:val="005E33CE"/>
    <w:rsid w:val="005E364D"/>
    <w:rsid w:val="005E4464"/>
    <w:rsid w:val="005E4519"/>
    <w:rsid w:val="005E50A6"/>
    <w:rsid w:val="005E5104"/>
    <w:rsid w:val="005E5733"/>
    <w:rsid w:val="005E692E"/>
    <w:rsid w:val="005E7596"/>
    <w:rsid w:val="005E7AA5"/>
    <w:rsid w:val="005F0511"/>
    <w:rsid w:val="005F1994"/>
    <w:rsid w:val="005F20E6"/>
    <w:rsid w:val="005F290E"/>
    <w:rsid w:val="005F2F6F"/>
    <w:rsid w:val="005F4C90"/>
    <w:rsid w:val="005F526E"/>
    <w:rsid w:val="005F53A3"/>
    <w:rsid w:val="005F5BE9"/>
    <w:rsid w:val="005F666D"/>
    <w:rsid w:val="005F6B12"/>
    <w:rsid w:val="005F6D8A"/>
    <w:rsid w:val="005F7328"/>
    <w:rsid w:val="005F7A4C"/>
    <w:rsid w:val="005F7CED"/>
    <w:rsid w:val="006002EE"/>
    <w:rsid w:val="00600B6C"/>
    <w:rsid w:val="00601678"/>
    <w:rsid w:val="00601BBC"/>
    <w:rsid w:val="00601BF7"/>
    <w:rsid w:val="0060273B"/>
    <w:rsid w:val="00602B61"/>
    <w:rsid w:val="00605065"/>
    <w:rsid w:val="00606CCD"/>
    <w:rsid w:val="00607540"/>
    <w:rsid w:val="006076E6"/>
    <w:rsid w:val="00610AFA"/>
    <w:rsid w:val="00610F01"/>
    <w:rsid w:val="0061136A"/>
    <w:rsid w:val="00611CAB"/>
    <w:rsid w:val="006125CC"/>
    <w:rsid w:val="00612786"/>
    <w:rsid w:val="006135A2"/>
    <w:rsid w:val="006151E9"/>
    <w:rsid w:val="00615DB7"/>
    <w:rsid w:val="00616AD9"/>
    <w:rsid w:val="00616C00"/>
    <w:rsid w:val="0061717E"/>
    <w:rsid w:val="006174DE"/>
    <w:rsid w:val="006206DD"/>
    <w:rsid w:val="00622229"/>
    <w:rsid w:val="00622835"/>
    <w:rsid w:val="006228A9"/>
    <w:rsid w:val="00622B5C"/>
    <w:rsid w:val="00623F98"/>
    <w:rsid w:val="006246C5"/>
    <w:rsid w:val="00624D65"/>
    <w:rsid w:val="00625823"/>
    <w:rsid w:val="00625E98"/>
    <w:rsid w:val="0062717F"/>
    <w:rsid w:val="00627573"/>
    <w:rsid w:val="00627E44"/>
    <w:rsid w:val="00632AE8"/>
    <w:rsid w:val="00632C3B"/>
    <w:rsid w:val="0063393D"/>
    <w:rsid w:val="0063468D"/>
    <w:rsid w:val="00634EAB"/>
    <w:rsid w:val="00635EB2"/>
    <w:rsid w:val="00637ED6"/>
    <w:rsid w:val="006413B3"/>
    <w:rsid w:val="00641D2B"/>
    <w:rsid w:val="00641EE7"/>
    <w:rsid w:val="006427C8"/>
    <w:rsid w:val="00642EAE"/>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C92"/>
    <w:rsid w:val="00657AC1"/>
    <w:rsid w:val="00657CB3"/>
    <w:rsid w:val="00661E6B"/>
    <w:rsid w:val="00662EB5"/>
    <w:rsid w:val="006631B3"/>
    <w:rsid w:val="00664110"/>
    <w:rsid w:val="0066427E"/>
    <w:rsid w:val="00664970"/>
    <w:rsid w:val="00666E48"/>
    <w:rsid w:val="006670D1"/>
    <w:rsid w:val="006672E9"/>
    <w:rsid w:val="006711C8"/>
    <w:rsid w:val="006717A3"/>
    <w:rsid w:val="00671C98"/>
    <w:rsid w:val="0067269E"/>
    <w:rsid w:val="00674427"/>
    <w:rsid w:val="006748D6"/>
    <w:rsid w:val="0067618C"/>
    <w:rsid w:val="00680074"/>
    <w:rsid w:val="00680750"/>
    <w:rsid w:val="00681E3F"/>
    <w:rsid w:val="006822A1"/>
    <w:rsid w:val="006836C3"/>
    <w:rsid w:val="00683F43"/>
    <w:rsid w:val="00684F18"/>
    <w:rsid w:val="006850EC"/>
    <w:rsid w:val="00685616"/>
    <w:rsid w:val="00686C55"/>
    <w:rsid w:val="00686FFA"/>
    <w:rsid w:val="00690F95"/>
    <w:rsid w:val="006928BC"/>
    <w:rsid w:val="0069331C"/>
    <w:rsid w:val="0069378D"/>
    <w:rsid w:val="00695A7A"/>
    <w:rsid w:val="00695AD5"/>
    <w:rsid w:val="00695E54"/>
    <w:rsid w:val="00696F83"/>
    <w:rsid w:val="00697333"/>
    <w:rsid w:val="0069750E"/>
    <w:rsid w:val="00697FC2"/>
    <w:rsid w:val="006A0E0D"/>
    <w:rsid w:val="006A201B"/>
    <w:rsid w:val="006A206F"/>
    <w:rsid w:val="006A2546"/>
    <w:rsid w:val="006A2AB0"/>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15EE"/>
    <w:rsid w:val="006B3048"/>
    <w:rsid w:val="006B35DB"/>
    <w:rsid w:val="006B37C1"/>
    <w:rsid w:val="006B5387"/>
    <w:rsid w:val="006B6F91"/>
    <w:rsid w:val="006B74E1"/>
    <w:rsid w:val="006C02EE"/>
    <w:rsid w:val="006C0980"/>
    <w:rsid w:val="006C1781"/>
    <w:rsid w:val="006C2906"/>
    <w:rsid w:val="006C2C48"/>
    <w:rsid w:val="006C36C1"/>
    <w:rsid w:val="006C3A9C"/>
    <w:rsid w:val="006C6411"/>
    <w:rsid w:val="006C6CCB"/>
    <w:rsid w:val="006D06A6"/>
    <w:rsid w:val="006D14D4"/>
    <w:rsid w:val="006D172B"/>
    <w:rsid w:val="006D1D1F"/>
    <w:rsid w:val="006D5063"/>
    <w:rsid w:val="006D552E"/>
    <w:rsid w:val="006D5A71"/>
    <w:rsid w:val="006D6A05"/>
    <w:rsid w:val="006D6E99"/>
    <w:rsid w:val="006D70A4"/>
    <w:rsid w:val="006E27B8"/>
    <w:rsid w:val="006E2CB7"/>
    <w:rsid w:val="006E3259"/>
    <w:rsid w:val="006E3919"/>
    <w:rsid w:val="006E3F4D"/>
    <w:rsid w:val="006E5C70"/>
    <w:rsid w:val="006E634F"/>
    <w:rsid w:val="006E7DEB"/>
    <w:rsid w:val="006E7EBA"/>
    <w:rsid w:val="006F140A"/>
    <w:rsid w:val="006F153D"/>
    <w:rsid w:val="006F349D"/>
    <w:rsid w:val="006F4D28"/>
    <w:rsid w:val="006F75C7"/>
    <w:rsid w:val="006F76FA"/>
    <w:rsid w:val="006F7C2B"/>
    <w:rsid w:val="006F7DA4"/>
    <w:rsid w:val="007003F3"/>
    <w:rsid w:val="00700585"/>
    <w:rsid w:val="00700D56"/>
    <w:rsid w:val="007027FD"/>
    <w:rsid w:val="00704DF0"/>
    <w:rsid w:val="00705FC3"/>
    <w:rsid w:val="00706B16"/>
    <w:rsid w:val="00707264"/>
    <w:rsid w:val="00707B17"/>
    <w:rsid w:val="007121F1"/>
    <w:rsid w:val="00712FAF"/>
    <w:rsid w:val="0071310E"/>
    <w:rsid w:val="00713A64"/>
    <w:rsid w:val="00713ED8"/>
    <w:rsid w:val="00714620"/>
    <w:rsid w:val="00715BD2"/>
    <w:rsid w:val="007163E8"/>
    <w:rsid w:val="007203D2"/>
    <w:rsid w:val="00720505"/>
    <w:rsid w:val="007214B1"/>
    <w:rsid w:val="00721509"/>
    <w:rsid w:val="00721A85"/>
    <w:rsid w:val="00721E3A"/>
    <w:rsid w:val="00722C64"/>
    <w:rsid w:val="0072329B"/>
    <w:rsid w:val="00723615"/>
    <w:rsid w:val="00723735"/>
    <w:rsid w:val="007255D5"/>
    <w:rsid w:val="00725E57"/>
    <w:rsid w:val="007270BB"/>
    <w:rsid w:val="00727D37"/>
    <w:rsid w:val="00727D88"/>
    <w:rsid w:val="00731719"/>
    <w:rsid w:val="00731F5A"/>
    <w:rsid w:val="00731FFB"/>
    <w:rsid w:val="00732F0F"/>
    <w:rsid w:val="00735DB8"/>
    <w:rsid w:val="00736741"/>
    <w:rsid w:val="00736FBB"/>
    <w:rsid w:val="0073769E"/>
    <w:rsid w:val="00740769"/>
    <w:rsid w:val="007408AC"/>
    <w:rsid w:val="007411CE"/>
    <w:rsid w:val="007416A5"/>
    <w:rsid w:val="00741B77"/>
    <w:rsid w:val="00742201"/>
    <w:rsid w:val="00742818"/>
    <w:rsid w:val="00742A37"/>
    <w:rsid w:val="00742E92"/>
    <w:rsid w:val="00743DDB"/>
    <w:rsid w:val="00744D14"/>
    <w:rsid w:val="0074559A"/>
    <w:rsid w:val="00746A45"/>
    <w:rsid w:val="0074789D"/>
    <w:rsid w:val="00747FBC"/>
    <w:rsid w:val="00750C68"/>
    <w:rsid w:val="00752D5F"/>
    <w:rsid w:val="00752E2C"/>
    <w:rsid w:val="0075306A"/>
    <w:rsid w:val="00753932"/>
    <w:rsid w:val="0075465D"/>
    <w:rsid w:val="00754EE7"/>
    <w:rsid w:val="007561CE"/>
    <w:rsid w:val="00756EEC"/>
    <w:rsid w:val="0075752D"/>
    <w:rsid w:val="00760961"/>
    <w:rsid w:val="007610F4"/>
    <w:rsid w:val="0076306F"/>
    <w:rsid w:val="007633C0"/>
    <w:rsid w:val="00763C99"/>
    <w:rsid w:val="00764327"/>
    <w:rsid w:val="00764D56"/>
    <w:rsid w:val="0076594B"/>
    <w:rsid w:val="0077056F"/>
    <w:rsid w:val="0077126E"/>
    <w:rsid w:val="007714EC"/>
    <w:rsid w:val="00772901"/>
    <w:rsid w:val="007736CA"/>
    <w:rsid w:val="0077452C"/>
    <w:rsid w:val="00776705"/>
    <w:rsid w:val="007778CC"/>
    <w:rsid w:val="0078095F"/>
    <w:rsid w:val="00780C2B"/>
    <w:rsid w:val="00781452"/>
    <w:rsid w:val="00781A34"/>
    <w:rsid w:val="00782ACF"/>
    <w:rsid w:val="00782FDB"/>
    <w:rsid w:val="00783839"/>
    <w:rsid w:val="007841B2"/>
    <w:rsid w:val="00786E58"/>
    <w:rsid w:val="00786F0E"/>
    <w:rsid w:val="0078736C"/>
    <w:rsid w:val="00790E70"/>
    <w:rsid w:val="007916C6"/>
    <w:rsid w:val="0079226A"/>
    <w:rsid w:val="00793431"/>
    <w:rsid w:val="007962DF"/>
    <w:rsid w:val="007964C2"/>
    <w:rsid w:val="0079727C"/>
    <w:rsid w:val="0079737B"/>
    <w:rsid w:val="00797849"/>
    <w:rsid w:val="007A002D"/>
    <w:rsid w:val="007A03EC"/>
    <w:rsid w:val="007A12A0"/>
    <w:rsid w:val="007A24AF"/>
    <w:rsid w:val="007A3949"/>
    <w:rsid w:val="007A3BF5"/>
    <w:rsid w:val="007A3C39"/>
    <w:rsid w:val="007A4BF6"/>
    <w:rsid w:val="007A5613"/>
    <w:rsid w:val="007A7B54"/>
    <w:rsid w:val="007A7D81"/>
    <w:rsid w:val="007B03D5"/>
    <w:rsid w:val="007B068F"/>
    <w:rsid w:val="007B1C38"/>
    <w:rsid w:val="007B22BC"/>
    <w:rsid w:val="007B2400"/>
    <w:rsid w:val="007B2CCA"/>
    <w:rsid w:val="007B4C22"/>
    <w:rsid w:val="007B6007"/>
    <w:rsid w:val="007B6DE4"/>
    <w:rsid w:val="007C030F"/>
    <w:rsid w:val="007C0786"/>
    <w:rsid w:val="007C0EBA"/>
    <w:rsid w:val="007C1245"/>
    <w:rsid w:val="007C295E"/>
    <w:rsid w:val="007C4129"/>
    <w:rsid w:val="007C4C14"/>
    <w:rsid w:val="007C665B"/>
    <w:rsid w:val="007C678C"/>
    <w:rsid w:val="007D0040"/>
    <w:rsid w:val="007D09DF"/>
    <w:rsid w:val="007D1149"/>
    <w:rsid w:val="007D124F"/>
    <w:rsid w:val="007D1F7A"/>
    <w:rsid w:val="007D2806"/>
    <w:rsid w:val="007D2DD0"/>
    <w:rsid w:val="007D2DEB"/>
    <w:rsid w:val="007D3973"/>
    <w:rsid w:val="007D4268"/>
    <w:rsid w:val="007D7998"/>
    <w:rsid w:val="007D7A32"/>
    <w:rsid w:val="007E1995"/>
    <w:rsid w:val="007E1D6D"/>
    <w:rsid w:val="007E3908"/>
    <w:rsid w:val="007E4B6B"/>
    <w:rsid w:val="007E55DF"/>
    <w:rsid w:val="007E6B9E"/>
    <w:rsid w:val="007E6E08"/>
    <w:rsid w:val="007F0E88"/>
    <w:rsid w:val="007F0F14"/>
    <w:rsid w:val="007F1363"/>
    <w:rsid w:val="007F16B0"/>
    <w:rsid w:val="007F22D1"/>
    <w:rsid w:val="007F5210"/>
    <w:rsid w:val="007F571B"/>
    <w:rsid w:val="007F58C3"/>
    <w:rsid w:val="007F74EB"/>
    <w:rsid w:val="007F7945"/>
    <w:rsid w:val="007F7B9C"/>
    <w:rsid w:val="0080115A"/>
    <w:rsid w:val="00802919"/>
    <w:rsid w:val="00802FC8"/>
    <w:rsid w:val="0080454B"/>
    <w:rsid w:val="00804BB8"/>
    <w:rsid w:val="00804CD3"/>
    <w:rsid w:val="00806710"/>
    <w:rsid w:val="008069EF"/>
    <w:rsid w:val="00806D04"/>
    <w:rsid w:val="00807272"/>
    <w:rsid w:val="0081243D"/>
    <w:rsid w:val="008135EA"/>
    <w:rsid w:val="00813AD5"/>
    <w:rsid w:val="008142DD"/>
    <w:rsid w:val="008150D7"/>
    <w:rsid w:val="00815815"/>
    <w:rsid w:val="00815E38"/>
    <w:rsid w:val="0081625B"/>
    <w:rsid w:val="008164B3"/>
    <w:rsid w:val="008166AC"/>
    <w:rsid w:val="008166B2"/>
    <w:rsid w:val="008206E7"/>
    <w:rsid w:val="00820D65"/>
    <w:rsid w:val="008237A3"/>
    <w:rsid w:val="008238E4"/>
    <w:rsid w:val="00823B31"/>
    <w:rsid w:val="008244AD"/>
    <w:rsid w:val="008252A6"/>
    <w:rsid w:val="008257AC"/>
    <w:rsid w:val="00826438"/>
    <w:rsid w:val="00827729"/>
    <w:rsid w:val="00827A6B"/>
    <w:rsid w:val="00827B76"/>
    <w:rsid w:val="00827EAA"/>
    <w:rsid w:val="0083002A"/>
    <w:rsid w:val="00832327"/>
    <w:rsid w:val="00832631"/>
    <w:rsid w:val="008329EA"/>
    <w:rsid w:val="0083382C"/>
    <w:rsid w:val="00833FBF"/>
    <w:rsid w:val="00834215"/>
    <w:rsid w:val="00835926"/>
    <w:rsid w:val="0083773D"/>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6CCF"/>
    <w:rsid w:val="008579EE"/>
    <w:rsid w:val="00860232"/>
    <w:rsid w:val="00860293"/>
    <w:rsid w:val="0086207E"/>
    <w:rsid w:val="008627D0"/>
    <w:rsid w:val="00865179"/>
    <w:rsid w:val="008652DA"/>
    <w:rsid w:val="00865609"/>
    <w:rsid w:val="0086754A"/>
    <w:rsid w:val="00867CB3"/>
    <w:rsid w:val="00867CBB"/>
    <w:rsid w:val="00870FB0"/>
    <w:rsid w:val="0087148D"/>
    <w:rsid w:val="00871AB6"/>
    <w:rsid w:val="00872CBF"/>
    <w:rsid w:val="00873972"/>
    <w:rsid w:val="00873A9D"/>
    <w:rsid w:val="00873C14"/>
    <w:rsid w:val="00875937"/>
    <w:rsid w:val="00875B93"/>
    <w:rsid w:val="00876399"/>
    <w:rsid w:val="00876AEA"/>
    <w:rsid w:val="008805A8"/>
    <w:rsid w:val="00880C28"/>
    <w:rsid w:val="0088169E"/>
    <w:rsid w:val="00881E3D"/>
    <w:rsid w:val="00882783"/>
    <w:rsid w:val="00883DD6"/>
    <w:rsid w:val="0088433E"/>
    <w:rsid w:val="0088468B"/>
    <w:rsid w:val="008848AF"/>
    <w:rsid w:val="00887FC1"/>
    <w:rsid w:val="00890502"/>
    <w:rsid w:val="00890CB5"/>
    <w:rsid w:val="00892006"/>
    <w:rsid w:val="0089230B"/>
    <w:rsid w:val="00892434"/>
    <w:rsid w:val="0089396A"/>
    <w:rsid w:val="008972CE"/>
    <w:rsid w:val="008972E6"/>
    <w:rsid w:val="008974F9"/>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367"/>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4A7"/>
    <w:rsid w:val="008C4D41"/>
    <w:rsid w:val="008C7416"/>
    <w:rsid w:val="008C7BB6"/>
    <w:rsid w:val="008D01AA"/>
    <w:rsid w:val="008D1F2C"/>
    <w:rsid w:val="008D308E"/>
    <w:rsid w:val="008D62B7"/>
    <w:rsid w:val="008D6C6B"/>
    <w:rsid w:val="008D7204"/>
    <w:rsid w:val="008D7FF8"/>
    <w:rsid w:val="008E07A0"/>
    <w:rsid w:val="008E08ED"/>
    <w:rsid w:val="008E26E9"/>
    <w:rsid w:val="008E3FEC"/>
    <w:rsid w:val="008E523C"/>
    <w:rsid w:val="008E5443"/>
    <w:rsid w:val="008E595E"/>
    <w:rsid w:val="008E67B2"/>
    <w:rsid w:val="008E6E64"/>
    <w:rsid w:val="008F084C"/>
    <w:rsid w:val="008F1182"/>
    <w:rsid w:val="008F2257"/>
    <w:rsid w:val="008F28CC"/>
    <w:rsid w:val="008F2E86"/>
    <w:rsid w:val="008F4F44"/>
    <w:rsid w:val="008F684A"/>
    <w:rsid w:val="008F74ED"/>
    <w:rsid w:val="008F7B99"/>
    <w:rsid w:val="008F7D77"/>
    <w:rsid w:val="009001A7"/>
    <w:rsid w:val="00900490"/>
    <w:rsid w:val="00901693"/>
    <w:rsid w:val="00901B60"/>
    <w:rsid w:val="00902839"/>
    <w:rsid w:val="00903FFA"/>
    <w:rsid w:val="00904C4E"/>
    <w:rsid w:val="009055BD"/>
    <w:rsid w:val="00906715"/>
    <w:rsid w:val="00911A8E"/>
    <w:rsid w:val="00911C27"/>
    <w:rsid w:val="00911CCF"/>
    <w:rsid w:val="00911FF8"/>
    <w:rsid w:val="009125CC"/>
    <w:rsid w:val="00912BD8"/>
    <w:rsid w:val="00913D5B"/>
    <w:rsid w:val="00915474"/>
    <w:rsid w:val="00915BEA"/>
    <w:rsid w:val="00915ED3"/>
    <w:rsid w:val="00920922"/>
    <w:rsid w:val="00920DE0"/>
    <w:rsid w:val="00922417"/>
    <w:rsid w:val="00923F04"/>
    <w:rsid w:val="00924306"/>
    <w:rsid w:val="00924E40"/>
    <w:rsid w:val="009250CC"/>
    <w:rsid w:val="00925C57"/>
    <w:rsid w:val="0092607D"/>
    <w:rsid w:val="00926261"/>
    <w:rsid w:val="00926DAD"/>
    <w:rsid w:val="00926FF2"/>
    <w:rsid w:val="009300A4"/>
    <w:rsid w:val="009301D5"/>
    <w:rsid w:val="00930612"/>
    <w:rsid w:val="00930A14"/>
    <w:rsid w:val="00930EF9"/>
    <w:rsid w:val="00931241"/>
    <w:rsid w:val="00935390"/>
    <w:rsid w:val="00936E25"/>
    <w:rsid w:val="0093704B"/>
    <w:rsid w:val="00937309"/>
    <w:rsid w:val="0093736E"/>
    <w:rsid w:val="009377CE"/>
    <w:rsid w:val="0094095A"/>
    <w:rsid w:val="00941D8D"/>
    <w:rsid w:val="0094284F"/>
    <w:rsid w:val="0094339E"/>
    <w:rsid w:val="0094389B"/>
    <w:rsid w:val="00944DDE"/>
    <w:rsid w:val="00945888"/>
    <w:rsid w:val="00950AE5"/>
    <w:rsid w:val="00951F6E"/>
    <w:rsid w:val="009533D2"/>
    <w:rsid w:val="0095376B"/>
    <w:rsid w:val="009543A4"/>
    <w:rsid w:val="00954FB5"/>
    <w:rsid w:val="00955549"/>
    <w:rsid w:val="00957D42"/>
    <w:rsid w:val="009605AB"/>
    <w:rsid w:val="0096070B"/>
    <w:rsid w:val="00961595"/>
    <w:rsid w:val="00961706"/>
    <w:rsid w:val="00961E20"/>
    <w:rsid w:val="0096282C"/>
    <w:rsid w:val="00962B68"/>
    <w:rsid w:val="00962CD5"/>
    <w:rsid w:val="00962E09"/>
    <w:rsid w:val="0096322E"/>
    <w:rsid w:val="00964667"/>
    <w:rsid w:val="009648F5"/>
    <w:rsid w:val="00965443"/>
    <w:rsid w:val="00965C08"/>
    <w:rsid w:val="00966776"/>
    <w:rsid w:val="0096755F"/>
    <w:rsid w:val="00967908"/>
    <w:rsid w:val="00967A3F"/>
    <w:rsid w:val="0097046C"/>
    <w:rsid w:val="00970B5D"/>
    <w:rsid w:val="00971A37"/>
    <w:rsid w:val="00972AE6"/>
    <w:rsid w:val="009746EA"/>
    <w:rsid w:val="00975596"/>
    <w:rsid w:val="00977264"/>
    <w:rsid w:val="0097727C"/>
    <w:rsid w:val="009776E5"/>
    <w:rsid w:val="00977B32"/>
    <w:rsid w:val="00980541"/>
    <w:rsid w:val="009815F2"/>
    <w:rsid w:val="009819FA"/>
    <w:rsid w:val="009821BB"/>
    <w:rsid w:val="009830F9"/>
    <w:rsid w:val="009834FF"/>
    <w:rsid w:val="009844A3"/>
    <w:rsid w:val="00984F2A"/>
    <w:rsid w:val="00985259"/>
    <w:rsid w:val="00986B92"/>
    <w:rsid w:val="00991A5E"/>
    <w:rsid w:val="00991A9B"/>
    <w:rsid w:val="00992884"/>
    <w:rsid w:val="00992C5D"/>
    <w:rsid w:val="00992DDF"/>
    <w:rsid w:val="00993098"/>
    <w:rsid w:val="009933EE"/>
    <w:rsid w:val="009939B2"/>
    <w:rsid w:val="00994AB7"/>
    <w:rsid w:val="00995766"/>
    <w:rsid w:val="009958B3"/>
    <w:rsid w:val="00995DAD"/>
    <w:rsid w:val="009A04CB"/>
    <w:rsid w:val="009A0CEB"/>
    <w:rsid w:val="009A186C"/>
    <w:rsid w:val="009A18C6"/>
    <w:rsid w:val="009A3313"/>
    <w:rsid w:val="009A36D6"/>
    <w:rsid w:val="009A41ED"/>
    <w:rsid w:val="009A5F66"/>
    <w:rsid w:val="009A633B"/>
    <w:rsid w:val="009A63D1"/>
    <w:rsid w:val="009A7B55"/>
    <w:rsid w:val="009B0E61"/>
    <w:rsid w:val="009B17CB"/>
    <w:rsid w:val="009B2ED8"/>
    <w:rsid w:val="009B31DD"/>
    <w:rsid w:val="009B41A0"/>
    <w:rsid w:val="009B4210"/>
    <w:rsid w:val="009B537D"/>
    <w:rsid w:val="009B5A00"/>
    <w:rsid w:val="009B6942"/>
    <w:rsid w:val="009B6C9B"/>
    <w:rsid w:val="009B6E22"/>
    <w:rsid w:val="009B6F6C"/>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3D66"/>
    <w:rsid w:val="009F54F6"/>
    <w:rsid w:val="009F59A9"/>
    <w:rsid w:val="009F5DEB"/>
    <w:rsid w:val="009F61EA"/>
    <w:rsid w:val="009F683E"/>
    <w:rsid w:val="009F6FED"/>
    <w:rsid w:val="009F71F1"/>
    <w:rsid w:val="00A00E05"/>
    <w:rsid w:val="00A00E5A"/>
    <w:rsid w:val="00A0208C"/>
    <w:rsid w:val="00A02E51"/>
    <w:rsid w:val="00A02F6A"/>
    <w:rsid w:val="00A04029"/>
    <w:rsid w:val="00A04954"/>
    <w:rsid w:val="00A06F16"/>
    <w:rsid w:val="00A0719A"/>
    <w:rsid w:val="00A116DD"/>
    <w:rsid w:val="00A1297A"/>
    <w:rsid w:val="00A12CB8"/>
    <w:rsid w:val="00A1373A"/>
    <w:rsid w:val="00A13A5B"/>
    <w:rsid w:val="00A13D53"/>
    <w:rsid w:val="00A13F6B"/>
    <w:rsid w:val="00A15E13"/>
    <w:rsid w:val="00A16E48"/>
    <w:rsid w:val="00A218DC"/>
    <w:rsid w:val="00A2237F"/>
    <w:rsid w:val="00A2268C"/>
    <w:rsid w:val="00A2279B"/>
    <w:rsid w:val="00A23B1D"/>
    <w:rsid w:val="00A246B5"/>
    <w:rsid w:val="00A25198"/>
    <w:rsid w:val="00A25368"/>
    <w:rsid w:val="00A25B31"/>
    <w:rsid w:val="00A25BEE"/>
    <w:rsid w:val="00A265FB"/>
    <w:rsid w:val="00A30437"/>
    <w:rsid w:val="00A30873"/>
    <w:rsid w:val="00A316A7"/>
    <w:rsid w:val="00A32862"/>
    <w:rsid w:val="00A33732"/>
    <w:rsid w:val="00A342BF"/>
    <w:rsid w:val="00A342FF"/>
    <w:rsid w:val="00A3457C"/>
    <w:rsid w:val="00A3522B"/>
    <w:rsid w:val="00A35BC2"/>
    <w:rsid w:val="00A3711F"/>
    <w:rsid w:val="00A41A12"/>
    <w:rsid w:val="00A42122"/>
    <w:rsid w:val="00A43061"/>
    <w:rsid w:val="00A4340F"/>
    <w:rsid w:val="00A435E4"/>
    <w:rsid w:val="00A441FE"/>
    <w:rsid w:val="00A45D06"/>
    <w:rsid w:val="00A47FDB"/>
    <w:rsid w:val="00A50931"/>
    <w:rsid w:val="00A50D13"/>
    <w:rsid w:val="00A515C9"/>
    <w:rsid w:val="00A51884"/>
    <w:rsid w:val="00A51EA1"/>
    <w:rsid w:val="00A52A78"/>
    <w:rsid w:val="00A53C5D"/>
    <w:rsid w:val="00A54548"/>
    <w:rsid w:val="00A552B3"/>
    <w:rsid w:val="00A553D8"/>
    <w:rsid w:val="00A555EF"/>
    <w:rsid w:val="00A55D13"/>
    <w:rsid w:val="00A566A4"/>
    <w:rsid w:val="00A6079F"/>
    <w:rsid w:val="00A60E51"/>
    <w:rsid w:val="00A612D5"/>
    <w:rsid w:val="00A619A5"/>
    <w:rsid w:val="00A61CAB"/>
    <w:rsid w:val="00A64624"/>
    <w:rsid w:val="00A653B2"/>
    <w:rsid w:val="00A65DD2"/>
    <w:rsid w:val="00A66446"/>
    <w:rsid w:val="00A6664E"/>
    <w:rsid w:val="00A66E3F"/>
    <w:rsid w:val="00A71652"/>
    <w:rsid w:val="00A7304E"/>
    <w:rsid w:val="00A7352A"/>
    <w:rsid w:val="00A7444E"/>
    <w:rsid w:val="00A7712C"/>
    <w:rsid w:val="00A80817"/>
    <w:rsid w:val="00A80A01"/>
    <w:rsid w:val="00A81BEC"/>
    <w:rsid w:val="00A832CB"/>
    <w:rsid w:val="00A83558"/>
    <w:rsid w:val="00A8363C"/>
    <w:rsid w:val="00A83C60"/>
    <w:rsid w:val="00A84B46"/>
    <w:rsid w:val="00A85684"/>
    <w:rsid w:val="00A858D8"/>
    <w:rsid w:val="00A872F4"/>
    <w:rsid w:val="00A87430"/>
    <w:rsid w:val="00A9017E"/>
    <w:rsid w:val="00A904CE"/>
    <w:rsid w:val="00A915BF"/>
    <w:rsid w:val="00A934D7"/>
    <w:rsid w:val="00A93DF9"/>
    <w:rsid w:val="00A93FED"/>
    <w:rsid w:val="00A9436F"/>
    <w:rsid w:val="00A94B56"/>
    <w:rsid w:val="00A94B85"/>
    <w:rsid w:val="00A95AAD"/>
    <w:rsid w:val="00A96B90"/>
    <w:rsid w:val="00A9760E"/>
    <w:rsid w:val="00AA0FC4"/>
    <w:rsid w:val="00AA1CA2"/>
    <w:rsid w:val="00AA30AB"/>
    <w:rsid w:val="00AA3299"/>
    <w:rsid w:val="00AA38A9"/>
    <w:rsid w:val="00AA5B95"/>
    <w:rsid w:val="00AA5CE2"/>
    <w:rsid w:val="00AA645C"/>
    <w:rsid w:val="00AA78FD"/>
    <w:rsid w:val="00AA7C34"/>
    <w:rsid w:val="00AB0B37"/>
    <w:rsid w:val="00AB1096"/>
    <w:rsid w:val="00AB1377"/>
    <w:rsid w:val="00AB203C"/>
    <w:rsid w:val="00AB2738"/>
    <w:rsid w:val="00AB2859"/>
    <w:rsid w:val="00AB2C8C"/>
    <w:rsid w:val="00AB34E7"/>
    <w:rsid w:val="00AB389C"/>
    <w:rsid w:val="00AB3E37"/>
    <w:rsid w:val="00AB52B9"/>
    <w:rsid w:val="00AB6163"/>
    <w:rsid w:val="00AB694E"/>
    <w:rsid w:val="00AB6E18"/>
    <w:rsid w:val="00AB7085"/>
    <w:rsid w:val="00AB7375"/>
    <w:rsid w:val="00AC15E2"/>
    <w:rsid w:val="00AC1C1D"/>
    <w:rsid w:val="00AC24FA"/>
    <w:rsid w:val="00AC3242"/>
    <w:rsid w:val="00AC32CE"/>
    <w:rsid w:val="00AC3C7A"/>
    <w:rsid w:val="00AC3DBB"/>
    <w:rsid w:val="00AC3FB4"/>
    <w:rsid w:val="00AC484C"/>
    <w:rsid w:val="00AC58B1"/>
    <w:rsid w:val="00AC5948"/>
    <w:rsid w:val="00AC6BEC"/>
    <w:rsid w:val="00AC75EC"/>
    <w:rsid w:val="00AC76FC"/>
    <w:rsid w:val="00AD051A"/>
    <w:rsid w:val="00AD2134"/>
    <w:rsid w:val="00AD45D6"/>
    <w:rsid w:val="00AD482A"/>
    <w:rsid w:val="00AD4BD2"/>
    <w:rsid w:val="00AD53BF"/>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19CD"/>
    <w:rsid w:val="00AF4928"/>
    <w:rsid w:val="00AF7E91"/>
    <w:rsid w:val="00B01221"/>
    <w:rsid w:val="00B0158E"/>
    <w:rsid w:val="00B0442F"/>
    <w:rsid w:val="00B044FA"/>
    <w:rsid w:val="00B0454D"/>
    <w:rsid w:val="00B06076"/>
    <w:rsid w:val="00B06665"/>
    <w:rsid w:val="00B06EB9"/>
    <w:rsid w:val="00B105D1"/>
    <w:rsid w:val="00B1096E"/>
    <w:rsid w:val="00B11F86"/>
    <w:rsid w:val="00B13588"/>
    <w:rsid w:val="00B13643"/>
    <w:rsid w:val="00B1393B"/>
    <w:rsid w:val="00B16DE6"/>
    <w:rsid w:val="00B203D5"/>
    <w:rsid w:val="00B211D3"/>
    <w:rsid w:val="00B21583"/>
    <w:rsid w:val="00B23B68"/>
    <w:rsid w:val="00B23B92"/>
    <w:rsid w:val="00B26136"/>
    <w:rsid w:val="00B26893"/>
    <w:rsid w:val="00B26A18"/>
    <w:rsid w:val="00B27122"/>
    <w:rsid w:val="00B2766C"/>
    <w:rsid w:val="00B27DF1"/>
    <w:rsid w:val="00B31D4B"/>
    <w:rsid w:val="00B31FDA"/>
    <w:rsid w:val="00B32114"/>
    <w:rsid w:val="00B32608"/>
    <w:rsid w:val="00B33B6E"/>
    <w:rsid w:val="00B35A15"/>
    <w:rsid w:val="00B376E4"/>
    <w:rsid w:val="00B37856"/>
    <w:rsid w:val="00B37BC5"/>
    <w:rsid w:val="00B416A7"/>
    <w:rsid w:val="00B44BDA"/>
    <w:rsid w:val="00B47809"/>
    <w:rsid w:val="00B479E1"/>
    <w:rsid w:val="00B500E8"/>
    <w:rsid w:val="00B51138"/>
    <w:rsid w:val="00B5279C"/>
    <w:rsid w:val="00B53A26"/>
    <w:rsid w:val="00B54E82"/>
    <w:rsid w:val="00B54F94"/>
    <w:rsid w:val="00B55353"/>
    <w:rsid w:val="00B55B72"/>
    <w:rsid w:val="00B568F7"/>
    <w:rsid w:val="00B6049A"/>
    <w:rsid w:val="00B606D4"/>
    <w:rsid w:val="00B610DF"/>
    <w:rsid w:val="00B614D9"/>
    <w:rsid w:val="00B61837"/>
    <w:rsid w:val="00B620C0"/>
    <w:rsid w:val="00B62DD3"/>
    <w:rsid w:val="00B633EE"/>
    <w:rsid w:val="00B63C38"/>
    <w:rsid w:val="00B64765"/>
    <w:rsid w:val="00B649EC"/>
    <w:rsid w:val="00B671F4"/>
    <w:rsid w:val="00B6798E"/>
    <w:rsid w:val="00B67D96"/>
    <w:rsid w:val="00B67EDA"/>
    <w:rsid w:val="00B701E0"/>
    <w:rsid w:val="00B70A64"/>
    <w:rsid w:val="00B73B87"/>
    <w:rsid w:val="00B741F5"/>
    <w:rsid w:val="00B74CBC"/>
    <w:rsid w:val="00B76379"/>
    <w:rsid w:val="00B7741B"/>
    <w:rsid w:val="00B776CD"/>
    <w:rsid w:val="00B818BE"/>
    <w:rsid w:val="00B828CB"/>
    <w:rsid w:val="00B835F9"/>
    <w:rsid w:val="00B8417D"/>
    <w:rsid w:val="00B85461"/>
    <w:rsid w:val="00B85676"/>
    <w:rsid w:val="00B857DC"/>
    <w:rsid w:val="00B85EB3"/>
    <w:rsid w:val="00B868BC"/>
    <w:rsid w:val="00B86F6E"/>
    <w:rsid w:val="00B87543"/>
    <w:rsid w:val="00B875B5"/>
    <w:rsid w:val="00B87F71"/>
    <w:rsid w:val="00B904A0"/>
    <w:rsid w:val="00B914F4"/>
    <w:rsid w:val="00B918ED"/>
    <w:rsid w:val="00B91D65"/>
    <w:rsid w:val="00B920B8"/>
    <w:rsid w:val="00B92A55"/>
    <w:rsid w:val="00B92E23"/>
    <w:rsid w:val="00B93728"/>
    <w:rsid w:val="00B94E9A"/>
    <w:rsid w:val="00B9529A"/>
    <w:rsid w:val="00B959DB"/>
    <w:rsid w:val="00B95BB5"/>
    <w:rsid w:val="00B96A7D"/>
    <w:rsid w:val="00B96C4A"/>
    <w:rsid w:val="00B97025"/>
    <w:rsid w:val="00B97D74"/>
    <w:rsid w:val="00BA0597"/>
    <w:rsid w:val="00BA19F5"/>
    <w:rsid w:val="00BA2811"/>
    <w:rsid w:val="00BA3D2E"/>
    <w:rsid w:val="00BA4E0B"/>
    <w:rsid w:val="00BA51F3"/>
    <w:rsid w:val="00BA7D6E"/>
    <w:rsid w:val="00BB0D01"/>
    <w:rsid w:val="00BB143C"/>
    <w:rsid w:val="00BB2287"/>
    <w:rsid w:val="00BB2623"/>
    <w:rsid w:val="00BB2E68"/>
    <w:rsid w:val="00BB315D"/>
    <w:rsid w:val="00BB3298"/>
    <w:rsid w:val="00BB5CD3"/>
    <w:rsid w:val="00BB66B8"/>
    <w:rsid w:val="00BB698F"/>
    <w:rsid w:val="00BB6CC8"/>
    <w:rsid w:val="00BB7088"/>
    <w:rsid w:val="00BC1552"/>
    <w:rsid w:val="00BC2CEA"/>
    <w:rsid w:val="00BC2E5C"/>
    <w:rsid w:val="00BC2EFB"/>
    <w:rsid w:val="00BC40F6"/>
    <w:rsid w:val="00BC6584"/>
    <w:rsid w:val="00BC6C2E"/>
    <w:rsid w:val="00BC71BC"/>
    <w:rsid w:val="00BD20C5"/>
    <w:rsid w:val="00BD24EA"/>
    <w:rsid w:val="00BD35C8"/>
    <w:rsid w:val="00BD35FF"/>
    <w:rsid w:val="00BD37FF"/>
    <w:rsid w:val="00BD3C29"/>
    <w:rsid w:val="00BD3FD1"/>
    <w:rsid w:val="00BD4A28"/>
    <w:rsid w:val="00BD781D"/>
    <w:rsid w:val="00BD78A9"/>
    <w:rsid w:val="00BE04A1"/>
    <w:rsid w:val="00BE22D6"/>
    <w:rsid w:val="00BE3691"/>
    <w:rsid w:val="00BE5A15"/>
    <w:rsid w:val="00BE5FE9"/>
    <w:rsid w:val="00BE6D66"/>
    <w:rsid w:val="00BE7A1A"/>
    <w:rsid w:val="00BF0428"/>
    <w:rsid w:val="00BF08B6"/>
    <w:rsid w:val="00BF08EE"/>
    <w:rsid w:val="00BF094E"/>
    <w:rsid w:val="00BF162F"/>
    <w:rsid w:val="00BF186A"/>
    <w:rsid w:val="00BF1E3B"/>
    <w:rsid w:val="00BF294A"/>
    <w:rsid w:val="00BF3129"/>
    <w:rsid w:val="00BF3888"/>
    <w:rsid w:val="00BF436F"/>
    <w:rsid w:val="00BF4FAB"/>
    <w:rsid w:val="00BF508D"/>
    <w:rsid w:val="00BF5281"/>
    <w:rsid w:val="00BF5377"/>
    <w:rsid w:val="00BF597F"/>
    <w:rsid w:val="00BF6409"/>
    <w:rsid w:val="00C00DC3"/>
    <w:rsid w:val="00C01955"/>
    <w:rsid w:val="00C0297F"/>
    <w:rsid w:val="00C02ED2"/>
    <w:rsid w:val="00C04374"/>
    <w:rsid w:val="00C04569"/>
    <w:rsid w:val="00C0480D"/>
    <w:rsid w:val="00C04B2C"/>
    <w:rsid w:val="00C0584D"/>
    <w:rsid w:val="00C07196"/>
    <w:rsid w:val="00C17895"/>
    <w:rsid w:val="00C20C72"/>
    <w:rsid w:val="00C219BC"/>
    <w:rsid w:val="00C2394E"/>
    <w:rsid w:val="00C253E1"/>
    <w:rsid w:val="00C25869"/>
    <w:rsid w:val="00C25C02"/>
    <w:rsid w:val="00C25E26"/>
    <w:rsid w:val="00C25FE6"/>
    <w:rsid w:val="00C26BED"/>
    <w:rsid w:val="00C2795A"/>
    <w:rsid w:val="00C325FB"/>
    <w:rsid w:val="00C32B53"/>
    <w:rsid w:val="00C33C1D"/>
    <w:rsid w:val="00C34A60"/>
    <w:rsid w:val="00C352C0"/>
    <w:rsid w:val="00C35923"/>
    <w:rsid w:val="00C35D93"/>
    <w:rsid w:val="00C36191"/>
    <w:rsid w:val="00C36387"/>
    <w:rsid w:val="00C36C2B"/>
    <w:rsid w:val="00C371BF"/>
    <w:rsid w:val="00C407C7"/>
    <w:rsid w:val="00C40BDB"/>
    <w:rsid w:val="00C420B9"/>
    <w:rsid w:val="00C42B90"/>
    <w:rsid w:val="00C4450C"/>
    <w:rsid w:val="00C449A7"/>
    <w:rsid w:val="00C44B01"/>
    <w:rsid w:val="00C454DC"/>
    <w:rsid w:val="00C50E10"/>
    <w:rsid w:val="00C5264C"/>
    <w:rsid w:val="00C529B1"/>
    <w:rsid w:val="00C5360F"/>
    <w:rsid w:val="00C5452D"/>
    <w:rsid w:val="00C54F3F"/>
    <w:rsid w:val="00C55349"/>
    <w:rsid w:val="00C5657E"/>
    <w:rsid w:val="00C56BF2"/>
    <w:rsid w:val="00C56DF7"/>
    <w:rsid w:val="00C57213"/>
    <w:rsid w:val="00C57AAE"/>
    <w:rsid w:val="00C60A2F"/>
    <w:rsid w:val="00C60CF7"/>
    <w:rsid w:val="00C62170"/>
    <w:rsid w:val="00C62A6F"/>
    <w:rsid w:val="00C62E91"/>
    <w:rsid w:val="00C6346C"/>
    <w:rsid w:val="00C634A7"/>
    <w:rsid w:val="00C6482B"/>
    <w:rsid w:val="00C64C64"/>
    <w:rsid w:val="00C6555E"/>
    <w:rsid w:val="00C67773"/>
    <w:rsid w:val="00C67E57"/>
    <w:rsid w:val="00C7058B"/>
    <w:rsid w:val="00C7128E"/>
    <w:rsid w:val="00C71CB9"/>
    <w:rsid w:val="00C71ED3"/>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61B6"/>
    <w:rsid w:val="00C8755A"/>
    <w:rsid w:val="00C90539"/>
    <w:rsid w:val="00C91906"/>
    <w:rsid w:val="00C91C3F"/>
    <w:rsid w:val="00C9263D"/>
    <w:rsid w:val="00C932F7"/>
    <w:rsid w:val="00C9337A"/>
    <w:rsid w:val="00C93786"/>
    <w:rsid w:val="00C94A3C"/>
    <w:rsid w:val="00C953B0"/>
    <w:rsid w:val="00C967CB"/>
    <w:rsid w:val="00C9694E"/>
    <w:rsid w:val="00C9726F"/>
    <w:rsid w:val="00C97310"/>
    <w:rsid w:val="00C976A4"/>
    <w:rsid w:val="00CA0ECB"/>
    <w:rsid w:val="00CA278E"/>
    <w:rsid w:val="00CA50F4"/>
    <w:rsid w:val="00CA5774"/>
    <w:rsid w:val="00CA5F3E"/>
    <w:rsid w:val="00CA61D3"/>
    <w:rsid w:val="00CA64F3"/>
    <w:rsid w:val="00CA6548"/>
    <w:rsid w:val="00CB151C"/>
    <w:rsid w:val="00CB2A97"/>
    <w:rsid w:val="00CB3055"/>
    <w:rsid w:val="00CB43E5"/>
    <w:rsid w:val="00CB4470"/>
    <w:rsid w:val="00CB4760"/>
    <w:rsid w:val="00CB4811"/>
    <w:rsid w:val="00CB4ACE"/>
    <w:rsid w:val="00CB4FA5"/>
    <w:rsid w:val="00CB6A33"/>
    <w:rsid w:val="00CB7F19"/>
    <w:rsid w:val="00CC1079"/>
    <w:rsid w:val="00CC12F3"/>
    <w:rsid w:val="00CC143C"/>
    <w:rsid w:val="00CC1585"/>
    <w:rsid w:val="00CC1E01"/>
    <w:rsid w:val="00CC39A8"/>
    <w:rsid w:val="00CC42BD"/>
    <w:rsid w:val="00CC4454"/>
    <w:rsid w:val="00CC650C"/>
    <w:rsid w:val="00CD0400"/>
    <w:rsid w:val="00CD11F2"/>
    <w:rsid w:val="00CD12B5"/>
    <w:rsid w:val="00CD1818"/>
    <w:rsid w:val="00CD1DA3"/>
    <w:rsid w:val="00CD274A"/>
    <w:rsid w:val="00CD3287"/>
    <w:rsid w:val="00CD4B35"/>
    <w:rsid w:val="00CD7B3B"/>
    <w:rsid w:val="00CD7D6E"/>
    <w:rsid w:val="00CD7F01"/>
    <w:rsid w:val="00CE0F99"/>
    <w:rsid w:val="00CE122C"/>
    <w:rsid w:val="00CE1E04"/>
    <w:rsid w:val="00CE2235"/>
    <w:rsid w:val="00CE3AC0"/>
    <w:rsid w:val="00CE46E1"/>
    <w:rsid w:val="00CE4EBC"/>
    <w:rsid w:val="00CE537C"/>
    <w:rsid w:val="00CE53FD"/>
    <w:rsid w:val="00CE5658"/>
    <w:rsid w:val="00CE58D3"/>
    <w:rsid w:val="00CE59BE"/>
    <w:rsid w:val="00CE66A7"/>
    <w:rsid w:val="00CE6876"/>
    <w:rsid w:val="00CE6E41"/>
    <w:rsid w:val="00CE764D"/>
    <w:rsid w:val="00CF011A"/>
    <w:rsid w:val="00CF0C82"/>
    <w:rsid w:val="00CF21C0"/>
    <w:rsid w:val="00CF27DB"/>
    <w:rsid w:val="00CF2A0B"/>
    <w:rsid w:val="00CF398D"/>
    <w:rsid w:val="00CF3B25"/>
    <w:rsid w:val="00CF42AF"/>
    <w:rsid w:val="00CF6F5E"/>
    <w:rsid w:val="00CF7D23"/>
    <w:rsid w:val="00D008E6"/>
    <w:rsid w:val="00D01F9D"/>
    <w:rsid w:val="00D02E5E"/>
    <w:rsid w:val="00D03151"/>
    <w:rsid w:val="00D03D2F"/>
    <w:rsid w:val="00D04971"/>
    <w:rsid w:val="00D06085"/>
    <w:rsid w:val="00D073C6"/>
    <w:rsid w:val="00D11AAB"/>
    <w:rsid w:val="00D12178"/>
    <w:rsid w:val="00D122A7"/>
    <w:rsid w:val="00D12761"/>
    <w:rsid w:val="00D13350"/>
    <w:rsid w:val="00D137E5"/>
    <w:rsid w:val="00D13A35"/>
    <w:rsid w:val="00D148BE"/>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30222"/>
    <w:rsid w:val="00D316E2"/>
    <w:rsid w:val="00D3256F"/>
    <w:rsid w:val="00D328B0"/>
    <w:rsid w:val="00D32AFC"/>
    <w:rsid w:val="00D32CF6"/>
    <w:rsid w:val="00D3438F"/>
    <w:rsid w:val="00D34643"/>
    <w:rsid w:val="00D34949"/>
    <w:rsid w:val="00D34F93"/>
    <w:rsid w:val="00D35126"/>
    <w:rsid w:val="00D35427"/>
    <w:rsid w:val="00D3589B"/>
    <w:rsid w:val="00D37B8B"/>
    <w:rsid w:val="00D410AC"/>
    <w:rsid w:val="00D4133F"/>
    <w:rsid w:val="00D41B0C"/>
    <w:rsid w:val="00D421CE"/>
    <w:rsid w:val="00D437EC"/>
    <w:rsid w:val="00D43CD5"/>
    <w:rsid w:val="00D44EA5"/>
    <w:rsid w:val="00D45031"/>
    <w:rsid w:val="00D45305"/>
    <w:rsid w:val="00D45724"/>
    <w:rsid w:val="00D46573"/>
    <w:rsid w:val="00D4778C"/>
    <w:rsid w:val="00D503ED"/>
    <w:rsid w:val="00D51466"/>
    <w:rsid w:val="00D51E0E"/>
    <w:rsid w:val="00D52573"/>
    <w:rsid w:val="00D52834"/>
    <w:rsid w:val="00D531B7"/>
    <w:rsid w:val="00D534C3"/>
    <w:rsid w:val="00D53FD0"/>
    <w:rsid w:val="00D55401"/>
    <w:rsid w:val="00D578C9"/>
    <w:rsid w:val="00D57DF7"/>
    <w:rsid w:val="00D601B7"/>
    <w:rsid w:val="00D60BB7"/>
    <w:rsid w:val="00D615E3"/>
    <w:rsid w:val="00D61A3B"/>
    <w:rsid w:val="00D64AAD"/>
    <w:rsid w:val="00D64F6D"/>
    <w:rsid w:val="00D67141"/>
    <w:rsid w:val="00D67AE5"/>
    <w:rsid w:val="00D7036F"/>
    <w:rsid w:val="00D70B4D"/>
    <w:rsid w:val="00D71C51"/>
    <w:rsid w:val="00D72FBA"/>
    <w:rsid w:val="00D74FCB"/>
    <w:rsid w:val="00D75DD7"/>
    <w:rsid w:val="00D80074"/>
    <w:rsid w:val="00D80149"/>
    <w:rsid w:val="00D81782"/>
    <w:rsid w:val="00D82650"/>
    <w:rsid w:val="00D82BFB"/>
    <w:rsid w:val="00D83306"/>
    <w:rsid w:val="00D834AE"/>
    <w:rsid w:val="00D847A4"/>
    <w:rsid w:val="00D850BA"/>
    <w:rsid w:val="00D853F1"/>
    <w:rsid w:val="00D866CB"/>
    <w:rsid w:val="00D86D3C"/>
    <w:rsid w:val="00D87A37"/>
    <w:rsid w:val="00D90695"/>
    <w:rsid w:val="00D91376"/>
    <w:rsid w:val="00D913F9"/>
    <w:rsid w:val="00D91E7E"/>
    <w:rsid w:val="00D9242A"/>
    <w:rsid w:val="00D930F8"/>
    <w:rsid w:val="00D94D2A"/>
    <w:rsid w:val="00D9519E"/>
    <w:rsid w:val="00D96399"/>
    <w:rsid w:val="00D97AD3"/>
    <w:rsid w:val="00DA08DB"/>
    <w:rsid w:val="00DA1880"/>
    <w:rsid w:val="00DA2997"/>
    <w:rsid w:val="00DA2D16"/>
    <w:rsid w:val="00DA2E1F"/>
    <w:rsid w:val="00DA2FDA"/>
    <w:rsid w:val="00DA33EE"/>
    <w:rsid w:val="00DA4884"/>
    <w:rsid w:val="00DA5507"/>
    <w:rsid w:val="00DA76C6"/>
    <w:rsid w:val="00DB00C8"/>
    <w:rsid w:val="00DB0FFC"/>
    <w:rsid w:val="00DB1476"/>
    <w:rsid w:val="00DB26B8"/>
    <w:rsid w:val="00DB3FAE"/>
    <w:rsid w:val="00DB439D"/>
    <w:rsid w:val="00DB45DF"/>
    <w:rsid w:val="00DB5696"/>
    <w:rsid w:val="00DB586D"/>
    <w:rsid w:val="00DB6A15"/>
    <w:rsid w:val="00DB7F8D"/>
    <w:rsid w:val="00DC0DC0"/>
    <w:rsid w:val="00DC0E48"/>
    <w:rsid w:val="00DC0FC0"/>
    <w:rsid w:val="00DC131D"/>
    <w:rsid w:val="00DC2213"/>
    <w:rsid w:val="00DC2633"/>
    <w:rsid w:val="00DC2A18"/>
    <w:rsid w:val="00DC3329"/>
    <w:rsid w:val="00DC383D"/>
    <w:rsid w:val="00DC41A2"/>
    <w:rsid w:val="00DC488E"/>
    <w:rsid w:val="00DC5042"/>
    <w:rsid w:val="00DC534A"/>
    <w:rsid w:val="00DC67F0"/>
    <w:rsid w:val="00DC7878"/>
    <w:rsid w:val="00DD08CD"/>
    <w:rsid w:val="00DD1A6D"/>
    <w:rsid w:val="00DD1CC2"/>
    <w:rsid w:val="00DD3430"/>
    <w:rsid w:val="00DD43EB"/>
    <w:rsid w:val="00DD5251"/>
    <w:rsid w:val="00DD56AF"/>
    <w:rsid w:val="00DD56F9"/>
    <w:rsid w:val="00DD595A"/>
    <w:rsid w:val="00DD5970"/>
    <w:rsid w:val="00DD60B4"/>
    <w:rsid w:val="00DD66C9"/>
    <w:rsid w:val="00DD69FC"/>
    <w:rsid w:val="00DD6B21"/>
    <w:rsid w:val="00DE0514"/>
    <w:rsid w:val="00DE0A55"/>
    <w:rsid w:val="00DE0B81"/>
    <w:rsid w:val="00DE1C9F"/>
    <w:rsid w:val="00DE30D6"/>
    <w:rsid w:val="00DE4CA3"/>
    <w:rsid w:val="00DE5888"/>
    <w:rsid w:val="00DE6127"/>
    <w:rsid w:val="00DE7373"/>
    <w:rsid w:val="00DE776B"/>
    <w:rsid w:val="00DF0187"/>
    <w:rsid w:val="00DF094D"/>
    <w:rsid w:val="00DF1052"/>
    <w:rsid w:val="00DF1076"/>
    <w:rsid w:val="00DF1270"/>
    <w:rsid w:val="00DF16D1"/>
    <w:rsid w:val="00DF1B07"/>
    <w:rsid w:val="00DF2704"/>
    <w:rsid w:val="00DF31C9"/>
    <w:rsid w:val="00DF4E41"/>
    <w:rsid w:val="00DF695B"/>
    <w:rsid w:val="00DF7436"/>
    <w:rsid w:val="00DF7C64"/>
    <w:rsid w:val="00E00192"/>
    <w:rsid w:val="00E003FE"/>
    <w:rsid w:val="00E00C32"/>
    <w:rsid w:val="00E018BA"/>
    <w:rsid w:val="00E01C08"/>
    <w:rsid w:val="00E01E87"/>
    <w:rsid w:val="00E02807"/>
    <w:rsid w:val="00E037C7"/>
    <w:rsid w:val="00E0386B"/>
    <w:rsid w:val="00E038D2"/>
    <w:rsid w:val="00E04FE2"/>
    <w:rsid w:val="00E07E4C"/>
    <w:rsid w:val="00E07EEE"/>
    <w:rsid w:val="00E10C61"/>
    <w:rsid w:val="00E11191"/>
    <w:rsid w:val="00E111AE"/>
    <w:rsid w:val="00E126E9"/>
    <w:rsid w:val="00E134D8"/>
    <w:rsid w:val="00E135BB"/>
    <w:rsid w:val="00E14285"/>
    <w:rsid w:val="00E1489E"/>
    <w:rsid w:val="00E159A1"/>
    <w:rsid w:val="00E16117"/>
    <w:rsid w:val="00E16712"/>
    <w:rsid w:val="00E17995"/>
    <w:rsid w:val="00E20B19"/>
    <w:rsid w:val="00E20F88"/>
    <w:rsid w:val="00E22DFA"/>
    <w:rsid w:val="00E231C1"/>
    <w:rsid w:val="00E2351A"/>
    <w:rsid w:val="00E23868"/>
    <w:rsid w:val="00E246FB"/>
    <w:rsid w:val="00E25620"/>
    <w:rsid w:val="00E26925"/>
    <w:rsid w:val="00E3112E"/>
    <w:rsid w:val="00E31322"/>
    <w:rsid w:val="00E31464"/>
    <w:rsid w:val="00E3183B"/>
    <w:rsid w:val="00E327EA"/>
    <w:rsid w:val="00E33F50"/>
    <w:rsid w:val="00E34D4B"/>
    <w:rsid w:val="00E34E61"/>
    <w:rsid w:val="00E34EE2"/>
    <w:rsid w:val="00E352E3"/>
    <w:rsid w:val="00E35C57"/>
    <w:rsid w:val="00E366B6"/>
    <w:rsid w:val="00E375E3"/>
    <w:rsid w:val="00E37A93"/>
    <w:rsid w:val="00E40393"/>
    <w:rsid w:val="00E4045A"/>
    <w:rsid w:val="00E40B69"/>
    <w:rsid w:val="00E41164"/>
    <w:rsid w:val="00E42FFE"/>
    <w:rsid w:val="00E454C7"/>
    <w:rsid w:val="00E46172"/>
    <w:rsid w:val="00E470DB"/>
    <w:rsid w:val="00E5089E"/>
    <w:rsid w:val="00E520DF"/>
    <w:rsid w:val="00E52965"/>
    <w:rsid w:val="00E52BAA"/>
    <w:rsid w:val="00E52BF6"/>
    <w:rsid w:val="00E5494E"/>
    <w:rsid w:val="00E54D8E"/>
    <w:rsid w:val="00E55A88"/>
    <w:rsid w:val="00E568B8"/>
    <w:rsid w:val="00E578C3"/>
    <w:rsid w:val="00E57F02"/>
    <w:rsid w:val="00E6036D"/>
    <w:rsid w:val="00E60BB5"/>
    <w:rsid w:val="00E62106"/>
    <w:rsid w:val="00E62C1B"/>
    <w:rsid w:val="00E639EB"/>
    <w:rsid w:val="00E63C30"/>
    <w:rsid w:val="00E640F0"/>
    <w:rsid w:val="00E64D03"/>
    <w:rsid w:val="00E65301"/>
    <w:rsid w:val="00E66185"/>
    <w:rsid w:val="00E665C5"/>
    <w:rsid w:val="00E66EA8"/>
    <w:rsid w:val="00E67388"/>
    <w:rsid w:val="00E7003A"/>
    <w:rsid w:val="00E70213"/>
    <w:rsid w:val="00E7158A"/>
    <w:rsid w:val="00E7342C"/>
    <w:rsid w:val="00E74A29"/>
    <w:rsid w:val="00E74C13"/>
    <w:rsid w:val="00E75BEA"/>
    <w:rsid w:val="00E8034C"/>
    <w:rsid w:val="00E8142B"/>
    <w:rsid w:val="00E83A43"/>
    <w:rsid w:val="00E840E0"/>
    <w:rsid w:val="00E847BF"/>
    <w:rsid w:val="00E84CB9"/>
    <w:rsid w:val="00E84F9E"/>
    <w:rsid w:val="00E87041"/>
    <w:rsid w:val="00E87CA0"/>
    <w:rsid w:val="00E9108F"/>
    <w:rsid w:val="00E92E4E"/>
    <w:rsid w:val="00E938C0"/>
    <w:rsid w:val="00E93D9E"/>
    <w:rsid w:val="00E94377"/>
    <w:rsid w:val="00E9611E"/>
    <w:rsid w:val="00E964E3"/>
    <w:rsid w:val="00E96C5B"/>
    <w:rsid w:val="00E97102"/>
    <w:rsid w:val="00E97320"/>
    <w:rsid w:val="00E97704"/>
    <w:rsid w:val="00EA177E"/>
    <w:rsid w:val="00EA23DB"/>
    <w:rsid w:val="00EA45F5"/>
    <w:rsid w:val="00EA4CE1"/>
    <w:rsid w:val="00EA57EA"/>
    <w:rsid w:val="00EA6E93"/>
    <w:rsid w:val="00EA7020"/>
    <w:rsid w:val="00EA71C8"/>
    <w:rsid w:val="00EA7B46"/>
    <w:rsid w:val="00EA7D15"/>
    <w:rsid w:val="00EB011C"/>
    <w:rsid w:val="00EB0B3E"/>
    <w:rsid w:val="00EB105D"/>
    <w:rsid w:val="00EB2216"/>
    <w:rsid w:val="00EB2666"/>
    <w:rsid w:val="00EB2780"/>
    <w:rsid w:val="00EB5E4A"/>
    <w:rsid w:val="00EB679F"/>
    <w:rsid w:val="00EB7978"/>
    <w:rsid w:val="00EB79C7"/>
    <w:rsid w:val="00EC1E7A"/>
    <w:rsid w:val="00EC3F77"/>
    <w:rsid w:val="00EC5E0F"/>
    <w:rsid w:val="00EC6BA9"/>
    <w:rsid w:val="00ED08EB"/>
    <w:rsid w:val="00ED166B"/>
    <w:rsid w:val="00ED1AA3"/>
    <w:rsid w:val="00ED1C04"/>
    <w:rsid w:val="00ED29B4"/>
    <w:rsid w:val="00ED2A4B"/>
    <w:rsid w:val="00ED3972"/>
    <w:rsid w:val="00ED5C48"/>
    <w:rsid w:val="00ED6150"/>
    <w:rsid w:val="00ED6354"/>
    <w:rsid w:val="00ED63D5"/>
    <w:rsid w:val="00EE0AF9"/>
    <w:rsid w:val="00EE1187"/>
    <w:rsid w:val="00EE312D"/>
    <w:rsid w:val="00EE4259"/>
    <w:rsid w:val="00EE43DC"/>
    <w:rsid w:val="00EE4CB8"/>
    <w:rsid w:val="00EE4F7E"/>
    <w:rsid w:val="00EE5590"/>
    <w:rsid w:val="00EE5D01"/>
    <w:rsid w:val="00EE73D0"/>
    <w:rsid w:val="00EE7649"/>
    <w:rsid w:val="00EF0112"/>
    <w:rsid w:val="00EF04FA"/>
    <w:rsid w:val="00EF07C1"/>
    <w:rsid w:val="00EF09EB"/>
    <w:rsid w:val="00EF0D15"/>
    <w:rsid w:val="00EF0F9A"/>
    <w:rsid w:val="00EF1ECA"/>
    <w:rsid w:val="00EF2900"/>
    <w:rsid w:val="00EF5A44"/>
    <w:rsid w:val="00EF5DDB"/>
    <w:rsid w:val="00EF6059"/>
    <w:rsid w:val="00EF738A"/>
    <w:rsid w:val="00EF7A15"/>
    <w:rsid w:val="00EF7A5B"/>
    <w:rsid w:val="00F0079F"/>
    <w:rsid w:val="00F04842"/>
    <w:rsid w:val="00F05739"/>
    <w:rsid w:val="00F05CC6"/>
    <w:rsid w:val="00F062B1"/>
    <w:rsid w:val="00F07337"/>
    <w:rsid w:val="00F1079D"/>
    <w:rsid w:val="00F108F5"/>
    <w:rsid w:val="00F10B5B"/>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3CE"/>
    <w:rsid w:val="00F25974"/>
    <w:rsid w:val="00F25A61"/>
    <w:rsid w:val="00F25AB4"/>
    <w:rsid w:val="00F26343"/>
    <w:rsid w:val="00F263A1"/>
    <w:rsid w:val="00F26F16"/>
    <w:rsid w:val="00F271DF"/>
    <w:rsid w:val="00F27976"/>
    <w:rsid w:val="00F3231E"/>
    <w:rsid w:val="00F345DC"/>
    <w:rsid w:val="00F34B34"/>
    <w:rsid w:val="00F35A5C"/>
    <w:rsid w:val="00F35DD7"/>
    <w:rsid w:val="00F36500"/>
    <w:rsid w:val="00F37B83"/>
    <w:rsid w:val="00F4081A"/>
    <w:rsid w:val="00F40CCE"/>
    <w:rsid w:val="00F41041"/>
    <w:rsid w:val="00F413C2"/>
    <w:rsid w:val="00F41721"/>
    <w:rsid w:val="00F41AEB"/>
    <w:rsid w:val="00F42525"/>
    <w:rsid w:val="00F42DC9"/>
    <w:rsid w:val="00F42E65"/>
    <w:rsid w:val="00F43F7F"/>
    <w:rsid w:val="00F45263"/>
    <w:rsid w:val="00F46B3B"/>
    <w:rsid w:val="00F47063"/>
    <w:rsid w:val="00F470E9"/>
    <w:rsid w:val="00F479DB"/>
    <w:rsid w:val="00F506F1"/>
    <w:rsid w:val="00F50944"/>
    <w:rsid w:val="00F50CD4"/>
    <w:rsid w:val="00F50E11"/>
    <w:rsid w:val="00F5214B"/>
    <w:rsid w:val="00F554E7"/>
    <w:rsid w:val="00F55BF0"/>
    <w:rsid w:val="00F55CBC"/>
    <w:rsid w:val="00F56315"/>
    <w:rsid w:val="00F62609"/>
    <w:rsid w:val="00F63B55"/>
    <w:rsid w:val="00F64D75"/>
    <w:rsid w:val="00F659C5"/>
    <w:rsid w:val="00F65B33"/>
    <w:rsid w:val="00F65B58"/>
    <w:rsid w:val="00F65ECB"/>
    <w:rsid w:val="00F65F97"/>
    <w:rsid w:val="00F67967"/>
    <w:rsid w:val="00F70F4B"/>
    <w:rsid w:val="00F719D8"/>
    <w:rsid w:val="00F71DBB"/>
    <w:rsid w:val="00F727B8"/>
    <w:rsid w:val="00F74988"/>
    <w:rsid w:val="00F74D17"/>
    <w:rsid w:val="00F74E9C"/>
    <w:rsid w:val="00F76419"/>
    <w:rsid w:val="00F76C7C"/>
    <w:rsid w:val="00F81219"/>
    <w:rsid w:val="00F83149"/>
    <w:rsid w:val="00F837FB"/>
    <w:rsid w:val="00F86220"/>
    <w:rsid w:val="00F8684C"/>
    <w:rsid w:val="00F87613"/>
    <w:rsid w:val="00F908B9"/>
    <w:rsid w:val="00F91A45"/>
    <w:rsid w:val="00F91AAD"/>
    <w:rsid w:val="00F9276F"/>
    <w:rsid w:val="00F93CAE"/>
    <w:rsid w:val="00F94073"/>
    <w:rsid w:val="00F9416E"/>
    <w:rsid w:val="00F94BD9"/>
    <w:rsid w:val="00F95B50"/>
    <w:rsid w:val="00F95DA8"/>
    <w:rsid w:val="00F965DC"/>
    <w:rsid w:val="00FA1D56"/>
    <w:rsid w:val="00FA281A"/>
    <w:rsid w:val="00FA48B5"/>
    <w:rsid w:val="00FA6366"/>
    <w:rsid w:val="00FA695E"/>
    <w:rsid w:val="00FA6D71"/>
    <w:rsid w:val="00FA7024"/>
    <w:rsid w:val="00FB1D21"/>
    <w:rsid w:val="00FB3E29"/>
    <w:rsid w:val="00FB67EF"/>
    <w:rsid w:val="00FB6E07"/>
    <w:rsid w:val="00FB74FE"/>
    <w:rsid w:val="00FC00B1"/>
    <w:rsid w:val="00FC1CE9"/>
    <w:rsid w:val="00FC2FCD"/>
    <w:rsid w:val="00FC3E3C"/>
    <w:rsid w:val="00FC4B08"/>
    <w:rsid w:val="00FC4C36"/>
    <w:rsid w:val="00FC5AAC"/>
    <w:rsid w:val="00FC60D4"/>
    <w:rsid w:val="00FC6200"/>
    <w:rsid w:val="00FC6527"/>
    <w:rsid w:val="00FC6CE3"/>
    <w:rsid w:val="00FC7150"/>
    <w:rsid w:val="00FD0AE8"/>
    <w:rsid w:val="00FD2521"/>
    <w:rsid w:val="00FD2FEE"/>
    <w:rsid w:val="00FD3116"/>
    <w:rsid w:val="00FD3558"/>
    <w:rsid w:val="00FD3CC6"/>
    <w:rsid w:val="00FD3D63"/>
    <w:rsid w:val="00FD4963"/>
    <w:rsid w:val="00FD4ADC"/>
    <w:rsid w:val="00FE04DE"/>
    <w:rsid w:val="00FE151A"/>
    <w:rsid w:val="00FE154B"/>
    <w:rsid w:val="00FE21E4"/>
    <w:rsid w:val="00FE6F46"/>
    <w:rsid w:val="00FE7C65"/>
    <w:rsid w:val="00FE7E51"/>
    <w:rsid w:val="00FF0037"/>
    <w:rsid w:val="00FF00EF"/>
    <w:rsid w:val="00FF04D4"/>
    <w:rsid w:val="00FF101D"/>
    <w:rsid w:val="00FF10DB"/>
    <w:rsid w:val="00FF1D76"/>
    <w:rsid w:val="00FF5857"/>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13431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13431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13431A"/>
    <w:pPr>
      <w:keepNext/>
      <w:spacing w:before="20" w:after="20"/>
      <w:jc w:val="both"/>
      <w:outlineLvl w:val="3"/>
    </w:pPr>
    <w:rPr>
      <w:b/>
    </w:rPr>
  </w:style>
  <w:style w:type="paragraph" w:styleId="Heading5">
    <w:name w:val="heading 5"/>
    <w:aliases w:val="Block Label"/>
    <w:basedOn w:val="Normal"/>
    <w:next w:val="Normal"/>
    <w:qFormat/>
    <w:rsid w:val="0013431A"/>
    <w:pPr>
      <w:keepNext/>
      <w:outlineLvl w:val="4"/>
    </w:pPr>
    <w:rPr>
      <w:b/>
      <w:sz w:val="20"/>
    </w:rPr>
  </w:style>
  <w:style w:type="paragraph" w:styleId="Heading6">
    <w:name w:val="heading 6"/>
    <w:basedOn w:val="Normal"/>
    <w:next w:val="Normal"/>
    <w:qFormat/>
    <w:rsid w:val="0013431A"/>
    <w:pPr>
      <w:spacing w:before="240" w:after="60"/>
      <w:outlineLvl w:val="5"/>
    </w:pPr>
    <w:rPr>
      <w:i/>
    </w:rPr>
  </w:style>
  <w:style w:type="paragraph" w:styleId="Heading7">
    <w:name w:val="heading 7"/>
    <w:basedOn w:val="Normal"/>
    <w:next w:val="Normal"/>
    <w:qFormat/>
    <w:rsid w:val="0013431A"/>
    <w:pPr>
      <w:spacing w:before="240" w:after="60"/>
      <w:outlineLvl w:val="6"/>
    </w:pPr>
    <w:rPr>
      <w:sz w:val="20"/>
    </w:rPr>
  </w:style>
  <w:style w:type="paragraph" w:styleId="Heading8">
    <w:name w:val="heading 8"/>
    <w:basedOn w:val="Normal"/>
    <w:next w:val="Normal"/>
    <w:qFormat/>
    <w:rsid w:val="0013431A"/>
    <w:pPr>
      <w:spacing w:before="240" w:after="60"/>
      <w:outlineLvl w:val="7"/>
    </w:pPr>
    <w:rPr>
      <w:i/>
      <w:sz w:val="20"/>
    </w:rPr>
  </w:style>
  <w:style w:type="paragraph" w:styleId="Heading9">
    <w:name w:val="heading 9"/>
    <w:basedOn w:val="Normal"/>
    <w:next w:val="Normal"/>
    <w:qFormat/>
    <w:rsid w:val="0013431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431A"/>
    <w:pPr>
      <w:tabs>
        <w:tab w:val="center" w:pos="4320"/>
        <w:tab w:val="right" w:pos="8640"/>
      </w:tabs>
    </w:pPr>
    <w:rPr>
      <w:sz w:val="20"/>
    </w:rPr>
  </w:style>
  <w:style w:type="paragraph" w:styleId="Footer">
    <w:name w:val="footer"/>
    <w:aliases w:val="Footer-Even,footer odd,footer,Footer-Even1"/>
    <w:basedOn w:val="Normal"/>
    <w:rsid w:val="0013431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13431A"/>
    <w:pPr>
      <w:ind w:left="200"/>
    </w:pPr>
  </w:style>
  <w:style w:type="paragraph" w:styleId="TOC3">
    <w:name w:val="toc 3"/>
    <w:basedOn w:val="Normal"/>
    <w:next w:val="Normal"/>
    <w:autoRedefine/>
    <w:semiHidden/>
    <w:rsid w:val="0013431A"/>
    <w:pPr>
      <w:ind w:left="400"/>
    </w:pPr>
  </w:style>
  <w:style w:type="paragraph" w:styleId="TOC4">
    <w:name w:val="toc 4"/>
    <w:basedOn w:val="Normal"/>
    <w:next w:val="Normal"/>
    <w:autoRedefine/>
    <w:semiHidden/>
    <w:rsid w:val="0013431A"/>
    <w:pPr>
      <w:ind w:left="600"/>
    </w:pPr>
  </w:style>
  <w:style w:type="paragraph" w:styleId="TOC5">
    <w:name w:val="toc 5"/>
    <w:basedOn w:val="Normal"/>
    <w:next w:val="Normal"/>
    <w:autoRedefine/>
    <w:semiHidden/>
    <w:rsid w:val="0013431A"/>
    <w:pPr>
      <w:ind w:left="800"/>
    </w:pPr>
  </w:style>
  <w:style w:type="paragraph" w:styleId="TOC6">
    <w:name w:val="toc 6"/>
    <w:basedOn w:val="Normal"/>
    <w:next w:val="Normal"/>
    <w:autoRedefine/>
    <w:semiHidden/>
    <w:rsid w:val="0013431A"/>
    <w:pPr>
      <w:ind w:left="1000"/>
    </w:pPr>
  </w:style>
  <w:style w:type="paragraph" w:styleId="TOC7">
    <w:name w:val="toc 7"/>
    <w:basedOn w:val="Normal"/>
    <w:next w:val="Normal"/>
    <w:autoRedefine/>
    <w:semiHidden/>
    <w:rsid w:val="0013431A"/>
    <w:pPr>
      <w:ind w:left="1200"/>
    </w:pPr>
  </w:style>
  <w:style w:type="paragraph" w:styleId="TOC8">
    <w:name w:val="toc 8"/>
    <w:basedOn w:val="Normal"/>
    <w:next w:val="Normal"/>
    <w:autoRedefine/>
    <w:semiHidden/>
    <w:rsid w:val="0013431A"/>
    <w:pPr>
      <w:ind w:left="1400"/>
    </w:pPr>
  </w:style>
  <w:style w:type="paragraph" w:styleId="TOC9">
    <w:name w:val="toc 9"/>
    <w:basedOn w:val="Normal"/>
    <w:next w:val="Normal"/>
    <w:autoRedefine/>
    <w:semiHidden/>
    <w:rsid w:val="0013431A"/>
    <w:pPr>
      <w:ind w:left="1600"/>
    </w:pPr>
  </w:style>
  <w:style w:type="paragraph" w:styleId="BodyText">
    <w:name w:val="Body Text"/>
    <w:basedOn w:val="Normal"/>
    <w:rsid w:val="0013431A"/>
    <w:pPr>
      <w:spacing w:before="20" w:after="20"/>
      <w:jc w:val="both"/>
    </w:pPr>
  </w:style>
  <w:style w:type="paragraph" w:styleId="BodyTextIndent">
    <w:name w:val="Body Text Indent"/>
    <w:basedOn w:val="Normal"/>
    <w:rsid w:val="0013431A"/>
    <w:pPr>
      <w:spacing w:before="20" w:after="20"/>
      <w:ind w:left="720"/>
    </w:pPr>
  </w:style>
  <w:style w:type="paragraph" w:styleId="Title">
    <w:name w:val="Title"/>
    <w:basedOn w:val="Normal"/>
    <w:qFormat/>
    <w:rsid w:val="0013431A"/>
    <w:pPr>
      <w:jc w:val="center"/>
    </w:pPr>
    <w:rPr>
      <w:rFonts w:cs="Tahoma"/>
      <w:b/>
      <w:bCs/>
      <w:spacing w:val="10"/>
      <w:sz w:val="40"/>
    </w:rPr>
  </w:style>
  <w:style w:type="paragraph" w:customStyle="1" w:styleId="ContinuedTableLabe">
    <w:name w:val="Continued Table Labe"/>
    <w:basedOn w:val="Normal"/>
    <w:rsid w:val="0013431A"/>
    <w:rPr>
      <w:sz w:val="16"/>
    </w:rPr>
  </w:style>
  <w:style w:type="paragraph" w:styleId="BodyText2">
    <w:name w:val="Body Text 2"/>
    <w:basedOn w:val="Normal"/>
    <w:rsid w:val="0013431A"/>
    <w:rPr>
      <w:rFonts w:cs="Tahoma"/>
      <w:bCs/>
    </w:rPr>
  </w:style>
  <w:style w:type="paragraph" w:styleId="TOAHeading">
    <w:name w:val="toa heading"/>
    <w:basedOn w:val="Normal"/>
    <w:next w:val="Normal"/>
    <w:semiHidden/>
    <w:rsid w:val="0013431A"/>
    <w:pPr>
      <w:spacing w:before="120"/>
    </w:pPr>
    <w:rPr>
      <w:b/>
      <w:bCs/>
      <w:sz w:val="24"/>
      <w:szCs w:val="24"/>
    </w:rPr>
  </w:style>
  <w:style w:type="paragraph" w:styleId="ListBullet">
    <w:name w:val="List Bullet"/>
    <w:basedOn w:val="Normal"/>
    <w:autoRedefine/>
    <w:rsid w:val="0013431A"/>
    <w:pPr>
      <w:numPr>
        <w:numId w:val="1"/>
      </w:numPr>
    </w:pPr>
  </w:style>
  <w:style w:type="paragraph" w:styleId="BodyTextIndent2">
    <w:name w:val="Body Text Indent 2"/>
    <w:basedOn w:val="Normal"/>
    <w:rsid w:val="0013431A"/>
    <w:pPr>
      <w:ind w:left="3600"/>
    </w:pPr>
  </w:style>
  <w:style w:type="paragraph" w:styleId="BodyTextIndent3">
    <w:name w:val="Body Text Indent 3"/>
    <w:basedOn w:val="Normal"/>
    <w:rsid w:val="0013431A"/>
    <w:pPr>
      <w:ind w:left="4320"/>
    </w:pPr>
  </w:style>
  <w:style w:type="paragraph" w:styleId="DocumentMap">
    <w:name w:val="Document Map"/>
    <w:basedOn w:val="Normal"/>
    <w:semiHidden/>
    <w:rsid w:val="0013431A"/>
    <w:pPr>
      <w:shd w:val="clear" w:color="auto" w:fill="000080"/>
    </w:pPr>
    <w:rPr>
      <w:rFonts w:cs="Tahoma"/>
    </w:rPr>
  </w:style>
  <w:style w:type="paragraph" w:styleId="Caption">
    <w:name w:val="caption"/>
    <w:basedOn w:val="Normal"/>
    <w:next w:val="Normal"/>
    <w:qFormat/>
    <w:rsid w:val="0013431A"/>
    <w:pPr>
      <w:spacing w:before="120" w:after="120"/>
      <w:jc w:val="center"/>
    </w:pPr>
    <w:rPr>
      <w:b/>
      <w:bCs/>
      <w:sz w:val="20"/>
    </w:rPr>
  </w:style>
  <w:style w:type="paragraph" w:styleId="HTMLPreformatted">
    <w:name w:val="HTML Preformatted"/>
    <w:basedOn w:val="Normal"/>
    <w:rsid w:val="0013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13431A"/>
    <w:rPr>
      <w:rFonts w:cs="Tahoma"/>
      <w:color w:val="339966"/>
    </w:rPr>
  </w:style>
  <w:style w:type="character" w:styleId="Hyperlink">
    <w:name w:val="Hyperlink"/>
    <w:basedOn w:val="DefaultParagraphFont"/>
    <w:rsid w:val="0013431A"/>
    <w:rPr>
      <w:color w:val="0000FF"/>
      <w:u w:val="single"/>
    </w:rPr>
  </w:style>
  <w:style w:type="character" w:customStyle="1" w:styleId="m1">
    <w:name w:val="m1"/>
    <w:basedOn w:val="DefaultParagraphFont"/>
    <w:rsid w:val="0013431A"/>
    <w:rPr>
      <w:color w:val="0000FF"/>
    </w:rPr>
  </w:style>
  <w:style w:type="character" w:customStyle="1" w:styleId="t1">
    <w:name w:val="t1"/>
    <w:basedOn w:val="DefaultParagraphFont"/>
    <w:rsid w:val="0013431A"/>
    <w:rPr>
      <w:color w:val="990000"/>
    </w:rPr>
  </w:style>
  <w:style w:type="character" w:customStyle="1" w:styleId="b1">
    <w:name w:val="b1"/>
    <w:basedOn w:val="DefaultParagraphFont"/>
    <w:rsid w:val="0013431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13431A"/>
    <w:rPr>
      <w:rFonts w:ascii="Courier" w:hAnsi="Courier" w:hint="default"/>
      <w:color w:val="888888"/>
      <w:sz w:val="24"/>
      <w:szCs w:val="24"/>
    </w:rPr>
  </w:style>
  <w:style w:type="paragraph" w:styleId="Subtitle">
    <w:name w:val="Subtitle"/>
    <w:basedOn w:val="Normal"/>
    <w:qFormat/>
    <w:rsid w:val="0013431A"/>
    <w:pPr>
      <w:jc w:val="center"/>
    </w:pPr>
    <w:rPr>
      <w:rFonts w:cs="Tahoma"/>
      <w:b/>
      <w:bCs/>
      <w:sz w:val="40"/>
    </w:rPr>
  </w:style>
  <w:style w:type="character" w:styleId="FollowedHyperlink">
    <w:name w:val="FollowedHyperlink"/>
    <w:basedOn w:val="DefaultParagraphFont"/>
    <w:rsid w:val="0013431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qFormat/>
    <w:rsid w:val="005C47EE"/>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Microsoft_Office_Excel_97-2003_Worksheet2.xls"/><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97-2003_Worksheet1.xls"/><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828E-F8C1-4E43-BBF5-917F7477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16</cp:revision>
  <cp:lastPrinted>2006-09-25T20:28:00Z</cp:lastPrinted>
  <dcterms:created xsi:type="dcterms:W3CDTF">2010-06-03T16:08:00Z</dcterms:created>
  <dcterms:modified xsi:type="dcterms:W3CDTF">2010-06-03T16:38:00Z</dcterms:modified>
</cp:coreProperties>
</file>