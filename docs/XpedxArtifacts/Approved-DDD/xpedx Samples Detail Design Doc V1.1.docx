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90" w:rsidRDefault="00873490" w:rsidP="00E40B69">
      <w:pPr>
        <w:pStyle w:val="Heading"/>
        <w:pBdr>
          <w:bottom w:val="single" w:sz="24" w:space="1" w:color="000000"/>
        </w:pBdr>
        <w:spacing w:before="0" w:after="60"/>
      </w:pPr>
    </w:p>
    <w:p w:rsidR="00873490" w:rsidRDefault="00873490" w:rsidP="00E40B69">
      <w:pPr>
        <w:pStyle w:val="Heading"/>
        <w:pBdr>
          <w:bottom w:val="single" w:sz="24" w:space="1" w:color="000000"/>
        </w:pBdr>
        <w:spacing w:before="0" w:after="60"/>
      </w:pPr>
    </w:p>
    <w:p w:rsidR="00873490" w:rsidRDefault="00873490" w:rsidP="00E40B69">
      <w:pPr>
        <w:pStyle w:val="Heading"/>
        <w:pBdr>
          <w:bottom w:val="single" w:sz="24" w:space="1" w:color="000000"/>
        </w:pBdr>
        <w:spacing w:before="0" w:after="60"/>
      </w:pPr>
    </w:p>
    <w:p w:rsidR="00873490" w:rsidRDefault="00873490" w:rsidP="00E40B69">
      <w:pPr>
        <w:pStyle w:val="Heading"/>
        <w:pBdr>
          <w:bottom w:val="single" w:sz="24" w:space="1" w:color="000000"/>
        </w:pBdr>
        <w:spacing w:before="0" w:after="60"/>
      </w:pPr>
    </w:p>
    <w:p w:rsidR="00873490" w:rsidRPr="00F01714" w:rsidRDefault="00873490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873490" w:rsidRDefault="00F50381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t>Sample Requests</w:t>
      </w:r>
      <w:r w:rsidR="00E47204">
        <w:rPr>
          <w:rFonts w:ascii="Arial Narrow" w:hAnsi="Arial Narrow" w:cs="Tahoma"/>
          <w:bCs/>
          <w:i/>
          <w:iCs/>
          <w:caps w:val="0"/>
          <w:sz w:val="40"/>
        </w:rPr>
        <w:t xml:space="preserve"> </w:t>
      </w:r>
      <w:r w:rsidR="00873490">
        <w:rPr>
          <w:rFonts w:ascii="Arial Narrow" w:hAnsi="Arial Narrow" w:cs="Tahoma"/>
          <w:bCs/>
          <w:i/>
          <w:iCs/>
          <w:caps w:val="0"/>
          <w:sz w:val="40"/>
        </w:rPr>
        <w:t>Design Document</w:t>
      </w:r>
      <w:r w:rsidR="00C65E28"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873490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 w:rsidR="00C65E28"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873490" w:rsidRDefault="00C65E28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873490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873490" w:rsidRDefault="00873490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873490" w:rsidRDefault="00873490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873490" w:rsidRDefault="00873490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873490" w:rsidRDefault="00873490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873490" w:rsidRPr="00615DB7" w:rsidRDefault="00873490" w:rsidP="00E40B69">
      <w:pPr>
        <w:jc w:val="both"/>
        <w:rPr>
          <w:rFonts w:ascii="Helvetica" w:hAnsi="Helvetica"/>
          <w:b/>
          <w:bCs/>
          <w:smallCaps/>
          <w:sz w:val="20"/>
          <w:lang w:val="en-GB"/>
        </w:rPr>
      </w:pPr>
      <w:r w:rsidRPr="00615DB7">
        <w:rPr>
          <w:rFonts w:ascii="Helvetica" w:hAnsi="Helvetica"/>
          <w:b/>
          <w:bCs/>
          <w:smallCaps/>
          <w:sz w:val="20"/>
          <w:lang w:val="en-GB"/>
        </w:rPr>
        <w:t xml:space="preserve">Authors: </w:t>
      </w:r>
      <w:smartTag w:uri="urn:schemas-microsoft-com:office:smarttags" w:element="place">
        <w:r w:rsidRPr="00615DB7">
          <w:rPr>
            <w:rFonts w:ascii="Helvetica" w:hAnsi="Helvetica"/>
            <w:b/>
            <w:bCs/>
            <w:sz w:val="20"/>
            <w:lang w:val="en-GB"/>
          </w:rPr>
          <w:t>Sterling</w:t>
        </w:r>
      </w:smartTag>
      <w:r w:rsidRPr="00615DB7">
        <w:rPr>
          <w:rFonts w:ascii="Helvetica" w:hAnsi="Helvetica"/>
          <w:b/>
          <w:bCs/>
          <w:sz w:val="20"/>
          <w:lang w:val="en-GB"/>
        </w:rPr>
        <w:t xml:space="preserve"> Commerce</w:t>
      </w:r>
    </w:p>
    <w:p w:rsidR="00873490" w:rsidRPr="00615DB7" w:rsidRDefault="00873490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iCs/>
          <w:lang w:val="en-GB"/>
        </w:rPr>
      </w:pPr>
    </w:p>
    <w:p w:rsidR="00873490" w:rsidRPr="00615DB7" w:rsidRDefault="00873490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Date Created</w:t>
      </w:r>
      <w:r w:rsidRPr="00615DB7">
        <w:rPr>
          <w:b/>
          <w:sz w:val="20"/>
        </w:rPr>
        <w:t>:</w:t>
      </w:r>
      <w:r w:rsidRPr="00615DB7">
        <w:rPr>
          <w:bCs/>
          <w:sz w:val="20"/>
        </w:rPr>
        <w:t xml:space="preserve"> </w:t>
      </w:r>
      <w:r w:rsidRPr="00615DB7">
        <w:rPr>
          <w:bCs/>
          <w:sz w:val="20"/>
        </w:rPr>
        <w:tab/>
      </w:r>
      <w:r>
        <w:rPr>
          <w:rFonts w:cs="Tahoma"/>
          <w:sz w:val="20"/>
        </w:rPr>
        <w:t>04</w:t>
      </w:r>
      <w:r w:rsidRPr="00615DB7">
        <w:rPr>
          <w:rFonts w:cs="Tahoma"/>
          <w:sz w:val="20"/>
        </w:rPr>
        <w:t>/</w:t>
      </w:r>
      <w:r>
        <w:rPr>
          <w:rFonts w:cs="Tahoma"/>
          <w:sz w:val="20"/>
        </w:rPr>
        <w:t>12</w:t>
      </w:r>
      <w:r w:rsidRPr="00615DB7">
        <w:rPr>
          <w:rFonts w:cs="Tahoma"/>
          <w:sz w:val="20"/>
        </w:rPr>
        <w:t>/10</w:t>
      </w:r>
    </w:p>
    <w:p w:rsidR="00873490" w:rsidRPr="00615DB7" w:rsidRDefault="00873490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Last Updated</w:t>
      </w:r>
      <w:r w:rsidRPr="00615DB7">
        <w:rPr>
          <w:rFonts w:cs="Tahoma"/>
          <w:b/>
          <w:bCs/>
          <w:sz w:val="20"/>
        </w:rPr>
        <w:t>:</w:t>
      </w:r>
      <w:r w:rsidRPr="00615DB7">
        <w:rPr>
          <w:rFonts w:cs="Tahoma"/>
          <w:sz w:val="20"/>
        </w:rPr>
        <w:t xml:space="preserve"> </w:t>
      </w:r>
      <w:r w:rsidRPr="00615DB7">
        <w:rPr>
          <w:rFonts w:cs="Tahoma"/>
          <w:sz w:val="20"/>
        </w:rPr>
        <w:tab/>
      </w:r>
      <w:ins w:id="0" w:author="prgupta" w:date="2010-06-16T10:31:00Z">
        <w:r w:rsidR="00C65E28" w:rsidRPr="00DB5696">
          <w:rPr>
            <w:rFonts w:cs="Tahoma"/>
            <w:sz w:val="16"/>
            <w:szCs w:val="16"/>
          </w:rPr>
          <w:fldChar w:fldCharType="begin"/>
        </w:r>
        <w:r w:rsidR="00884E01" w:rsidRPr="00DB5696">
          <w:rPr>
            <w:rFonts w:cs="Tahoma"/>
            <w:sz w:val="16"/>
            <w:szCs w:val="16"/>
          </w:rPr>
          <w:instrText xml:space="preserve"> SAVEDATE  \@ "M/d/yyyy h:mm am/pm"  \* MERGEFORMAT </w:instrText>
        </w:r>
        <w:r w:rsidR="00C65E28" w:rsidRPr="00DB5696">
          <w:rPr>
            <w:rFonts w:cs="Tahoma"/>
            <w:sz w:val="16"/>
            <w:szCs w:val="16"/>
          </w:rPr>
          <w:fldChar w:fldCharType="separate"/>
        </w:r>
      </w:ins>
      <w:ins w:id="1" w:author="Chris Kluesener" w:date="2010-06-22T13:14:00Z">
        <w:r w:rsidR="00D966B8">
          <w:rPr>
            <w:rFonts w:cs="Tahoma"/>
            <w:noProof/>
            <w:sz w:val="16"/>
            <w:szCs w:val="16"/>
          </w:rPr>
          <w:t>6/16/2010 10:32 AM</w:t>
        </w:r>
      </w:ins>
      <w:ins w:id="2" w:author="prgupta" w:date="2010-06-16T10:32:00Z">
        <w:del w:id="3" w:author="Chris Kluesener" w:date="2010-06-22T13:14:00Z">
          <w:r w:rsidR="00884E01" w:rsidDel="00D966B8">
            <w:rPr>
              <w:rFonts w:cs="Tahoma"/>
              <w:noProof/>
              <w:sz w:val="16"/>
              <w:szCs w:val="16"/>
            </w:rPr>
            <w:delText>6/16/2010 10:31 AM</w:delText>
          </w:r>
        </w:del>
      </w:ins>
      <w:ins w:id="4" w:author="prgupta" w:date="2010-06-16T10:31:00Z">
        <w:r w:rsidR="00C65E28" w:rsidRPr="00DB5696">
          <w:rPr>
            <w:rFonts w:cs="Tahoma"/>
            <w:sz w:val="16"/>
            <w:szCs w:val="16"/>
          </w:rPr>
          <w:fldChar w:fldCharType="end"/>
        </w:r>
      </w:ins>
    </w:p>
    <w:p w:rsidR="00873490" w:rsidRPr="00615DB7" w:rsidRDefault="00873490" w:rsidP="00E40B69">
      <w:pPr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 xml:space="preserve">File Name: </w:t>
      </w:r>
      <w:r w:rsidRPr="00615DB7">
        <w:rPr>
          <w:b/>
          <w:bCs/>
          <w:smallCaps/>
          <w:sz w:val="20"/>
        </w:rPr>
        <w:tab/>
      </w:r>
      <w:r w:rsidR="00C65E28">
        <w:fldChar w:fldCharType="begin"/>
      </w:r>
      <w:fldSimple w:instr=" FILENAME  \* MERGEFORMAT ">
        <w:ins w:id="5" w:author="prgupta" w:date="2010-06-16T10:30:00Z">
          <w:r w:rsidR="00C65E28" w:rsidRPr="00C65E28">
            <w:rPr>
              <w:noProof/>
              <w:sz w:val="20"/>
              <w:rPrChange w:id="6" w:author="prgupta" w:date="2010-06-16T10:30:00Z">
                <w:rPr/>
              </w:rPrChange>
            </w:rPr>
            <w:instrText>xpedx Samples Detail Design Doc</w:instrText>
          </w:r>
          <w:r w:rsidR="00012841">
            <w:rPr>
              <w:noProof/>
            </w:rPr>
            <w:instrText xml:space="preserve"> V1.1.docx</w:instrText>
          </w:r>
        </w:ins>
        <w:del w:id="7" w:author="prgupta" w:date="2010-06-16T10:30:00Z">
          <w:r w:rsidRPr="00615DB7" w:rsidDel="00012841">
            <w:rPr>
              <w:noProof/>
              <w:sz w:val="20"/>
            </w:rPr>
            <w:delInstrText>TEMPLATE - BLANK DOCUMENT.doc</w:delInstrText>
          </w:r>
        </w:del>
      </w:fldSimple>
      <w:r w:rsidR="00C65E28">
        <w:fldChar w:fldCharType="separate"/>
      </w:r>
      <w:r w:rsidRPr="00615DB7">
        <w:rPr>
          <w:sz w:val="20"/>
        </w:rPr>
        <w:t>C:\Documents and Settings\bfurman\My Documents\Temp\Methodology v1.1\Project Management\TEMPLATE - DOCUMENT - Use Case Definition.doc</w:t>
      </w:r>
      <w:r w:rsidR="00C65E28">
        <w:fldChar w:fldCharType="end"/>
      </w:r>
      <w:bookmarkStart w:id="8" w:name="OLE_LINK3"/>
      <w:r w:rsidR="00C65E28">
        <w:fldChar w:fldCharType="begin"/>
      </w:r>
      <w:r>
        <w:instrText xml:space="preserve"> FILENAME  \* MERGEFORMAT </w:instrText>
      </w:r>
      <w:r w:rsidR="00C65E28">
        <w:fldChar w:fldCharType="separate"/>
      </w:r>
      <w:ins w:id="9" w:author="prgupta" w:date="2010-06-16T10:30:00Z">
        <w:r w:rsidR="00C65E28" w:rsidRPr="00C65E28">
          <w:rPr>
            <w:noProof/>
            <w:sz w:val="20"/>
            <w:rPrChange w:id="10" w:author="prgupta" w:date="2010-06-16T10:30:00Z">
              <w:rPr/>
            </w:rPrChange>
          </w:rPr>
          <w:t>xpedx Samples Detail Design Doc V1.1.docx</w:t>
        </w:r>
      </w:ins>
      <w:del w:id="11" w:author="prgupta" w:date="2010-06-16T10:30:00Z">
        <w:r w:rsidR="00CE229A" w:rsidRPr="00CE229A" w:rsidDel="00012841">
          <w:rPr>
            <w:noProof/>
            <w:sz w:val="20"/>
          </w:rPr>
          <w:delText>xpedx Samples Detail Design Doc V0.1.docx</w:delText>
        </w:r>
      </w:del>
      <w:r w:rsidR="00C65E28">
        <w:fldChar w:fldCharType="end"/>
      </w:r>
      <w:bookmarkEnd w:id="8"/>
    </w:p>
    <w:p w:rsidR="00873490" w:rsidRPr="006D6E99" w:rsidRDefault="00873490">
      <w:pPr>
        <w:jc w:val="center"/>
        <w:rPr>
          <w:rFonts w:cs="Tahoma"/>
          <w:b/>
        </w:rPr>
      </w:pPr>
    </w:p>
    <w:p w:rsidR="00873490" w:rsidRPr="006D6E99" w:rsidRDefault="00873490">
      <w:pPr>
        <w:jc w:val="center"/>
        <w:rPr>
          <w:rFonts w:cs="Tahoma"/>
          <w:b/>
        </w:rPr>
      </w:pPr>
    </w:p>
    <w:p w:rsidR="00873490" w:rsidRPr="006D6E99" w:rsidRDefault="00873490">
      <w:pPr>
        <w:jc w:val="center"/>
        <w:rPr>
          <w:rFonts w:cs="Tahoma"/>
          <w:b/>
        </w:rPr>
      </w:pPr>
    </w:p>
    <w:p w:rsidR="00873490" w:rsidRDefault="00873490">
      <w:pPr>
        <w:rPr>
          <w:rFonts w:cs="Tahoma"/>
          <w:bCs/>
        </w:rPr>
        <w:sectPr w:rsidR="00873490" w:rsidSect="00641FBE">
          <w:headerReference w:type="first" r:id="rId7"/>
          <w:footerReference w:type="first" r:id="rId8"/>
          <w:pgSz w:w="12240" w:h="15840" w:code="1"/>
          <w:pgMar w:top="1440" w:right="1800" w:bottom="1440" w:left="1800" w:header="720" w:footer="720" w:gutter="0"/>
          <w:cols w:space="720"/>
          <w:titlePg/>
          <w:docGrid w:linePitch="245"/>
        </w:sectPr>
      </w:pPr>
    </w:p>
    <w:p w:rsidR="00873490" w:rsidRDefault="00873490" w:rsidP="00313CCE">
      <w:pPr>
        <w:pStyle w:val="Title"/>
        <w:jc w:val="left"/>
        <w:rPr>
          <w:sz w:val="24"/>
          <w:szCs w:val="24"/>
        </w:rPr>
      </w:pPr>
    </w:p>
    <w:p w:rsidR="00873490" w:rsidRDefault="00873490" w:rsidP="00313CCE">
      <w:pPr>
        <w:pStyle w:val="Title"/>
        <w:jc w:val="left"/>
        <w:rPr>
          <w:sz w:val="24"/>
          <w:szCs w:val="24"/>
        </w:rPr>
      </w:pPr>
    </w:p>
    <w:p w:rsidR="00873490" w:rsidRPr="006D6E99" w:rsidRDefault="00873490" w:rsidP="00313CCE">
      <w:pPr>
        <w:pStyle w:val="Title"/>
        <w:jc w:val="left"/>
        <w:rPr>
          <w:sz w:val="24"/>
          <w:szCs w:val="24"/>
        </w:rPr>
      </w:pPr>
      <w:r w:rsidRPr="006D6E99">
        <w:rPr>
          <w:sz w:val="24"/>
          <w:szCs w:val="24"/>
        </w:rPr>
        <w:t>Approval Signatures (Mandatory)</w:t>
      </w:r>
    </w:p>
    <w:p w:rsidR="00873490" w:rsidRPr="006D6E99" w:rsidRDefault="00873490" w:rsidP="00313CCE">
      <w:pPr>
        <w:rPr>
          <w:rFonts w:cs="Tahoma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2250"/>
        <w:gridCol w:w="2160"/>
        <w:gridCol w:w="1260"/>
        <w:gridCol w:w="2160"/>
      </w:tblGrid>
      <w:tr w:rsidR="00873490" w:rsidRPr="006D6E99" w:rsidTr="00BF436F">
        <w:tc>
          <w:tcPr>
            <w:tcW w:w="1710" w:type="dxa"/>
            <w:shd w:val="pct15" w:color="auto" w:fill="FFFFFF"/>
            <w:vAlign w:val="center"/>
          </w:tcPr>
          <w:p w:rsidR="00873490" w:rsidRPr="006D6E99" w:rsidRDefault="00873490" w:rsidP="00BF436F">
            <w:pPr>
              <w:jc w:val="center"/>
              <w:rPr>
                <w:rFonts w:cs="Tahoma"/>
                <w:b/>
              </w:rPr>
            </w:pPr>
            <w:bookmarkStart w:id="19" w:name="_Toc466339161"/>
            <w:r w:rsidRPr="006D6E99">
              <w:rPr>
                <w:rFonts w:cs="Tahoma"/>
                <w:b/>
              </w:rPr>
              <w:t>Title</w:t>
            </w:r>
            <w:bookmarkEnd w:id="19"/>
          </w:p>
        </w:tc>
        <w:tc>
          <w:tcPr>
            <w:tcW w:w="2250" w:type="dxa"/>
            <w:shd w:val="pct15" w:color="auto" w:fill="FFFFFF"/>
            <w:vAlign w:val="center"/>
          </w:tcPr>
          <w:p w:rsidR="00873490" w:rsidRPr="006D6E99" w:rsidRDefault="00873490" w:rsidP="00BF436F">
            <w:pPr>
              <w:jc w:val="center"/>
              <w:rPr>
                <w:rFonts w:cs="Tahoma"/>
                <w:b/>
              </w:rPr>
            </w:pPr>
            <w:bookmarkStart w:id="20" w:name="_Toc466339162"/>
            <w:r w:rsidRPr="006D6E99">
              <w:rPr>
                <w:rFonts w:cs="Tahoma"/>
                <w:b/>
              </w:rPr>
              <w:t>Name</w:t>
            </w:r>
            <w:bookmarkEnd w:id="20"/>
          </w:p>
        </w:tc>
        <w:tc>
          <w:tcPr>
            <w:tcW w:w="2160" w:type="dxa"/>
            <w:shd w:val="pct15" w:color="auto" w:fill="FFFFFF"/>
            <w:vAlign w:val="center"/>
          </w:tcPr>
          <w:p w:rsidR="00873490" w:rsidRPr="006D6E99" w:rsidRDefault="00873490" w:rsidP="00BF436F">
            <w:pPr>
              <w:jc w:val="center"/>
              <w:rPr>
                <w:rFonts w:cs="Tahoma"/>
                <w:b/>
              </w:rPr>
            </w:pPr>
            <w:bookmarkStart w:id="21" w:name="_Toc466339163"/>
            <w:r w:rsidRPr="006D6E99">
              <w:rPr>
                <w:rFonts w:cs="Tahoma"/>
                <w:b/>
              </w:rPr>
              <w:t>Signature</w:t>
            </w:r>
            <w:bookmarkEnd w:id="21"/>
          </w:p>
        </w:tc>
        <w:tc>
          <w:tcPr>
            <w:tcW w:w="1260" w:type="dxa"/>
            <w:shd w:val="pct15" w:color="auto" w:fill="FFFFFF"/>
            <w:vAlign w:val="center"/>
          </w:tcPr>
          <w:p w:rsidR="00873490" w:rsidRPr="006D6E99" w:rsidRDefault="00873490" w:rsidP="00BF436F">
            <w:pPr>
              <w:jc w:val="center"/>
              <w:rPr>
                <w:rFonts w:cs="Tahoma"/>
                <w:b/>
              </w:rPr>
            </w:pPr>
            <w:bookmarkStart w:id="22" w:name="_Toc466339164"/>
            <w:r w:rsidRPr="006D6E99">
              <w:rPr>
                <w:rFonts w:cs="Tahoma"/>
                <w:b/>
              </w:rPr>
              <w:t>Date</w:t>
            </w:r>
            <w:bookmarkEnd w:id="22"/>
          </w:p>
        </w:tc>
        <w:tc>
          <w:tcPr>
            <w:tcW w:w="2160" w:type="dxa"/>
            <w:shd w:val="pct15" w:color="auto" w:fill="FFFFFF"/>
            <w:vAlign w:val="center"/>
          </w:tcPr>
          <w:p w:rsidR="00873490" w:rsidRPr="006D6E99" w:rsidRDefault="00873490" w:rsidP="00BF436F">
            <w:pPr>
              <w:jc w:val="center"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Comments / Issues / Concerns</w:t>
            </w:r>
          </w:p>
        </w:tc>
      </w:tr>
      <w:tr w:rsidR="00873490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873490" w:rsidRPr="006D6E99" w:rsidRDefault="00873490" w:rsidP="00BF436F">
            <w:pPr>
              <w:rPr>
                <w:rFonts w:cs="Tahoma"/>
                <w:b/>
              </w:rPr>
            </w:pPr>
          </w:p>
          <w:p w:rsidR="00873490" w:rsidRPr="006D6E99" w:rsidRDefault="00873490" w:rsidP="00BF436F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xpedx</w:t>
            </w:r>
            <w:r w:rsidRPr="006D6E99">
              <w:rPr>
                <w:rFonts w:cs="Tahoma"/>
                <w:b/>
              </w:rPr>
              <w:t xml:space="preserve"> Owner(s)</w:t>
            </w:r>
          </w:p>
        </w:tc>
        <w:tc>
          <w:tcPr>
            <w:tcW w:w="2250" w:type="dxa"/>
            <w:vAlign w:val="center"/>
          </w:tcPr>
          <w:p w:rsidR="00873490" w:rsidRPr="006D6E99" w:rsidRDefault="00873490" w:rsidP="00BF436F">
            <w:pPr>
              <w:rPr>
                <w:rFonts w:cs="Tahoma"/>
              </w:rPr>
            </w:pPr>
            <w:r>
              <w:rPr>
                <w:rFonts w:cs="Tahoma"/>
              </w:rPr>
              <w:t xml:space="preserve">Steve </w:t>
            </w:r>
            <w:proofErr w:type="spellStart"/>
            <w:r>
              <w:rPr>
                <w:rFonts w:cs="Tahoma"/>
              </w:rPr>
              <w:t>Bugher</w:t>
            </w:r>
            <w:proofErr w:type="spellEnd"/>
          </w:p>
        </w:tc>
        <w:tc>
          <w:tcPr>
            <w:tcW w:w="2160" w:type="dxa"/>
            <w:vAlign w:val="center"/>
          </w:tcPr>
          <w:p w:rsidR="00873490" w:rsidRPr="006D6E99" w:rsidRDefault="00873490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</w:tr>
      <w:tr w:rsidR="00873490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873490" w:rsidRPr="006D6E99" w:rsidRDefault="00873490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873490" w:rsidRPr="006D6E99" w:rsidRDefault="00873490" w:rsidP="00BF436F">
            <w:pPr>
              <w:rPr>
                <w:rFonts w:cs="Tahoma"/>
              </w:rPr>
            </w:pPr>
            <w:r>
              <w:rPr>
                <w:rFonts w:cs="Tahoma"/>
              </w:rPr>
              <w:t xml:space="preserve">Cheryl </w:t>
            </w:r>
            <w:proofErr w:type="spellStart"/>
            <w:r>
              <w:rPr>
                <w:rFonts w:cs="Tahoma"/>
              </w:rPr>
              <w:t>Tullis</w:t>
            </w:r>
            <w:proofErr w:type="spellEnd"/>
          </w:p>
        </w:tc>
        <w:tc>
          <w:tcPr>
            <w:tcW w:w="2160" w:type="dxa"/>
            <w:vAlign w:val="center"/>
          </w:tcPr>
          <w:p w:rsidR="00873490" w:rsidRPr="006D6E99" w:rsidRDefault="00873490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</w:tr>
      <w:tr w:rsidR="00873490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873490" w:rsidRPr="006D6E99" w:rsidRDefault="00873490" w:rsidP="00BF436F">
            <w:pPr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Sterling Commerce Owner(s)</w:t>
            </w:r>
          </w:p>
        </w:tc>
        <w:tc>
          <w:tcPr>
            <w:tcW w:w="2250" w:type="dxa"/>
            <w:vAlign w:val="center"/>
          </w:tcPr>
          <w:p w:rsidR="00873490" w:rsidRPr="006D6E99" w:rsidRDefault="00873490" w:rsidP="00BF436F">
            <w:pPr>
              <w:rPr>
                <w:rFonts w:cs="Tahoma"/>
              </w:rPr>
            </w:pPr>
            <w:r>
              <w:rPr>
                <w:rFonts w:cs="Tahoma"/>
              </w:rPr>
              <w:t>Guy Read</w:t>
            </w:r>
          </w:p>
        </w:tc>
        <w:tc>
          <w:tcPr>
            <w:tcW w:w="2160" w:type="dxa"/>
            <w:vAlign w:val="center"/>
          </w:tcPr>
          <w:p w:rsidR="00873490" w:rsidRPr="006D6E99" w:rsidRDefault="00873490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</w:tr>
      <w:tr w:rsidR="00873490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873490" w:rsidRPr="006D6E99" w:rsidRDefault="00873490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  <w:tc>
          <w:tcPr>
            <w:tcW w:w="2160" w:type="dxa"/>
            <w:vAlign w:val="center"/>
          </w:tcPr>
          <w:p w:rsidR="00873490" w:rsidRPr="006D6E99" w:rsidRDefault="00873490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873490" w:rsidRPr="006D6E99" w:rsidRDefault="00873490" w:rsidP="00BF436F">
            <w:pPr>
              <w:rPr>
                <w:rFonts w:cs="Tahoma"/>
              </w:rPr>
            </w:pPr>
          </w:p>
        </w:tc>
      </w:tr>
    </w:tbl>
    <w:p w:rsidR="00873490" w:rsidRPr="006D6E99" w:rsidRDefault="00873490" w:rsidP="00313CCE">
      <w:pPr>
        <w:rPr>
          <w:rFonts w:cs="Tahoma"/>
        </w:rPr>
      </w:pPr>
    </w:p>
    <w:p w:rsidR="00873490" w:rsidRPr="006D6E99" w:rsidRDefault="00873490" w:rsidP="00313CCE">
      <w:pPr>
        <w:rPr>
          <w:rFonts w:cs="Tahoma"/>
        </w:rPr>
      </w:pPr>
      <w:r w:rsidRPr="006D6E99">
        <w:rPr>
          <w:rFonts w:cs="Tahoma"/>
          <w:b/>
        </w:rPr>
        <w:t>Note</w:t>
      </w:r>
      <w:r w:rsidRPr="006D6E99">
        <w:rPr>
          <w:rFonts w:cs="Tahoma"/>
        </w:rPr>
        <w:t>: The sign off indicates approval of all sections of the document.</w:t>
      </w:r>
    </w:p>
    <w:p w:rsidR="00873490" w:rsidRPr="006D6E99" w:rsidRDefault="00873490" w:rsidP="00313CCE">
      <w:pPr>
        <w:rPr>
          <w:rFonts w:cs="Tahoma"/>
        </w:rPr>
      </w:pPr>
    </w:p>
    <w:p w:rsidR="00873490" w:rsidRPr="006D6E99" w:rsidRDefault="00873490" w:rsidP="00313CCE">
      <w:pPr>
        <w:pStyle w:val="TOAHeading"/>
        <w:rPr>
          <w:rFonts w:cs="Tahoma"/>
        </w:rPr>
      </w:pPr>
      <w:r w:rsidRPr="006D6E99">
        <w:rPr>
          <w:rFonts w:cs="Tahoma"/>
        </w:rPr>
        <w:t>Document Revision History</w:t>
      </w:r>
    </w:p>
    <w:p w:rsidR="00873490" w:rsidRPr="006D6E99" w:rsidRDefault="00873490" w:rsidP="00313CCE">
      <w:pPr>
        <w:rPr>
          <w:rFonts w:cs="Tahoma"/>
        </w:rPr>
      </w:pPr>
    </w:p>
    <w:p w:rsidR="00873490" w:rsidRPr="006D6E99" w:rsidRDefault="00873490" w:rsidP="00313CCE">
      <w:pPr>
        <w:rPr>
          <w:rFonts w:cs="Tahoma"/>
        </w:rPr>
      </w:pPr>
      <w:r w:rsidRPr="006D6E99">
        <w:rPr>
          <w:rFonts w:cs="Tahoma"/>
        </w:rPr>
        <w:t>This chart tracks the changes introduced by the revisions to the document as the project progresses through the stages of the System Development Life Cycle (SDLC).</w:t>
      </w:r>
    </w:p>
    <w:p w:rsidR="00873490" w:rsidRPr="006D6E99" w:rsidRDefault="00873490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873490" w:rsidRPr="006D6E99" w:rsidTr="00BF436F">
        <w:trPr>
          <w:tblHeader/>
        </w:trPr>
        <w:tc>
          <w:tcPr>
            <w:tcW w:w="1098" w:type="dxa"/>
            <w:shd w:val="clear" w:color="auto" w:fill="D9D9D9"/>
          </w:tcPr>
          <w:p w:rsidR="00873490" w:rsidRPr="006D6E99" w:rsidRDefault="00873490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Version</w:t>
            </w:r>
          </w:p>
        </w:tc>
        <w:tc>
          <w:tcPr>
            <w:tcW w:w="1692" w:type="dxa"/>
            <w:shd w:val="clear" w:color="auto" w:fill="D9D9D9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 xml:space="preserve">Date </w:t>
            </w:r>
          </w:p>
        </w:tc>
        <w:tc>
          <w:tcPr>
            <w:tcW w:w="4140" w:type="dxa"/>
            <w:shd w:val="clear" w:color="auto" w:fill="D9D9D9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Description (Changes Made)</w:t>
            </w:r>
          </w:p>
        </w:tc>
        <w:tc>
          <w:tcPr>
            <w:tcW w:w="2520" w:type="dxa"/>
            <w:shd w:val="clear" w:color="auto" w:fill="D9D9D9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Author(s)</w:t>
            </w:r>
          </w:p>
        </w:tc>
      </w:tr>
      <w:tr w:rsidR="00873490" w:rsidRPr="006D6E99" w:rsidTr="00BF436F">
        <w:tc>
          <w:tcPr>
            <w:tcW w:w="1098" w:type="dxa"/>
          </w:tcPr>
          <w:p w:rsidR="00873490" w:rsidRPr="006D6E99" w:rsidRDefault="00E14120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</w:t>
            </w:r>
            <w:r w:rsidR="00873490">
              <w:rPr>
                <w:rFonts w:cs="Tahoma"/>
              </w:rPr>
              <w:t>.</w:t>
            </w:r>
            <w:r>
              <w:rPr>
                <w:rFonts w:cs="Tahoma"/>
              </w:rPr>
              <w:t>1</w:t>
            </w:r>
          </w:p>
        </w:tc>
        <w:tc>
          <w:tcPr>
            <w:tcW w:w="1692" w:type="dxa"/>
          </w:tcPr>
          <w:p w:rsidR="00873490" w:rsidRPr="006D6E99" w:rsidRDefault="00873490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04/12/2010</w:t>
            </w:r>
          </w:p>
        </w:tc>
        <w:tc>
          <w:tcPr>
            <w:tcW w:w="4140" w:type="dxa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  <w:tc>
          <w:tcPr>
            <w:tcW w:w="2520" w:type="dxa"/>
          </w:tcPr>
          <w:p w:rsidR="00873490" w:rsidRPr="006D6E99" w:rsidRDefault="00873490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873490" w:rsidRPr="006D6E99" w:rsidTr="00AE7A55">
        <w:trPr>
          <w:trHeight w:val="530"/>
        </w:trPr>
        <w:tc>
          <w:tcPr>
            <w:tcW w:w="1098" w:type="dxa"/>
          </w:tcPr>
          <w:p w:rsidR="00873490" w:rsidRPr="006D6E99" w:rsidRDefault="00E14120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="00873490">
              <w:rPr>
                <w:rFonts w:cs="Tahoma"/>
              </w:rPr>
              <w:t>.0</w:t>
            </w:r>
          </w:p>
        </w:tc>
        <w:tc>
          <w:tcPr>
            <w:tcW w:w="1692" w:type="dxa"/>
          </w:tcPr>
          <w:p w:rsidR="00873490" w:rsidRPr="006D6E99" w:rsidRDefault="00873490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04/16/2010</w:t>
            </w:r>
          </w:p>
        </w:tc>
        <w:tc>
          <w:tcPr>
            <w:tcW w:w="4140" w:type="dxa"/>
          </w:tcPr>
          <w:p w:rsidR="00873490" w:rsidRPr="006D6E99" w:rsidRDefault="00873490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Ready to deliver</w:t>
            </w:r>
          </w:p>
        </w:tc>
        <w:tc>
          <w:tcPr>
            <w:tcW w:w="2520" w:type="dxa"/>
          </w:tcPr>
          <w:p w:rsidR="00873490" w:rsidRPr="006D6E99" w:rsidRDefault="00873490" w:rsidP="00AE7A55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873490" w:rsidRPr="006D6E99" w:rsidTr="00BF436F">
        <w:tc>
          <w:tcPr>
            <w:tcW w:w="1098" w:type="dxa"/>
          </w:tcPr>
          <w:p w:rsidR="00873490" w:rsidRPr="006D6E99" w:rsidRDefault="00745FB6" w:rsidP="00BF436F">
            <w:pPr>
              <w:keepNext/>
              <w:keepLines/>
              <w:rPr>
                <w:rFonts w:cs="Tahoma"/>
              </w:rPr>
            </w:pPr>
            <w:ins w:id="23" w:author="prgupta" w:date="2010-06-16T10:29:00Z">
              <w:r>
                <w:rPr>
                  <w:rFonts w:cs="Tahoma"/>
                </w:rPr>
                <w:t>1.1</w:t>
              </w:r>
            </w:ins>
          </w:p>
        </w:tc>
        <w:tc>
          <w:tcPr>
            <w:tcW w:w="1692" w:type="dxa"/>
          </w:tcPr>
          <w:p w:rsidR="00873490" w:rsidRPr="006D6E99" w:rsidRDefault="00745FB6" w:rsidP="00BF436F">
            <w:pPr>
              <w:keepNext/>
              <w:keepLines/>
              <w:rPr>
                <w:rFonts w:cs="Tahoma"/>
              </w:rPr>
            </w:pPr>
            <w:ins w:id="24" w:author="prgupta" w:date="2010-06-16T10:29:00Z">
              <w:r>
                <w:rPr>
                  <w:rFonts w:cs="Tahoma"/>
                </w:rPr>
                <w:t>06/16/2010</w:t>
              </w:r>
            </w:ins>
          </w:p>
        </w:tc>
        <w:tc>
          <w:tcPr>
            <w:tcW w:w="4140" w:type="dxa"/>
          </w:tcPr>
          <w:p w:rsidR="00873490" w:rsidRPr="006D6E99" w:rsidRDefault="00745FB6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ins w:id="25" w:author="prgupta" w:date="2010-06-16T10:29:00Z">
              <w:r>
                <w:rPr>
                  <w:rFonts w:ascii="Tahoma" w:hAnsi="Tahoma" w:cs="Tahoma"/>
                </w:rPr>
                <w:t>Updates based on feedback dated 20100614 and subsequent meeting</w:t>
              </w:r>
            </w:ins>
            <w:ins w:id="26" w:author="prgupta" w:date="2010-06-16T10:30:00Z">
              <w:r w:rsidR="00260D3B">
                <w:rPr>
                  <w:rFonts w:ascii="Tahoma" w:hAnsi="Tahoma" w:cs="Tahoma"/>
                </w:rPr>
                <w:t>s</w:t>
              </w:r>
            </w:ins>
            <w:ins w:id="27" w:author="prgupta" w:date="2010-06-16T10:29:00Z">
              <w:r>
                <w:rPr>
                  <w:rFonts w:ascii="Tahoma" w:hAnsi="Tahoma" w:cs="Tahoma"/>
                </w:rPr>
                <w:t>.</w:t>
              </w:r>
            </w:ins>
          </w:p>
        </w:tc>
        <w:tc>
          <w:tcPr>
            <w:tcW w:w="2520" w:type="dxa"/>
          </w:tcPr>
          <w:p w:rsidR="00873490" w:rsidRPr="006D6E99" w:rsidRDefault="00873490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</w:p>
        </w:tc>
      </w:tr>
      <w:tr w:rsidR="00873490" w:rsidRPr="006D6E99" w:rsidTr="00BF436F">
        <w:tc>
          <w:tcPr>
            <w:tcW w:w="1098" w:type="dxa"/>
          </w:tcPr>
          <w:p w:rsidR="00873490" w:rsidRDefault="00873490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1692" w:type="dxa"/>
          </w:tcPr>
          <w:p w:rsidR="00873490" w:rsidRDefault="00873490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4140" w:type="dxa"/>
          </w:tcPr>
          <w:p w:rsidR="00873490" w:rsidRDefault="00873490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873490" w:rsidRDefault="00873490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</w:p>
        </w:tc>
      </w:tr>
    </w:tbl>
    <w:p w:rsidR="00873490" w:rsidRPr="006D6E99" w:rsidRDefault="00873490" w:rsidP="00313CCE">
      <w:pPr>
        <w:pStyle w:val="Title"/>
        <w:jc w:val="left"/>
      </w:pPr>
    </w:p>
    <w:p w:rsidR="00873490" w:rsidRPr="006D6E99" w:rsidRDefault="00873490" w:rsidP="00313CCE">
      <w:pPr>
        <w:pStyle w:val="TOAHeading"/>
        <w:rPr>
          <w:rFonts w:cs="Tahoma"/>
        </w:rPr>
      </w:pPr>
      <w:r w:rsidRPr="006D6E99">
        <w:rPr>
          <w:rFonts w:cs="Tahoma"/>
        </w:rPr>
        <w:t>Related or Reference Documents</w:t>
      </w:r>
    </w:p>
    <w:p w:rsidR="00873490" w:rsidRPr="006D6E99" w:rsidRDefault="00873490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873490" w:rsidRPr="006D6E99" w:rsidTr="00BF436F">
        <w:trPr>
          <w:tblHeader/>
        </w:trPr>
        <w:tc>
          <w:tcPr>
            <w:tcW w:w="2790" w:type="dxa"/>
            <w:shd w:val="clear" w:color="auto" w:fill="D9D9D9"/>
          </w:tcPr>
          <w:p w:rsidR="00873490" w:rsidRPr="006D6E99" w:rsidRDefault="00873490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 xml:space="preserve">Document Name </w:t>
            </w:r>
          </w:p>
        </w:tc>
        <w:tc>
          <w:tcPr>
            <w:tcW w:w="2880" w:type="dxa"/>
            <w:shd w:val="clear" w:color="auto" w:fill="D9D9D9"/>
          </w:tcPr>
          <w:p w:rsidR="00873490" w:rsidRPr="006D6E99" w:rsidRDefault="00873490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Description</w:t>
            </w:r>
          </w:p>
        </w:tc>
        <w:tc>
          <w:tcPr>
            <w:tcW w:w="1260" w:type="dxa"/>
            <w:shd w:val="clear" w:color="auto" w:fill="D9D9D9"/>
          </w:tcPr>
          <w:p w:rsidR="00873490" w:rsidRPr="006D6E99" w:rsidRDefault="00873490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:rsidR="00873490" w:rsidRPr="006D6E99" w:rsidRDefault="00873490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Location</w:t>
            </w:r>
          </w:p>
        </w:tc>
      </w:tr>
      <w:tr w:rsidR="00873490" w:rsidRPr="006D6E99" w:rsidTr="00BF436F">
        <w:tc>
          <w:tcPr>
            <w:tcW w:w="2790" w:type="dxa"/>
          </w:tcPr>
          <w:p w:rsidR="00873490" w:rsidRPr="00AB2859" w:rsidRDefault="00873490" w:rsidP="00BF436F">
            <w:pPr>
              <w:keepNext/>
              <w:keepLines/>
              <w:rPr>
                <w:rFonts w:cs="Tahoma"/>
              </w:rPr>
            </w:pPr>
            <w:proofErr w:type="spellStart"/>
            <w:r w:rsidRPr="00AB2859">
              <w:rPr>
                <w:rFonts w:cs="Tahoma"/>
              </w:rPr>
              <w:t>SCI_Xpedx</w:t>
            </w:r>
            <w:proofErr w:type="spellEnd"/>
            <w:r w:rsidRPr="00AB2859">
              <w:rPr>
                <w:rFonts w:cs="Tahoma"/>
              </w:rPr>
              <w:t xml:space="preserve"> Solution Definition Document v1.</w:t>
            </w:r>
            <w:r>
              <w:rPr>
                <w:rFonts w:cs="Tahoma"/>
              </w:rPr>
              <w:t>5</w:t>
            </w:r>
          </w:p>
        </w:tc>
        <w:tc>
          <w:tcPr>
            <w:tcW w:w="2880" w:type="dxa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Solution Definition document</w:t>
            </w:r>
          </w:p>
        </w:tc>
        <w:tc>
          <w:tcPr>
            <w:tcW w:w="1260" w:type="dxa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 Commerce</w:t>
            </w:r>
          </w:p>
        </w:tc>
        <w:tc>
          <w:tcPr>
            <w:tcW w:w="2520" w:type="dxa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</w:rPr>
            </w:pPr>
          </w:p>
        </w:tc>
      </w:tr>
      <w:tr w:rsidR="00873490" w:rsidRPr="006D6E99" w:rsidTr="00BF436F">
        <w:tc>
          <w:tcPr>
            <w:tcW w:w="2790" w:type="dxa"/>
          </w:tcPr>
          <w:p w:rsidR="00873490" w:rsidRPr="00C967CB" w:rsidRDefault="00873490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880" w:type="dxa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1260" w:type="dxa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520" w:type="dxa"/>
          </w:tcPr>
          <w:p w:rsidR="00873490" w:rsidRPr="006D6E99" w:rsidRDefault="00873490" w:rsidP="00BF436F">
            <w:pPr>
              <w:keepNext/>
              <w:keepLines/>
              <w:rPr>
                <w:rFonts w:cs="Tahoma"/>
              </w:rPr>
            </w:pPr>
          </w:p>
        </w:tc>
      </w:tr>
    </w:tbl>
    <w:p w:rsidR="00873490" w:rsidRPr="006D6E99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  <w:sectPr w:rsidR="0087349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Pr="006D6E99" w:rsidRDefault="00873490" w:rsidP="00313CCE">
      <w:pPr>
        <w:pStyle w:val="Title"/>
      </w:pPr>
      <w:r w:rsidRPr="006D6E99">
        <w:t xml:space="preserve">TABLE OF CONTENTS </w:t>
      </w:r>
    </w:p>
    <w:p w:rsidR="00873490" w:rsidRPr="006D6E99" w:rsidRDefault="00873490" w:rsidP="00313CCE">
      <w:pPr>
        <w:pStyle w:val="TOC1"/>
        <w:rPr>
          <w:rFonts w:cs="Tahoma"/>
        </w:rPr>
      </w:pPr>
    </w:p>
    <w:p w:rsidR="006B3CF2" w:rsidRDefault="00C65E28">
      <w:pPr>
        <w:pStyle w:val="TOC1"/>
        <w:tabs>
          <w:tab w:val="left" w:pos="600"/>
          <w:tab w:val="right" w:leader="dot" w:pos="8630"/>
        </w:tabs>
        <w:rPr>
          <w:rFonts w:ascii="Times New Roman" w:hAnsi="Times New Roman"/>
          <w:b w:val="0"/>
          <w:bCs w:val="0"/>
          <w:noProof/>
          <w:sz w:val="24"/>
          <w:szCs w:val="24"/>
        </w:rPr>
      </w:pPr>
      <w:r w:rsidRPr="00C65E28">
        <w:rPr>
          <w:rFonts w:cs="Tahoma"/>
        </w:rPr>
        <w:fldChar w:fldCharType="begin"/>
      </w:r>
      <w:r w:rsidR="00873490" w:rsidRPr="006D6E99">
        <w:rPr>
          <w:rFonts w:cs="Tahoma"/>
        </w:rPr>
        <w:instrText xml:space="preserve"> TOC  \* MERGEFORMAT </w:instrText>
      </w:r>
      <w:r w:rsidRPr="00C65E28">
        <w:rPr>
          <w:rFonts w:cs="Tahoma"/>
        </w:rPr>
        <w:fldChar w:fldCharType="separate"/>
      </w:r>
      <w:r w:rsidR="006B3CF2">
        <w:rPr>
          <w:noProof/>
        </w:rPr>
        <w:t>1.</w:t>
      </w:r>
      <w:r w:rsidR="006B3CF2">
        <w:rPr>
          <w:rFonts w:ascii="Times New Roman" w:hAnsi="Times New Roman"/>
          <w:b w:val="0"/>
          <w:bCs w:val="0"/>
          <w:noProof/>
          <w:sz w:val="24"/>
          <w:szCs w:val="24"/>
        </w:rPr>
        <w:tab/>
      </w:r>
      <w:r w:rsidR="006B3CF2" w:rsidRPr="00807122">
        <w:rPr>
          <w:rFonts w:cs="Tahoma"/>
          <w:noProof/>
        </w:rPr>
        <w:t>Introduction</w:t>
      </w:r>
      <w:r w:rsidR="006B3CF2">
        <w:rPr>
          <w:noProof/>
        </w:rPr>
        <w:tab/>
      </w:r>
      <w:r>
        <w:rPr>
          <w:noProof/>
        </w:rPr>
        <w:fldChar w:fldCharType="begin"/>
      </w:r>
      <w:r w:rsidR="006B3CF2">
        <w:rPr>
          <w:noProof/>
        </w:rPr>
        <w:instrText xml:space="preserve"> PAGEREF _Toc259108555 \h </w:instrText>
      </w:r>
      <w:r>
        <w:rPr>
          <w:noProof/>
        </w:rPr>
      </w:r>
      <w:r>
        <w:rPr>
          <w:noProof/>
        </w:rPr>
        <w:fldChar w:fldCharType="separate"/>
      </w:r>
      <w:r w:rsidR="006B3CF2">
        <w:rPr>
          <w:noProof/>
        </w:rPr>
        <w:t>4</w:t>
      </w:r>
      <w:r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1.1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Document Purpose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_Toc259108556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4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1.2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Document Audience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_Toc259108557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4</w:t>
      </w:r>
      <w:r w:rsidR="00C65E28">
        <w:rPr>
          <w:noProof/>
        </w:rPr>
        <w:fldChar w:fldCharType="end"/>
      </w:r>
    </w:p>
    <w:p w:rsidR="006B3CF2" w:rsidRDefault="006B3CF2">
      <w:pPr>
        <w:pStyle w:val="TOC1"/>
        <w:tabs>
          <w:tab w:val="left" w:pos="400"/>
          <w:tab w:val="right" w:leader="dot" w:pos="8630"/>
        </w:tabs>
        <w:rPr>
          <w:rFonts w:ascii="Times New Roman" w:hAnsi="Times New Roman"/>
          <w:b w:val="0"/>
          <w:bCs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ab/>
      </w:r>
      <w:r w:rsidRPr="00807122">
        <w:rPr>
          <w:rFonts w:cs="Tahoma"/>
          <w:noProof/>
        </w:rPr>
        <w:t>News Articles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_Toc259108558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5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2.1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Functions &amp; Solution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_Toc259108559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5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2.1.1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Company News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_Toc259108560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5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2.1.2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Customer News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_Toc259108561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5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2.1.3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Structure of a News Article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_Toc259108562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6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2.2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News Article Screens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_Toc259108563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6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2.2.1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News Articles List Page (Admin)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_Toc259108564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6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2.2.2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Create Article Page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_Toc259108565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6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2.2.3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Edit Article Page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_Toc259108566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7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2.2.4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News Articles List Page (User)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_Toc259108567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7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2.2.5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News Article Detail Page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_Toc259108568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7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2.3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Master System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_Toc259108569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8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2.4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Implementation Details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_Toc259108570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8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2.4.1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Entity objects.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_Toc259108571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8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10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2.4.2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Actions involved and Functions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_Toc259108572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8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2.5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Process Flow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_Toc259108573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8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2.6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Screen Shot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_Toc259108574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9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2.7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_Toc259108575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13</w:t>
      </w:r>
      <w:r w:rsidR="00C65E28">
        <w:rPr>
          <w:noProof/>
        </w:rPr>
        <w:fldChar w:fldCharType="end"/>
      </w:r>
    </w:p>
    <w:p w:rsidR="006B3CF2" w:rsidRDefault="006B3CF2">
      <w:pPr>
        <w:pStyle w:val="TOC2"/>
        <w:tabs>
          <w:tab w:val="left" w:pos="800"/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 w:rsidRPr="00807122">
        <w:rPr>
          <w:noProof/>
        </w:rPr>
        <w:t>2.8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Assumptions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_Toc259108576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13</w:t>
      </w:r>
      <w:r w:rsidR="00C65E28">
        <w:rPr>
          <w:noProof/>
        </w:rPr>
        <w:fldChar w:fldCharType="end"/>
      </w:r>
    </w:p>
    <w:p w:rsidR="006B3CF2" w:rsidRDefault="006B3CF2">
      <w:pPr>
        <w:pStyle w:val="TOC1"/>
        <w:tabs>
          <w:tab w:val="left" w:pos="400"/>
          <w:tab w:val="right" w:leader="dot" w:pos="8630"/>
        </w:tabs>
        <w:rPr>
          <w:rFonts w:ascii="Times New Roman" w:hAnsi="Times New Roman"/>
          <w:b w:val="0"/>
          <w:bCs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ab/>
      </w:r>
      <w:r w:rsidRPr="00807122">
        <w:rPr>
          <w:rFonts w:cs="Tahoma"/>
          <w:noProof/>
        </w:rPr>
        <w:t>Glossary of Terms</w:t>
      </w:r>
      <w:r>
        <w:rPr>
          <w:noProof/>
        </w:rPr>
        <w:tab/>
      </w:r>
      <w:r w:rsidR="00C65E28">
        <w:rPr>
          <w:noProof/>
        </w:rPr>
        <w:fldChar w:fldCharType="begin"/>
      </w:r>
      <w:r>
        <w:rPr>
          <w:noProof/>
        </w:rPr>
        <w:instrText xml:space="preserve"> PAGEREF _Toc259108577 \h </w:instrText>
      </w:r>
      <w:r w:rsidR="00C65E28">
        <w:rPr>
          <w:noProof/>
        </w:rPr>
      </w:r>
      <w:r w:rsidR="00C65E28">
        <w:rPr>
          <w:noProof/>
        </w:rPr>
        <w:fldChar w:fldCharType="separate"/>
      </w:r>
      <w:r>
        <w:rPr>
          <w:noProof/>
        </w:rPr>
        <w:t>14</w:t>
      </w:r>
      <w:r w:rsidR="00C65E28">
        <w:rPr>
          <w:noProof/>
        </w:rPr>
        <w:fldChar w:fldCharType="end"/>
      </w:r>
    </w:p>
    <w:p w:rsidR="00873490" w:rsidRDefault="00C65E28" w:rsidP="00313CCE">
      <w:pPr>
        <w:rPr>
          <w:rFonts w:cs="Tahoma"/>
        </w:rPr>
      </w:pPr>
      <w:r w:rsidRPr="006D6E99">
        <w:rPr>
          <w:rFonts w:cs="Tahoma"/>
        </w:rPr>
        <w:fldChar w:fldCharType="end"/>
      </w:r>
    </w:p>
    <w:p w:rsidR="00873490" w:rsidRPr="006D6E99" w:rsidRDefault="00873490" w:rsidP="00313CCE">
      <w:pPr>
        <w:rPr>
          <w:rFonts w:cs="Tahoma"/>
        </w:rPr>
      </w:pPr>
    </w:p>
    <w:p w:rsidR="00873490" w:rsidRDefault="00873490">
      <w:pPr>
        <w:rPr>
          <w:rFonts w:cs="Tahoma"/>
          <w:bCs/>
        </w:rPr>
        <w:sectPr w:rsidR="0087349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873490" w:rsidRDefault="00873490" w:rsidP="00313CCE"/>
    <w:p w:rsidR="00873490" w:rsidRDefault="00873490" w:rsidP="00313CCE"/>
    <w:p w:rsidR="00873490" w:rsidRPr="00BB66B8" w:rsidRDefault="00873490" w:rsidP="00313CCE"/>
    <w:p w:rsidR="00873490" w:rsidRPr="006D6E99" w:rsidRDefault="00873490" w:rsidP="007203B3">
      <w:pPr>
        <w:pStyle w:val="Heading1"/>
      </w:pPr>
      <w:bookmarkStart w:id="28" w:name="_Toc259108555"/>
      <w:r>
        <w:t>Introduction</w:t>
      </w:r>
      <w:bookmarkEnd w:id="28"/>
    </w:p>
    <w:p w:rsidR="00873490" w:rsidRPr="006D6E99" w:rsidRDefault="00873490" w:rsidP="00313CCE">
      <w:pPr>
        <w:rPr>
          <w:rFonts w:cs="Tahoma"/>
        </w:rPr>
      </w:pPr>
    </w:p>
    <w:p w:rsidR="00873490" w:rsidRPr="006D6E99" w:rsidRDefault="00873490" w:rsidP="00313CCE">
      <w:pPr>
        <w:pStyle w:val="Heading2"/>
      </w:pPr>
      <w:bookmarkStart w:id="29" w:name="_Toc259108556"/>
      <w:r>
        <w:t>Document Purpose</w:t>
      </w:r>
      <w:bookmarkEnd w:id="29"/>
    </w:p>
    <w:p w:rsidR="00873490" w:rsidRDefault="00873490" w:rsidP="00177D6B">
      <w:pPr>
        <w:rPr>
          <w:rFonts w:cs="Tahoma"/>
          <w:color w:val="339966"/>
        </w:rPr>
      </w:pPr>
    </w:p>
    <w:p w:rsidR="00873490" w:rsidRDefault="00873490" w:rsidP="00177D6B">
      <w:pPr>
        <w:ind w:left="180"/>
      </w:pPr>
      <w:r>
        <w:t>This document is the governing functional design document for</w:t>
      </w:r>
      <w:r w:rsidR="00E47204">
        <w:t xml:space="preserve"> the </w:t>
      </w:r>
      <w:r w:rsidR="006F25C3">
        <w:t>Sample Requests</w:t>
      </w:r>
      <w:r>
        <w:t xml:space="preserve"> functionality. It presents significant decisions and constructs used in developing the functionality. Testing, builds, configuration management are not covered in this document. </w:t>
      </w:r>
    </w:p>
    <w:p w:rsidR="00873490" w:rsidRDefault="00873490" w:rsidP="001D100F"/>
    <w:p w:rsidR="00873490" w:rsidRDefault="00873490" w:rsidP="00177D6B">
      <w:pPr>
        <w:ind w:left="180"/>
      </w:pPr>
      <w:r>
        <w:t>The document will also serve the purpose of keeping a list of assumptions that were made during design discussions.</w:t>
      </w:r>
    </w:p>
    <w:p w:rsidR="00873490" w:rsidRDefault="00873490" w:rsidP="00313CCE">
      <w:pPr>
        <w:rPr>
          <w:rFonts w:cs="Tahoma"/>
          <w:color w:val="339966"/>
        </w:rPr>
      </w:pPr>
    </w:p>
    <w:p w:rsidR="00873490" w:rsidRPr="00461459" w:rsidRDefault="00873490" w:rsidP="00313CCE">
      <w:pPr>
        <w:rPr>
          <w:rFonts w:cs="Tahoma"/>
        </w:rPr>
      </w:pPr>
    </w:p>
    <w:p w:rsidR="00873490" w:rsidRDefault="00873490" w:rsidP="00313CCE">
      <w:pPr>
        <w:pStyle w:val="Heading2"/>
      </w:pPr>
      <w:bookmarkStart w:id="30" w:name="_Toc259108557"/>
      <w:r>
        <w:t>Document Audience</w:t>
      </w:r>
      <w:bookmarkEnd w:id="30"/>
    </w:p>
    <w:p w:rsidR="00873490" w:rsidRDefault="00873490" w:rsidP="00313CCE">
      <w:pPr>
        <w:ind w:left="180"/>
      </w:pPr>
    </w:p>
    <w:p w:rsidR="00873490" w:rsidRDefault="00873490" w:rsidP="00313CCE">
      <w:pPr>
        <w:ind w:left="180"/>
      </w:pPr>
      <w:r>
        <w:t xml:space="preserve">This document is intended for management and technical staff working on this project, xpedx IT and Business, </w:t>
      </w:r>
      <w:proofErr w:type="spellStart"/>
      <w:r>
        <w:t>webMethods</w:t>
      </w:r>
      <w:proofErr w:type="spellEnd"/>
      <w:r>
        <w:t xml:space="preserve">, Legacy(MAX and ACCESS), HP, IW, xpedx/IP Network Team. </w:t>
      </w:r>
      <w:smartTag w:uri="urn:schemas-microsoft-com:office:smarttags" w:element="place">
        <w:smartTag w:uri="urn:schemas-microsoft-com:office:smarttags" w:element="City">
          <w:r>
            <w:t>Sterling</w:t>
          </w:r>
        </w:smartTag>
      </w:smartTag>
      <w:r>
        <w:t xml:space="preserve"> will use the document during design and configuration for design consideration.</w:t>
      </w: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  <w:sectPr w:rsidR="0087349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873490" w:rsidRDefault="00873490" w:rsidP="00313CCE">
      <w:pPr>
        <w:rPr>
          <w:rFonts w:cs="Tahoma"/>
        </w:rPr>
      </w:pPr>
    </w:p>
    <w:p w:rsidR="00873490" w:rsidRDefault="00873490" w:rsidP="00313CCE">
      <w:pPr>
        <w:rPr>
          <w:rFonts w:cs="Tahoma"/>
        </w:rPr>
      </w:pPr>
    </w:p>
    <w:p w:rsidR="00873490" w:rsidRPr="007203B3" w:rsidRDefault="006F25C3" w:rsidP="007203B3">
      <w:pPr>
        <w:pStyle w:val="Heading1"/>
      </w:pPr>
      <w:r w:rsidRPr="007203B3">
        <w:t>Sample Requests</w:t>
      </w:r>
    </w:p>
    <w:p w:rsidR="00873490" w:rsidRPr="006D6E99" w:rsidRDefault="00873490" w:rsidP="00313CCE">
      <w:pPr>
        <w:rPr>
          <w:rFonts w:cs="Tahoma"/>
        </w:rPr>
      </w:pPr>
    </w:p>
    <w:p w:rsidR="00873490" w:rsidRPr="006D6E99" w:rsidRDefault="00873490" w:rsidP="00313CCE">
      <w:pPr>
        <w:pStyle w:val="Heading2"/>
      </w:pPr>
      <w:bookmarkStart w:id="31" w:name="_Toc259108559"/>
      <w:r>
        <w:t>Functions &amp; Solution</w:t>
      </w:r>
      <w:bookmarkEnd w:id="31"/>
    </w:p>
    <w:p w:rsidR="00873490" w:rsidRPr="00555008" w:rsidRDefault="00873490" w:rsidP="00313CCE">
      <w:pPr>
        <w:rPr>
          <w:rFonts w:cs="Tahoma"/>
          <w:color w:val="000000"/>
        </w:rPr>
      </w:pPr>
    </w:p>
    <w:p w:rsidR="00755507" w:rsidRDefault="00755507" w:rsidP="00313CCE"/>
    <w:p w:rsidR="005A7E9E" w:rsidRDefault="006F25C3" w:rsidP="00313CCE">
      <w:r>
        <w:t xml:space="preserve">Sample Requests </w:t>
      </w:r>
      <w:r w:rsidR="00DA2079">
        <w:t>are a way for xpedx to</w:t>
      </w:r>
      <w:r>
        <w:t xml:space="preserve"> request for samples of item(s) that they may want to try out before buying.</w:t>
      </w:r>
      <w:r w:rsidR="00755507">
        <w:t xml:space="preserve"> </w:t>
      </w:r>
    </w:p>
    <w:p w:rsidR="005A7E9E" w:rsidRDefault="005A7E9E" w:rsidP="00313CCE"/>
    <w:p w:rsidR="00E55833" w:rsidRDefault="00A21F61" w:rsidP="00E55833">
      <w:r>
        <w:t>A few different ways are used</w:t>
      </w:r>
      <w:r w:rsidR="00E55833">
        <w:t xml:space="preserve"> to capture/manage sample requests. </w:t>
      </w:r>
    </w:p>
    <w:p w:rsidR="00E55833" w:rsidRDefault="00E55833" w:rsidP="00E55833"/>
    <w:p w:rsidR="00E55833" w:rsidRDefault="00E55833" w:rsidP="00E55833">
      <w:pPr>
        <w:pStyle w:val="ListParagraph"/>
        <w:numPr>
          <w:ilvl w:val="0"/>
          <w:numId w:val="20"/>
        </w:numPr>
      </w:pPr>
      <w:r w:rsidRPr="00E55833">
        <w:rPr>
          <w:b/>
          <w:i/>
        </w:rPr>
        <w:t>Paper</w:t>
      </w:r>
      <w:r>
        <w:t xml:space="preserve"> – The sample requests are managed by a 3</w:t>
      </w:r>
      <w:r w:rsidRPr="00E55833">
        <w:rPr>
          <w:vertAlign w:val="superscript"/>
        </w:rPr>
        <w:t>rd</w:t>
      </w:r>
      <w:r>
        <w:t xml:space="preserve"> party tool called the Sample Application Manager (SAM).</w:t>
      </w:r>
      <w:ins w:id="32" w:author="Chris Kluesener" w:date="2010-06-22T13:15:00Z">
        <w:r w:rsidR="00D966B8">
          <w:t xml:space="preserve">  While the SAM tool tracks sample requests, our customers can request paper samples through the Web Channel.  The Paper samples should be e-mailed to the xpedx Sampling Centers across the country, depending on which division the customer is tied to.</w:t>
        </w:r>
      </w:ins>
    </w:p>
    <w:p w:rsidR="00A21F61" w:rsidRDefault="00E55833" w:rsidP="00313CCE">
      <w:pPr>
        <w:pStyle w:val="ListParagraph"/>
        <w:numPr>
          <w:ilvl w:val="0"/>
          <w:numId w:val="20"/>
        </w:numPr>
      </w:pPr>
      <w:r>
        <w:rPr>
          <w:b/>
          <w:i/>
        </w:rPr>
        <w:t>Facilit</w:t>
      </w:r>
      <w:r w:rsidRPr="00E55833">
        <w:rPr>
          <w:b/>
          <w:i/>
        </w:rPr>
        <w:t>y Supplies, etc.</w:t>
      </w:r>
      <w:r>
        <w:t xml:space="preserve"> – The sample requests are simple forms that the customer fills out on the web and an email is sent out to the division’s CSR</w:t>
      </w:r>
      <w:ins w:id="33" w:author="Chris Kluesener" w:date="2010-06-22T13:16:00Z">
        <w:r w:rsidR="00D966B8">
          <w:t xml:space="preserve"> &amp; Sales Rep.</w:t>
        </w:r>
      </w:ins>
      <w:del w:id="34" w:author="Chris Kluesener" w:date="2010-06-22T13:16:00Z">
        <w:r w:rsidDel="00D966B8">
          <w:delText>.</w:delText>
        </w:r>
      </w:del>
    </w:p>
    <w:p w:rsidR="008645BC" w:rsidRDefault="008645BC" w:rsidP="00313CCE"/>
    <w:p w:rsidR="002A7CB8" w:rsidRDefault="00F90537" w:rsidP="002F0A7D">
      <w:pPr>
        <w:pStyle w:val="Heading2"/>
        <w:numPr>
          <w:ilvl w:val="2"/>
          <w:numId w:val="3"/>
        </w:numPr>
      </w:pPr>
      <w:r>
        <w:t>Sample Requests</w:t>
      </w:r>
    </w:p>
    <w:p w:rsidR="002A7CB8" w:rsidRDefault="002A7CB8" w:rsidP="002A7CB8"/>
    <w:p w:rsidR="00F90537" w:rsidRDefault="00F90537" w:rsidP="002A7CB8"/>
    <w:p w:rsidR="00F90537" w:rsidRDefault="00F90537" w:rsidP="00F90537">
      <w:r>
        <w:t>For Paper type samples, there are Sample Centers around the country and they have divisions associated to them. Based on the division to which a customer is associated to, the sample request is routed to the appropriate Sample Center. This routing logic will not be implemented in Sterling for BR1.</w:t>
      </w:r>
      <w:ins w:id="35" w:author="Chris Kluesener" w:date="2010-06-22T13:16:00Z">
        <w:r w:rsidR="00D966B8">
          <w:t xml:space="preserve">  This will be implemented in BR1.  This information can be derived from the Division &amp; Customer Profile.  You have to send the form somewhere.</w:t>
        </w:r>
      </w:ins>
    </w:p>
    <w:p w:rsidR="00F90537" w:rsidRDefault="00F90537" w:rsidP="00F90537"/>
    <w:p w:rsidR="00F90537" w:rsidRDefault="00F90537" w:rsidP="00F90537">
      <w:r>
        <w:t>For BR1 – Sterling will implement a simple form based sample request for all types of samples.</w:t>
      </w:r>
    </w:p>
    <w:p w:rsidR="00F90537" w:rsidRDefault="00F90537" w:rsidP="00F90537"/>
    <w:p w:rsidR="00F90537" w:rsidRDefault="00F90537" w:rsidP="00F90537">
      <w:r>
        <w:t>There are two launch points for requesting samples.</w:t>
      </w:r>
    </w:p>
    <w:p w:rsidR="00F90537" w:rsidRDefault="00F90537" w:rsidP="00F90537"/>
    <w:p w:rsidR="00F90537" w:rsidRDefault="00F90537" w:rsidP="00F90537">
      <w:pPr>
        <w:pStyle w:val="ListParagraph"/>
        <w:numPr>
          <w:ilvl w:val="0"/>
          <w:numId w:val="21"/>
        </w:numPr>
      </w:pPr>
      <w:r>
        <w:t>From an item detail page – link called “request sample”</w:t>
      </w:r>
    </w:p>
    <w:p w:rsidR="00F90537" w:rsidRDefault="00F90537" w:rsidP="00F90537">
      <w:pPr>
        <w:pStyle w:val="ListParagraph"/>
        <w:numPr>
          <w:ilvl w:val="0"/>
          <w:numId w:val="21"/>
        </w:numPr>
      </w:pPr>
      <w:r>
        <w:t xml:space="preserve">From the home page </w:t>
      </w:r>
      <w:ins w:id="36" w:author="prgupta" w:date="2010-06-16T10:04:00Z">
        <w:r w:rsidR="0093366A">
          <w:t>via the ‘Services’ tab</w:t>
        </w:r>
      </w:ins>
    </w:p>
    <w:p w:rsidR="00F90537" w:rsidRDefault="00F90537" w:rsidP="00F90537"/>
    <w:p w:rsidR="00F90537" w:rsidRDefault="00F90537" w:rsidP="00F90537">
      <w:r>
        <w:t>There is no flag today to identify the items that may be sampled by a customer. Hence all items will have the “request sample” link. However, this does not guarantee that a sample will be sent to the customer.</w:t>
      </w:r>
    </w:p>
    <w:p w:rsidR="00F90537" w:rsidRDefault="00F90537" w:rsidP="00F90537"/>
    <w:p w:rsidR="00F90537" w:rsidRDefault="00F90537" w:rsidP="00F90537">
      <w:r>
        <w:t>For the majority of the cases, samples are requested one item at a time. Hence, it would be useful to have the item/customer information pre</w:t>
      </w:r>
      <w:r w:rsidR="00247F38">
        <w:t>-</w:t>
      </w:r>
      <w:r>
        <w:t>populated in the Sample Request form when the “request sample” link is clicked from within an item.</w:t>
      </w:r>
    </w:p>
    <w:p w:rsidR="004B1200" w:rsidRPr="002A7CB8" w:rsidRDefault="004B1200" w:rsidP="002A7CB8"/>
    <w:p w:rsidR="00324B3C" w:rsidRDefault="00324B3C" w:rsidP="00324B3C">
      <w:r>
        <w:t xml:space="preserve">Once a sample request is submitted, Sterling converts it to an email and sends the email to the recipients </w:t>
      </w:r>
      <w:proofErr w:type="gramStart"/>
      <w:r>
        <w:t>specified</w:t>
      </w:r>
      <w:proofErr w:type="gramEnd"/>
      <w:r>
        <w:t xml:space="preserve"> in the Customer Profile.</w:t>
      </w:r>
    </w:p>
    <w:p w:rsidR="00DA6213" w:rsidRDefault="00DA6213" w:rsidP="00DA6213"/>
    <w:p w:rsidR="002A7CB8" w:rsidRPr="002A7CB8" w:rsidRDefault="002A7CB8" w:rsidP="002A7CB8"/>
    <w:p w:rsidR="00247F38" w:rsidRDefault="00247F38" w:rsidP="002F0A7D">
      <w:pPr>
        <w:pStyle w:val="Heading2"/>
        <w:numPr>
          <w:ilvl w:val="2"/>
          <w:numId w:val="3"/>
        </w:numPr>
      </w:pPr>
      <w:bookmarkStart w:id="37" w:name="_Toc259108562"/>
      <w:r>
        <w:lastRenderedPageBreak/>
        <w:t>Sample Request Business Rules/Routing</w:t>
      </w:r>
    </w:p>
    <w:p w:rsidR="00247F38" w:rsidRDefault="00247F38" w:rsidP="00247F38"/>
    <w:p w:rsidR="00247F38" w:rsidRDefault="00247F38" w:rsidP="00247F38">
      <w:r>
        <w:t xml:space="preserve">Customer Profile flag – Service Optimization Code – categorizes customers into </w:t>
      </w:r>
    </w:p>
    <w:p w:rsidR="00247F38" w:rsidRDefault="00247F38" w:rsidP="00247F38">
      <w:pPr>
        <w:ind w:left="720"/>
      </w:pPr>
      <w:r>
        <w:t>K – Key</w:t>
      </w:r>
    </w:p>
    <w:p w:rsidR="00247F38" w:rsidRDefault="00247F38" w:rsidP="00247F38">
      <w:pPr>
        <w:ind w:left="720"/>
      </w:pPr>
      <w:r>
        <w:t>P – Preferred</w:t>
      </w:r>
    </w:p>
    <w:p w:rsidR="00247F38" w:rsidRDefault="00247F38" w:rsidP="00247F38">
      <w:pPr>
        <w:ind w:left="720"/>
      </w:pPr>
      <w:r>
        <w:t>Q – Quality</w:t>
      </w:r>
    </w:p>
    <w:p w:rsidR="00247F38" w:rsidRDefault="00247F38" w:rsidP="00247F38">
      <w:pPr>
        <w:ind w:left="720"/>
      </w:pPr>
      <w:r>
        <w:t>V – Value</w:t>
      </w:r>
    </w:p>
    <w:p w:rsidR="00247F38" w:rsidRDefault="00247F38" w:rsidP="00247F38"/>
    <w:p w:rsidR="00247F38" w:rsidRDefault="00247F38" w:rsidP="00247F38">
      <w:r>
        <w:t>By default, the ability to request samples (i.e. the “Request Sample” link) will be turned off for “Value”</w:t>
      </w:r>
      <w:ins w:id="38" w:author="prgupta" w:date="2010-06-16T10:05:00Z">
        <w:r w:rsidR="0093366A">
          <w:t xml:space="preserve"> and “Quality” </w:t>
        </w:r>
      </w:ins>
      <w:del w:id="39" w:author="prgupta" w:date="2010-06-16T10:05:00Z">
        <w:r w:rsidDel="0093366A">
          <w:delText xml:space="preserve"> </w:delText>
        </w:r>
      </w:del>
      <w:r>
        <w:t>customers.</w:t>
      </w:r>
    </w:p>
    <w:p w:rsidR="00247F38" w:rsidRDefault="00247F38" w:rsidP="00247F38"/>
    <w:p w:rsidR="009D7ACC" w:rsidRDefault="009D7ACC" w:rsidP="009D7ACC">
      <w:r>
        <w:t xml:space="preserve">In addition to the above business rule, two new fields will be added to the customer profile </w:t>
      </w:r>
      <w:r w:rsidR="00324B3C">
        <w:t>-</w:t>
      </w:r>
    </w:p>
    <w:p w:rsidR="00324B3C" w:rsidRDefault="00324B3C" w:rsidP="009D7ACC"/>
    <w:p w:rsidR="009D7ACC" w:rsidRDefault="009D7ACC" w:rsidP="009D7ACC">
      <w:pPr>
        <w:pStyle w:val="ListParagraph"/>
        <w:numPr>
          <w:ilvl w:val="0"/>
          <w:numId w:val="23"/>
        </w:numPr>
      </w:pPr>
      <w:r>
        <w:t>Sample form accessible from Item Detail – Yes or No. Defaults to Yes for all customers</w:t>
      </w:r>
    </w:p>
    <w:p w:rsidR="009D7ACC" w:rsidRDefault="00324B3C" w:rsidP="009D7ACC">
      <w:pPr>
        <w:pStyle w:val="ListParagraph"/>
        <w:numPr>
          <w:ilvl w:val="0"/>
          <w:numId w:val="23"/>
        </w:numPr>
      </w:pPr>
      <w:r>
        <w:t>Sample form target email ids – A list of email addresses that will receive the sample form when it is submitted. Initially it defaults to the Sales Representative associated with the Customer.</w:t>
      </w:r>
    </w:p>
    <w:p w:rsidR="00247F38" w:rsidRPr="00247F38" w:rsidRDefault="00247F38" w:rsidP="00247F38"/>
    <w:p w:rsidR="008075FB" w:rsidRDefault="008075FB" w:rsidP="002F0A7D">
      <w:pPr>
        <w:pStyle w:val="Heading2"/>
        <w:numPr>
          <w:ilvl w:val="2"/>
          <w:numId w:val="3"/>
        </w:numPr>
      </w:pPr>
      <w:r>
        <w:t xml:space="preserve">Structure of a </w:t>
      </w:r>
      <w:bookmarkEnd w:id="37"/>
      <w:r w:rsidR="004C5B25">
        <w:t>Sample Request</w:t>
      </w:r>
    </w:p>
    <w:p w:rsidR="008075FB" w:rsidRDefault="008075FB" w:rsidP="008075FB"/>
    <w:p w:rsidR="00803C5F" w:rsidRDefault="004C5B25" w:rsidP="00803C5F">
      <w:r>
        <w:t>Sample requests</w:t>
      </w:r>
      <w:r w:rsidR="00803C5F">
        <w:t xml:space="preserve"> </w:t>
      </w:r>
      <w:r>
        <w:t>have the following fields</w:t>
      </w:r>
    </w:p>
    <w:p w:rsidR="0074577D" w:rsidRDefault="0074577D" w:rsidP="00803C5F"/>
    <w:p w:rsidR="001D393E" w:rsidRDefault="001D393E" w:rsidP="00803C5F">
      <w:pPr>
        <w:numPr>
          <w:ilvl w:val="0"/>
          <w:numId w:val="12"/>
        </w:numPr>
      </w:pPr>
      <w:r>
        <w:t>Header Information</w:t>
      </w:r>
    </w:p>
    <w:p w:rsidR="001D393E" w:rsidRDefault="001D393E" w:rsidP="001D393E">
      <w:pPr>
        <w:numPr>
          <w:ilvl w:val="1"/>
          <w:numId w:val="12"/>
        </w:numPr>
      </w:pPr>
      <w:r>
        <w:t>Requested Delivery Date</w:t>
      </w:r>
    </w:p>
    <w:p w:rsidR="001D393E" w:rsidRDefault="001D393E" w:rsidP="001D393E">
      <w:pPr>
        <w:numPr>
          <w:ilvl w:val="1"/>
          <w:numId w:val="12"/>
        </w:numPr>
      </w:pPr>
      <w:r>
        <w:t>Customer Job Title</w:t>
      </w:r>
    </w:p>
    <w:p w:rsidR="001D393E" w:rsidRDefault="001D393E" w:rsidP="001D393E">
      <w:pPr>
        <w:numPr>
          <w:ilvl w:val="1"/>
          <w:numId w:val="12"/>
        </w:numPr>
      </w:pPr>
      <w:r>
        <w:t>Notes</w:t>
      </w:r>
    </w:p>
    <w:p w:rsidR="00803C5F" w:rsidRDefault="0074577D" w:rsidP="00803C5F">
      <w:pPr>
        <w:numPr>
          <w:ilvl w:val="0"/>
          <w:numId w:val="12"/>
        </w:numPr>
      </w:pPr>
      <w:r>
        <w:t>Customer Information</w:t>
      </w:r>
    </w:p>
    <w:p w:rsidR="0074577D" w:rsidRDefault="00916E39" w:rsidP="0074577D">
      <w:pPr>
        <w:numPr>
          <w:ilvl w:val="1"/>
          <w:numId w:val="12"/>
        </w:numPr>
      </w:pPr>
      <w:r>
        <w:t>Account Number</w:t>
      </w:r>
    </w:p>
    <w:p w:rsidR="00916E39" w:rsidRDefault="00916E39" w:rsidP="0074577D">
      <w:pPr>
        <w:numPr>
          <w:ilvl w:val="1"/>
          <w:numId w:val="12"/>
        </w:numPr>
      </w:pPr>
      <w:r>
        <w:t>Customer Name</w:t>
      </w:r>
    </w:p>
    <w:p w:rsidR="00916E39" w:rsidRDefault="00916E39" w:rsidP="0074577D">
      <w:pPr>
        <w:numPr>
          <w:ilvl w:val="1"/>
          <w:numId w:val="12"/>
        </w:numPr>
      </w:pPr>
      <w:r>
        <w:t>Customer Contact Name</w:t>
      </w:r>
    </w:p>
    <w:p w:rsidR="00916E39" w:rsidRDefault="00916E39" w:rsidP="0074577D">
      <w:pPr>
        <w:numPr>
          <w:ilvl w:val="1"/>
          <w:numId w:val="12"/>
        </w:numPr>
      </w:pPr>
      <w:r>
        <w:t>Contact Phone Number</w:t>
      </w:r>
    </w:p>
    <w:p w:rsidR="00916E39" w:rsidRDefault="00916E39" w:rsidP="0074577D">
      <w:pPr>
        <w:numPr>
          <w:ilvl w:val="1"/>
          <w:numId w:val="12"/>
        </w:numPr>
      </w:pPr>
      <w:r>
        <w:t>Shipping Address 1/2/3</w:t>
      </w:r>
    </w:p>
    <w:p w:rsidR="00916E39" w:rsidRDefault="00916E39" w:rsidP="0074577D">
      <w:pPr>
        <w:numPr>
          <w:ilvl w:val="1"/>
          <w:numId w:val="12"/>
        </w:numPr>
      </w:pPr>
      <w:r>
        <w:t>City/Sate/Zip</w:t>
      </w:r>
    </w:p>
    <w:p w:rsidR="0074577D" w:rsidRDefault="00916E39" w:rsidP="00803C5F">
      <w:pPr>
        <w:numPr>
          <w:ilvl w:val="0"/>
          <w:numId w:val="12"/>
        </w:numPr>
      </w:pPr>
      <w:r>
        <w:t>Company/</w:t>
      </w:r>
      <w:r w:rsidR="0074577D">
        <w:t>Division Information</w:t>
      </w:r>
    </w:p>
    <w:p w:rsidR="00916E39" w:rsidRDefault="00916E39" w:rsidP="00916E39">
      <w:pPr>
        <w:numPr>
          <w:ilvl w:val="1"/>
          <w:numId w:val="12"/>
        </w:numPr>
      </w:pPr>
      <w:r>
        <w:t>Division Number/Name associated to customer account</w:t>
      </w:r>
    </w:p>
    <w:p w:rsidR="00916E39" w:rsidRDefault="00916E39" w:rsidP="00916E39">
      <w:pPr>
        <w:numPr>
          <w:ilvl w:val="1"/>
          <w:numId w:val="12"/>
        </w:numPr>
      </w:pPr>
      <w:r>
        <w:t>Sales Representative 1 – tied to the customer account.</w:t>
      </w:r>
    </w:p>
    <w:p w:rsidR="0074577D" w:rsidRDefault="0074577D" w:rsidP="00803C5F">
      <w:pPr>
        <w:numPr>
          <w:ilvl w:val="0"/>
          <w:numId w:val="12"/>
        </w:numPr>
      </w:pPr>
      <w:r>
        <w:t>Item Information – Multiple Lines</w:t>
      </w:r>
    </w:p>
    <w:p w:rsidR="0074577D" w:rsidRDefault="009D11AE" w:rsidP="001D393E">
      <w:pPr>
        <w:numPr>
          <w:ilvl w:val="1"/>
          <w:numId w:val="12"/>
        </w:numPr>
      </w:pPr>
      <w:r>
        <w:t>Manufacturer</w:t>
      </w:r>
    </w:p>
    <w:p w:rsidR="009D11AE" w:rsidRDefault="009D11AE" w:rsidP="001D393E">
      <w:pPr>
        <w:numPr>
          <w:ilvl w:val="1"/>
          <w:numId w:val="12"/>
        </w:numPr>
      </w:pPr>
      <w:r>
        <w:t>Manufacturer Part Number</w:t>
      </w:r>
    </w:p>
    <w:p w:rsidR="009D11AE" w:rsidRDefault="009D11AE" w:rsidP="001D393E">
      <w:pPr>
        <w:numPr>
          <w:ilvl w:val="1"/>
          <w:numId w:val="12"/>
        </w:numPr>
      </w:pPr>
      <w:r>
        <w:t>Item description</w:t>
      </w:r>
    </w:p>
    <w:p w:rsidR="001D393E" w:rsidRDefault="001D393E" w:rsidP="001D393E">
      <w:pPr>
        <w:numPr>
          <w:ilvl w:val="1"/>
          <w:numId w:val="12"/>
        </w:numPr>
      </w:pPr>
      <w:r>
        <w:t>Quantity</w:t>
      </w:r>
      <w:r w:rsidR="00E0388E">
        <w:t xml:space="preserve"> (?)</w:t>
      </w:r>
    </w:p>
    <w:p w:rsidR="001D393E" w:rsidRDefault="001D393E" w:rsidP="001D393E">
      <w:pPr>
        <w:numPr>
          <w:ilvl w:val="1"/>
          <w:numId w:val="12"/>
        </w:numPr>
      </w:pPr>
      <w:r>
        <w:t>Unit of Measure (?)</w:t>
      </w:r>
    </w:p>
    <w:p w:rsidR="008075FB" w:rsidRDefault="008075FB" w:rsidP="008075FB"/>
    <w:p w:rsidR="00EC3B0C" w:rsidRDefault="00EC3B0C" w:rsidP="008075FB"/>
    <w:p w:rsidR="00EC3B0C" w:rsidRPr="006D6E99" w:rsidRDefault="00CF7457" w:rsidP="00EC3B0C">
      <w:pPr>
        <w:pStyle w:val="Heading2"/>
      </w:pPr>
      <w:r>
        <w:t>Sample Request Screens</w:t>
      </w:r>
      <w:r w:rsidR="00EC3B0C">
        <w:t xml:space="preserve"> </w:t>
      </w:r>
    </w:p>
    <w:p w:rsidR="00EC3B0C" w:rsidRDefault="00EC3B0C" w:rsidP="008075FB"/>
    <w:p w:rsidR="00E5062C" w:rsidRDefault="00E5062C" w:rsidP="00E5062C">
      <w:r>
        <w:t xml:space="preserve">The list of all pages related to </w:t>
      </w:r>
      <w:r w:rsidR="00CF7457">
        <w:t>Sample Requests</w:t>
      </w:r>
    </w:p>
    <w:p w:rsidR="00E5062C" w:rsidRDefault="00E5062C" w:rsidP="00E5062C"/>
    <w:p w:rsidR="00E5062C" w:rsidRDefault="00CF7457" w:rsidP="00E5062C">
      <w:pPr>
        <w:numPr>
          <w:ilvl w:val="0"/>
          <w:numId w:val="11"/>
        </w:numPr>
        <w:rPr>
          <w:ins w:id="40" w:author="prgupta" w:date="2010-06-16T10:05:00Z"/>
        </w:rPr>
      </w:pPr>
      <w:r>
        <w:t>New Sample Request</w:t>
      </w:r>
      <w:ins w:id="41" w:author="prgupta" w:date="2010-06-16T10:05:00Z">
        <w:r w:rsidR="0002410F">
          <w:t xml:space="preserve"> Page</w:t>
        </w:r>
      </w:ins>
    </w:p>
    <w:p w:rsidR="0002410F" w:rsidRDefault="0002410F" w:rsidP="00E5062C">
      <w:pPr>
        <w:numPr>
          <w:ilvl w:val="0"/>
          <w:numId w:val="11"/>
        </w:numPr>
      </w:pPr>
      <w:ins w:id="42" w:author="prgupta" w:date="2010-06-16T10:05:00Z">
        <w:r>
          <w:t xml:space="preserve">New Sample Request </w:t>
        </w:r>
        <w:proofErr w:type="spellStart"/>
        <w:r>
          <w:t>Lightbox</w:t>
        </w:r>
      </w:ins>
      <w:proofErr w:type="spellEnd"/>
    </w:p>
    <w:p w:rsidR="00DC6397" w:rsidRPr="00E5062C" w:rsidRDefault="00DC6397" w:rsidP="00E5062C"/>
    <w:p w:rsidR="00873490" w:rsidRDefault="00E9031F" w:rsidP="002F0A7D">
      <w:pPr>
        <w:pStyle w:val="Heading2"/>
        <w:numPr>
          <w:ilvl w:val="2"/>
          <w:numId w:val="3"/>
        </w:numPr>
      </w:pPr>
      <w:bookmarkStart w:id="43" w:name="_Toc259108564"/>
      <w:r>
        <w:t>New Sample Request Page</w:t>
      </w:r>
      <w:bookmarkEnd w:id="43"/>
    </w:p>
    <w:p w:rsidR="00911933" w:rsidRPr="00805644" w:rsidRDefault="00911933" w:rsidP="00805644"/>
    <w:p w:rsidR="00BC73A9" w:rsidRDefault="00873490" w:rsidP="005D13A4">
      <w:r w:rsidRPr="005D13A4">
        <w:t>This page di</w:t>
      </w:r>
      <w:r w:rsidR="00E9031F">
        <w:t xml:space="preserve">splays the customer/company info </w:t>
      </w:r>
      <w:proofErr w:type="spellStart"/>
      <w:r w:rsidR="00E9031F">
        <w:t>prepopulated</w:t>
      </w:r>
      <w:proofErr w:type="spellEnd"/>
      <w:r w:rsidR="00E9031F">
        <w:t xml:space="preserve">. It has a fixed number of lines (10) to enter in the item information fields that are listed in 2.1.2. So a customer can request a maximum of 10 item samples per form. </w:t>
      </w:r>
    </w:p>
    <w:p w:rsidR="00BC73A9" w:rsidRDefault="00BC73A9" w:rsidP="005D13A4"/>
    <w:p w:rsidR="00873490" w:rsidDel="00222772" w:rsidRDefault="00E9031F" w:rsidP="005D13A4">
      <w:pPr>
        <w:rPr>
          <w:del w:id="44" w:author="prgupta" w:date="2010-06-16T10:14:00Z"/>
        </w:rPr>
      </w:pPr>
      <w:del w:id="45" w:author="prgupta" w:date="2010-06-16T10:14:00Z">
        <w:r w:rsidDel="00222772">
          <w:delText>Additionally, if the user arrived on this page by clicking the “request sample” link from an item detail page, then the first of those 10 rows is pre-populated with the item information such as Part Number etc. We leave the Quantity and Unit of Measure fields empty to be filled out by the customer.</w:delText>
        </w:r>
      </w:del>
    </w:p>
    <w:p w:rsidR="00E9031F" w:rsidRDefault="00E9031F" w:rsidP="005D13A4"/>
    <w:p w:rsidR="00E9031F" w:rsidRDefault="00126F42" w:rsidP="005D13A4">
      <w:r>
        <w:t>Note: I</w:t>
      </w:r>
      <w:r w:rsidR="00E9031F">
        <w:t>f the user navigates away from this page, the information that the user entered/selected (e.g. item info) will be lost. Sterling will not store any of the fields on a sample request.</w:t>
      </w:r>
      <w:ins w:id="46" w:author="prgupta" w:date="2010-06-16T10:15:00Z">
        <w:r w:rsidR="00222772">
          <w:t xml:space="preserve"> This will be conveyed clearly to the user</w:t>
        </w:r>
        <w:r w:rsidR="003645CD">
          <w:t xml:space="preserve"> via messaging</w:t>
        </w:r>
        <w:r w:rsidR="00222772">
          <w:t xml:space="preserve"> based on the UI design.</w:t>
        </w:r>
      </w:ins>
    </w:p>
    <w:p w:rsidR="00E9031F" w:rsidRDefault="00E9031F" w:rsidP="005D13A4"/>
    <w:p w:rsidR="00E9031F" w:rsidRDefault="00E9031F" w:rsidP="005D13A4">
      <w:r>
        <w:t>Pre</w:t>
      </w:r>
      <w:r w:rsidR="001548E0">
        <w:t>-</w:t>
      </w:r>
      <w:r>
        <w:t>populated fields –</w:t>
      </w:r>
    </w:p>
    <w:p w:rsidR="00B51575" w:rsidRDefault="00E9031F" w:rsidP="005E41D8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Customer Information</w:t>
      </w:r>
    </w:p>
    <w:p w:rsidR="00B51575" w:rsidRDefault="00E9031F" w:rsidP="005E41D8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Company/Division Information</w:t>
      </w:r>
    </w:p>
    <w:p w:rsidR="00E9031F" w:rsidRDefault="00E9031F" w:rsidP="00E9031F">
      <w:r>
        <w:t>Customer entered fields</w:t>
      </w:r>
    </w:p>
    <w:p w:rsidR="00E9031F" w:rsidRDefault="00E9031F" w:rsidP="005E41D8">
      <w:pPr>
        <w:pStyle w:val="ListParagraph"/>
        <w:numPr>
          <w:ilvl w:val="0"/>
          <w:numId w:val="22"/>
        </w:numPr>
        <w:spacing w:after="100" w:afterAutospacing="1" w:line="240" w:lineRule="auto"/>
      </w:pPr>
      <w:r>
        <w:t>Header Information</w:t>
      </w:r>
    </w:p>
    <w:p w:rsidR="00E9031F" w:rsidRDefault="00E9031F" w:rsidP="005E41D8">
      <w:pPr>
        <w:pStyle w:val="ListParagraph"/>
        <w:numPr>
          <w:ilvl w:val="0"/>
          <w:numId w:val="22"/>
        </w:numPr>
        <w:spacing w:after="100" w:afterAutospacing="1" w:line="240" w:lineRule="auto"/>
      </w:pPr>
      <w:r>
        <w:t>Item Information</w:t>
      </w:r>
    </w:p>
    <w:p w:rsidR="00873490" w:rsidRPr="005E41D8" w:rsidRDefault="00873490" w:rsidP="005E41D8">
      <w:pPr>
        <w:jc w:val="both"/>
      </w:pPr>
      <w:r w:rsidRPr="005E41D8">
        <w:t xml:space="preserve">Actions – The following actions </w:t>
      </w:r>
      <w:r w:rsidR="00F91511">
        <w:t>are permitted on this page</w:t>
      </w:r>
    </w:p>
    <w:p w:rsidR="00A1201C" w:rsidRPr="001E7D4D" w:rsidRDefault="00A1201C" w:rsidP="00373033">
      <w:pPr>
        <w:pStyle w:val="ListParagraph"/>
        <w:ind w:left="360"/>
        <w:jc w:val="both"/>
        <w:rPr>
          <w:rFonts w:ascii="Tahoma" w:hAnsi="Tahoma"/>
          <w:sz w:val="18"/>
          <w:szCs w:val="20"/>
        </w:rPr>
      </w:pPr>
    </w:p>
    <w:p w:rsidR="000C1B3B" w:rsidRDefault="00F91511" w:rsidP="00A1201C">
      <w:pPr>
        <w:pStyle w:val="ListParagraph"/>
        <w:numPr>
          <w:ilvl w:val="0"/>
          <w:numId w:val="15"/>
        </w:numPr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Edit the Customer Information</w:t>
      </w:r>
    </w:p>
    <w:p w:rsidR="00F91511" w:rsidRDefault="00F91511" w:rsidP="00A1201C">
      <w:pPr>
        <w:pStyle w:val="ListParagraph"/>
        <w:numPr>
          <w:ilvl w:val="0"/>
          <w:numId w:val="15"/>
        </w:numPr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Edit the Company/Division Information</w:t>
      </w:r>
    </w:p>
    <w:p w:rsidR="00F91511" w:rsidRDefault="00F91511" w:rsidP="00A1201C">
      <w:pPr>
        <w:pStyle w:val="ListParagraph"/>
        <w:numPr>
          <w:ilvl w:val="0"/>
          <w:numId w:val="15"/>
        </w:numPr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Edit the Header Information</w:t>
      </w:r>
    </w:p>
    <w:p w:rsidR="00F91511" w:rsidRDefault="004129FD" w:rsidP="00A1201C">
      <w:pPr>
        <w:pStyle w:val="ListParagraph"/>
        <w:numPr>
          <w:ilvl w:val="0"/>
          <w:numId w:val="15"/>
        </w:numPr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Edit Item Information</w:t>
      </w:r>
    </w:p>
    <w:p w:rsidR="00873490" w:rsidRDefault="00F91511" w:rsidP="00A1201C">
      <w:pPr>
        <w:pStyle w:val="ListParagraph"/>
        <w:numPr>
          <w:ilvl w:val="0"/>
          <w:numId w:val="15"/>
        </w:numPr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Submit the sample request</w:t>
      </w:r>
    </w:p>
    <w:p w:rsidR="00F91511" w:rsidRPr="002D3675" w:rsidRDefault="004129FD" w:rsidP="00A1201C">
      <w:pPr>
        <w:pStyle w:val="ListParagraph"/>
        <w:numPr>
          <w:ilvl w:val="0"/>
          <w:numId w:val="15"/>
        </w:numPr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Cancel the sample request</w:t>
      </w:r>
    </w:p>
    <w:p w:rsidR="00873490" w:rsidRDefault="00873490" w:rsidP="00313CCE">
      <w:pPr>
        <w:rPr>
          <w:ins w:id="47" w:author="prgupta" w:date="2010-06-16T10:06:00Z"/>
          <w:rFonts w:cs="Tahoma"/>
          <w:color w:val="339966"/>
        </w:rPr>
      </w:pPr>
    </w:p>
    <w:p w:rsidR="009E00D6" w:rsidRDefault="009E00D6" w:rsidP="009E00D6">
      <w:pPr>
        <w:pStyle w:val="Heading2"/>
        <w:numPr>
          <w:ilvl w:val="2"/>
          <w:numId w:val="3"/>
        </w:numPr>
        <w:rPr>
          <w:ins w:id="48" w:author="prgupta" w:date="2010-06-16T10:06:00Z"/>
        </w:rPr>
      </w:pPr>
      <w:ins w:id="49" w:author="prgupta" w:date="2010-06-16T10:06:00Z">
        <w:r>
          <w:t xml:space="preserve">New Sample Request </w:t>
        </w:r>
        <w:proofErr w:type="spellStart"/>
        <w:r>
          <w:t>Lightbox</w:t>
        </w:r>
        <w:proofErr w:type="spellEnd"/>
      </w:ins>
    </w:p>
    <w:p w:rsidR="009E00D6" w:rsidRPr="00805644" w:rsidRDefault="009E00D6" w:rsidP="009E00D6">
      <w:pPr>
        <w:rPr>
          <w:ins w:id="50" w:author="prgupta" w:date="2010-06-16T10:06:00Z"/>
        </w:rPr>
      </w:pPr>
    </w:p>
    <w:p w:rsidR="009E00D6" w:rsidRDefault="009E00D6" w:rsidP="009E00D6">
      <w:pPr>
        <w:rPr>
          <w:ins w:id="51" w:author="prgupta" w:date="2010-06-16T10:06:00Z"/>
        </w:rPr>
      </w:pPr>
      <w:ins w:id="52" w:author="prgupta" w:date="2010-06-16T10:08:00Z">
        <w:r>
          <w:t xml:space="preserve">This light box is used to request a sample for a single item. </w:t>
        </w:r>
      </w:ins>
      <w:ins w:id="53" w:author="prgupta" w:date="2010-06-16T10:07:00Z">
        <w:r>
          <w:t xml:space="preserve">A user </w:t>
        </w:r>
      </w:ins>
      <w:ins w:id="54" w:author="prgupta" w:date="2010-06-16T10:06:00Z">
        <w:r>
          <w:t>arrive</w:t>
        </w:r>
      </w:ins>
      <w:ins w:id="55" w:author="prgupta" w:date="2010-06-16T10:07:00Z">
        <w:r>
          <w:t>s</w:t>
        </w:r>
      </w:ins>
      <w:ins w:id="56" w:author="prgupta" w:date="2010-06-16T10:06:00Z">
        <w:r>
          <w:t xml:space="preserve"> on this </w:t>
        </w:r>
      </w:ins>
      <w:ins w:id="57" w:author="prgupta" w:date="2010-06-16T10:07:00Z">
        <w:r>
          <w:t>light box</w:t>
        </w:r>
      </w:ins>
      <w:ins w:id="58" w:author="prgupta" w:date="2010-06-16T10:06:00Z">
        <w:r>
          <w:t xml:space="preserve"> by clicking the “request sample” link from an item detail page</w:t>
        </w:r>
      </w:ins>
      <w:ins w:id="59" w:author="prgupta" w:date="2010-06-16T10:07:00Z">
        <w:r>
          <w:t>. Once the link is clicked</w:t>
        </w:r>
      </w:ins>
      <w:ins w:id="60" w:author="prgupta" w:date="2010-06-16T10:08:00Z">
        <w:r>
          <w:t xml:space="preserve">, the user </w:t>
        </w:r>
      </w:ins>
      <w:ins w:id="61" w:author="prgupta" w:date="2010-06-16T10:10:00Z">
        <w:r>
          <w:t>is presented with a form that has many of the</w:t>
        </w:r>
      </w:ins>
      <w:ins w:id="62" w:author="prgupta" w:date="2010-06-16T10:11:00Z">
        <w:r>
          <w:t xml:space="preserve"> elements </w:t>
        </w:r>
        <w:proofErr w:type="spellStart"/>
        <w:r>
          <w:t>prepopulated</w:t>
        </w:r>
        <w:proofErr w:type="spellEnd"/>
        <w:r>
          <w:t>. The user then</w:t>
        </w:r>
      </w:ins>
      <w:ins w:id="63" w:author="prgupta" w:date="2010-06-16T10:10:00Z">
        <w:r>
          <w:t xml:space="preserve"> </w:t>
        </w:r>
      </w:ins>
      <w:ins w:id="64" w:author="prgupta" w:date="2010-06-16T10:08:00Z">
        <w:r>
          <w:t xml:space="preserve">has the opportunity to </w:t>
        </w:r>
      </w:ins>
      <w:ins w:id="65" w:author="prgupta" w:date="2010-06-16T10:09:00Z">
        <w:r>
          <w:t>edit some of the details</w:t>
        </w:r>
      </w:ins>
      <w:ins w:id="66" w:author="prgupta" w:date="2010-06-16T10:11:00Z">
        <w:r>
          <w:t xml:space="preserve"> and submit the request.</w:t>
        </w:r>
      </w:ins>
    </w:p>
    <w:p w:rsidR="009E00D6" w:rsidRDefault="009E00D6" w:rsidP="009E00D6">
      <w:pPr>
        <w:rPr>
          <w:ins w:id="67" w:author="prgupta" w:date="2010-06-16T10:06:00Z"/>
        </w:rPr>
      </w:pPr>
    </w:p>
    <w:p w:rsidR="009E00D6" w:rsidRDefault="009E00D6" w:rsidP="009E00D6">
      <w:pPr>
        <w:rPr>
          <w:ins w:id="68" w:author="prgupta" w:date="2010-06-16T10:06:00Z"/>
        </w:rPr>
      </w:pPr>
      <w:ins w:id="69" w:author="prgupta" w:date="2010-06-16T10:06:00Z">
        <w:r>
          <w:t>Pre-populated fields –</w:t>
        </w:r>
      </w:ins>
    </w:p>
    <w:p w:rsidR="00000000" w:rsidRDefault="009E00D6">
      <w:pPr>
        <w:pStyle w:val="ListParagraph"/>
        <w:numPr>
          <w:ilvl w:val="0"/>
          <w:numId w:val="24"/>
        </w:numPr>
        <w:spacing w:after="100" w:afterAutospacing="1" w:line="240" w:lineRule="auto"/>
        <w:rPr>
          <w:ins w:id="70" w:author="prgupta" w:date="2010-06-16T10:06:00Z"/>
          <w:rFonts w:ascii="Tahoma" w:hAnsi="Tahoma"/>
          <w:sz w:val="18"/>
          <w:szCs w:val="20"/>
        </w:rPr>
        <w:pPrChange w:id="71" w:author="prgupta" w:date="2010-06-16T10:11:00Z">
          <w:pPr>
            <w:pStyle w:val="ListParagraph"/>
            <w:numPr>
              <w:numId w:val="14"/>
            </w:numPr>
            <w:tabs>
              <w:tab w:val="num" w:pos="720"/>
            </w:tabs>
            <w:spacing w:after="100" w:afterAutospacing="1" w:line="240" w:lineRule="auto"/>
            <w:ind w:hanging="360"/>
          </w:pPr>
        </w:pPrChange>
      </w:pPr>
      <w:ins w:id="72" w:author="prgupta" w:date="2010-06-16T10:06:00Z">
        <w:r>
          <w:rPr>
            <w:rFonts w:ascii="Tahoma" w:hAnsi="Tahoma"/>
            <w:sz w:val="18"/>
            <w:szCs w:val="20"/>
          </w:rPr>
          <w:t>Customer Information</w:t>
        </w:r>
      </w:ins>
    </w:p>
    <w:p w:rsidR="00000000" w:rsidRDefault="009E00D6">
      <w:pPr>
        <w:pStyle w:val="ListParagraph"/>
        <w:numPr>
          <w:ilvl w:val="0"/>
          <w:numId w:val="24"/>
        </w:numPr>
        <w:spacing w:after="100" w:afterAutospacing="1" w:line="240" w:lineRule="auto"/>
        <w:rPr>
          <w:ins w:id="73" w:author="prgupta" w:date="2010-06-16T10:06:00Z"/>
          <w:rFonts w:ascii="Tahoma" w:hAnsi="Tahoma"/>
          <w:sz w:val="18"/>
          <w:szCs w:val="20"/>
        </w:rPr>
        <w:pPrChange w:id="74" w:author="prgupta" w:date="2010-06-16T10:11:00Z">
          <w:pPr>
            <w:pStyle w:val="ListParagraph"/>
            <w:numPr>
              <w:numId w:val="14"/>
            </w:numPr>
            <w:tabs>
              <w:tab w:val="num" w:pos="720"/>
            </w:tabs>
            <w:spacing w:after="100" w:afterAutospacing="1" w:line="240" w:lineRule="auto"/>
            <w:ind w:hanging="360"/>
          </w:pPr>
        </w:pPrChange>
      </w:pPr>
      <w:ins w:id="75" w:author="prgupta" w:date="2010-06-16T10:06:00Z">
        <w:r>
          <w:rPr>
            <w:rFonts w:ascii="Tahoma" w:hAnsi="Tahoma"/>
            <w:sz w:val="18"/>
            <w:szCs w:val="20"/>
          </w:rPr>
          <w:t>Company/Division Information</w:t>
        </w:r>
      </w:ins>
    </w:p>
    <w:p w:rsidR="009E00D6" w:rsidRDefault="009E00D6" w:rsidP="009E00D6">
      <w:pPr>
        <w:rPr>
          <w:ins w:id="76" w:author="prgupta" w:date="2010-06-16T10:06:00Z"/>
        </w:rPr>
      </w:pPr>
      <w:ins w:id="77" w:author="prgupta" w:date="2010-06-16T10:06:00Z">
        <w:r>
          <w:t>Customer entered fields</w:t>
        </w:r>
      </w:ins>
    </w:p>
    <w:p w:rsidR="00000000" w:rsidRDefault="009E00D6">
      <w:pPr>
        <w:pStyle w:val="ListParagraph"/>
        <w:numPr>
          <w:ilvl w:val="0"/>
          <w:numId w:val="25"/>
        </w:numPr>
        <w:spacing w:after="100" w:afterAutospacing="1" w:line="240" w:lineRule="auto"/>
        <w:rPr>
          <w:ins w:id="78" w:author="prgupta" w:date="2010-06-16T10:06:00Z"/>
        </w:rPr>
        <w:pPrChange w:id="79" w:author="prgupta" w:date="2010-06-16T10:11:00Z">
          <w:pPr>
            <w:pStyle w:val="ListParagraph"/>
            <w:numPr>
              <w:numId w:val="22"/>
            </w:numPr>
            <w:spacing w:after="100" w:afterAutospacing="1" w:line="240" w:lineRule="auto"/>
            <w:ind w:hanging="360"/>
          </w:pPr>
        </w:pPrChange>
      </w:pPr>
      <w:ins w:id="80" w:author="prgupta" w:date="2010-06-16T10:06:00Z">
        <w:r>
          <w:t>Header Information</w:t>
        </w:r>
      </w:ins>
    </w:p>
    <w:p w:rsidR="009E00D6" w:rsidRPr="005E41D8" w:rsidRDefault="009E00D6" w:rsidP="009E00D6">
      <w:pPr>
        <w:jc w:val="both"/>
        <w:rPr>
          <w:ins w:id="81" w:author="prgupta" w:date="2010-06-16T10:06:00Z"/>
        </w:rPr>
      </w:pPr>
      <w:ins w:id="82" w:author="prgupta" w:date="2010-06-16T10:06:00Z">
        <w:r w:rsidRPr="005E41D8">
          <w:t xml:space="preserve">Actions – The following actions </w:t>
        </w:r>
        <w:r>
          <w:t>are permitted on this page</w:t>
        </w:r>
      </w:ins>
    </w:p>
    <w:p w:rsidR="009E00D6" w:rsidRPr="001E7D4D" w:rsidRDefault="009E00D6" w:rsidP="009E00D6">
      <w:pPr>
        <w:pStyle w:val="ListParagraph"/>
        <w:ind w:left="360"/>
        <w:jc w:val="both"/>
        <w:rPr>
          <w:ins w:id="83" w:author="prgupta" w:date="2010-06-16T10:06:00Z"/>
          <w:rFonts w:ascii="Tahoma" w:hAnsi="Tahoma"/>
          <w:sz w:val="18"/>
          <w:szCs w:val="20"/>
        </w:rPr>
      </w:pPr>
    </w:p>
    <w:p w:rsidR="00000000" w:rsidRDefault="009E00D6">
      <w:pPr>
        <w:pStyle w:val="ListParagraph"/>
        <w:numPr>
          <w:ilvl w:val="0"/>
          <w:numId w:val="26"/>
        </w:numPr>
        <w:rPr>
          <w:ins w:id="84" w:author="prgupta" w:date="2010-06-16T10:06:00Z"/>
          <w:rFonts w:ascii="Tahoma" w:hAnsi="Tahoma"/>
          <w:sz w:val="18"/>
          <w:szCs w:val="20"/>
        </w:rPr>
        <w:pPrChange w:id="85" w:author="prgupta" w:date="2010-06-16T10:12:00Z">
          <w:pPr>
            <w:pStyle w:val="ListParagraph"/>
            <w:numPr>
              <w:numId w:val="15"/>
            </w:numPr>
            <w:tabs>
              <w:tab w:val="num" w:pos="720"/>
            </w:tabs>
            <w:ind w:hanging="360"/>
          </w:pPr>
        </w:pPrChange>
      </w:pPr>
      <w:ins w:id="86" w:author="prgupta" w:date="2010-06-16T10:06:00Z">
        <w:r>
          <w:rPr>
            <w:rFonts w:ascii="Tahoma" w:hAnsi="Tahoma"/>
            <w:sz w:val="18"/>
            <w:szCs w:val="20"/>
          </w:rPr>
          <w:t>Edit the Customer Information</w:t>
        </w:r>
      </w:ins>
    </w:p>
    <w:p w:rsidR="00000000" w:rsidRDefault="009E00D6">
      <w:pPr>
        <w:pStyle w:val="ListParagraph"/>
        <w:numPr>
          <w:ilvl w:val="0"/>
          <w:numId w:val="26"/>
        </w:numPr>
        <w:rPr>
          <w:ins w:id="87" w:author="prgupta" w:date="2010-06-16T10:06:00Z"/>
          <w:rFonts w:ascii="Tahoma" w:hAnsi="Tahoma"/>
          <w:sz w:val="18"/>
          <w:szCs w:val="20"/>
        </w:rPr>
        <w:pPrChange w:id="88" w:author="prgupta" w:date="2010-06-16T10:12:00Z">
          <w:pPr>
            <w:pStyle w:val="ListParagraph"/>
            <w:numPr>
              <w:numId w:val="15"/>
            </w:numPr>
            <w:tabs>
              <w:tab w:val="num" w:pos="720"/>
            </w:tabs>
            <w:ind w:hanging="360"/>
          </w:pPr>
        </w:pPrChange>
      </w:pPr>
      <w:ins w:id="89" w:author="prgupta" w:date="2010-06-16T10:06:00Z">
        <w:r>
          <w:rPr>
            <w:rFonts w:ascii="Tahoma" w:hAnsi="Tahoma"/>
            <w:sz w:val="18"/>
            <w:szCs w:val="20"/>
          </w:rPr>
          <w:t>Edit the Company/Division Information</w:t>
        </w:r>
      </w:ins>
    </w:p>
    <w:p w:rsidR="00000000" w:rsidRDefault="009E00D6">
      <w:pPr>
        <w:pStyle w:val="ListParagraph"/>
        <w:numPr>
          <w:ilvl w:val="0"/>
          <w:numId w:val="26"/>
        </w:numPr>
        <w:rPr>
          <w:ins w:id="90" w:author="prgupta" w:date="2010-06-16T10:06:00Z"/>
          <w:rFonts w:ascii="Tahoma" w:hAnsi="Tahoma"/>
          <w:sz w:val="18"/>
          <w:szCs w:val="20"/>
        </w:rPr>
        <w:pPrChange w:id="91" w:author="prgupta" w:date="2010-06-16T10:12:00Z">
          <w:pPr>
            <w:pStyle w:val="ListParagraph"/>
            <w:numPr>
              <w:numId w:val="15"/>
            </w:numPr>
            <w:tabs>
              <w:tab w:val="num" w:pos="720"/>
            </w:tabs>
            <w:ind w:hanging="360"/>
          </w:pPr>
        </w:pPrChange>
      </w:pPr>
      <w:ins w:id="92" w:author="prgupta" w:date="2010-06-16T10:06:00Z">
        <w:r>
          <w:rPr>
            <w:rFonts w:ascii="Tahoma" w:hAnsi="Tahoma"/>
            <w:sz w:val="18"/>
            <w:szCs w:val="20"/>
          </w:rPr>
          <w:t>Edit the Header Information</w:t>
        </w:r>
      </w:ins>
    </w:p>
    <w:p w:rsidR="00000000" w:rsidRDefault="009E00D6">
      <w:pPr>
        <w:pStyle w:val="ListParagraph"/>
        <w:numPr>
          <w:ilvl w:val="0"/>
          <w:numId w:val="26"/>
        </w:numPr>
        <w:rPr>
          <w:ins w:id="93" w:author="prgupta" w:date="2010-06-16T10:06:00Z"/>
          <w:rFonts w:ascii="Tahoma" w:hAnsi="Tahoma"/>
          <w:sz w:val="18"/>
          <w:szCs w:val="20"/>
        </w:rPr>
        <w:pPrChange w:id="94" w:author="prgupta" w:date="2010-06-16T10:12:00Z">
          <w:pPr>
            <w:pStyle w:val="ListParagraph"/>
            <w:numPr>
              <w:numId w:val="15"/>
            </w:numPr>
            <w:tabs>
              <w:tab w:val="num" w:pos="720"/>
            </w:tabs>
            <w:ind w:hanging="360"/>
          </w:pPr>
        </w:pPrChange>
      </w:pPr>
      <w:ins w:id="95" w:author="prgupta" w:date="2010-06-16T10:06:00Z">
        <w:r>
          <w:rPr>
            <w:rFonts w:ascii="Tahoma" w:hAnsi="Tahoma"/>
            <w:sz w:val="18"/>
            <w:szCs w:val="20"/>
          </w:rPr>
          <w:t>Submit the sample request</w:t>
        </w:r>
      </w:ins>
    </w:p>
    <w:p w:rsidR="00000000" w:rsidRDefault="009E00D6">
      <w:pPr>
        <w:pStyle w:val="ListParagraph"/>
        <w:numPr>
          <w:ilvl w:val="0"/>
          <w:numId w:val="26"/>
        </w:numPr>
        <w:rPr>
          <w:ins w:id="96" w:author="prgupta" w:date="2010-06-16T10:06:00Z"/>
          <w:rFonts w:ascii="Tahoma" w:hAnsi="Tahoma"/>
          <w:sz w:val="18"/>
          <w:szCs w:val="20"/>
        </w:rPr>
        <w:pPrChange w:id="97" w:author="prgupta" w:date="2010-06-16T10:12:00Z">
          <w:pPr>
            <w:pStyle w:val="ListParagraph"/>
            <w:numPr>
              <w:numId w:val="15"/>
            </w:numPr>
            <w:tabs>
              <w:tab w:val="num" w:pos="720"/>
            </w:tabs>
            <w:ind w:hanging="360"/>
          </w:pPr>
        </w:pPrChange>
      </w:pPr>
      <w:ins w:id="98" w:author="prgupta" w:date="2010-06-16T10:06:00Z">
        <w:r>
          <w:rPr>
            <w:rFonts w:ascii="Tahoma" w:hAnsi="Tahoma"/>
            <w:sz w:val="18"/>
            <w:szCs w:val="20"/>
          </w:rPr>
          <w:t>Cancel the sample request</w:t>
        </w:r>
      </w:ins>
    </w:p>
    <w:p w:rsidR="009E00D6" w:rsidRDefault="009E00D6" w:rsidP="00313CCE">
      <w:pPr>
        <w:rPr>
          <w:rFonts w:cs="Tahoma"/>
          <w:color w:val="339966"/>
        </w:rPr>
      </w:pPr>
    </w:p>
    <w:p w:rsidR="00873490" w:rsidRDefault="00873490" w:rsidP="00313CCE">
      <w:pPr>
        <w:pStyle w:val="Heading2"/>
      </w:pPr>
      <w:bookmarkStart w:id="99" w:name="_Toc259108569"/>
      <w:r>
        <w:t>Master System</w:t>
      </w:r>
      <w:bookmarkEnd w:id="99"/>
    </w:p>
    <w:p w:rsidR="0072257E" w:rsidRDefault="0072257E" w:rsidP="00313CCE"/>
    <w:p w:rsidR="00873490" w:rsidRDefault="00873490" w:rsidP="00313CCE">
      <w:del w:id="100" w:author="prgupta" w:date="2010-06-16T10:18:00Z">
        <w:r w:rsidDel="00F74A22">
          <w:delText xml:space="preserve">Sterling is the master of system to maintain and create </w:delText>
        </w:r>
        <w:r w:rsidR="0072257E" w:rsidDel="00F74A22">
          <w:delText>News Articles</w:delText>
        </w:r>
        <w:r w:rsidDel="00F74A22">
          <w:delText xml:space="preserve">. </w:delText>
        </w:r>
      </w:del>
      <w:ins w:id="101" w:author="prgupta" w:date="2010-06-16T10:18:00Z">
        <w:r w:rsidR="00F74A22">
          <w:t xml:space="preserve"> N/A – No samples related information is stored in Sterling.</w:t>
        </w:r>
      </w:ins>
    </w:p>
    <w:p w:rsidR="00873490" w:rsidRDefault="00873490" w:rsidP="00313CCE"/>
    <w:p w:rsidR="00873490" w:rsidRDefault="00873490" w:rsidP="000F501A">
      <w:pPr>
        <w:pStyle w:val="Heading2"/>
      </w:pPr>
      <w:bookmarkStart w:id="102" w:name="_Toc259108570"/>
      <w:r>
        <w:t>Implementation Details</w:t>
      </w:r>
      <w:bookmarkEnd w:id="102"/>
    </w:p>
    <w:p w:rsidR="0072257E" w:rsidRPr="0072257E" w:rsidRDefault="0072257E" w:rsidP="0072257E"/>
    <w:p w:rsidR="00873490" w:rsidRDefault="00873490" w:rsidP="002F0A7D">
      <w:pPr>
        <w:pStyle w:val="Heading2"/>
        <w:numPr>
          <w:ilvl w:val="2"/>
          <w:numId w:val="3"/>
        </w:numPr>
      </w:pPr>
      <w:bookmarkStart w:id="103" w:name="_Toc259108571"/>
      <w:r>
        <w:lastRenderedPageBreak/>
        <w:t>Entity objects.</w:t>
      </w:r>
      <w:bookmarkEnd w:id="103"/>
    </w:p>
    <w:p w:rsidR="00873490" w:rsidRDefault="00873490" w:rsidP="002F0A7D">
      <w:pPr>
        <w:pStyle w:val="Heading2"/>
        <w:numPr>
          <w:ilvl w:val="2"/>
          <w:numId w:val="3"/>
        </w:numPr>
      </w:pPr>
      <w:bookmarkStart w:id="104" w:name="_Toc259108572"/>
      <w:r>
        <w:t>Actions involved and Functions</w:t>
      </w:r>
      <w:bookmarkEnd w:id="104"/>
      <w:r>
        <w:t xml:space="preserve"> </w:t>
      </w:r>
    </w:p>
    <w:p w:rsidR="00873490" w:rsidRDefault="00873490" w:rsidP="00313CCE">
      <w:pPr>
        <w:rPr>
          <w:rFonts w:cs="Tahoma"/>
        </w:rPr>
      </w:pPr>
    </w:p>
    <w:p w:rsidR="00873490" w:rsidRDefault="00873490" w:rsidP="000F501A">
      <w:pPr>
        <w:pStyle w:val="Heading2"/>
      </w:pPr>
      <w:bookmarkStart w:id="105" w:name="_Toc259108573"/>
      <w:r>
        <w:t>Process Flow</w:t>
      </w:r>
      <w:bookmarkEnd w:id="105"/>
    </w:p>
    <w:p w:rsidR="001E2E03" w:rsidRDefault="001E2E03" w:rsidP="001E2E03"/>
    <w:p w:rsidR="001E2E03" w:rsidRDefault="001E2E03" w:rsidP="001E2E03"/>
    <w:p w:rsidR="001E2E03" w:rsidRPr="001E2E03" w:rsidRDefault="001E2E03" w:rsidP="001E2E03">
      <w:pPr>
        <w:sectPr w:rsidR="001E2E03" w:rsidRPr="001E2E03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873490" w:rsidRDefault="00873490" w:rsidP="00FE21E4"/>
    <w:p w:rsidR="00873490" w:rsidRDefault="00873490" w:rsidP="00313CCE">
      <w:pPr>
        <w:pStyle w:val="Heading2"/>
      </w:pPr>
      <w:bookmarkStart w:id="106" w:name="_Toc259108574"/>
      <w:r>
        <w:t>Screen Shot</w:t>
      </w:r>
      <w:bookmarkEnd w:id="106"/>
    </w:p>
    <w:p w:rsidR="00873490" w:rsidRDefault="00873490" w:rsidP="00285DC0"/>
    <w:p w:rsidR="00873490" w:rsidRDefault="00873490" w:rsidP="00285DC0">
      <w:r>
        <w:t>The screen shots pasted here are still in review and not final. This is just an illustrat</w:t>
      </w:r>
      <w:r w:rsidR="00A83475">
        <w:t>ion of how it looks today</w:t>
      </w:r>
      <w:r w:rsidR="009005D9">
        <w:t>.</w:t>
      </w:r>
    </w:p>
    <w:p w:rsidR="00873490" w:rsidRDefault="00873490" w:rsidP="00285DC0"/>
    <w:p w:rsidR="003717F4" w:rsidRDefault="003717F4" w:rsidP="00285DC0"/>
    <w:p w:rsidR="0072257E" w:rsidRDefault="00107500" w:rsidP="0072257E">
      <w:pPr>
        <w:rPr>
          <w:b/>
          <w:i/>
        </w:rPr>
      </w:pPr>
      <w:r>
        <w:rPr>
          <w:b/>
          <w:i/>
        </w:rPr>
        <w:t xml:space="preserve">Request Sample </w:t>
      </w:r>
      <w:r w:rsidR="0072257E" w:rsidRPr="0072257E">
        <w:rPr>
          <w:b/>
          <w:i/>
        </w:rPr>
        <w:t>Page</w:t>
      </w:r>
    </w:p>
    <w:p w:rsidR="005C23FA" w:rsidRDefault="005C23FA" w:rsidP="0072257E">
      <w:pPr>
        <w:rPr>
          <w:b/>
          <w:i/>
        </w:rPr>
      </w:pPr>
    </w:p>
    <w:p w:rsidR="0072257E" w:rsidRDefault="007628C4" w:rsidP="0072257E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486400" cy="4788535"/>
            <wp:effectExtent l="19050" t="0" r="0" b="0"/>
            <wp:docPr id="7" name="Picture 6" descr="sample_request_saalfeld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request_saalfeld_v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92" w:rsidRPr="0072257E" w:rsidRDefault="00155892" w:rsidP="0072257E">
      <w:pPr>
        <w:rPr>
          <w:b/>
          <w:i/>
        </w:rPr>
      </w:pPr>
    </w:p>
    <w:p w:rsidR="00873490" w:rsidRDefault="00155892" w:rsidP="00313CCE">
      <w:pPr>
        <w:pStyle w:val="Heading2"/>
      </w:pPr>
      <w:r>
        <w:br w:type="page"/>
      </w:r>
      <w:bookmarkStart w:id="107" w:name="_Toc259108575"/>
      <w:r w:rsidR="00873490">
        <w:lastRenderedPageBreak/>
        <w:t>Open Questions</w:t>
      </w:r>
      <w:bookmarkEnd w:id="107"/>
    </w:p>
    <w:p w:rsidR="006E7336" w:rsidRPr="006E7336" w:rsidRDefault="006E7336" w:rsidP="006E7336"/>
    <w:p w:rsidR="00454153" w:rsidRDefault="00454153" w:rsidP="00313CCE">
      <w:pPr>
        <w:numPr>
          <w:ilvl w:val="0"/>
          <w:numId w:val="5"/>
        </w:numPr>
      </w:pPr>
      <w:r>
        <w:t>Per the business requirements for BR1 we were going to manage all samples in SAM and Sterling would provide a link to the application. This has changed – I would like to confirm the change in requirements.</w:t>
      </w:r>
      <w:ins w:id="108" w:author="prgupta" w:date="2010-06-16T10:19:00Z">
        <w:r w:rsidR="007C0DE0">
          <w:t xml:space="preserve"> [Steve B. 20100426 - BR 1 will include a web form for the type of Sample Request.  Paper Sample form example attached below]</w:t>
        </w:r>
      </w:ins>
    </w:p>
    <w:p w:rsidR="006F25C3" w:rsidRDefault="006F25C3" w:rsidP="00313CCE">
      <w:pPr>
        <w:numPr>
          <w:ilvl w:val="0"/>
          <w:numId w:val="5"/>
        </w:numPr>
        <w:rPr>
          <w:ins w:id="109" w:author="Chris Kluesener" w:date="2010-06-22T13:19:00Z"/>
        </w:rPr>
      </w:pPr>
      <w:r>
        <w:t>Which email address is the sample request email sent to?</w:t>
      </w:r>
      <w:ins w:id="110" w:author="prgupta" w:date="2010-06-16T10:20:00Z">
        <w:r w:rsidR="00E93F09">
          <w:t xml:space="preserve"> [Cheryl T. -</w:t>
        </w:r>
        <w:r w:rsidR="00671055">
          <w:t xml:space="preserve"> ? Sample form target email IDs, see 1.1.2.] [</w:t>
        </w:r>
        <w:proofErr w:type="spellStart"/>
        <w:r w:rsidR="00671055">
          <w:t>Prashant</w:t>
        </w:r>
        <w:proofErr w:type="spellEnd"/>
        <w:r w:rsidR="00671055">
          <w:t xml:space="preserve"> – 20100616 – Didn’t find anything in the feedback relating to the email]</w:t>
        </w:r>
      </w:ins>
    </w:p>
    <w:p w:rsidR="00D966B8" w:rsidRDefault="00D966B8" w:rsidP="00D966B8">
      <w:pPr>
        <w:ind w:left="720"/>
        <w:pPrChange w:id="111" w:author="Chris Kluesener" w:date="2010-06-22T13:19:00Z">
          <w:pPr>
            <w:numPr>
              <w:numId w:val="5"/>
            </w:numPr>
            <w:tabs>
              <w:tab w:val="num" w:pos="720"/>
            </w:tabs>
            <w:ind w:left="720" w:hanging="360"/>
          </w:pPr>
        </w:pPrChange>
      </w:pPr>
      <w:ins w:id="112" w:author="Chris Kluesener" w:date="2010-06-22T13:19:00Z">
        <w:r>
          <w:t xml:space="preserve">CK </w:t>
        </w:r>
        <w:r>
          <w:t>–</w:t>
        </w:r>
        <w:r>
          <w:t xml:space="preserve"> Paper samples need to be sent to the Sampling Centers (driven based on customer servicing division), </w:t>
        </w:r>
        <w:proofErr w:type="spellStart"/>
        <w:r>
          <w:t>Pkg</w:t>
        </w:r>
        <w:proofErr w:type="spellEnd"/>
        <w:r>
          <w:t>/FS products need to be sent to the Customer</w:t>
        </w:r>
      </w:ins>
      <w:ins w:id="113" w:author="Chris Kluesener" w:date="2010-06-22T13:20:00Z">
        <w:r>
          <w:t>’</w:t>
        </w:r>
        <w:r>
          <w:t xml:space="preserve">s CSR &amp; Sales Rep.  </w:t>
        </w:r>
      </w:ins>
    </w:p>
    <w:p w:rsidR="006F25C3" w:rsidRDefault="007E64A0" w:rsidP="00313CCE">
      <w:pPr>
        <w:numPr>
          <w:ilvl w:val="0"/>
          <w:numId w:val="5"/>
        </w:numPr>
      </w:pPr>
      <w:r>
        <w:t>UI templates for</w:t>
      </w:r>
    </w:p>
    <w:p w:rsidR="007E64A0" w:rsidRDefault="007E64A0" w:rsidP="007E64A0">
      <w:pPr>
        <w:numPr>
          <w:ilvl w:val="1"/>
          <w:numId w:val="5"/>
        </w:numPr>
      </w:pPr>
      <w:r>
        <w:t>Sample Create Request</w:t>
      </w:r>
    </w:p>
    <w:p w:rsidR="007E64A0" w:rsidRDefault="00F0192F" w:rsidP="007E64A0">
      <w:pPr>
        <w:numPr>
          <w:ilvl w:val="1"/>
          <w:numId w:val="5"/>
        </w:numPr>
      </w:pPr>
      <w:r>
        <w:t>Multiple lines</w:t>
      </w:r>
      <w:r w:rsidR="007E64A0">
        <w:t xml:space="preserve"> in a sample request form</w:t>
      </w:r>
    </w:p>
    <w:p w:rsidR="00A42DCA" w:rsidRDefault="00A42DCA" w:rsidP="007E64A0">
      <w:pPr>
        <w:numPr>
          <w:ilvl w:val="1"/>
          <w:numId w:val="5"/>
        </w:numPr>
      </w:pPr>
      <w:r>
        <w:t>Email template where the samples request is submitted to.</w:t>
      </w:r>
    </w:p>
    <w:p w:rsidR="00B05EA3" w:rsidRDefault="00B05EA3" w:rsidP="00B05EA3">
      <w:pPr>
        <w:numPr>
          <w:ilvl w:val="0"/>
          <w:numId w:val="5"/>
        </w:numPr>
      </w:pPr>
      <w:r>
        <w:t>Can only customers request samples?</w:t>
      </w:r>
      <w:ins w:id="114" w:author="prgupta" w:date="2010-06-16T10:21:00Z">
        <w:r w:rsidR="001429AA">
          <w:t xml:space="preserve"> </w:t>
        </w:r>
        <w:proofErr w:type="gramStart"/>
        <w:r w:rsidR="001429AA">
          <w:t>[ Steve</w:t>
        </w:r>
        <w:proofErr w:type="gramEnd"/>
        <w:r w:rsidR="001429AA">
          <w:t xml:space="preserve"> B – 20100426 – Yes.]</w:t>
        </w:r>
      </w:ins>
    </w:p>
    <w:p w:rsidR="002B093E" w:rsidRDefault="00577725" w:rsidP="00B05EA3">
      <w:pPr>
        <w:numPr>
          <w:ilvl w:val="0"/>
          <w:numId w:val="5"/>
        </w:numPr>
      </w:pPr>
      <w:r>
        <w:t xml:space="preserve">On the </w:t>
      </w:r>
      <w:proofErr w:type="spellStart"/>
      <w:r>
        <w:t>S</w:t>
      </w:r>
      <w:r w:rsidR="002B093E">
        <w:t>aalfeld</w:t>
      </w:r>
      <w:proofErr w:type="spellEnd"/>
      <w:r w:rsidR="002B093E">
        <w:t xml:space="preserve"> form there are no notes, item qty or item </w:t>
      </w:r>
      <w:proofErr w:type="spellStart"/>
      <w:r w:rsidR="002B093E">
        <w:t>uom</w:t>
      </w:r>
      <w:proofErr w:type="spellEnd"/>
      <w:r w:rsidR="002B093E">
        <w:t>. Do we need these?</w:t>
      </w:r>
      <w:ins w:id="115" w:author="Chris Kluesener" w:date="2010-06-22T13:20:00Z">
        <w:r w:rsidR="00D966B8">
          <w:t xml:space="preserve">  CK </w:t>
        </w:r>
        <w:r w:rsidR="00D966B8">
          <w:t>–</w:t>
        </w:r>
        <w:r w:rsidR="00D966B8">
          <w:t xml:space="preserve"> </w:t>
        </w:r>
        <w:proofErr w:type="spellStart"/>
        <w:r w:rsidR="00D966B8">
          <w:t>Saalfeld</w:t>
        </w:r>
        <w:proofErr w:type="spellEnd"/>
        <w:r w:rsidR="00D966B8">
          <w:t>, xpedx, and all other brands will now use the same sample form.</w:t>
        </w:r>
      </w:ins>
    </w:p>
    <w:p w:rsidR="00D966B8" w:rsidRDefault="00877768" w:rsidP="00D966B8">
      <w:pPr>
        <w:numPr>
          <w:ilvl w:val="0"/>
          <w:numId w:val="5"/>
        </w:numPr>
        <w:rPr>
          <w:ins w:id="116" w:author="Chris Kluesener" w:date="2010-06-22T13:21:00Z"/>
        </w:rPr>
      </w:pPr>
      <w:r>
        <w:t xml:space="preserve">Do we need to support Shipping </w:t>
      </w:r>
      <w:proofErr w:type="gramStart"/>
      <w:r>
        <w:t>Method ?</w:t>
      </w:r>
      <w:proofErr w:type="gramEnd"/>
      <w:ins w:id="117" w:author="prgupta" w:date="2010-06-16T10:21:00Z">
        <w:r w:rsidR="001429AA">
          <w:t xml:space="preserve"> </w:t>
        </w:r>
      </w:ins>
      <w:ins w:id="118" w:author="prgupta" w:date="2010-06-16T10:22:00Z">
        <w:r w:rsidR="001429AA">
          <w:t xml:space="preserve">[Steve B. – 20100426 - not for </w:t>
        </w:r>
        <w:proofErr w:type="spellStart"/>
        <w:r w:rsidR="001429AA">
          <w:t>Saalfed</w:t>
        </w:r>
        <w:proofErr w:type="spellEnd"/>
        <w:r w:rsidR="001429AA">
          <w:t xml:space="preserve"> web form ,but for Print web form, we do]</w:t>
        </w:r>
      </w:ins>
      <w:ins w:id="119" w:author="Chris Kluesener" w:date="2010-06-22T13:21:00Z">
        <w:r w:rsidR="00D966B8" w:rsidRPr="00D966B8">
          <w:t xml:space="preserve"> </w:t>
        </w:r>
        <w:r w:rsidR="00D966B8">
          <w:t xml:space="preserve">CK – </w:t>
        </w:r>
        <w:proofErr w:type="spellStart"/>
        <w:r w:rsidR="00D966B8">
          <w:t>Saalfeld</w:t>
        </w:r>
        <w:proofErr w:type="spellEnd"/>
        <w:r w:rsidR="00D966B8">
          <w:t>, xpedx, and all other brands will now use the same sample form.</w:t>
        </w:r>
      </w:ins>
    </w:p>
    <w:p w:rsidR="00877768" w:rsidRDefault="00877768" w:rsidP="00B05EA3">
      <w:pPr>
        <w:numPr>
          <w:ilvl w:val="0"/>
          <w:numId w:val="5"/>
        </w:numPr>
        <w:rPr>
          <w:ins w:id="120" w:author="prgupta" w:date="2010-06-16T10:16:00Z"/>
        </w:rPr>
      </w:pPr>
    </w:p>
    <w:p w:rsidR="00741066" w:rsidRPr="00640C71" w:rsidRDefault="00C65E28" w:rsidP="00741066">
      <w:pPr>
        <w:pStyle w:val="ListParagraph"/>
        <w:numPr>
          <w:ilvl w:val="0"/>
          <w:numId w:val="5"/>
        </w:numPr>
        <w:rPr>
          <w:ins w:id="121" w:author="prgupta" w:date="2010-06-16T10:16:00Z"/>
          <w:rFonts w:ascii="Tahoma" w:hAnsi="Tahoma" w:cs="Tahoma"/>
          <w:sz w:val="18"/>
          <w:szCs w:val="18"/>
          <w:rPrChange w:id="122" w:author="prgupta" w:date="2010-06-16T10:28:00Z">
            <w:rPr>
              <w:ins w:id="123" w:author="prgupta" w:date="2010-06-16T10:16:00Z"/>
            </w:rPr>
          </w:rPrChange>
        </w:rPr>
      </w:pPr>
      <w:ins w:id="124" w:author="prgupta" w:date="2010-06-16T10:16:00Z">
        <w:r w:rsidRPr="00C65E28">
          <w:rPr>
            <w:rFonts w:ascii="Tahoma" w:hAnsi="Tahoma" w:cs="Tahoma"/>
            <w:sz w:val="18"/>
            <w:szCs w:val="18"/>
            <w:rPrChange w:id="125" w:author="prgupta" w:date="2010-06-16T10:25:00Z">
              <w:rPr/>
            </w:rPrChange>
          </w:rPr>
          <w:t xml:space="preserve">[Steve B. – 20100426 - Are we saying a user can only add one item to a Sample request from the Catalog?  I.e. Once they add the item, they must either manually add items or submit the Sample Request] </w:t>
        </w:r>
        <w:proofErr w:type="gramStart"/>
        <w:r w:rsidRPr="00C65E28">
          <w:rPr>
            <w:rFonts w:ascii="Tahoma" w:hAnsi="Tahoma" w:cs="Tahoma"/>
            <w:sz w:val="18"/>
            <w:szCs w:val="18"/>
            <w:rPrChange w:id="126" w:author="prgupta" w:date="2010-06-16T10:25:00Z">
              <w:rPr/>
            </w:rPrChange>
          </w:rPr>
          <w:t xml:space="preserve">[ </w:t>
        </w:r>
        <w:proofErr w:type="spellStart"/>
        <w:r w:rsidRPr="00C65E28">
          <w:rPr>
            <w:rFonts w:ascii="Tahoma" w:hAnsi="Tahoma" w:cs="Tahoma"/>
            <w:sz w:val="18"/>
            <w:szCs w:val="18"/>
            <w:rPrChange w:id="127" w:author="prgupta" w:date="2010-06-16T10:25:00Z">
              <w:rPr/>
            </w:rPrChange>
          </w:rPr>
          <w:t>Prashant</w:t>
        </w:r>
        <w:proofErr w:type="spellEnd"/>
        <w:proofErr w:type="gramEnd"/>
        <w:r w:rsidRPr="00C65E28">
          <w:rPr>
            <w:rFonts w:ascii="Tahoma" w:hAnsi="Tahoma" w:cs="Tahoma"/>
            <w:sz w:val="18"/>
            <w:szCs w:val="18"/>
            <w:rPrChange w:id="128" w:author="prgupta" w:date="2010-06-16T10:25:00Z">
              <w:rPr/>
            </w:rPrChange>
          </w:rPr>
          <w:t xml:space="preserve"> – 20100616 – Yes. Based on meeting 6/14, </w:t>
        </w:r>
      </w:ins>
      <w:ins w:id="129" w:author="prgupta" w:date="2010-06-16T10:17:00Z">
        <w:r w:rsidRPr="00C65E28">
          <w:rPr>
            <w:rFonts w:ascii="Tahoma" w:hAnsi="Tahoma" w:cs="Tahoma"/>
            <w:sz w:val="18"/>
            <w:szCs w:val="18"/>
            <w:rPrChange w:id="130" w:author="prgupta" w:date="2010-06-16T10:25:00Z">
              <w:rPr/>
            </w:rPrChange>
          </w:rPr>
          <w:t xml:space="preserve">the single item request will be handled via </w:t>
        </w:r>
      </w:ins>
      <w:ins w:id="131" w:author="prgupta" w:date="2010-06-16T10:18:00Z">
        <w:r w:rsidRPr="00C65E28">
          <w:rPr>
            <w:rFonts w:ascii="Tahoma" w:hAnsi="Tahoma" w:cs="Tahoma"/>
            <w:sz w:val="18"/>
            <w:szCs w:val="18"/>
            <w:rPrChange w:id="132" w:author="prgupta" w:date="2010-06-16T10:25:00Z">
              <w:rPr/>
            </w:rPrChange>
          </w:rPr>
          <w:t xml:space="preserve">the </w:t>
        </w:r>
      </w:ins>
      <w:proofErr w:type="spellStart"/>
      <w:ins w:id="133" w:author="prgupta" w:date="2010-06-16T10:17:00Z">
        <w:r w:rsidRPr="00C65E28">
          <w:rPr>
            <w:rFonts w:ascii="Tahoma" w:hAnsi="Tahoma" w:cs="Tahoma"/>
            <w:sz w:val="18"/>
            <w:szCs w:val="18"/>
            <w:rPrChange w:id="134" w:author="prgupta" w:date="2010-06-16T10:25:00Z">
              <w:rPr/>
            </w:rPrChange>
          </w:rPr>
          <w:t>lightbox</w:t>
        </w:r>
        <w:proofErr w:type="spellEnd"/>
        <w:r w:rsidRPr="00C65E28">
          <w:rPr>
            <w:rFonts w:ascii="Tahoma" w:hAnsi="Tahoma" w:cs="Tahoma"/>
            <w:sz w:val="18"/>
            <w:szCs w:val="18"/>
            <w:rPrChange w:id="135" w:author="prgupta" w:date="2010-06-16T10:25:00Z">
              <w:rPr/>
            </w:rPrChange>
          </w:rPr>
          <w:t xml:space="preserve"> while </w:t>
        </w:r>
      </w:ins>
      <w:ins w:id="136" w:author="prgupta" w:date="2010-06-16T10:18:00Z">
        <w:r w:rsidRPr="00C65E28">
          <w:rPr>
            <w:rFonts w:ascii="Tahoma" w:hAnsi="Tahoma" w:cs="Tahoma"/>
            <w:sz w:val="18"/>
            <w:szCs w:val="18"/>
            <w:rPrChange w:id="137" w:author="prgupta" w:date="2010-06-16T10:25:00Z">
              <w:rPr/>
            </w:rPrChange>
          </w:rPr>
          <w:t>multiple items will be handled through the samples page.</w:t>
        </w:r>
      </w:ins>
      <w:ins w:id="138" w:author="prgupta" w:date="2010-06-16T10:27:00Z">
        <w:r w:rsidR="00640C71">
          <w:rPr>
            <w:rFonts w:ascii="Tahoma" w:hAnsi="Tahoma" w:cs="Tahoma"/>
            <w:sz w:val="18"/>
            <w:szCs w:val="18"/>
          </w:rPr>
          <w:t xml:space="preserve"> </w:t>
        </w:r>
      </w:ins>
      <w:ins w:id="139" w:author="prgupta" w:date="2010-06-16T10:28:00Z">
        <w:r w:rsidR="00640C71">
          <w:rPr>
            <w:rFonts w:ascii="Tahoma" w:hAnsi="Tahoma" w:cs="Tahoma"/>
            <w:sz w:val="18"/>
            <w:szCs w:val="18"/>
          </w:rPr>
          <w:t>This</w:t>
        </w:r>
        <w:r w:rsidR="00640C71" w:rsidRPr="00640C71">
          <w:rPr>
            <w:rFonts w:ascii="Tahoma" w:hAnsi="Tahoma" w:cs="Tahoma"/>
            <w:sz w:val="18"/>
            <w:szCs w:val="18"/>
          </w:rPr>
          <w:t xml:space="preserve"> </w:t>
        </w:r>
      </w:ins>
      <w:ins w:id="140" w:author="prgupta" w:date="2010-06-16T10:27:00Z">
        <w:r w:rsidRPr="00C65E28">
          <w:rPr>
            <w:rFonts w:ascii="Tahoma" w:hAnsi="Tahoma" w:cs="Tahoma"/>
            <w:sz w:val="18"/>
            <w:szCs w:val="18"/>
            <w:rPrChange w:id="141" w:author="prgupta" w:date="2010-06-16T10:28:00Z">
              <w:rPr/>
            </w:rPrChange>
          </w:rPr>
          <w:t>goes back to our discussion of not having to build a cart like functionality just for samples</w:t>
        </w:r>
      </w:ins>
      <w:ins w:id="142" w:author="prgupta" w:date="2010-06-16T10:18:00Z">
        <w:r w:rsidRPr="00C65E28">
          <w:rPr>
            <w:rFonts w:ascii="Tahoma" w:hAnsi="Tahoma" w:cs="Tahoma"/>
            <w:sz w:val="18"/>
            <w:szCs w:val="18"/>
            <w:rPrChange w:id="143" w:author="prgupta" w:date="2010-06-16T10:28:00Z">
              <w:rPr/>
            </w:rPrChange>
          </w:rPr>
          <w:t>]</w:t>
        </w:r>
      </w:ins>
    </w:p>
    <w:p w:rsidR="00741066" w:rsidRDefault="00C11A10" w:rsidP="00B05EA3">
      <w:pPr>
        <w:numPr>
          <w:ilvl w:val="0"/>
          <w:numId w:val="5"/>
        </w:numPr>
      </w:pPr>
      <w:ins w:id="144" w:author="prgupta" w:date="2010-06-16T10:25:00Z">
        <w:r w:rsidRPr="00C11A10">
          <w:t xml:space="preserve">There was going to be just one web form - Not storefront or brand specific. So the </w:t>
        </w:r>
        <w:proofErr w:type="spellStart"/>
        <w:r w:rsidRPr="00C11A10">
          <w:t>Saalfeld</w:t>
        </w:r>
        <w:proofErr w:type="spellEnd"/>
        <w:r w:rsidRPr="00C11A10">
          <w:t xml:space="preserve"> form will have these fields, but they will be ignored by the person receiving the request, </w:t>
        </w:r>
        <w:proofErr w:type="gramStart"/>
        <w:r w:rsidRPr="00C11A10">
          <w:t>right ?</w:t>
        </w:r>
        <w:proofErr w:type="gramEnd"/>
        <w:r w:rsidRPr="00C11A10">
          <w:t xml:space="preserve"> [George/Steve 20100615 - Same set of fields not different by segment or brand]</w:t>
        </w:r>
      </w:ins>
    </w:p>
    <w:p w:rsidR="00873490" w:rsidRPr="00652E46" w:rsidRDefault="00873490" w:rsidP="00313CCE"/>
    <w:p w:rsidR="00873490" w:rsidRDefault="00873490" w:rsidP="00313CCE">
      <w:pPr>
        <w:pStyle w:val="Heading2"/>
      </w:pPr>
      <w:bookmarkStart w:id="145" w:name="_Toc259108576"/>
      <w:r>
        <w:t>Assumptions</w:t>
      </w:r>
      <w:bookmarkEnd w:id="145"/>
    </w:p>
    <w:p w:rsidR="00150DFD" w:rsidRPr="00150DFD" w:rsidRDefault="00150DFD" w:rsidP="00150DFD"/>
    <w:p w:rsidR="006F25C3" w:rsidRDefault="006F25C3" w:rsidP="00313CCE">
      <w:pPr>
        <w:numPr>
          <w:ilvl w:val="0"/>
          <w:numId w:val="4"/>
        </w:numPr>
      </w:pPr>
      <w:r>
        <w:t>Tracking of sample requests is out of scope for BR1</w:t>
      </w:r>
    </w:p>
    <w:p w:rsidR="006F25C3" w:rsidRDefault="006F25C3" w:rsidP="00313CCE">
      <w:pPr>
        <w:numPr>
          <w:ilvl w:val="0"/>
          <w:numId w:val="4"/>
        </w:numPr>
      </w:pPr>
      <w:r>
        <w:t>Approval workflows for samples is out of scope for BR1</w:t>
      </w:r>
    </w:p>
    <w:p w:rsidR="006F25C3" w:rsidRDefault="006F25C3" w:rsidP="00313CCE">
      <w:pPr>
        <w:numPr>
          <w:ilvl w:val="0"/>
          <w:numId w:val="4"/>
        </w:numPr>
      </w:pPr>
      <w:r>
        <w:t>Long term management and tracking of samples is out of scope for BR1</w:t>
      </w:r>
    </w:p>
    <w:p w:rsidR="008B65A8" w:rsidRDefault="008B65A8" w:rsidP="00313CCE">
      <w:pPr>
        <w:numPr>
          <w:ilvl w:val="0"/>
          <w:numId w:val="4"/>
        </w:numPr>
      </w:pPr>
      <w:proofErr w:type="gramStart"/>
      <w:r>
        <w:t>xpedx</w:t>
      </w:r>
      <w:proofErr w:type="gramEnd"/>
      <w:r>
        <w:t xml:space="preserve"> will provide the final screenshots for the pages listed in the screen shots section. Currently we’re using the existing dotcom page</w:t>
      </w:r>
      <w:r w:rsidR="006B3618">
        <w:t>s as placeholders to capture the key data elements.</w:t>
      </w:r>
    </w:p>
    <w:p w:rsidR="00381D18" w:rsidRDefault="0052334C" w:rsidP="00F05C94">
      <w:pPr>
        <w:numPr>
          <w:ilvl w:val="0"/>
          <w:numId w:val="4"/>
        </w:numPr>
      </w:pPr>
      <w:r>
        <w:t>Each sample request is a simple form. If a user navigates away from the form, the data entered on that form is lost; i.e., it doesn’t function like a cart where you can go back and keep adding items to the same cart.</w:t>
      </w:r>
      <w:ins w:id="146" w:author="Chris Kluesener" w:date="2010-06-22T13:21:00Z">
        <w:r w:rsidR="00D966B8">
          <w:t xml:space="preserve">  We need a message if the user tries to leave the page, that none of their sample information will be saved.  If they</w:t>
        </w:r>
      </w:ins>
      <w:ins w:id="147" w:author="Chris Kluesener" w:date="2010-06-22T13:22:00Z">
        <w:r w:rsidR="00D966B8">
          <w:t>’</w:t>
        </w:r>
        <w:r w:rsidR="00D966B8">
          <w:t>d like it saved, they should complete the form and submit it before leaving the page.</w:t>
        </w:r>
      </w:ins>
    </w:p>
    <w:p w:rsidR="00873490" w:rsidRPr="001E74F1" w:rsidRDefault="00873490" w:rsidP="0038570B">
      <w:pPr>
        <w:ind w:left="720"/>
      </w:pPr>
    </w:p>
    <w:p w:rsidR="00873490" w:rsidRPr="00CA2422" w:rsidRDefault="00873490" w:rsidP="00313CCE">
      <w:pPr>
        <w:pStyle w:val="Footer"/>
        <w:tabs>
          <w:tab w:val="clear" w:pos="4320"/>
          <w:tab w:val="clear" w:pos="8640"/>
        </w:tabs>
      </w:pPr>
    </w:p>
    <w:p w:rsidR="00873490" w:rsidRDefault="00873490" w:rsidP="00313CCE">
      <w:pPr>
        <w:rPr>
          <w:rFonts w:cs="Tahoma"/>
        </w:rPr>
        <w:sectPr w:rsidR="0087349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873490" w:rsidRDefault="00873490" w:rsidP="005F17C8"/>
    <w:p w:rsidR="00873490" w:rsidRDefault="00873490" w:rsidP="005F17C8"/>
    <w:p w:rsidR="00873490" w:rsidRDefault="00873490" w:rsidP="005F17C8"/>
    <w:p w:rsidR="00873490" w:rsidRDefault="00873490" w:rsidP="007203B3">
      <w:pPr>
        <w:pStyle w:val="Heading1"/>
      </w:pPr>
      <w:bookmarkStart w:id="148" w:name="_Toc259108577"/>
      <w:r>
        <w:t>Glossary of Terms</w:t>
      </w:r>
      <w:bookmarkEnd w:id="148"/>
    </w:p>
    <w:p w:rsidR="00873490" w:rsidRDefault="00873490" w:rsidP="005F17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8"/>
        <w:gridCol w:w="3330"/>
        <w:gridCol w:w="4788"/>
      </w:tblGrid>
      <w:tr w:rsidR="00873490" w:rsidTr="00627ED1">
        <w:tc>
          <w:tcPr>
            <w:tcW w:w="738" w:type="dxa"/>
            <w:shd w:val="clear" w:color="auto" w:fill="00B0F0"/>
          </w:tcPr>
          <w:p w:rsidR="00873490" w:rsidRPr="00627ED1" w:rsidRDefault="00873490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49" w:name="OLE_LINK2"/>
            <w:r w:rsidRPr="00627ED1">
              <w:rPr>
                <w:rFonts w:ascii="Arial" w:hAnsi="Arial" w:cs="Arial"/>
                <w:sz w:val="18"/>
                <w:szCs w:val="18"/>
              </w:rPr>
              <w:t>S. No.</w:t>
            </w:r>
          </w:p>
        </w:tc>
        <w:tc>
          <w:tcPr>
            <w:tcW w:w="3330" w:type="dxa"/>
            <w:shd w:val="clear" w:color="auto" w:fill="00B0F0"/>
          </w:tcPr>
          <w:p w:rsidR="00873490" w:rsidRPr="00627ED1" w:rsidRDefault="00873490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7ED1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4788" w:type="dxa"/>
            <w:shd w:val="clear" w:color="auto" w:fill="00B0F0"/>
          </w:tcPr>
          <w:p w:rsidR="00873490" w:rsidRPr="00627ED1" w:rsidRDefault="00873490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</w:pPr>
            <w:r w:rsidRPr="00627ED1">
              <w:rPr>
                <w:rFonts w:ascii="Arial" w:hAnsi="Arial" w:cs="Arial"/>
                <w:sz w:val="18"/>
                <w:szCs w:val="18"/>
              </w:rPr>
              <w:t>Definition</w:t>
            </w:r>
          </w:p>
        </w:tc>
      </w:tr>
      <w:tr w:rsidR="00873490" w:rsidTr="00627ED1">
        <w:tc>
          <w:tcPr>
            <w:tcW w:w="738" w:type="dxa"/>
          </w:tcPr>
          <w:p w:rsidR="00873490" w:rsidRDefault="00873490" w:rsidP="005F17C8">
            <w:r>
              <w:t>1.</w:t>
            </w:r>
          </w:p>
        </w:tc>
        <w:tc>
          <w:tcPr>
            <w:tcW w:w="3330" w:type="dxa"/>
          </w:tcPr>
          <w:p w:rsidR="00873490" w:rsidRDefault="004B4B31" w:rsidP="005F17C8">
            <w:r>
              <w:t>Content Server</w:t>
            </w:r>
          </w:p>
        </w:tc>
        <w:tc>
          <w:tcPr>
            <w:tcW w:w="4788" w:type="dxa"/>
          </w:tcPr>
          <w:p w:rsidR="00873490" w:rsidRDefault="004B4B31" w:rsidP="005F17C8">
            <w:r>
              <w:t xml:space="preserve">A server that hosts all the collateral such as images, specification sheets, </w:t>
            </w:r>
            <w:r w:rsidR="00A862FE">
              <w:t>etc.</w:t>
            </w:r>
          </w:p>
        </w:tc>
      </w:tr>
      <w:tr w:rsidR="00873490" w:rsidTr="00627ED1">
        <w:tc>
          <w:tcPr>
            <w:tcW w:w="738" w:type="dxa"/>
          </w:tcPr>
          <w:p w:rsidR="00873490" w:rsidRDefault="00E51E77" w:rsidP="005F17C8">
            <w:r>
              <w:t>2</w:t>
            </w:r>
            <w:r w:rsidR="00873490">
              <w:t>.</w:t>
            </w:r>
          </w:p>
        </w:tc>
        <w:tc>
          <w:tcPr>
            <w:tcW w:w="3330" w:type="dxa"/>
          </w:tcPr>
          <w:p w:rsidR="00873490" w:rsidRDefault="00873490" w:rsidP="005F17C8">
            <w:r>
              <w:t>BR1</w:t>
            </w:r>
          </w:p>
        </w:tc>
        <w:tc>
          <w:tcPr>
            <w:tcW w:w="4788" w:type="dxa"/>
          </w:tcPr>
          <w:p w:rsidR="00873490" w:rsidRDefault="00873490" w:rsidP="005F17C8">
            <w:r>
              <w:t>Business Release 1</w:t>
            </w:r>
          </w:p>
        </w:tc>
      </w:tr>
      <w:tr w:rsidR="00873490" w:rsidTr="00627ED1">
        <w:tc>
          <w:tcPr>
            <w:tcW w:w="738" w:type="dxa"/>
          </w:tcPr>
          <w:p w:rsidR="00873490" w:rsidRDefault="00E51E77" w:rsidP="005F17C8">
            <w:r>
              <w:t>3</w:t>
            </w:r>
            <w:r w:rsidR="00873490">
              <w:t>.</w:t>
            </w:r>
          </w:p>
        </w:tc>
        <w:tc>
          <w:tcPr>
            <w:tcW w:w="3330" w:type="dxa"/>
          </w:tcPr>
          <w:p w:rsidR="00873490" w:rsidRDefault="00873490" w:rsidP="005F17C8">
            <w:r>
              <w:t>IW</w:t>
            </w:r>
          </w:p>
        </w:tc>
        <w:tc>
          <w:tcPr>
            <w:tcW w:w="4788" w:type="dxa"/>
          </w:tcPr>
          <w:p w:rsidR="00873490" w:rsidRDefault="00873490" w:rsidP="005F17C8">
            <w:r>
              <w:t>Industrial Wisdom – UI firm engaged on the project.</w:t>
            </w:r>
          </w:p>
        </w:tc>
      </w:tr>
      <w:tr w:rsidR="00E51E77" w:rsidTr="00627ED1">
        <w:tc>
          <w:tcPr>
            <w:tcW w:w="738" w:type="dxa"/>
          </w:tcPr>
          <w:p w:rsidR="00E51E77" w:rsidRDefault="00E51E77" w:rsidP="005F17C8"/>
        </w:tc>
        <w:tc>
          <w:tcPr>
            <w:tcW w:w="3330" w:type="dxa"/>
          </w:tcPr>
          <w:p w:rsidR="00E51E77" w:rsidRDefault="00E51E77" w:rsidP="005F17C8"/>
        </w:tc>
        <w:tc>
          <w:tcPr>
            <w:tcW w:w="4788" w:type="dxa"/>
          </w:tcPr>
          <w:p w:rsidR="00E51E77" w:rsidRDefault="00E51E77" w:rsidP="005F17C8"/>
        </w:tc>
      </w:tr>
      <w:bookmarkEnd w:id="149"/>
    </w:tbl>
    <w:p w:rsidR="00873490" w:rsidRPr="002C3B54" w:rsidRDefault="00873490" w:rsidP="005F17C8"/>
    <w:sectPr w:rsidR="00873490" w:rsidRPr="002C3B54" w:rsidSect="00083555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7E0" w:rsidRDefault="001417E0">
      <w:r>
        <w:separator/>
      </w:r>
    </w:p>
  </w:endnote>
  <w:endnote w:type="continuationSeparator" w:id="0">
    <w:p w:rsidR="001417E0" w:rsidRDefault="00141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A7D" w:rsidRDefault="00C65E28" w:rsidP="00E40B69">
    <w:pPr>
      <w:ind w:right="378"/>
      <w:rPr>
        <w:rFonts w:cs="Tahoma"/>
        <w:color w:val="000000"/>
        <w:sz w:val="16"/>
        <w:szCs w:val="16"/>
      </w:rPr>
    </w:pPr>
    <w:r w:rsidRPr="00DB5696">
      <w:rPr>
        <w:rFonts w:cs="Tahoma"/>
        <w:sz w:val="16"/>
        <w:szCs w:val="16"/>
      </w:rPr>
      <w:fldChar w:fldCharType="begin"/>
    </w:r>
    <w:r w:rsidR="002F0A7D" w:rsidRPr="00DB5696">
      <w:rPr>
        <w:rFonts w:cs="Tahoma"/>
        <w:sz w:val="16"/>
        <w:szCs w:val="16"/>
      </w:rPr>
      <w:instrText xml:space="preserve"> SAVEDATE  \@ "M/d/yyyy h:mm am/pm"  \* MERGEFORMAT </w:instrText>
    </w:r>
    <w:r w:rsidRPr="00DB5696">
      <w:rPr>
        <w:rFonts w:cs="Tahoma"/>
        <w:sz w:val="16"/>
        <w:szCs w:val="16"/>
      </w:rPr>
      <w:fldChar w:fldCharType="separate"/>
    </w:r>
    <w:ins w:id="12" w:author="Chris Kluesener" w:date="2010-06-22T13:14:00Z">
      <w:r w:rsidR="00D966B8">
        <w:rPr>
          <w:rFonts w:cs="Tahoma"/>
          <w:noProof/>
          <w:sz w:val="16"/>
          <w:szCs w:val="16"/>
        </w:rPr>
        <w:t>6/16/2010 10:32 AM</w:t>
      </w:r>
    </w:ins>
    <w:ins w:id="13" w:author="prgupta" w:date="2010-06-16T10:32:00Z">
      <w:del w:id="14" w:author="Chris Kluesener" w:date="2010-06-22T13:14:00Z">
        <w:r w:rsidR="00884E01" w:rsidDel="00D966B8">
          <w:rPr>
            <w:rFonts w:cs="Tahoma"/>
            <w:noProof/>
            <w:sz w:val="16"/>
            <w:szCs w:val="16"/>
          </w:rPr>
          <w:delText>6/16/2010 10:31 AM</w:delText>
        </w:r>
      </w:del>
    </w:ins>
    <w:del w:id="15" w:author="Chris Kluesener" w:date="2010-06-22T13:14:00Z">
      <w:r w:rsidR="00F543FF" w:rsidDel="00D966B8">
        <w:rPr>
          <w:rFonts w:cs="Tahoma"/>
          <w:noProof/>
          <w:sz w:val="16"/>
          <w:szCs w:val="16"/>
        </w:rPr>
        <w:delText>4/16/2010 1:03 PM</w:delText>
      </w:r>
    </w:del>
    <w:r w:rsidRPr="00DB5696">
      <w:rPr>
        <w:rFonts w:cs="Tahoma"/>
        <w:sz w:val="16"/>
        <w:szCs w:val="16"/>
      </w:rPr>
      <w:fldChar w:fldCharType="end"/>
    </w:r>
    <w:r w:rsidR="002F0A7D">
      <w:rPr>
        <w:rFonts w:cs="Tahoma"/>
        <w:color w:val="000000"/>
        <w:sz w:val="16"/>
        <w:szCs w:val="16"/>
      </w:rPr>
      <w:tab/>
    </w:r>
    <w:r w:rsidR="002F0A7D">
      <w:rPr>
        <w:rFonts w:cs="Tahoma"/>
        <w:color w:val="000000"/>
        <w:sz w:val="16"/>
        <w:szCs w:val="16"/>
      </w:rPr>
      <w:tab/>
    </w:r>
    <w:r w:rsidR="002F0A7D">
      <w:rPr>
        <w:rFonts w:cs="Tahoma"/>
        <w:color w:val="000000"/>
        <w:sz w:val="16"/>
        <w:szCs w:val="16"/>
      </w:rPr>
      <w:tab/>
    </w:r>
    <w:r w:rsidR="002F0A7D">
      <w:rPr>
        <w:rFonts w:cs="Tahoma"/>
        <w:color w:val="000000"/>
        <w:sz w:val="16"/>
        <w:szCs w:val="16"/>
      </w:rPr>
      <w:tab/>
    </w:r>
    <w:r w:rsidR="002F0A7D">
      <w:rPr>
        <w:rFonts w:cs="Tahoma"/>
        <w:color w:val="000000"/>
        <w:sz w:val="16"/>
        <w:szCs w:val="16"/>
      </w:rPr>
      <w:tab/>
    </w:r>
    <w:r w:rsidR="002F0A7D">
      <w:rPr>
        <w:rFonts w:cs="Tahoma"/>
        <w:color w:val="000000"/>
        <w:sz w:val="16"/>
        <w:szCs w:val="16"/>
      </w:rPr>
      <w:tab/>
    </w:r>
    <w:r w:rsidR="002F0A7D">
      <w:rPr>
        <w:rFonts w:cs="Tahoma"/>
        <w:color w:val="000000"/>
        <w:sz w:val="16"/>
        <w:szCs w:val="16"/>
      </w:rPr>
      <w:tab/>
    </w:r>
    <w:r w:rsidR="002F0A7D">
      <w:rPr>
        <w:rFonts w:cs="Tahoma"/>
        <w:color w:val="000000"/>
        <w:sz w:val="16"/>
        <w:szCs w:val="16"/>
      </w:rPr>
      <w:tab/>
    </w:r>
    <w:r w:rsidR="002F0A7D" w:rsidRPr="00DC6F42">
      <w:rPr>
        <w:rFonts w:cs="Tahoma"/>
        <w:color w:val="7F7F7F"/>
        <w:spacing w:val="60"/>
        <w:sz w:val="16"/>
        <w:szCs w:val="16"/>
      </w:rPr>
      <w:t>Page</w:t>
    </w:r>
    <w:r w:rsidR="002F0A7D" w:rsidRPr="00DC6F42">
      <w:rPr>
        <w:rFonts w:cs="Tahoma"/>
        <w:color w:val="000000"/>
        <w:sz w:val="16"/>
        <w:szCs w:val="16"/>
      </w:rPr>
      <w:t xml:space="preserve"> | </w:t>
    </w:r>
    <w:r w:rsidRPr="00DC6F42">
      <w:rPr>
        <w:rFonts w:cs="Tahoma"/>
        <w:color w:val="000000"/>
        <w:sz w:val="16"/>
        <w:szCs w:val="16"/>
      </w:rPr>
      <w:fldChar w:fldCharType="begin"/>
    </w:r>
    <w:r w:rsidR="002F0A7D"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Pr="00DC6F42">
      <w:rPr>
        <w:rFonts w:cs="Tahoma"/>
        <w:color w:val="000000"/>
        <w:sz w:val="16"/>
        <w:szCs w:val="16"/>
      </w:rPr>
      <w:fldChar w:fldCharType="separate"/>
    </w:r>
    <w:r w:rsidR="00D966B8" w:rsidRPr="00D966B8">
      <w:rPr>
        <w:rFonts w:cs="Tahoma"/>
        <w:b/>
        <w:noProof/>
        <w:color w:val="000000"/>
        <w:sz w:val="16"/>
        <w:szCs w:val="16"/>
      </w:rPr>
      <w:t>3</w:t>
    </w:r>
    <w:r w:rsidRPr="00DC6F42">
      <w:rPr>
        <w:rFonts w:cs="Tahoma"/>
        <w:color w:val="000000"/>
        <w:sz w:val="16"/>
        <w:szCs w:val="16"/>
      </w:rPr>
      <w:fldChar w:fldCharType="end"/>
    </w:r>
    <w:r w:rsidR="002F0A7D">
      <w:rPr>
        <w:rFonts w:cs="Tahoma"/>
        <w:color w:val="000000"/>
        <w:sz w:val="16"/>
        <w:szCs w:val="16"/>
      </w:rPr>
      <w:t xml:space="preserve">            </w:t>
    </w:r>
    <w:fldSimple w:instr=" FILENAME  \* MERGEFORMAT ">
      <w:ins w:id="16" w:author="prgupta" w:date="2010-06-16T10:32:00Z">
        <w:r w:rsidRPr="00C65E28">
          <w:rPr>
            <w:rFonts w:cs="Tahoma"/>
            <w:noProof/>
            <w:sz w:val="16"/>
            <w:szCs w:val="16"/>
            <w:rPrChange w:id="17" w:author="prgupta" w:date="2010-06-16T10:32:00Z">
              <w:rPr/>
            </w:rPrChange>
          </w:rPr>
          <w:t>xpedx Samples Detail Design Doc V1.1.docx</w:t>
        </w:r>
      </w:ins>
      <w:del w:id="18" w:author="prgupta" w:date="2010-06-16T10:32:00Z">
        <w:r w:rsidR="005C6729" w:rsidRPr="005C6729" w:rsidDel="00884E01">
          <w:rPr>
            <w:rFonts w:cs="Tahoma"/>
            <w:noProof/>
            <w:sz w:val="16"/>
            <w:szCs w:val="16"/>
          </w:rPr>
          <w:delText>xpedx Samples Detail Design Doc V0.1.docx</w:delText>
        </w:r>
      </w:del>
    </w:fldSimple>
    <w:r w:rsidR="002F0A7D">
      <w:rPr>
        <w:rFonts w:cs="Tahoma"/>
        <w:color w:val="000000"/>
        <w:sz w:val="16"/>
        <w:szCs w:val="16"/>
      </w:rPr>
      <w:tab/>
    </w:r>
    <w:r w:rsidR="002F0A7D">
      <w:rPr>
        <w:rFonts w:cs="Tahoma"/>
        <w:color w:val="000000"/>
        <w:sz w:val="16"/>
        <w:szCs w:val="16"/>
      </w:rPr>
      <w:tab/>
    </w:r>
  </w:p>
  <w:p w:rsidR="002F0A7D" w:rsidRDefault="002F0A7D" w:rsidP="00E40B69">
    <w:pPr>
      <w:ind w:right="378"/>
      <w:rPr>
        <w:rFonts w:cs="Tahoma"/>
        <w:color w:val="000000"/>
        <w:sz w:val="16"/>
        <w:szCs w:val="16"/>
      </w:rPr>
    </w:pPr>
  </w:p>
  <w:p w:rsidR="002F0A7D" w:rsidRDefault="002F0A7D" w:rsidP="00E40B69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2F0A7D" w:rsidRPr="00E40B69" w:rsidRDefault="002F0A7D" w:rsidP="00E40B69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7E0" w:rsidRDefault="001417E0">
      <w:r>
        <w:separator/>
      </w:r>
    </w:p>
  </w:footnote>
  <w:footnote w:type="continuationSeparator" w:id="0">
    <w:p w:rsidR="001417E0" w:rsidRDefault="001417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A7D" w:rsidRPr="00641FBE" w:rsidRDefault="001E32D7" w:rsidP="00641FBE">
    <w:pPr>
      <w:pStyle w:val="Header"/>
    </w:pPr>
    <w: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4394835</wp:posOffset>
          </wp:positionH>
          <wp:positionV relativeFrom="paragraph">
            <wp:posOffset>-111760</wp:posOffset>
          </wp:positionV>
          <wp:extent cx="1828800" cy="561975"/>
          <wp:effectExtent l="19050" t="0" r="0" b="0"/>
          <wp:wrapNone/>
          <wp:docPr id="1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2495550" cy="819150"/>
          <wp:effectExtent l="19050" t="0" r="0" b="0"/>
          <wp:docPr id="5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A63737"/>
    <w:multiLevelType w:val="hybridMultilevel"/>
    <w:tmpl w:val="CE74B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F27253"/>
    <w:multiLevelType w:val="hybridMultilevel"/>
    <w:tmpl w:val="E1507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D3ED3"/>
    <w:multiLevelType w:val="hybridMultilevel"/>
    <w:tmpl w:val="03124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36791"/>
    <w:multiLevelType w:val="hybridMultilevel"/>
    <w:tmpl w:val="F91E7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C299E"/>
    <w:multiLevelType w:val="hybridMultilevel"/>
    <w:tmpl w:val="82F47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C5330B"/>
    <w:multiLevelType w:val="hybridMultilevel"/>
    <w:tmpl w:val="BB2C2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5432E"/>
    <w:multiLevelType w:val="hybridMultilevel"/>
    <w:tmpl w:val="E6364D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A13AF"/>
    <w:multiLevelType w:val="hybridMultilevel"/>
    <w:tmpl w:val="4510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C082D"/>
    <w:multiLevelType w:val="hybridMultilevel"/>
    <w:tmpl w:val="BE7872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19474A"/>
    <w:multiLevelType w:val="hybridMultilevel"/>
    <w:tmpl w:val="F8E86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3">
    <w:nsid w:val="45A16BD5"/>
    <w:multiLevelType w:val="hybridMultilevel"/>
    <w:tmpl w:val="5DB8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F587C"/>
    <w:multiLevelType w:val="hybridMultilevel"/>
    <w:tmpl w:val="F91E7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863A9"/>
    <w:multiLevelType w:val="hybridMultilevel"/>
    <w:tmpl w:val="5DB8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449B6"/>
    <w:multiLevelType w:val="multilevel"/>
    <w:tmpl w:val="56044E9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>
    <w:nsid w:val="56F07B1A"/>
    <w:multiLevelType w:val="hybridMultilevel"/>
    <w:tmpl w:val="AC2C85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07E18EA"/>
    <w:multiLevelType w:val="hybridMultilevel"/>
    <w:tmpl w:val="E1507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4B7E9F"/>
    <w:multiLevelType w:val="hybridMultilevel"/>
    <w:tmpl w:val="FCACF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E17DB0"/>
    <w:multiLevelType w:val="hybridMultilevel"/>
    <w:tmpl w:val="56CE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F37586"/>
    <w:multiLevelType w:val="hybridMultilevel"/>
    <w:tmpl w:val="0CA8C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16E5D"/>
    <w:multiLevelType w:val="hybridMultilevel"/>
    <w:tmpl w:val="784A0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E5A6D"/>
    <w:multiLevelType w:val="hybridMultilevel"/>
    <w:tmpl w:val="3AC04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856C7B"/>
    <w:multiLevelType w:val="hybridMultilevel"/>
    <w:tmpl w:val="4202A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4"/>
  </w:num>
  <w:num w:numId="5">
    <w:abstractNumId w:val="24"/>
  </w:num>
  <w:num w:numId="6">
    <w:abstractNumId w:val="18"/>
  </w:num>
  <w:num w:numId="7">
    <w:abstractNumId w:val="0"/>
  </w:num>
  <w:num w:numId="8">
    <w:abstractNumId w:val="25"/>
  </w:num>
  <w:num w:numId="9">
    <w:abstractNumId w:val="10"/>
  </w:num>
  <w:num w:numId="10">
    <w:abstractNumId w:val="20"/>
  </w:num>
  <w:num w:numId="11">
    <w:abstractNumId w:val="11"/>
  </w:num>
  <w:num w:numId="12">
    <w:abstractNumId w:val="6"/>
  </w:num>
  <w:num w:numId="13">
    <w:abstractNumId w:val="2"/>
  </w:num>
  <w:num w:numId="14">
    <w:abstractNumId w:val="5"/>
  </w:num>
  <w:num w:numId="15">
    <w:abstractNumId w:val="19"/>
  </w:num>
  <w:num w:numId="16">
    <w:abstractNumId w:val="17"/>
  </w:num>
  <w:num w:numId="17">
    <w:abstractNumId w:val="8"/>
  </w:num>
  <w:num w:numId="18">
    <w:abstractNumId w:val="7"/>
  </w:num>
  <w:num w:numId="19">
    <w:abstractNumId w:val="22"/>
  </w:num>
  <w:num w:numId="20">
    <w:abstractNumId w:val="23"/>
  </w:num>
  <w:num w:numId="21">
    <w:abstractNumId w:val="21"/>
  </w:num>
  <w:num w:numId="22">
    <w:abstractNumId w:val="13"/>
  </w:num>
  <w:num w:numId="23">
    <w:abstractNumId w:val="9"/>
  </w:num>
  <w:num w:numId="24">
    <w:abstractNumId w:val="14"/>
  </w:num>
  <w:num w:numId="25">
    <w:abstractNumId w:val="15"/>
  </w:num>
  <w:num w:numId="26">
    <w:abstractNumId w:val="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trackRevisions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9E6E9C"/>
    <w:rsid w:val="00000484"/>
    <w:rsid w:val="00001D9D"/>
    <w:rsid w:val="000024FA"/>
    <w:rsid w:val="00002B26"/>
    <w:rsid w:val="000046EE"/>
    <w:rsid w:val="00004858"/>
    <w:rsid w:val="0000492F"/>
    <w:rsid w:val="00004B32"/>
    <w:rsid w:val="000052CC"/>
    <w:rsid w:val="0000548A"/>
    <w:rsid w:val="00006C4B"/>
    <w:rsid w:val="000075E0"/>
    <w:rsid w:val="00007D6A"/>
    <w:rsid w:val="00007E96"/>
    <w:rsid w:val="0001017C"/>
    <w:rsid w:val="00011065"/>
    <w:rsid w:val="000111BE"/>
    <w:rsid w:val="00011401"/>
    <w:rsid w:val="00012448"/>
    <w:rsid w:val="00012841"/>
    <w:rsid w:val="00012BE5"/>
    <w:rsid w:val="00012ED5"/>
    <w:rsid w:val="00013751"/>
    <w:rsid w:val="00015BF8"/>
    <w:rsid w:val="00015DE1"/>
    <w:rsid w:val="000168B4"/>
    <w:rsid w:val="0001795A"/>
    <w:rsid w:val="0002034F"/>
    <w:rsid w:val="0002172D"/>
    <w:rsid w:val="00022186"/>
    <w:rsid w:val="000221EF"/>
    <w:rsid w:val="00023716"/>
    <w:rsid w:val="0002401F"/>
    <w:rsid w:val="0002410F"/>
    <w:rsid w:val="00025BD1"/>
    <w:rsid w:val="00027CD9"/>
    <w:rsid w:val="00027ED2"/>
    <w:rsid w:val="000313CF"/>
    <w:rsid w:val="0003152B"/>
    <w:rsid w:val="0003256E"/>
    <w:rsid w:val="000325D1"/>
    <w:rsid w:val="000337C5"/>
    <w:rsid w:val="000347E0"/>
    <w:rsid w:val="000349A2"/>
    <w:rsid w:val="00036417"/>
    <w:rsid w:val="000366EB"/>
    <w:rsid w:val="00037C90"/>
    <w:rsid w:val="000404CE"/>
    <w:rsid w:val="00040930"/>
    <w:rsid w:val="00040EAA"/>
    <w:rsid w:val="00040F8C"/>
    <w:rsid w:val="00041AD1"/>
    <w:rsid w:val="000458F9"/>
    <w:rsid w:val="00046149"/>
    <w:rsid w:val="000470C4"/>
    <w:rsid w:val="0004793C"/>
    <w:rsid w:val="000513AD"/>
    <w:rsid w:val="0005253C"/>
    <w:rsid w:val="00053149"/>
    <w:rsid w:val="0005539A"/>
    <w:rsid w:val="00056200"/>
    <w:rsid w:val="0005663F"/>
    <w:rsid w:val="00056B41"/>
    <w:rsid w:val="00061160"/>
    <w:rsid w:val="00061DB2"/>
    <w:rsid w:val="00061EAD"/>
    <w:rsid w:val="00061F11"/>
    <w:rsid w:val="000628A8"/>
    <w:rsid w:val="000643F7"/>
    <w:rsid w:val="00064CF2"/>
    <w:rsid w:val="0006525C"/>
    <w:rsid w:val="000666E0"/>
    <w:rsid w:val="00066913"/>
    <w:rsid w:val="00066D02"/>
    <w:rsid w:val="0007133D"/>
    <w:rsid w:val="00071DB4"/>
    <w:rsid w:val="000727DF"/>
    <w:rsid w:val="00076CC4"/>
    <w:rsid w:val="00077004"/>
    <w:rsid w:val="0007796F"/>
    <w:rsid w:val="00081083"/>
    <w:rsid w:val="0008257D"/>
    <w:rsid w:val="00082AFA"/>
    <w:rsid w:val="00083555"/>
    <w:rsid w:val="000839F8"/>
    <w:rsid w:val="000845CD"/>
    <w:rsid w:val="00084863"/>
    <w:rsid w:val="0008545D"/>
    <w:rsid w:val="000858E0"/>
    <w:rsid w:val="00085F32"/>
    <w:rsid w:val="00085F79"/>
    <w:rsid w:val="000870B0"/>
    <w:rsid w:val="00087980"/>
    <w:rsid w:val="000917A0"/>
    <w:rsid w:val="00092C07"/>
    <w:rsid w:val="00094378"/>
    <w:rsid w:val="000946F7"/>
    <w:rsid w:val="000952E7"/>
    <w:rsid w:val="0009534C"/>
    <w:rsid w:val="00097049"/>
    <w:rsid w:val="0009728A"/>
    <w:rsid w:val="000A19E9"/>
    <w:rsid w:val="000A2B6F"/>
    <w:rsid w:val="000A35F3"/>
    <w:rsid w:val="000A3F94"/>
    <w:rsid w:val="000A4DC6"/>
    <w:rsid w:val="000A5FE7"/>
    <w:rsid w:val="000B0ABD"/>
    <w:rsid w:val="000B0C35"/>
    <w:rsid w:val="000B0D21"/>
    <w:rsid w:val="000B1669"/>
    <w:rsid w:val="000B1A81"/>
    <w:rsid w:val="000B2A51"/>
    <w:rsid w:val="000B2E67"/>
    <w:rsid w:val="000B32E2"/>
    <w:rsid w:val="000B41AD"/>
    <w:rsid w:val="000B4BB3"/>
    <w:rsid w:val="000B6A63"/>
    <w:rsid w:val="000B6DF6"/>
    <w:rsid w:val="000B7A3B"/>
    <w:rsid w:val="000B7DDD"/>
    <w:rsid w:val="000C1B3B"/>
    <w:rsid w:val="000C2D47"/>
    <w:rsid w:val="000C3B2C"/>
    <w:rsid w:val="000C407D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2206"/>
    <w:rsid w:val="000D3158"/>
    <w:rsid w:val="000D366B"/>
    <w:rsid w:val="000D3DA9"/>
    <w:rsid w:val="000D4064"/>
    <w:rsid w:val="000D418D"/>
    <w:rsid w:val="000D489C"/>
    <w:rsid w:val="000D57C5"/>
    <w:rsid w:val="000D7CB9"/>
    <w:rsid w:val="000E2277"/>
    <w:rsid w:val="000E3D2F"/>
    <w:rsid w:val="000E3D4F"/>
    <w:rsid w:val="000E4066"/>
    <w:rsid w:val="000E4443"/>
    <w:rsid w:val="000E5709"/>
    <w:rsid w:val="000E6892"/>
    <w:rsid w:val="000E6D2D"/>
    <w:rsid w:val="000F01E9"/>
    <w:rsid w:val="000F1744"/>
    <w:rsid w:val="000F1D10"/>
    <w:rsid w:val="000F36E9"/>
    <w:rsid w:val="000F3D8D"/>
    <w:rsid w:val="000F4D4B"/>
    <w:rsid w:val="000F501A"/>
    <w:rsid w:val="000F502C"/>
    <w:rsid w:val="000F60DA"/>
    <w:rsid w:val="000F7BED"/>
    <w:rsid w:val="00100845"/>
    <w:rsid w:val="00100BFC"/>
    <w:rsid w:val="00101443"/>
    <w:rsid w:val="0010177F"/>
    <w:rsid w:val="00101850"/>
    <w:rsid w:val="00103008"/>
    <w:rsid w:val="00103149"/>
    <w:rsid w:val="0010359F"/>
    <w:rsid w:val="001048FE"/>
    <w:rsid w:val="00104B7E"/>
    <w:rsid w:val="00105F40"/>
    <w:rsid w:val="0010717D"/>
    <w:rsid w:val="00107500"/>
    <w:rsid w:val="00107570"/>
    <w:rsid w:val="00110AA6"/>
    <w:rsid w:val="00113A95"/>
    <w:rsid w:val="00114EEC"/>
    <w:rsid w:val="00115105"/>
    <w:rsid w:val="00115339"/>
    <w:rsid w:val="0011537B"/>
    <w:rsid w:val="0011558C"/>
    <w:rsid w:val="00116117"/>
    <w:rsid w:val="00116E5D"/>
    <w:rsid w:val="00120487"/>
    <w:rsid w:val="00120680"/>
    <w:rsid w:val="001206B2"/>
    <w:rsid w:val="00120816"/>
    <w:rsid w:val="00120CA3"/>
    <w:rsid w:val="00120D58"/>
    <w:rsid w:val="001216E4"/>
    <w:rsid w:val="00121C4D"/>
    <w:rsid w:val="00121C71"/>
    <w:rsid w:val="00124471"/>
    <w:rsid w:val="001258AC"/>
    <w:rsid w:val="00126EE7"/>
    <w:rsid w:val="00126F42"/>
    <w:rsid w:val="00127D1F"/>
    <w:rsid w:val="0013085B"/>
    <w:rsid w:val="00130A21"/>
    <w:rsid w:val="0013186E"/>
    <w:rsid w:val="001318AB"/>
    <w:rsid w:val="00131EC7"/>
    <w:rsid w:val="00133FCE"/>
    <w:rsid w:val="001351F1"/>
    <w:rsid w:val="0013762D"/>
    <w:rsid w:val="001378B6"/>
    <w:rsid w:val="001417E0"/>
    <w:rsid w:val="00141E25"/>
    <w:rsid w:val="001429AA"/>
    <w:rsid w:val="00142EAF"/>
    <w:rsid w:val="001448DB"/>
    <w:rsid w:val="001453CC"/>
    <w:rsid w:val="0014592E"/>
    <w:rsid w:val="00150496"/>
    <w:rsid w:val="00150DFD"/>
    <w:rsid w:val="00151155"/>
    <w:rsid w:val="0015225E"/>
    <w:rsid w:val="00152473"/>
    <w:rsid w:val="00152DB1"/>
    <w:rsid w:val="0015325E"/>
    <w:rsid w:val="00153D89"/>
    <w:rsid w:val="001548E0"/>
    <w:rsid w:val="001550F1"/>
    <w:rsid w:val="00155892"/>
    <w:rsid w:val="00156FFF"/>
    <w:rsid w:val="0015770A"/>
    <w:rsid w:val="00157E4B"/>
    <w:rsid w:val="00160275"/>
    <w:rsid w:val="00160F4D"/>
    <w:rsid w:val="001616B8"/>
    <w:rsid w:val="00162549"/>
    <w:rsid w:val="00162879"/>
    <w:rsid w:val="00163454"/>
    <w:rsid w:val="00163BBC"/>
    <w:rsid w:val="00163D74"/>
    <w:rsid w:val="00164A1B"/>
    <w:rsid w:val="00164FD4"/>
    <w:rsid w:val="00165352"/>
    <w:rsid w:val="00165402"/>
    <w:rsid w:val="00165E55"/>
    <w:rsid w:val="001666E6"/>
    <w:rsid w:val="0016704B"/>
    <w:rsid w:val="00171937"/>
    <w:rsid w:val="00172030"/>
    <w:rsid w:val="0017299A"/>
    <w:rsid w:val="00173245"/>
    <w:rsid w:val="00173EA6"/>
    <w:rsid w:val="001748F7"/>
    <w:rsid w:val="00175892"/>
    <w:rsid w:val="0017781B"/>
    <w:rsid w:val="00177D6B"/>
    <w:rsid w:val="001817FA"/>
    <w:rsid w:val="00182771"/>
    <w:rsid w:val="00183454"/>
    <w:rsid w:val="00183FBD"/>
    <w:rsid w:val="0018530A"/>
    <w:rsid w:val="0018599F"/>
    <w:rsid w:val="00185EFA"/>
    <w:rsid w:val="00186A99"/>
    <w:rsid w:val="00186DA6"/>
    <w:rsid w:val="00186EC6"/>
    <w:rsid w:val="001870F1"/>
    <w:rsid w:val="001872B1"/>
    <w:rsid w:val="001906A0"/>
    <w:rsid w:val="00190F56"/>
    <w:rsid w:val="00193DE1"/>
    <w:rsid w:val="00193DEC"/>
    <w:rsid w:val="00193F55"/>
    <w:rsid w:val="00194C58"/>
    <w:rsid w:val="00194D51"/>
    <w:rsid w:val="0019580B"/>
    <w:rsid w:val="001962AE"/>
    <w:rsid w:val="00196F9A"/>
    <w:rsid w:val="001A0CA1"/>
    <w:rsid w:val="001A1F71"/>
    <w:rsid w:val="001A203A"/>
    <w:rsid w:val="001A30AC"/>
    <w:rsid w:val="001A35AB"/>
    <w:rsid w:val="001A3C9C"/>
    <w:rsid w:val="001A4DF4"/>
    <w:rsid w:val="001A5569"/>
    <w:rsid w:val="001A5C8B"/>
    <w:rsid w:val="001B115C"/>
    <w:rsid w:val="001B1BB1"/>
    <w:rsid w:val="001B2523"/>
    <w:rsid w:val="001B291E"/>
    <w:rsid w:val="001B65FF"/>
    <w:rsid w:val="001B6602"/>
    <w:rsid w:val="001B7E92"/>
    <w:rsid w:val="001B7F7A"/>
    <w:rsid w:val="001C120D"/>
    <w:rsid w:val="001C1761"/>
    <w:rsid w:val="001C1D1B"/>
    <w:rsid w:val="001C21FA"/>
    <w:rsid w:val="001C3E42"/>
    <w:rsid w:val="001C487D"/>
    <w:rsid w:val="001C5EFE"/>
    <w:rsid w:val="001C5F12"/>
    <w:rsid w:val="001C612A"/>
    <w:rsid w:val="001D100F"/>
    <w:rsid w:val="001D1326"/>
    <w:rsid w:val="001D1CAB"/>
    <w:rsid w:val="001D2354"/>
    <w:rsid w:val="001D393E"/>
    <w:rsid w:val="001D5FA0"/>
    <w:rsid w:val="001D6678"/>
    <w:rsid w:val="001D69E7"/>
    <w:rsid w:val="001D6C17"/>
    <w:rsid w:val="001D7C10"/>
    <w:rsid w:val="001E02E6"/>
    <w:rsid w:val="001E093C"/>
    <w:rsid w:val="001E0AA6"/>
    <w:rsid w:val="001E0B44"/>
    <w:rsid w:val="001E1B98"/>
    <w:rsid w:val="001E2337"/>
    <w:rsid w:val="001E2E03"/>
    <w:rsid w:val="001E32D7"/>
    <w:rsid w:val="001E3769"/>
    <w:rsid w:val="001E3FD6"/>
    <w:rsid w:val="001E4433"/>
    <w:rsid w:val="001E488B"/>
    <w:rsid w:val="001E5FCF"/>
    <w:rsid w:val="001E74F1"/>
    <w:rsid w:val="001E7D4D"/>
    <w:rsid w:val="001E7F30"/>
    <w:rsid w:val="001F1BD4"/>
    <w:rsid w:val="001F1FA3"/>
    <w:rsid w:val="001F4B39"/>
    <w:rsid w:val="001F59D9"/>
    <w:rsid w:val="001F615C"/>
    <w:rsid w:val="001F7255"/>
    <w:rsid w:val="00200380"/>
    <w:rsid w:val="00200E82"/>
    <w:rsid w:val="002025C2"/>
    <w:rsid w:val="002030F9"/>
    <w:rsid w:val="00203350"/>
    <w:rsid w:val="002043D6"/>
    <w:rsid w:val="002043E8"/>
    <w:rsid w:val="00206515"/>
    <w:rsid w:val="00207BD5"/>
    <w:rsid w:val="0021252C"/>
    <w:rsid w:val="00212999"/>
    <w:rsid w:val="002136FD"/>
    <w:rsid w:val="00215665"/>
    <w:rsid w:val="002159CD"/>
    <w:rsid w:val="00216CC1"/>
    <w:rsid w:val="00217BFA"/>
    <w:rsid w:val="00217FB1"/>
    <w:rsid w:val="00220ADC"/>
    <w:rsid w:val="00220AFB"/>
    <w:rsid w:val="00220CC3"/>
    <w:rsid w:val="00222664"/>
    <w:rsid w:val="0022270F"/>
    <w:rsid w:val="00222772"/>
    <w:rsid w:val="00222BE3"/>
    <w:rsid w:val="00222F8A"/>
    <w:rsid w:val="00223461"/>
    <w:rsid w:val="00223BCC"/>
    <w:rsid w:val="00223FD3"/>
    <w:rsid w:val="0022401A"/>
    <w:rsid w:val="002255FF"/>
    <w:rsid w:val="00226979"/>
    <w:rsid w:val="0022777D"/>
    <w:rsid w:val="0023043B"/>
    <w:rsid w:val="00230B6D"/>
    <w:rsid w:val="00230FE1"/>
    <w:rsid w:val="0023136E"/>
    <w:rsid w:val="00231D1C"/>
    <w:rsid w:val="00232504"/>
    <w:rsid w:val="002325A9"/>
    <w:rsid w:val="002349BC"/>
    <w:rsid w:val="002369FD"/>
    <w:rsid w:val="00236A5A"/>
    <w:rsid w:val="002401EF"/>
    <w:rsid w:val="002415E8"/>
    <w:rsid w:val="00241A29"/>
    <w:rsid w:val="002423DD"/>
    <w:rsid w:val="0024503E"/>
    <w:rsid w:val="002456DC"/>
    <w:rsid w:val="00245D35"/>
    <w:rsid w:val="002466B2"/>
    <w:rsid w:val="00247933"/>
    <w:rsid w:val="00247F38"/>
    <w:rsid w:val="002512B0"/>
    <w:rsid w:val="002513DA"/>
    <w:rsid w:val="00252281"/>
    <w:rsid w:val="00252642"/>
    <w:rsid w:val="0025330F"/>
    <w:rsid w:val="002536CA"/>
    <w:rsid w:val="00254328"/>
    <w:rsid w:val="00254E04"/>
    <w:rsid w:val="00256792"/>
    <w:rsid w:val="0026029C"/>
    <w:rsid w:val="00260D3B"/>
    <w:rsid w:val="00260DBB"/>
    <w:rsid w:val="0026272D"/>
    <w:rsid w:val="0026387D"/>
    <w:rsid w:val="00264501"/>
    <w:rsid w:val="00265688"/>
    <w:rsid w:val="002666BD"/>
    <w:rsid w:val="00267B50"/>
    <w:rsid w:val="00272726"/>
    <w:rsid w:val="002729A0"/>
    <w:rsid w:val="00275A67"/>
    <w:rsid w:val="00277030"/>
    <w:rsid w:val="00277DCB"/>
    <w:rsid w:val="0028071F"/>
    <w:rsid w:val="0028167F"/>
    <w:rsid w:val="00282151"/>
    <w:rsid w:val="00283D80"/>
    <w:rsid w:val="00285DC0"/>
    <w:rsid w:val="0028693E"/>
    <w:rsid w:val="002869AB"/>
    <w:rsid w:val="00287B73"/>
    <w:rsid w:val="002905F3"/>
    <w:rsid w:val="0029064E"/>
    <w:rsid w:val="0029086D"/>
    <w:rsid w:val="00291E3D"/>
    <w:rsid w:val="00292EF0"/>
    <w:rsid w:val="00293638"/>
    <w:rsid w:val="00293B0A"/>
    <w:rsid w:val="00294BB0"/>
    <w:rsid w:val="00294F3D"/>
    <w:rsid w:val="002A0731"/>
    <w:rsid w:val="002A0E1C"/>
    <w:rsid w:val="002A1C3A"/>
    <w:rsid w:val="002A2670"/>
    <w:rsid w:val="002A2AC0"/>
    <w:rsid w:val="002A31B8"/>
    <w:rsid w:val="002A3711"/>
    <w:rsid w:val="002A4A88"/>
    <w:rsid w:val="002A4C7D"/>
    <w:rsid w:val="002A4CF8"/>
    <w:rsid w:val="002A6499"/>
    <w:rsid w:val="002A6AB8"/>
    <w:rsid w:val="002A7C07"/>
    <w:rsid w:val="002A7CB8"/>
    <w:rsid w:val="002B093E"/>
    <w:rsid w:val="002B14FF"/>
    <w:rsid w:val="002B242B"/>
    <w:rsid w:val="002B53D2"/>
    <w:rsid w:val="002B5B16"/>
    <w:rsid w:val="002B7257"/>
    <w:rsid w:val="002B7C57"/>
    <w:rsid w:val="002C1067"/>
    <w:rsid w:val="002C13C9"/>
    <w:rsid w:val="002C26FC"/>
    <w:rsid w:val="002C2E88"/>
    <w:rsid w:val="002C397D"/>
    <w:rsid w:val="002C3B54"/>
    <w:rsid w:val="002C54A6"/>
    <w:rsid w:val="002C5F94"/>
    <w:rsid w:val="002C609C"/>
    <w:rsid w:val="002C7892"/>
    <w:rsid w:val="002D07E2"/>
    <w:rsid w:val="002D0ABF"/>
    <w:rsid w:val="002D20C6"/>
    <w:rsid w:val="002D2452"/>
    <w:rsid w:val="002D2B7A"/>
    <w:rsid w:val="002D325D"/>
    <w:rsid w:val="002D3675"/>
    <w:rsid w:val="002D3F83"/>
    <w:rsid w:val="002D5E61"/>
    <w:rsid w:val="002D742D"/>
    <w:rsid w:val="002D7501"/>
    <w:rsid w:val="002E0635"/>
    <w:rsid w:val="002E0701"/>
    <w:rsid w:val="002E0730"/>
    <w:rsid w:val="002E11B7"/>
    <w:rsid w:val="002E1C01"/>
    <w:rsid w:val="002E29B7"/>
    <w:rsid w:val="002E2E70"/>
    <w:rsid w:val="002E4001"/>
    <w:rsid w:val="002E4C08"/>
    <w:rsid w:val="002E5016"/>
    <w:rsid w:val="002E7526"/>
    <w:rsid w:val="002F09E7"/>
    <w:rsid w:val="002F0A7D"/>
    <w:rsid w:val="002F1966"/>
    <w:rsid w:val="002F36C3"/>
    <w:rsid w:val="002F482F"/>
    <w:rsid w:val="002F5154"/>
    <w:rsid w:val="002F555B"/>
    <w:rsid w:val="002F6638"/>
    <w:rsid w:val="002F7434"/>
    <w:rsid w:val="00301B24"/>
    <w:rsid w:val="00302959"/>
    <w:rsid w:val="00303982"/>
    <w:rsid w:val="0030422C"/>
    <w:rsid w:val="003048BC"/>
    <w:rsid w:val="00304DA1"/>
    <w:rsid w:val="00305BA6"/>
    <w:rsid w:val="00306CE6"/>
    <w:rsid w:val="00310B9B"/>
    <w:rsid w:val="00313CCE"/>
    <w:rsid w:val="00313D10"/>
    <w:rsid w:val="003146C5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CFA"/>
    <w:rsid w:val="00320247"/>
    <w:rsid w:val="00320C1B"/>
    <w:rsid w:val="00321077"/>
    <w:rsid w:val="003215FB"/>
    <w:rsid w:val="0032243E"/>
    <w:rsid w:val="00322734"/>
    <w:rsid w:val="00322A5A"/>
    <w:rsid w:val="00322EC5"/>
    <w:rsid w:val="00323C27"/>
    <w:rsid w:val="00323FF3"/>
    <w:rsid w:val="00324B3C"/>
    <w:rsid w:val="00326537"/>
    <w:rsid w:val="00326997"/>
    <w:rsid w:val="00326B8B"/>
    <w:rsid w:val="003272BE"/>
    <w:rsid w:val="0032747A"/>
    <w:rsid w:val="0032776B"/>
    <w:rsid w:val="00330023"/>
    <w:rsid w:val="00330178"/>
    <w:rsid w:val="0033080F"/>
    <w:rsid w:val="003308D1"/>
    <w:rsid w:val="003309F8"/>
    <w:rsid w:val="0033198C"/>
    <w:rsid w:val="00331B5C"/>
    <w:rsid w:val="0033236B"/>
    <w:rsid w:val="0033304E"/>
    <w:rsid w:val="00334729"/>
    <w:rsid w:val="00336CE8"/>
    <w:rsid w:val="003376B5"/>
    <w:rsid w:val="00340F26"/>
    <w:rsid w:val="0034192E"/>
    <w:rsid w:val="00341C63"/>
    <w:rsid w:val="00342C07"/>
    <w:rsid w:val="00342FB6"/>
    <w:rsid w:val="003448BA"/>
    <w:rsid w:val="00344FD2"/>
    <w:rsid w:val="00345ED8"/>
    <w:rsid w:val="00345F93"/>
    <w:rsid w:val="0034656D"/>
    <w:rsid w:val="00347361"/>
    <w:rsid w:val="0034786F"/>
    <w:rsid w:val="003510E7"/>
    <w:rsid w:val="00351141"/>
    <w:rsid w:val="00351B6B"/>
    <w:rsid w:val="0035417D"/>
    <w:rsid w:val="0035444A"/>
    <w:rsid w:val="00355D7C"/>
    <w:rsid w:val="00357B0F"/>
    <w:rsid w:val="00357DBE"/>
    <w:rsid w:val="0036045E"/>
    <w:rsid w:val="00361D6A"/>
    <w:rsid w:val="003623C1"/>
    <w:rsid w:val="00362F60"/>
    <w:rsid w:val="00363783"/>
    <w:rsid w:val="003645CD"/>
    <w:rsid w:val="00364E1B"/>
    <w:rsid w:val="00366B3C"/>
    <w:rsid w:val="00367081"/>
    <w:rsid w:val="00367E1A"/>
    <w:rsid w:val="00370C6C"/>
    <w:rsid w:val="003717F4"/>
    <w:rsid w:val="00371A34"/>
    <w:rsid w:val="00372158"/>
    <w:rsid w:val="00372697"/>
    <w:rsid w:val="00372A5E"/>
    <w:rsid w:val="00373033"/>
    <w:rsid w:val="0037318E"/>
    <w:rsid w:val="00373549"/>
    <w:rsid w:val="00373B5B"/>
    <w:rsid w:val="00373C8A"/>
    <w:rsid w:val="00373F50"/>
    <w:rsid w:val="00374046"/>
    <w:rsid w:val="003751D1"/>
    <w:rsid w:val="00375D04"/>
    <w:rsid w:val="00375D37"/>
    <w:rsid w:val="00376851"/>
    <w:rsid w:val="00376F1F"/>
    <w:rsid w:val="00377243"/>
    <w:rsid w:val="0038042F"/>
    <w:rsid w:val="00380890"/>
    <w:rsid w:val="00380E62"/>
    <w:rsid w:val="00381BC2"/>
    <w:rsid w:val="00381D18"/>
    <w:rsid w:val="00381F81"/>
    <w:rsid w:val="003820FD"/>
    <w:rsid w:val="00382FDA"/>
    <w:rsid w:val="0038345A"/>
    <w:rsid w:val="00383907"/>
    <w:rsid w:val="00383CD0"/>
    <w:rsid w:val="00383EA2"/>
    <w:rsid w:val="00383EB0"/>
    <w:rsid w:val="00384388"/>
    <w:rsid w:val="00385409"/>
    <w:rsid w:val="0038570B"/>
    <w:rsid w:val="003862C2"/>
    <w:rsid w:val="003864E5"/>
    <w:rsid w:val="00387FE2"/>
    <w:rsid w:val="00390426"/>
    <w:rsid w:val="003914E8"/>
    <w:rsid w:val="003922D5"/>
    <w:rsid w:val="003929C3"/>
    <w:rsid w:val="00393A63"/>
    <w:rsid w:val="00393F74"/>
    <w:rsid w:val="00393FD2"/>
    <w:rsid w:val="00394ACA"/>
    <w:rsid w:val="00395693"/>
    <w:rsid w:val="003977BC"/>
    <w:rsid w:val="003A2179"/>
    <w:rsid w:val="003A423F"/>
    <w:rsid w:val="003A4590"/>
    <w:rsid w:val="003A4771"/>
    <w:rsid w:val="003A495F"/>
    <w:rsid w:val="003A6859"/>
    <w:rsid w:val="003B14A4"/>
    <w:rsid w:val="003B2101"/>
    <w:rsid w:val="003B39BE"/>
    <w:rsid w:val="003B4092"/>
    <w:rsid w:val="003B44AE"/>
    <w:rsid w:val="003B4CC4"/>
    <w:rsid w:val="003B537A"/>
    <w:rsid w:val="003B73C0"/>
    <w:rsid w:val="003B7A70"/>
    <w:rsid w:val="003C014C"/>
    <w:rsid w:val="003C0628"/>
    <w:rsid w:val="003C06BF"/>
    <w:rsid w:val="003C1E33"/>
    <w:rsid w:val="003C1F41"/>
    <w:rsid w:val="003C26F2"/>
    <w:rsid w:val="003C293A"/>
    <w:rsid w:val="003C2E55"/>
    <w:rsid w:val="003C3D38"/>
    <w:rsid w:val="003C6497"/>
    <w:rsid w:val="003D01C4"/>
    <w:rsid w:val="003D05D5"/>
    <w:rsid w:val="003D1476"/>
    <w:rsid w:val="003D1612"/>
    <w:rsid w:val="003D239F"/>
    <w:rsid w:val="003D2709"/>
    <w:rsid w:val="003D298C"/>
    <w:rsid w:val="003D3534"/>
    <w:rsid w:val="003D3864"/>
    <w:rsid w:val="003D3B83"/>
    <w:rsid w:val="003D43A0"/>
    <w:rsid w:val="003D557E"/>
    <w:rsid w:val="003D59BC"/>
    <w:rsid w:val="003D6DD8"/>
    <w:rsid w:val="003D6E1C"/>
    <w:rsid w:val="003D7251"/>
    <w:rsid w:val="003E2288"/>
    <w:rsid w:val="003E234B"/>
    <w:rsid w:val="003E27AF"/>
    <w:rsid w:val="003E2C1D"/>
    <w:rsid w:val="003E3E1E"/>
    <w:rsid w:val="003E4005"/>
    <w:rsid w:val="003E5E99"/>
    <w:rsid w:val="003F0C7E"/>
    <w:rsid w:val="003F1786"/>
    <w:rsid w:val="003F18EA"/>
    <w:rsid w:val="003F1FD7"/>
    <w:rsid w:val="003F3649"/>
    <w:rsid w:val="003F3F6E"/>
    <w:rsid w:val="003F42BA"/>
    <w:rsid w:val="003F4578"/>
    <w:rsid w:val="003F4774"/>
    <w:rsid w:val="003F588D"/>
    <w:rsid w:val="003F5966"/>
    <w:rsid w:val="003F5B8F"/>
    <w:rsid w:val="003F637E"/>
    <w:rsid w:val="003F6E85"/>
    <w:rsid w:val="003F6F18"/>
    <w:rsid w:val="004008B3"/>
    <w:rsid w:val="00400BD1"/>
    <w:rsid w:val="00400C06"/>
    <w:rsid w:val="004013BB"/>
    <w:rsid w:val="0040180F"/>
    <w:rsid w:val="004020F6"/>
    <w:rsid w:val="004041FB"/>
    <w:rsid w:val="00404C73"/>
    <w:rsid w:val="00405102"/>
    <w:rsid w:val="00405660"/>
    <w:rsid w:val="00405F9B"/>
    <w:rsid w:val="00406213"/>
    <w:rsid w:val="004062A9"/>
    <w:rsid w:val="00406B12"/>
    <w:rsid w:val="00407C2D"/>
    <w:rsid w:val="00407C7D"/>
    <w:rsid w:val="004100B1"/>
    <w:rsid w:val="00410711"/>
    <w:rsid w:val="0041153A"/>
    <w:rsid w:val="004129FD"/>
    <w:rsid w:val="00413FF1"/>
    <w:rsid w:val="0041566D"/>
    <w:rsid w:val="0042038F"/>
    <w:rsid w:val="00420F19"/>
    <w:rsid w:val="004219ED"/>
    <w:rsid w:val="00421FC1"/>
    <w:rsid w:val="00422659"/>
    <w:rsid w:val="004238EB"/>
    <w:rsid w:val="00424AB8"/>
    <w:rsid w:val="00425ED2"/>
    <w:rsid w:val="0042779E"/>
    <w:rsid w:val="004308E2"/>
    <w:rsid w:val="00431282"/>
    <w:rsid w:val="0043172B"/>
    <w:rsid w:val="00433258"/>
    <w:rsid w:val="00433385"/>
    <w:rsid w:val="004337CF"/>
    <w:rsid w:val="00433A34"/>
    <w:rsid w:val="004342F0"/>
    <w:rsid w:val="00435D86"/>
    <w:rsid w:val="00435F7F"/>
    <w:rsid w:val="00436AB3"/>
    <w:rsid w:val="00437F04"/>
    <w:rsid w:val="004401C1"/>
    <w:rsid w:val="00440447"/>
    <w:rsid w:val="004427A5"/>
    <w:rsid w:val="004430EE"/>
    <w:rsid w:val="00443153"/>
    <w:rsid w:val="00445443"/>
    <w:rsid w:val="00445921"/>
    <w:rsid w:val="00445961"/>
    <w:rsid w:val="00445BE9"/>
    <w:rsid w:val="00447D41"/>
    <w:rsid w:val="004511A3"/>
    <w:rsid w:val="00454153"/>
    <w:rsid w:val="004546F3"/>
    <w:rsid w:val="00460FB5"/>
    <w:rsid w:val="00461042"/>
    <w:rsid w:val="004611AB"/>
    <w:rsid w:val="00461459"/>
    <w:rsid w:val="00463109"/>
    <w:rsid w:val="004637F4"/>
    <w:rsid w:val="0046404A"/>
    <w:rsid w:val="004666D0"/>
    <w:rsid w:val="00466804"/>
    <w:rsid w:val="00466DAB"/>
    <w:rsid w:val="0047043B"/>
    <w:rsid w:val="00471EB3"/>
    <w:rsid w:val="00472DF5"/>
    <w:rsid w:val="00474ADF"/>
    <w:rsid w:val="00475AD0"/>
    <w:rsid w:val="00475ADF"/>
    <w:rsid w:val="00476100"/>
    <w:rsid w:val="00476662"/>
    <w:rsid w:val="004772B3"/>
    <w:rsid w:val="00481CCD"/>
    <w:rsid w:val="004822C7"/>
    <w:rsid w:val="00482440"/>
    <w:rsid w:val="00482934"/>
    <w:rsid w:val="0048474B"/>
    <w:rsid w:val="0048525F"/>
    <w:rsid w:val="00486B30"/>
    <w:rsid w:val="0048759C"/>
    <w:rsid w:val="00487BE6"/>
    <w:rsid w:val="00487C37"/>
    <w:rsid w:val="00492438"/>
    <w:rsid w:val="004928DD"/>
    <w:rsid w:val="00493134"/>
    <w:rsid w:val="00493AE2"/>
    <w:rsid w:val="00493EB3"/>
    <w:rsid w:val="004952BC"/>
    <w:rsid w:val="004956CE"/>
    <w:rsid w:val="0049622D"/>
    <w:rsid w:val="004967D3"/>
    <w:rsid w:val="00497C37"/>
    <w:rsid w:val="00497F1F"/>
    <w:rsid w:val="004A07A1"/>
    <w:rsid w:val="004A0BC8"/>
    <w:rsid w:val="004A0F24"/>
    <w:rsid w:val="004A1AB0"/>
    <w:rsid w:val="004A1D38"/>
    <w:rsid w:val="004A3A4A"/>
    <w:rsid w:val="004A3ED2"/>
    <w:rsid w:val="004A490C"/>
    <w:rsid w:val="004A4FD5"/>
    <w:rsid w:val="004A52CA"/>
    <w:rsid w:val="004A684C"/>
    <w:rsid w:val="004A7561"/>
    <w:rsid w:val="004A7938"/>
    <w:rsid w:val="004B0499"/>
    <w:rsid w:val="004B07AA"/>
    <w:rsid w:val="004B0C19"/>
    <w:rsid w:val="004B0C30"/>
    <w:rsid w:val="004B0CC3"/>
    <w:rsid w:val="004B1200"/>
    <w:rsid w:val="004B1F6F"/>
    <w:rsid w:val="004B3C0B"/>
    <w:rsid w:val="004B4439"/>
    <w:rsid w:val="004B4B31"/>
    <w:rsid w:val="004B4B9D"/>
    <w:rsid w:val="004B619A"/>
    <w:rsid w:val="004B6CE3"/>
    <w:rsid w:val="004B6CF1"/>
    <w:rsid w:val="004B707B"/>
    <w:rsid w:val="004B70E9"/>
    <w:rsid w:val="004B7365"/>
    <w:rsid w:val="004B778B"/>
    <w:rsid w:val="004C0123"/>
    <w:rsid w:val="004C1489"/>
    <w:rsid w:val="004C1B64"/>
    <w:rsid w:val="004C29A7"/>
    <w:rsid w:val="004C3432"/>
    <w:rsid w:val="004C3722"/>
    <w:rsid w:val="004C3C9B"/>
    <w:rsid w:val="004C47E2"/>
    <w:rsid w:val="004C4D43"/>
    <w:rsid w:val="004C5A10"/>
    <w:rsid w:val="004C5B25"/>
    <w:rsid w:val="004C5DBB"/>
    <w:rsid w:val="004C5ED3"/>
    <w:rsid w:val="004C689A"/>
    <w:rsid w:val="004C6AE1"/>
    <w:rsid w:val="004C7067"/>
    <w:rsid w:val="004D024C"/>
    <w:rsid w:val="004D02B8"/>
    <w:rsid w:val="004D0488"/>
    <w:rsid w:val="004D1818"/>
    <w:rsid w:val="004D26AA"/>
    <w:rsid w:val="004D2FFB"/>
    <w:rsid w:val="004D4DA8"/>
    <w:rsid w:val="004D6119"/>
    <w:rsid w:val="004D7241"/>
    <w:rsid w:val="004D7493"/>
    <w:rsid w:val="004D7911"/>
    <w:rsid w:val="004E0F6E"/>
    <w:rsid w:val="004E1323"/>
    <w:rsid w:val="004E4EC8"/>
    <w:rsid w:val="004E5009"/>
    <w:rsid w:val="004E6A8F"/>
    <w:rsid w:val="004E72C4"/>
    <w:rsid w:val="004F0C68"/>
    <w:rsid w:val="004F1BEC"/>
    <w:rsid w:val="004F1E92"/>
    <w:rsid w:val="004F274C"/>
    <w:rsid w:val="004F2BA1"/>
    <w:rsid w:val="004F3856"/>
    <w:rsid w:val="004F411D"/>
    <w:rsid w:val="004F43D8"/>
    <w:rsid w:val="004F4DE3"/>
    <w:rsid w:val="004F50C7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37FC"/>
    <w:rsid w:val="00503A8E"/>
    <w:rsid w:val="00503C7B"/>
    <w:rsid w:val="00504381"/>
    <w:rsid w:val="005058F4"/>
    <w:rsid w:val="00507708"/>
    <w:rsid w:val="00507834"/>
    <w:rsid w:val="00507A62"/>
    <w:rsid w:val="0051039D"/>
    <w:rsid w:val="0051054B"/>
    <w:rsid w:val="00510A64"/>
    <w:rsid w:val="0051161D"/>
    <w:rsid w:val="005132F6"/>
    <w:rsid w:val="0051348D"/>
    <w:rsid w:val="005142C1"/>
    <w:rsid w:val="00515018"/>
    <w:rsid w:val="00515151"/>
    <w:rsid w:val="00515264"/>
    <w:rsid w:val="00517005"/>
    <w:rsid w:val="00517D8C"/>
    <w:rsid w:val="005201FA"/>
    <w:rsid w:val="005202D6"/>
    <w:rsid w:val="00520322"/>
    <w:rsid w:val="00520F97"/>
    <w:rsid w:val="0052162F"/>
    <w:rsid w:val="00522B6C"/>
    <w:rsid w:val="0052334C"/>
    <w:rsid w:val="00523B05"/>
    <w:rsid w:val="00524EC0"/>
    <w:rsid w:val="005250D1"/>
    <w:rsid w:val="005253D1"/>
    <w:rsid w:val="00526C84"/>
    <w:rsid w:val="00530AAC"/>
    <w:rsid w:val="005314FF"/>
    <w:rsid w:val="005317DE"/>
    <w:rsid w:val="00532036"/>
    <w:rsid w:val="005406D8"/>
    <w:rsid w:val="005407E6"/>
    <w:rsid w:val="00540F6E"/>
    <w:rsid w:val="005443E1"/>
    <w:rsid w:val="005501D7"/>
    <w:rsid w:val="0055038E"/>
    <w:rsid w:val="005508C6"/>
    <w:rsid w:val="005508D2"/>
    <w:rsid w:val="00550DFB"/>
    <w:rsid w:val="005511DF"/>
    <w:rsid w:val="00551B35"/>
    <w:rsid w:val="005521CB"/>
    <w:rsid w:val="005535A4"/>
    <w:rsid w:val="00553F7D"/>
    <w:rsid w:val="00555008"/>
    <w:rsid w:val="005552AA"/>
    <w:rsid w:val="005570A3"/>
    <w:rsid w:val="00557334"/>
    <w:rsid w:val="00560167"/>
    <w:rsid w:val="00560895"/>
    <w:rsid w:val="00560E7E"/>
    <w:rsid w:val="00561066"/>
    <w:rsid w:val="00561DBB"/>
    <w:rsid w:val="0056372D"/>
    <w:rsid w:val="0056373C"/>
    <w:rsid w:val="00563A94"/>
    <w:rsid w:val="00564A17"/>
    <w:rsid w:val="00564B63"/>
    <w:rsid w:val="00565A1E"/>
    <w:rsid w:val="00565C48"/>
    <w:rsid w:val="0056605E"/>
    <w:rsid w:val="00566C09"/>
    <w:rsid w:val="00570708"/>
    <w:rsid w:val="00570AF3"/>
    <w:rsid w:val="00570B6A"/>
    <w:rsid w:val="00570E9E"/>
    <w:rsid w:val="0057121C"/>
    <w:rsid w:val="00571404"/>
    <w:rsid w:val="0057176F"/>
    <w:rsid w:val="0057363D"/>
    <w:rsid w:val="00573B32"/>
    <w:rsid w:val="00574052"/>
    <w:rsid w:val="0057462C"/>
    <w:rsid w:val="00576889"/>
    <w:rsid w:val="00576926"/>
    <w:rsid w:val="005772D7"/>
    <w:rsid w:val="00577725"/>
    <w:rsid w:val="00577DBC"/>
    <w:rsid w:val="00580BA0"/>
    <w:rsid w:val="00581E80"/>
    <w:rsid w:val="00582964"/>
    <w:rsid w:val="00583B55"/>
    <w:rsid w:val="00583D65"/>
    <w:rsid w:val="00583FFC"/>
    <w:rsid w:val="005845FE"/>
    <w:rsid w:val="00586CA2"/>
    <w:rsid w:val="00587E23"/>
    <w:rsid w:val="00590C34"/>
    <w:rsid w:val="00590C7E"/>
    <w:rsid w:val="0059115C"/>
    <w:rsid w:val="005922FA"/>
    <w:rsid w:val="00592390"/>
    <w:rsid w:val="00592496"/>
    <w:rsid w:val="00592D4C"/>
    <w:rsid w:val="00593F7A"/>
    <w:rsid w:val="005942DA"/>
    <w:rsid w:val="005946E7"/>
    <w:rsid w:val="0059485D"/>
    <w:rsid w:val="00595370"/>
    <w:rsid w:val="005964FE"/>
    <w:rsid w:val="0059674E"/>
    <w:rsid w:val="005968EB"/>
    <w:rsid w:val="00597005"/>
    <w:rsid w:val="005A05DB"/>
    <w:rsid w:val="005A16BC"/>
    <w:rsid w:val="005A1EFF"/>
    <w:rsid w:val="005A2097"/>
    <w:rsid w:val="005A27B2"/>
    <w:rsid w:val="005A2BCF"/>
    <w:rsid w:val="005A35D2"/>
    <w:rsid w:val="005A3C17"/>
    <w:rsid w:val="005A54ED"/>
    <w:rsid w:val="005A5A74"/>
    <w:rsid w:val="005A5A9A"/>
    <w:rsid w:val="005A6067"/>
    <w:rsid w:val="005A63D3"/>
    <w:rsid w:val="005A75C0"/>
    <w:rsid w:val="005A7E69"/>
    <w:rsid w:val="005A7E9E"/>
    <w:rsid w:val="005B064D"/>
    <w:rsid w:val="005B0F83"/>
    <w:rsid w:val="005B1604"/>
    <w:rsid w:val="005B1665"/>
    <w:rsid w:val="005B1DDB"/>
    <w:rsid w:val="005B462A"/>
    <w:rsid w:val="005B52CC"/>
    <w:rsid w:val="005B5C02"/>
    <w:rsid w:val="005B61D4"/>
    <w:rsid w:val="005B6FE0"/>
    <w:rsid w:val="005C07B8"/>
    <w:rsid w:val="005C148A"/>
    <w:rsid w:val="005C16D9"/>
    <w:rsid w:val="005C23FA"/>
    <w:rsid w:val="005C263D"/>
    <w:rsid w:val="005C2BE3"/>
    <w:rsid w:val="005C2C10"/>
    <w:rsid w:val="005C36A0"/>
    <w:rsid w:val="005C4FB4"/>
    <w:rsid w:val="005C50C8"/>
    <w:rsid w:val="005C5244"/>
    <w:rsid w:val="005C56D5"/>
    <w:rsid w:val="005C5F61"/>
    <w:rsid w:val="005C6729"/>
    <w:rsid w:val="005C67C4"/>
    <w:rsid w:val="005C6A6C"/>
    <w:rsid w:val="005C7015"/>
    <w:rsid w:val="005C78E6"/>
    <w:rsid w:val="005D02D1"/>
    <w:rsid w:val="005D0434"/>
    <w:rsid w:val="005D13A4"/>
    <w:rsid w:val="005D3DD2"/>
    <w:rsid w:val="005D525B"/>
    <w:rsid w:val="005D57A3"/>
    <w:rsid w:val="005D5EB4"/>
    <w:rsid w:val="005D796C"/>
    <w:rsid w:val="005D7AC2"/>
    <w:rsid w:val="005D7C19"/>
    <w:rsid w:val="005D7D21"/>
    <w:rsid w:val="005E10C0"/>
    <w:rsid w:val="005E1B0A"/>
    <w:rsid w:val="005E1D0B"/>
    <w:rsid w:val="005E2D73"/>
    <w:rsid w:val="005E31D1"/>
    <w:rsid w:val="005E33CE"/>
    <w:rsid w:val="005E41D8"/>
    <w:rsid w:val="005E4464"/>
    <w:rsid w:val="005E4519"/>
    <w:rsid w:val="005E50A6"/>
    <w:rsid w:val="005E5104"/>
    <w:rsid w:val="005E5733"/>
    <w:rsid w:val="005E692E"/>
    <w:rsid w:val="005E7596"/>
    <w:rsid w:val="005E7AA5"/>
    <w:rsid w:val="005F0511"/>
    <w:rsid w:val="005F17C8"/>
    <w:rsid w:val="005F20E6"/>
    <w:rsid w:val="005F290E"/>
    <w:rsid w:val="005F4C90"/>
    <w:rsid w:val="005F526E"/>
    <w:rsid w:val="005F53A3"/>
    <w:rsid w:val="005F5BE9"/>
    <w:rsid w:val="005F666D"/>
    <w:rsid w:val="005F6D8A"/>
    <w:rsid w:val="005F7328"/>
    <w:rsid w:val="005F7A4C"/>
    <w:rsid w:val="005F7CED"/>
    <w:rsid w:val="006002EE"/>
    <w:rsid w:val="00600B6C"/>
    <w:rsid w:val="00601594"/>
    <w:rsid w:val="00601678"/>
    <w:rsid w:val="00601BBC"/>
    <w:rsid w:val="00601BF7"/>
    <w:rsid w:val="0060273B"/>
    <w:rsid w:val="00602B61"/>
    <w:rsid w:val="00605065"/>
    <w:rsid w:val="00606CCD"/>
    <w:rsid w:val="006076E6"/>
    <w:rsid w:val="00610AFA"/>
    <w:rsid w:val="00610F01"/>
    <w:rsid w:val="00611CAB"/>
    <w:rsid w:val="006125CC"/>
    <w:rsid w:val="00612786"/>
    <w:rsid w:val="00612F57"/>
    <w:rsid w:val="006135A2"/>
    <w:rsid w:val="006151E9"/>
    <w:rsid w:val="00615DB7"/>
    <w:rsid w:val="00616AD9"/>
    <w:rsid w:val="00616C00"/>
    <w:rsid w:val="0061717E"/>
    <w:rsid w:val="00622229"/>
    <w:rsid w:val="00622835"/>
    <w:rsid w:val="00622B5C"/>
    <w:rsid w:val="00623F98"/>
    <w:rsid w:val="00624074"/>
    <w:rsid w:val="00624BBF"/>
    <w:rsid w:val="00624D65"/>
    <w:rsid w:val="0062550D"/>
    <w:rsid w:val="00625823"/>
    <w:rsid w:val="00625E98"/>
    <w:rsid w:val="0062717F"/>
    <w:rsid w:val="00627E44"/>
    <w:rsid w:val="00627ED1"/>
    <w:rsid w:val="0063120B"/>
    <w:rsid w:val="00632AE8"/>
    <w:rsid w:val="00632C3B"/>
    <w:rsid w:val="0063393D"/>
    <w:rsid w:val="0063468D"/>
    <w:rsid w:val="00634EAB"/>
    <w:rsid w:val="00635A8D"/>
    <w:rsid w:val="00635EB2"/>
    <w:rsid w:val="00637ED6"/>
    <w:rsid w:val="00640C71"/>
    <w:rsid w:val="006413B3"/>
    <w:rsid w:val="00641EE7"/>
    <w:rsid w:val="00641FBE"/>
    <w:rsid w:val="006427C8"/>
    <w:rsid w:val="00644FAB"/>
    <w:rsid w:val="00645DDA"/>
    <w:rsid w:val="00646001"/>
    <w:rsid w:val="00646A35"/>
    <w:rsid w:val="00646C07"/>
    <w:rsid w:val="00646F0F"/>
    <w:rsid w:val="00647686"/>
    <w:rsid w:val="00647E6D"/>
    <w:rsid w:val="00650A04"/>
    <w:rsid w:val="00651511"/>
    <w:rsid w:val="00652BFD"/>
    <w:rsid w:val="00652E46"/>
    <w:rsid w:val="00653352"/>
    <w:rsid w:val="00653948"/>
    <w:rsid w:val="00653DF0"/>
    <w:rsid w:val="0065407B"/>
    <w:rsid w:val="00655E34"/>
    <w:rsid w:val="00656082"/>
    <w:rsid w:val="00656C92"/>
    <w:rsid w:val="00657CB3"/>
    <w:rsid w:val="00661E6B"/>
    <w:rsid w:val="006631B3"/>
    <w:rsid w:val="00664110"/>
    <w:rsid w:val="0066427E"/>
    <w:rsid w:val="00664970"/>
    <w:rsid w:val="00666154"/>
    <w:rsid w:val="006670D1"/>
    <w:rsid w:val="006672E9"/>
    <w:rsid w:val="00667626"/>
    <w:rsid w:val="00671055"/>
    <w:rsid w:val="00671800"/>
    <w:rsid w:val="00671C98"/>
    <w:rsid w:val="00674427"/>
    <w:rsid w:val="006748D6"/>
    <w:rsid w:val="0067535F"/>
    <w:rsid w:val="0067618C"/>
    <w:rsid w:val="00680074"/>
    <w:rsid w:val="00680750"/>
    <w:rsid w:val="00681E3F"/>
    <w:rsid w:val="006822A1"/>
    <w:rsid w:val="0068363B"/>
    <w:rsid w:val="006836C3"/>
    <w:rsid w:val="00683F43"/>
    <w:rsid w:val="00683FDB"/>
    <w:rsid w:val="00684F18"/>
    <w:rsid w:val="006850EC"/>
    <w:rsid w:val="00686C55"/>
    <w:rsid w:val="00686FFA"/>
    <w:rsid w:val="00687C84"/>
    <w:rsid w:val="00690F95"/>
    <w:rsid w:val="00691853"/>
    <w:rsid w:val="00691935"/>
    <w:rsid w:val="00691EC6"/>
    <w:rsid w:val="006928BC"/>
    <w:rsid w:val="00692D47"/>
    <w:rsid w:val="0069331C"/>
    <w:rsid w:val="006934FB"/>
    <w:rsid w:val="0069470F"/>
    <w:rsid w:val="00695AD5"/>
    <w:rsid w:val="00695E54"/>
    <w:rsid w:val="00696F83"/>
    <w:rsid w:val="00697333"/>
    <w:rsid w:val="00697418"/>
    <w:rsid w:val="0069750E"/>
    <w:rsid w:val="00697743"/>
    <w:rsid w:val="00697FC2"/>
    <w:rsid w:val="006A0E0D"/>
    <w:rsid w:val="006A1315"/>
    <w:rsid w:val="006A201B"/>
    <w:rsid w:val="006A206F"/>
    <w:rsid w:val="006A3199"/>
    <w:rsid w:val="006A3414"/>
    <w:rsid w:val="006A363C"/>
    <w:rsid w:val="006A47A8"/>
    <w:rsid w:val="006A47B6"/>
    <w:rsid w:val="006A4AE7"/>
    <w:rsid w:val="006A53CE"/>
    <w:rsid w:val="006A5904"/>
    <w:rsid w:val="006A5A21"/>
    <w:rsid w:val="006A6105"/>
    <w:rsid w:val="006A6106"/>
    <w:rsid w:val="006A6BEF"/>
    <w:rsid w:val="006A7C70"/>
    <w:rsid w:val="006B07B8"/>
    <w:rsid w:val="006B0858"/>
    <w:rsid w:val="006B099D"/>
    <w:rsid w:val="006B0D7E"/>
    <w:rsid w:val="006B1193"/>
    <w:rsid w:val="006B15A9"/>
    <w:rsid w:val="006B3048"/>
    <w:rsid w:val="006B35DB"/>
    <w:rsid w:val="006B3618"/>
    <w:rsid w:val="006B37C1"/>
    <w:rsid w:val="006B3CF2"/>
    <w:rsid w:val="006B4B31"/>
    <w:rsid w:val="006B5387"/>
    <w:rsid w:val="006B6F91"/>
    <w:rsid w:val="006B74E1"/>
    <w:rsid w:val="006C02EE"/>
    <w:rsid w:val="006C0980"/>
    <w:rsid w:val="006C1781"/>
    <w:rsid w:val="006C2906"/>
    <w:rsid w:val="006C2C48"/>
    <w:rsid w:val="006C3A9C"/>
    <w:rsid w:val="006C5B07"/>
    <w:rsid w:val="006C6CCB"/>
    <w:rsid w:val="006D06A6"/>
    <w:rsid w:val="006D172B"/>
    <w:rsid w:val="006D1D1F"/>
    <w:rsid w:val="006D5063"/>
    <w:rsid w:val="006D552E"/>
    <w:rsid w:val="006D5A71"/>
    <w:rsid w:val="006D617B"/>
    <w:rsid w:val="006D6864"/>
    <w:rsid w:val="006D6A05"/>
    <w:rsid w:val="006D6E99"/>
    <w:rsid w:val="006D70A4"/>
    <w:rsid w:val="006E27B8"/>
    <w:rsid w:val="006E2CB7"/>
    <w:rsid w:val="006E3259"/>
    <w:rsid w:val="006E3919"/>
    <w:rsid w:val="006E3F4D"/>
    <w:rsid w:val="006E634F"/>
    <w:rsid w:val="006E69DE"/>
    <w:rsid w:val="006E7336"/>
    <w:rsid w:val="006E7DEB"/>
    <w:rsid w:val="006E7EBA"/>
    <w:rsid w:val="006F0BCD"/>
    <w:rsid w:val="006F140A"/>
    <w:rsid w:val="006F153D"/>
    <w:rsid w:val="006F25C3"/>
    <w:rsid w:val="006F349D"/>
    <w:rsid w:val="006F4E98"/>
    <w:rsid w:val="006F517A"/>
    <w:rsid w:val="006F76FA"/>
    <w:rsid w:val="006F7C2B"/>
    <w:rsid w:val="006F7DA4"/>
    <w:rsid w:val="007003F3"/>
    <w:rsid w:val="00700585"/>
    <w:rsid w:val="00700D56"/>
    <w:rsid w:val="007027FD"/>
    <w:rsid w:val="00704DF0"/>
    <w:rsid w:val="00705FC3"/>
    <w:rsid w:val="00707264"/>
    <w:rsid w:val="00707B17"/>
    <w:rsid w:val="00710569"/>
    <w:rsid w:val="00712323"/>
    <w:rsid w:val="00712FAF"/>
    <w:rsid w:val="0071310E"/>
    <w:rsid w:val="00714620"/>
    <w:rsid w:val="00715BD2"/>
    <w:rsid w:val="007203B3"/>
    <w:rsid w:val="007203D2"/>
    <w:rsid w:val="00720505"/>
    <w:rsid w:val="007214B1"/>
    <w:rsid w:val="00721509"/>
    <w:rsid w:val="00721A85"/>
    <w:rsid w:val="00721E3A"/>
    <w:rsid w:val="0072257E"/>
    <w:rsid w:val="00722C64"/>
    <w:rsid w:val="0072329B"/>
    <w:rsid w:val="00723735"/>
    <w:rsid w:val="007255D5"/>
    <w:rsid w:val="00725CBF"/>
    <w:rsid w:val="00725E57"/>
    <w:rsid w:val="00727D37"/>
    <w:rsid w:val="007316AF"/>
    <w:rsid w:val="00731719"/>
    <w:rsid w:val="00731F5A"/>
    <w:rsid w:val="00731FFB"/>
    <w:rsid w:val="00732F0F"/>
    <w:rsid w:val="00735DB8"/>
    <w:rsid w:val="00736741"/>
    <w:rsid w:val="00736FBB"/>
    <w:rsid w:val="0073769E"/>
    <w:rsid w:val="00740769"/>
    <w:rsid w:val="007408AC"/>
    <w:rsid w:val="00741066"/>
    <w:rsid w:val="007411CE"/>
    <w:rsid w:val="007416A5"/>
    <w:rsid w:val="00742201"/>
    <w:rsid w:val="00742A37"/>
    <w:rsid w:val="00742E92"/>
    <w:rsid w:val="00743DDB"/>
    <w:rsid w:val="0074559A"/>
    <w:rsid w:val="0074577D"/>
    <w:rsid w:val="00745C37"/>
    <w:rsid w:val="00745FB6"/>
    <w:rsid w:val="0074789D"/>
    <w:rsid w:val="00747FBC"/>
    <w:rsid w:val="00750C68"/>
    <w:rsid w:val="00752CB3"/>
    <w:rsid w:val="00752D5F"/>
    <w:rsid w:val="00752E2C"/>
    <w:rsid w:val="0075306A"/>
    <w:rsid w:val="00753932"/>
    <w:rsid w:val="0075465D"/>
    <w:rsid w:val="00755507"/>
    <w:rsid w:val="00756EEC"/>
    <w:rsid w:val="0075752D"/>
    <w:rsid w:val="00760961"/>
    <w:rsid w:val="007610F4"/>
    <w:rsid w:val="007611E3"/>
    <w:rsid w:val="007628B4"/>
    <w:rsid w:val="007628C4"/>
    <w:rsid w:val="00762FBB"/>
    <w:rsid w:val="0076306F"/>
    <w:rsid w:val="00763371"/>
    <w:rsid w:val="007633C0"/>
    <w:rsid w:val="00763C99"/>
    <w:rsid w:val="00764327"/>
    <w:rsid w:val="00764D56"/>
    <w:rsid w:val="0076594B"/>
    <w:rsid w:val="0077056F"/>
    <w:rsid w:val="0077126E"/>
    <w:rsid w:val="007714EC"/>
    <w:rsid w:val="00773050"/>
    <w:rsid w:val="0077452C"/>
    <w:rsid w:val="00776705"/>
    <w:rsid w:val="007778CC"/>
    <w:rsid w:val="0078095F"/>
    <w:rsid w:val="00780C2B"/>
    <w:rsid w:val="00780F78"/>
    <w:rsid w:val="00781452"/>
    <w:rsid w:val="007822B7"/>
    <w:rsid w:val="00782ACF"/>
    <w:rsid w:val="00783839"/>
    <w:rsid w:val="007841B2"/>
    <w:rsid w:val="00786E58"/>
    <w:rsid w:val="00786F0E"/>
    <w:rsid w:val="0078736C"/>
    <w:rsid w:val="00790C4F"/>
    <w:rsid w:val="00790E70"/>
    <w:rsid w:val="007916C6"/>
    <w:rsid w:val="0079226A"/>
    <w:rsid w:val="00793431"/>
    <w:rsid w:val="00793A13"/>
    <w:rsid w:val="00795779"/>
    <w:rsid w:val="00795F60"/>
    <w:rsid w:val="007962DF"/>
    <w:rsid w:val="007964C2"/>
    <w:rsid w:val="0079727C"/>
    <w:rsid w:val="0079737B"/>
    <w:rsid w:val="007A002D"/>
    <w:rsid w:val="007A03EC"/>
    <w:rsid w:val="007A12A0"/>
    <w:rsid w:val="007A1EA8"/>
    <w:rsid w:val="007A24AF"/>
    <w:rsid w:val="007A2A1D"/>
    <w:rsid w:val="007A3949"/>
    <w:rsid w:val="007A3BF5"/>
    <w:rsid w:val="007A3C39"/>
    <w:rsid w:val="007A4BF6"/>
    <w:rsid w:val="007A5613"/>
    <w:rsid w:val="007A7671"/>
    <w:rsid w:val="007A773B"/>
    <w:rsid w:val="007A79C3"/>
    <w:rsid w:val="007A7D81"/>
    <w:rsid w:val="007B03D5"/>
    <w:rsid w:val="007B068F"/>
    <w:rsid w:val="007B1C38"/>
    <w:rsid w:val="007B22BC"/>
    <w:rsid w:val="007B2400"/>
    <w:rsid w:val="007B37E4"/>
    <w:rsid w:val="007B4C22"/>
    <w:rsid w:val="007B6007"/>
    <w:rsid w:val="007B6D09"/>
    <w:rsid w:val="007B6DE4"/>
    <w:rsid w:val="007C030F"/>
    <w:rsid w:val="007C0DE0"/>
    <w:rsid w:val="007C0EBA"/>
    <w:rsid w:val="007C1245"/>
    <w:rsid w:val="007C1D2A"/>
    <w:rsid w:val="007C295E"/>
    <w:rsid w:val="007C4129"/>
    <w:rsid w:val="007C4B15"/>
    <w:rsid w:val="007C665B"/>
    <w:rsid w:val="007C678C"/>
    <w:rsid w:val="007C6D82"/>
    <w:rsid w:val="007D09DF"/>
    <w:rsid w:val="007D1149"/>
    <w:rsid w:val="007D1F7A"/>
    <w:rsid w:val="007D2806"/>
    <w:rsid w:val="007D2957"/>
    <w:rsid w:val="007D2DD0"/>
    <w:rsid w:val="007D2DEB"/>
    <w:rsid w:val="007D3973"/>
    <w:rsid w:val="007D4268"/>
    <w:rsid w:val="007D7A32"/>
    <w:rsid w:val="007E1182"/>
    <w:rsid w:val="007E1995"/>
    <w:rsid w:val="007E1D6D"/>
    <w:rsid w:val="007E2D53"/>
    <w:rsid w:val="007E3908"/>
    <w:rsid w:val="007E55DF"/>
    <w:rsid w:val="007E64A0"/>
    <w:rsid w:val="007E6B9E"/>
    <w:rsid w:val="007F039F"/>
    <w:rsid w:val="007F0E88"/>
    <w:rsid w:val="007F1363"/>
    <w:rsid w:val="007F16B0"/>
    <w:rsid w:val="007F22D1"/>
    <w:rsid w:val="007F459F"/>
    <w:rsid w:val="007F5210"/>
    <w:rsid w:val="007F571B"/>
    <w:rsid w:val="007F74EB"/>
    <w:rsid w:val="007F7945"/>
    <w:rsid w:val="00800849"/>
    <w:rsid w:val="0080115A"/>
    <w:rsid w:val="00802919"/>
    <w:rsid w:val="00802FC8"/>
    <w:rsid w:val="00803C5F"/>
    <w:rsid w:val="0080454B"/>
    <w:rsid w:val="00804BB8"/>
    <w:rsid w:val="00804CD3"/>
    <w:rsid w:val="00805644"/>
    <w:rsid w:val="008069EF"/>
    <w:rsid w:val="00806D04"/>
    <w:rsid w:val="00807272"/>
    <w:rsid w:val="008075FB"/>
    <w:rsid w:val="0081016C"/>
    <w:rsid w:val="00810C4D"/>
    <w:rsid w:val="00811399"/>
    <w:rsid w:val="0081243D"/>
    <w:rsid w:val="008135EA"/>
    <w:rsid w:val="00815815"/>
    <w:rsid w:val="00815E38"/>
    <w:rsid w:val="008164B3"/>
    <w:rsid w:val="008166AC"/>
    <w:rsid w:val="008166B2"/>
    <w:rsid w:val="00816E67"/>
    <w:rsid w:val="008206E7"/>
    <w:rsid w:val="00820D65"/>
    <w:rsid w:val="00820FB7"/>
    <w:rsid w:val="00822794"/>
    <w:rsid w:val="008237A3"/>
    <w:rsid w:val="008238E4"/>
    <w:rsid w:val="00823B31"/>
    <w:rsid w:val="00823F57"/>
    <w:rsid w:val="008244AD"/>
    <w:rsid w:val="008252A6"/>
    <w:rsid w:val="008257AC"/>
    <w:rsid w:val="00826438"/>
    <w:rsid w:val="0082677B"/>
    <w:rsid w:val="008272DF"/>
    <w:rsid w:val="00827A6B"/>
    <w:rsid w:val="00827B76"/>
    <w:rsid w:val="0083002A"/>
    <w:rsid w:val="00832631"/>
    <w:rsid w:val="008328C5"/>
    <w:rsid w:val="008329EA"/>
    <w:rsid w:val="00832A9C"/>
    <w:rsid w:val="0083382C"/>
    <w:rsid w:val="00833FBF"/>
    <w:rsid w:val="00834215"/>
    <w:rsid w:val="00835926"/>
    <w:rsid w:val="00841C55"/>
    <w:rsid w:val="00842E9B"/>
    <w:rsid w:val="0084311D"/>
    <w:rsid w:val="00843B20"/>
    <w:rsid w:val="00844571"/>
    <w:rsid w:val="00844735"/>
    <w:rsid w:val="00844BFA"/>
    <w:rsid w:val="00845623"/>
    <w:rsid w:val="00846C6E"/>
    <w:rsid w:val="00846FDC"/>
    <w:rsid w:val="008478DB"/>
    <w:rsid w:val="00850EEC"/>
    <w:rsid w:val="00851306"/>
    <w:rsid w:val="0085249B"/>
    <w:rsid w:val="008537CB"/>
    <w:rsid w:val="00853C34"/>
    <w:rsid w:val="00853D62"/>
    <w:rsid w:val="0085569E"/>
    <w:rsid w:val="00855AC3"/>
    <w:rsid w:val="00855F3E"/>
    <w:rsid w:val="008565B4"/>
    <w:rsid w:val="00856CCF"/>
    <w:rsid w:val="008579EE"/>
    <w:rsid w:val="00860232"/>
    <w:rsid w:val="00860293"/>
    <w:rsid w:val="00860BCF"/>
    <w:rsid w:val="00860BE6"/>
    <w:rsid w:val="0086185B"/>
    <w:rsid w:val="0086207E"/>
    <w:rsid w:val="008627D0"/>
    <w:rsid w:val="008645BC"/>
    <w:rsid w:val="00865179"/>
    <w:rsid w:val="00865609"/>
    <w:rsid w:val="008672EB"/>
    <w:rsid w:val="0086754A"/>
    <w:rsid w:val="00867CB3"/>
    <w:rsid w:val="00867CBB"/>
    <w:rsid w:val="00867FE2"/>
    <w:rsid w:val="0087148D"/>
    <w:rsid w:val="00871AB6"/>
    <w:rsid w:val="00871BCD"/>
    <w:rsid w:val="00872CBF"/>
    <w:rsid w:val="00873490"/>
    <w:rsid w:val="00873A9D"/>
    <w:rsid w:val="00873C14"/>
    <w:rsid w:val="00873DF4"/>
    <w:rsid w:val="00875937"/>
    <w:rsid w:val="00875B93"/>
    <w:rsid w:val="00876399"/>
    <w:rsid w:val="00876AEA"/>
    <w:rsid w:val="00877047"/>
    <w:rsid w:val="00877768"/>
    <w:rsid w:val="008805C6"/>
    <w:rsid w:val="00880C28"/>
    <w:rsid w:val="0088169E"/>
    <w:rsid w:val="00881E3D"/>
    <w:rsid w:val="00882783"/>
    <w:rsid w:val="0088468B"/>
    <w:rsid w:val="00884E01"/>
    <w:rsid w:val="00890CB5"/>
    <w:rsid w:val="0089230B"/>
    <w:rsid w:val="00892434"/>
    <w:rsid w:val="0089396A"/>
    <w:rsid w:val="00893D09"/>
    <w:rsid w:val="008972CE"/>
    <w:rsid w:val="008972E6"/>
    <w:rsid w:val="008974F9"/>
    <w:rsid w:val="008A0667"/>
    <w:rsid w:val="008A10DE"/>
    <w:rsid w:val="008A18A4"/>
    <w:rsid w:val="008A2237"/>
    <w:rsid w:val="008A224B"/>
    <w:rsid w:val="008A2286"/>
    <w:rsid w:val="008A2523"/>
    <w:rsid w:val="008A2A9E"/>
    <w:rsid w:val="008A2CD2"/>
    <w:rsid w:val="008A36DD"/>
    <w:rsid w:val="008A3815"/>
    <w:rsid w:val="008A3B22"/>
    <w:rsid w:val="008A58BD"/>
    <w:rsid w:val="008A5ECA"/>
    <w:rsid w:val="008A6276"/>
    <w:rsid w:val="008A6C7F"/>
    <w:rsid w:val="008A6F8A"/>
    <w:rsid w:val="008A7639"/>
    <w:rsid w:val="008A7BC2"/>
    <w:rsid w:val="008B14C8"/>
    <w:rsid w:val="008B2405"/>
    <w:rsid w:val="008B3086"/>
    <w:rsid w:val="008B3B2A"/>
    <w:rsid w:val="008B435A"/>
    <w:rsid w:val="008B45F5"/>
    <w:rsid w:val="008B49E0"/>
    <w:rsid w:val="008B52D6"/>
    <w:rsid w:val="008B55E9"/>
    <w:rsid w:val="008B5FED"/>
    <w:rsid w:val="008B65A8"/>
    <w:rsid w:val="008B6F3B"/>
    <w:rsid w:val="008B78BC"/>
    <w:rsid w:val="008B7D09"/>
    <w:rsid w:val="008C01B7"/>
    <w:rsid w:val="008C0B9A"/>
    <w:rsid w:val="008C14DE"/>
    <w:rsid w:val="008C2263"/>
    <w:rsid w:val="008C2614"/>
    <w:rsid w:val="008C2BDB"/>
    <w:rsid w:val="008C2EB1"/>
    <w:rsid w:val="008C4D41"/>
    <w:rsid w:val="008C63A3"/>
    <w:rsid w:val="008C7416"/>
    <w:rsid w:val="008C7BB6"/>
    <w:rsid w:val="008C7C10"/>
    <w:rsid w:val="008D01AA"/>
    <w:rsid w:val="008D1F2C"/>
    <w:rsid w:val="008D308E"/>
    <w:rsid w:val="008D5FFF"/>
    <w:rsid w:val="008D62B7"/>
    <w:rsid w:val="008D6C6B"/>
    <w:rsid w:val="008D7204"/>
    <w:rsid w:val="008D7FF8"/>
    <w:rsid w:val="008E07A0"/>
    <w:rsid w:val="008E08ED"/>
    <w:rsid w:val="008E219E"/>
    <w:rsid w:val="008E2295"/>
    <w:rsid w:val="008E2974"/>
    <w:rsid w:val="008E2C0C"/>
    <w:rsid w:val="008E317A"/>
    <w:rsid w:val="008E523C"/>
    <w:rsid w:val="008E5443"/>
    <w:rsid w:val="008E595E"/>
    <w:rsid w:val="008E6E64"/>
    <w:rsid w:val="008F1182"/>
    <w:rsid w:val="008F2248"/>
    <w:rsid w:val="008F2257"/>
    <w:rsid w:val="008F28CC"/>
    <w:rsid w:val="008F2E86"/>
    <w:rsid w:val="008F4F44"/>
    <w:rsid w:val="008F74ED"/>
    <w:rsid w:val="008F7D77"/>
    <w:rsid w:val="009001A7"/>
    <w:rsid w:val="00900490"/>
    <w:rsid w:val="009005D9"/>
    <w:rsid w:val="00901B60"/>
    <w:rsid w:val="00902839"/>
    <w:rsid w:val="00903FFA"/>
    <w:rsid w:val="00904C4E"/>
    <w:rsid w:val="00905636"/>
    <w:rsid w:val="00906715"/>
    <w:rsid w:val="00911933"/>
    <w:rsid w:val="00911A8E"/>
    <w:rsid w:val="00911C27"/>
    <w:rsid w:val="00911CCF"/>
    <w:rsid w:val="00911FF8"/>
    <w:rsid w:val="009125CC"/>
    <w:rsid w:val="00912BD8"/>
    <w:rsid w:val="00913D5B"/>
    <w:rsid w:val="00913F84"/>
    <w:rsid w:val="00915474"/>
    <w:rsid w:val="00915BEA"/>
    <w:rsid w:val="00916E39"/>
    <w:rsid w:val="00920630"/>
    <w:rsid w:val="00920922"/>
    <w:rsid w:val="00920DE0"/>
    <w:rsid w:val="00921204"/>
    <w:rsid w:val="00921C0B"/>
    <w:rsid w:val="00923F04"/>
    <w:rsid w:val="00924306"/>
    <w:rsid w:val="00924E40"/>
    <w:rsid w:val="009250CC"/>
    <w:rsid w:val="00925C57"/>
    <w:rsid w:val="00925DF0"/>
    <w:rsid w:val="0092607D"/>
    <w:rsid w:val="009262EE"/>
    <w:rsid w:val="0092633A"/>
    <w:rsid w:val="00926623"/>
    <w:rsid w:val="00926DAD"/>
    <w:rsid w:val="009300A4"/>
    <w:rsid w:val="009301D5"/>
    <w:rsid w:val="00930612"/>
    <w:rsid w:val="00930EF9"/>
    <w:rsid w:val="00931241"/>
    <w:rsid w:val="0093366A"/>
    <w:rsid w:val="00935390"/>
    <w:rsid w:val="00936E25"/>
    <w:rsid w:val="0093704B"/>
    <w:rsid w:val="00937309"/>
    <w:rsid w:val="0093736E"/>
    <w:rsid w:val="009377CE"/>
    <w:rsid w:val="00937B73"/>
    <w:rsid w:val="0094075E"/>
    <w:rsid w:val="0094095A"/>
    <w:rsid w:val="00941D8D"/>
    <w:rsid w:val="0094284F"/>
    <w:rsid w:val="0094389B"/>
    <w:rsid w:val="00944DDE"/>
    <w:rsid w:val="00945888"/>
    <w:rsid w:val="0094664A"/>
    <w:rsid w:val="00950AE5"/>
    <w:rsid w:val="00951F6E"/>
    <w:rsid w:val="009533D2"/>
    <w:rsid w:val="0095376B"/>
    <w:rsid w:val="009541CF"/>
    <w:rsid w:val="009543A4"/>
    <w:rsid w:val="00954FB5"/>
    <w:rsid w:val="00955549"/>
    <w:rsid w:val="0095681B"/>
    <w:rsid w:val="00957279"/>
    <w:rsid w:val="0095762E"/>
    <w:rsid w:val="009605AB"/>
    <w:rsid w:val="0096070B"/>
    <w:rsid w:val="00961595"/>
    <w:rsid w:val="00961706"/>
    <w:rsid w:val="00961E20"/>
    <w:rsid w:val="0096282C"/>
    <w:rsid w:val="00962B68"/>
    <w:rsid w:val="00962CD5"/>
    <w:rsid w:val="00962E09"/>
    <w:rsid w:val="0096322E"/>
    <w:rsid w:val="00964667"/>
    <w:rsid w:val="009658E5"/>
    <w:rsid w:val="00965C08"/>
    <w:rsid w:val="00966776"/>
    <w:rsid w:val="0096725A"/>
    <w:rsid w:val="0096755F"/>
    <w:rsid w:val="00967908"/>
    <w:rsid w:val="00967A3F"/>
    <w:rsid w:val="0097046C"/>
    <w:rsid w:val="00971A37"/>
    <w:rsid w:val="00972AE6"/>
    <w:rsid w:val="009749B2"/>
    <w:rsid w:val="00975596"/>
    <w:rsid w:val="0097727C"/>
    <w:rsid w:val="009776E5"/>
    <w:rsid w:val="00977B32"/>
    <w:rsid w:val="00980541"/>
    <w:rsid w:val="009815F2"/>
    <w:rsid w:val="009821BB"/>
    <w:rsid w:val="009830F9"/>
    <w:rsid w:val="009834FF"/>
    <w:rsid w:val="009844A3"/>
    <w:rsid w:val="00984E1C"/>
    <w:rsid w:val="00984F2A"/>
    <w:rsid w:val="00985259"/>
    <w:rsid w:val="00986B92"/>
    <w:rsid w:val="009873C3"/>
    <w:rsid w:val="009915CC"/>
    <w:rsid w:val="00991A5E"/>
    <w:rsid w:val="00991A73"/>
    <w:rsid w:val="00991A9B"/>
    <w:rsid w:val="00992884"/>
    <w:rsid w:val="00992DDF"/>
    <w:rsid w:val="00993098"/>
    <w:rsid w:val="009933EE"/>
    <w:rsid w:val="009939B2"/>
    <w:rsid w:val="00994AB7"/>
    <w:rsid w:val="00995766"/>
    <w:rsid w:val="009958B3"/>
    <w:rsid w:val="00995DAD"/>
    <w:rsid w:val="00996509"/>
    <w:rsid w:val="009A0CEB"/>
    <w:rsid w:val="009A186C"/>
    <w:rsid w:val="009A3313"/>
    <w:rsid w:val="009A36D6"/>
    <w:rsid w:val="009A41ED"/>
    <w:rsid w:val="009A5F66"/>
    <w:rsid w:val="009A633B"/>
    <w:rsid w:val="009A63D1"/>
    <w:rsid w:val="009A7B55"/>
    <w:rsid w:val="009B0E65"/>
    <w:rsid w:val="009B17CB"/>
    <w:rsid w:val="009B31DD"/>
    <w:rsid w:val="009B4210"/>
    <w:rsid w:val="009B489C"/>
    <w:rsid w:val="009B5A00"/>
    <w:rsid w:val="009B6942"/>
    <w:rsid w:val="009B6C9B"/>
    <w:rsid w:val="009B6E22"/>
    <w:rsid w:val="009B6F6C"/>
    <w:rsid w:val="009C0501"/>
    <w:rsid w:val="009C1896"/>
    <w:rsid w:val="009C1FB6"/>
    <w:rsid w:val="009C2E37"/>
    <w:rsid w:val="009C3733"/>
    <w:rsid w:val="009C4328"/>
    <w:rsid w:val="009C4A98"/>
    <w:rsid w:val="009C4FA5"/>
    <w:rsid w:val="009C535F"/>
    <w:rsid w:val="009C58A1"/>
    <w:rsid w:val="009C744E"/>
    <w:rsid w:val="009C7C7B"/>
    <w:rsid w:val="009D01BC"/>
    <w:rsid w:val="009D11AE"/>
    <w:rsid w:val="009D17A4"/>
    <w:rsid w:val="009D4682"/>
    <w:rsid w:val="009D46D4"/>
    <w:rsid w:val="009D4970"/>
    <w:rsid w:val="009D5985"/>
    <w:rsid w:val="009D5B9A"/>
    <w:rsid w:val="009D6D11"/>
    <w:rsid w:val="009D7ACC"/>
    <w:rsid w:val="009E00D6"/>
    <w:rsid w:val="009E043C"/>
    <w:rsid w:val="009E0E44"/>
    <w:rsid w:val="009E10B5"/>
    <w:rsid w:val="009E175A"/>
    <w:rsid w:val="009E3CFA"/>
    <w:rsid w:val="009E4488"/>
    <w:rsid w:val="009E479F"/>
    <w:rsid w:val="009E6486"/>
    <w:rsid w:val="009E6E9C"/>
    <w:rsid w:val="009F081E"/>
    <w:rsid w:val="009F0E34"/>
    <w:rsid w:val="009F1B7F"/>
    <w:rsid w:val="009F54F6"/>
    <w:rsid w:val="009F5DEB"/>
    <w:rsid w:val="009F61EA"/>
    <w:rsid w:val="009F683E"/>
    <w:rsid w:val="009F6FED"/>
    <w:rsid w:val="009F71F1"/>
    <w:rsid w:val="00A00BE2"/>
    <w:rsid w:val="00A00E05"/>
    <w:rsid w:val="00A0208C"/>
    <w:rsid w:val="00A02E51"/>
    <w:rsid w:val="00A02F6A"/>
    <w:rsid w:val="00A03F8B"/>
    <w:rsid w:val="00A040FE"/>
    <w:rsid w:val="00A06F16"/>
    <w:rsid w:val="00A114ED"/>
    <w:rsid w:val="00A116DD"/>
    <w:rsid w:val="00A1201C"/>
    <w:rsid w:val="00A1373A"/>
    <w:rsid w:val="00A13A5B"/>
    <w:rsid w:val="00A13D53"/>
    <w:rsid w:val="00A15E13"/>
    <w:rsid w:val="00A16E48"/>
    <w:rsid w:val="00A21E3E"/>
    <w:rsid w:val="00A21F61"/>
    <w:rsid w:val="00A2237F"/>
    <w:rsid w:val="00A2268C"/>
    <w:rsid w:val="00A2279B"/>
    <w:rsid w:val="00A23B1D"/>
    <w:rsid w:val="00A25198"/>
    <w:rsid w:val="00A25368"/>
    <w:rsid w:val="00A25B31"/>
    <w:rsid w:val="00A25BEE"/>
    <w:rsid w:val="00A265FB"/>
    <w:rsid w:val="00A26DAE"/>
    <w:rsid w:val="00A273F3"/>
    <w:rsid w:val="00A30437"/>
    <w:rsid w:val="00A30873"/>
    <w:rsid w:val="00A316A7"/>
    <w:rsid w:val="00A32862"/>
    <w:rsid w:val="00A32C1F"/>
    <w:rsid w:val="00A342BF"/>
    <w:rsid w:val="00A342FF"/>
    <w:rsid w:val="00A3457C"/>
    <w:rsid w:val="00A3522B"/>
    <w:rsid w:val="00A35BC2"/>
    <w:rsid w:val="00A3711F"/>
    <w:rsid w:val="00A41A12"/>
    <w:rsid w:val="00A42122"/>
    <w:rsid w:val="00A42DCA"/>
    <w:rsid w:val="00A4340F"/>
    <w:rsid w:val="00A435E4"/>
    <w:rsid w:val="00A441FE"/>
    <w:rsid w:val="00A447B4"/>
    <w:rsid w:val="00A477BA"/>
    <w:rsid w:val="00A47FDB"/>
    <w:rsid w:val="00A50931"/>
    <w:rsid w:val="00A50D13"/>
    <w:rsid w:val="00A515C9"/>
    <w:rsid w:val="00A51884"/>
    <w:rsid w:val="00A51EA1"/>
    <w:rsid w:val="00A54548"/>
    <w:rsid w:val="00A54C14"/>
    <w:rsid w:val="00A552B3"/>
    <w:rsid w:val="00A553D8"/>
    <w:rsid w:val="00A555EF"/>
    <w:rsid w:val="00A566A4"/>
    <w:rsid w:val="00A5706B"/>
    <w:rsid w:val="00A6021C"/>
    <w:rsid w:val="00A6079F"/>
    <w:rsid w:val="00A60E51"/>
    <w:rsid w:val="00A619A5"/>
    <w:rsid w:val="00A62E0D"/>
    <w:rsid w:val="00A64624"/>
    <w:rsid w:val="00A653B2"/>
    <w:rsid w:val="00A65DD2"/>
    <w:rsid w:val="00A66446"/>
    <w:rsid w:val="00A6664E"/>
    <w:rsid w:val="00A66E3F"/>
    <w:rsid w:val="00A71652"/>
    <w:rsid w:val="00A7352A"/>
    <w:rsid w:val="00A76615"/>
    <w:rsid w:val="00A77667"/>
    <w:rsid w:val="00A80D17"/>
    <w:rsid w:val="00A81BEC"/>
    <w:rsid w:val="00A832CB"/>
    <w:rsid w:val="00A83475"/>
    <w:rsid w:val="00A83D71"/>
    <w:rsid w:val="00A84B46"/>
    <w:rsid w:val="00A85684"/>
    <w:rsid w:val="00A858D8"/>
    <w:rsid w:val="00A862FE"/>
    <w:rsid w:val="00A86AE0"/>
    <w:rsid w:val="00A872F4"/>
    <w:rsid w:val="00A87430"/>
    <w:rsid w:val="00A904CE"/>
    <w:rsid w:val="00A915BF"/>
    <w:rsid w:val="00A934D7"/>
    <w:rsid w:val="00A93DF9"/>
    <w:rsid w:val="00A93FED"/>
    <w:rsid w:val="00A9436F"/>
    <w:rsid w:val="00A94B56"/>
    <w:rsid w:val="00A94B85"/>
    <w:rsid w:val="00A95AAD"/>
    <w:rsid w:val="00A96B90"/>
    <w:rsid w:val="00AA0FC4"/>
    <w:rsid w:val="00AA1CA2"/>
    <w:rsid w:val="00AA30AB"/>
    <w:rsid w:val="00AA3299"/>
    <w:rsid w:val="00AA58DC"/>
    <w:rsid w:val="00AA5B95"/>
    <w:rsid w:val="00AA5CE2"/>
    <w:rsid w:val="00AA5EC3"/>
    <w:rsid w:val="00AA645C"/>
    <w:rsid w:val="00AA78FD"/>
    <w:rsid w:val="00AA7C34"/>
    <w:rsid w:val="00AA7D24"/>
    <w:rsid w:val="00AB0129"/>
    <w:rsid w:val="00AB0B37"/>
    <w:rsid w:val="00AB1377"/>
    <w:rsid w:val="00AB203C"/>
    <w:rsid w:val="00AB2859"/>
    <w:rsid w:val="00AB2C8C"/>
    <w:rsid w:val="00AB34E7"/>
    <w:rsid w:val="00AB389C"/>
    <w:rsid w:val="00AB3E37"/>
    <w:rsid w:val="00AB52B9"/>
    <w:rsid w:val="00AB694E"/>
    <w:rsid w:val="00AB6E18"/>
    <w:rsid w:val="00AB7085"/>
    <w:rsid w:val="00AB722C"/>
    <w:rsid w:val="00AC05A6"/>
    <w:rsid w:val="00AC1C1D"/>
    <w:rsid w:val="00AC24FA"/>
    <w:rsid w:val="00AC3242"/>
    <w:rsid w:val="00AC32CE"/>
    <w:rsid w:val="00AC3B05"/>
    <w:rsid w:val="00AC3FB4"/>
    <w:rsid w:val="00AC484C"/>
    <w:rsid w:val="00AC58B1"/>
    <w:rsid w:val="00AC6BEC"/>
    <w:rsid w:val="00AD2134"/>
    <w:rsid w:val="00AD45D6"/>
    <w:rsid w:val="00AD482A"/>
    <w:rsid w:val="00AD491F"/>
    <w:rsid w:val="00AD4BD2"/>
    <w:rsid w:val="00AD510C"/>
    <w:rsid w:val="00AD55FB"/>
    <w:rsid w:val="00AD5609"/>
    <w:rsid w:val="00AD56A1"/>
    <w:rsid w:val="00AD5C27"/>
    <w:rsid w:val="00AD6CFB"/>
    <w:rsid w:val="00AD7231"/>
    <w:rsid w:val="00AD7BFB"/>
    <w:rsid w:val="00AD7FF0"/>
    <w:rsid w:val="00AE01D7"/>
    <w:rsid w:val="00AE0237"/>
    <w:rsid w:val="00AE11A7"/>
    <w:rsid w:val="00AE2350"/>
    <w:rsid w:val="00AE2739"/>
    <w:rsid w:val="00AE288E"/>
    <w:rsid w:val="00AE352A"/>
    <w:rsid w:val="00AE35AD"/>
    <w:rsid w:val="00AE3AE9"/>
    <w:rsid w:val="00AE43BD"/>
    <w:rsid w:val="00AE778D"/>
    <w:rsid w:val="00AE7A55"/>
    <w:rsid w:val="00AF3A04"/>
    <w:rsid w:val="00AF4928"/>
    <w:rsid w:val="00AF7E91"/>
    <w:rsid w:val="00B01221"/>
    <w:rsid w:val="00B0158E"/>
    <w:rsid w:val="00B0442F"/>
    <w:rsid w:val="00B044FA"/>
    <w:rsid w:val="00B0454D"/>
    <w:rsid w:val="00B05890"/>
    <w:rsid w:val="00B05EA3"/>
    <w:rsid w:val="00B06076"/>
    <w:rsid w:val="00B06665"/>
    <w:rsid w:val="00B06EB9"/>
    <w:rsid w:val="00B1096E"/>
    <w:rsid w:val="00B10C16"/>
    <w:rsid w:val="00B11F86"/>
    <w:rsid w:val="00B12A71"/>
    <w:rsid w:val="00B13588"/>
    <w:rsid w:val="00B16DE6"/>
    <w:rsid w:val="00B203D5"/>
    <w:rsid w:val="00B20AC1"/>
    <w:rsid w:val="00B211D3"/>
    <w:rsid w:val="00B21583"/>
    <w:rsid w:val="00B22B2F"/>
    <w:rsid w:val="00B23B68"/>
    <w:rsid w:val="00B23B92"/>
    <w:rsid w:val="00B25F77"/>
    <w:rsid w:val="00B26136"/>
    <w:rsid w:val="00B2616D"/>
    <w:rsid w:val="00B26A18"/>
    <w:rsid w:val="00B27122"/>
    <w:rsid w:val="00B2766C"/>
    <w:rsid w:val="00B27DF1"/>
    <w:rsid w:val="00B31D4B"/>
    <w:rsid w:val="00B31FDA"/>
    <w:rsid w:val="00B32608"/>
    <w:rsid w:val="00B33253"/>
    <w:rsid w:val="00B33B6E"/>
    <w:rsid w:val="00B3595B"/>
    <w:rsid w:val="00B35A15"/>
    <w:rsid w:val="00B376E4"/>
    <w:rsid w:val="00B37BC5"/>
    <w:rsid w:val="00B40FF8"/>
    <w:rsid w:val="00B416A7"/>
    <w:rsid w:val="00B4490C"/>
    <w:rsid w:val="00B44BDA"/>
    <w:rsid w:val="00B45DE6"/>
    <w:rsid w:val="00B469E3"/>
    <w:rsid w:val="00B47809"/>
    <w:rsid w:val="00B500E8"/>
    <w:rsid w:val="00B51090"/>
    <w:rsid w:val="00B51138"/>
    <w:rsid w:val="00B51575"/>
    <w:rsid w:val="00B5279C"/>
    <w:rsid w:val="00B53A26"/>
    <w:rsid w:val="00B54E82"/>
    <w:rsid w:val="00B54F94"/>
    <w:rsid w:val="00B55B72"/>
    <w:rsid w:val="00B568F7"/>
    <w:rsid w:val="00B6049A"/>
    <w:rsid w:val="00B606D4"/>
    <w:rsid w:val="00B610DF"/>
    <w:rsid w:val="00B614D9"/>
    <w:rsid w:val="00B61B26"/>
    <w:rsid w:val="00B62DD3"/>
    <w:rsid w:val="00B63C38"/>
    <w:rsid w:val="00B645B7"/>
    <w:rsid w:val="00B64765"/>
    <w:rsid w:val="00B671F4"/>
    <w:rsid w:val="00B6798E"/>
    <w:rsid w:val="00B67D96"/>
    <w:rsid w:val="00B67EDA"/>
    <w:rsid w:val="00B701E0"/>
    <w:rsid w:val="00B70520"/>
    <w:rsid w:val="00B70A64"/>
    <w:rsid w:val="00B727CD"/>
    <w:rsid w:val="00B73C61"/>
    <w:rsid w:val="00B741F5"/>
    <w:rsid w:val="00B74CBC"/>
    <w:rsid w:val="00B76379"/>
    <w:rsid w:val="00B76923"/>
    <w:rsid w:val="00B7741B"/>
    <w:rsid w:val="00B776CD"/>
    <w:rsid w:val="00B800FE"/>
    <w:rsid w:val="00B818BE"/>
    <w:rsid w:val="00B835F9"/>
    <w:rsid w:val="00B8417D"/>
    <w:rsid w:val="00B8484F"/>
    <w:rsid w:val="00B85461"/>
    <w:rsid w:val="00B857DC"/>
    <w:rsid w:val="00B85EB3"/>
    <w:rsid w:val="00B868BC"/>
    <w:rsid w:val="00B86DF1"/>
    <w:rsid w:val="00B86F6E"/>
    <w:rsid w:val="00B87543"/>
    <w:rsid w:val="00B875B5"/>
    <w:rsid w:val="00B904A0"/>
    <w:rsid w:val="00B914F4"/>
    <w:rsid w:val="00B918ED"/>
    <w:rsid w:val="00B91D65"/>
    <w:rsid w:val="00B92E23"/>
    <w:rsid w:val="00B93728"/>
    <w:rsid w:val="00B94E9A"/>
    <w:rsid w:val="00B9529A"/>
    <w:rsid w:val="00B959DB"/>
    <w:rsid w:val="00B95BB5"/>
    <w:rsid w:val="00B9657C"/>
    <w:rsid w:val="00B96A7D"/>
    <w:rsid w:val="00B96C4A"/>
    <w:rsid w:val="00B97D74"/>
    <w:rsid w:val="00BA0597"/>
    <w:rsid w:val="00BA19F5"/>
    <w:rsid w:val="00BA2811"/>
    <w:rsid w:val="00BA385B"/>
    <w:rsid w:val="00BA3D2E"/>
    <w:rsid w:val="00BA4E0B"/>
    <w:rsid w:val="00BA7D6E"/>
    <w:rsid w:val="00BB0D01"/>
    <w:rsid w:val="00BB143C"/>
    <w:rsid w:val="00BB2287"/>
    <w:rsid w:val="00BB23B2"/>
    <w:rsid w:val="00BB2623"/>
    <w:rsid w:val="00BB2E68"/>
    <w:rsid w:val="00BB315D"/>
    <w:rsid w:val="00BB3164"/>
    <w:rsid w:val="00BB3298"/>
    <w:rsid w:val="00BB5CD3"/>
    <w:rsid w:val="00BB66B8"/>
    <w:rsid w:val="00BB698F"/>
    <w:rsid w:val="00BB6CC8"/>
    <w:rsid w:val="00BB7088"/>
    <w:rsid w:val="00BC1552"/>
    <w:rsid w:val="00BC2CEA"/>
    <w:rsid w:val="00BC2EFB"/>
    <w:rsid w:val="00BC48F5"/>
    <w:rsid w:val="00BC6584"/>
    <w:rsid w:val="00BC71BC"/>
    <w:rsid w:val="00BC73A9"/>
    <w:rsid w:val="00BD0CE6"/>
    <w:rsid w:val="00BD20C5"/>
    <w:rsid w:val="00BD35FF"/>
    <w:rsid w:val="00BD382C"/>
    <w:rsid w:val="00BD3C29"/>
    <w:rsid w:val="00BD3FD1"/>
    <w:rsid w:val="00BD4A28"/>
    <w:rsid w:val="00BE22D6"/>
    <w:rsid w:val="00BE5A15"/>
    <w:rsid w:val="00BE5FE9"/>
    <w:rsid w:val="00BE6D66"/>
    <w:rsid w:val="00BE7A1A"/>
    <w:rsid w:val="00BF08B6"/>
    <w:rsid w:val="00BF08EE"/>
    <w:rsid w:val="00BF186A"/>
    <w:rsid w:val="00BF1E3B"/>
    <w:rsid w:val="00BF3888"/>
    <w:rsid w:val="00BF436F"/>
    <w:rsid w:val="00BF508D"/>
    <w:rsid w:val="00BF5377"/>
    <w:rsid w:val="00BF597F"/>
    <w:rsid w:val="00BF6409"/>
    <w:rsid w:val="00BF7956"/>
    <w:rsid w:val="00C01955"/>
    <w:rsid w:val="00C0297F"/>
    <w:rsid w:val="00C02ED2"/>
    <w:rsid w:val="00C04374"/>
    <w:rsid w:val="00C04569"/>
    <w:rsid w:val="00C0480D"/>
    <w:rsid w:val="00C04B2C"/>
    <w:rsid w:val="00C0584D"/>
    <w:rsid w:val="00C07196"/>
    <w:rsid w:val="00C07F73"/>
    <w:rsid w:val="00C11A10"/>
    <w:rsid w:val="00C11F76"/>
    <w:rsid w:val="00C14B90"/>
    <w:rsid w:val="00C17895"/>
    <w:rsid w:val="00C20C72"/>
    <w:rsid w:val="00C23764"/>
    <w:rsid w:val="00C2394E"/>
    <w:rsid w:val="00C24127"/>
    <w:rsid w:val="00C253E1"/>
    <w:rsid w:val="00C25869"/>
    <w:rsid w:val="00C25E26"/>
    <w:rsid w:val="00C25FE6"/>
    <w:rsid w:val="00C26BED"/>
    <w:rsid w:val="00C325FB"/>
    <w:rsid w:val="00C32B53"/>
    <w:rsid w:val="00C33C1D"/>
    <w:rsid w:val="00C34A60"/>
    <w:rsid w:val="00C352C0"/>
    <w:rsid w:val="00C35923"/>
    <w:rsid w:val="00C35B52"/>
    <w:rsid w:val="00C35D93"/>
    <w:rsid w:val="00C36191"/>
    <w:rsid w:val="00C36387"/>
    <w:rsid w:val="00C36C2B"/>
    <w:rsid w:val="00C371BF"/>
    <w:rsid w:val="00C407C7"/>
    <w:rsid w:val="00C407EA"/>
    <w:rsid w:val="00C40BDB"/>
    <w:rsid w:val="00C41468"/>
    <w:rsid w:val="00C420B9"/>
    <w:rsid w:val="00C42B90"/>
    <w:rsid w:val="00C4450C"/>
    <w:rsid w:val="00C446C5"/>
    <w:rsid w:val="00C449A7"/>
    <w:rsid w:val="00C44B01"/>
    <w:rsid w:val="00C454DC"/>
    <w:rsid w:val="00C50E10"/>
    <w:rsid w:val="00C529B1"/>
    <w:rsid w:val="00C5452D"/>
    <w:rsid w:val="00C54F3F"/>
    <w:rsid w:val="00C55349"/>
    <w:rsid w:val="00C5657E"/>
    <w:rsid w:val="00C56BF2"/>
    <w:rsid w:val="00C56DF7"/>
    <w:rsid w:val="00C57213"/>
    <w:rsid w:val="00C57AAE"/>
    <w:rsid w:val="00C60CF7"/>
    <w:rsid w:val="00C62170"/>
    <w:rsid w:val="00C62A6F"/>
    <w:rsid w:val="00C62E91"/>
    <w:rsid w:val="00C6346C"/>
    <w:rsid w:val="00C634A7"/>
    <w:rsid w:val="00C6482B"/>
    <w:rsid w:val="00C64C64"/>
    <w:rsid w:val="00C6555E"/>
    <w:rsid w:val="00C65E28"/>
    <w:rsid w:val="00C66C26"/>
    <w:rsid w:val="00C67773"/>
    <w:rsid w:val="00C7007D"/>
    <w:rsid w:val="00C7058B"/>
    <w:rsid w:val="00C70612"/>
    <w:rsid w:val="00C7128E"/>
    <w:rsid w:val="00C71BA9"/>
    <w:rsid w:val="00C71C1A"/>
    <w:rsid w:val="00C720EF"/>
    <w:rsid w:val="00C72BAD"/>
    <w:rsid w:val="00C72FB9"/>
    <w:rsid w:val="00C73064"/>
    <w:rsid w:val="00C7335E"/>
    <w:rsid w:val="00C733D6"/>
    <w:rsid w:val="00C73B83"/>
    <w:rsid w:val="00C75058"/>
    <w:rsid w:val="00C756F0"/>
    <w:rsid w:val="00C760A6"/>
    <w:rsid w:val="00C7624B"/>
    <w:rsid w:val="00C762C9"/>
    <w:rsid w:val="00C766B0"/>
    <w:rsid w:val="00C76E5B"/>
    <w:rsid w:val="00C76FD8"/>
    <w:rsid w:val="00C80027"/>
    <w:rsid w:val="00C80097"/>
    <w:rsid w:val="00C80492"/>
    <w:rsid w:val="00C80708"/>
    <w:rsid w:val="00C8147A"/>
    <w:rsid w:val="00C8165B"/>
    <w:rsid w:val="00C829D7"/>
    <w:rsid w:val="00C842DA"/>
    <w:rsid w:val="00C85C14"/>
    <w:rsid w:val="00C85E50"/>
    <w:rsid w:val="00C8755A"/>
    <w:rsid w:val="00C879DE"/>
    <w:rsid w:val="00C90539"/>
    <w:rsid w:val="00C91906"/>
    <w:rsid w:val="00C91C3F"/>
    <w:rsid w:val="00C92884"/>
    <w:rsid w:val="00C92E27"/>
    <w:rsid w:val="00C932F7"/>
    <w:rsid w:val="00C9337A"/>
    <w:rsid w:val="00C93786"/>
    <w:rsid w:val="00C94A3C"/>
    <w:rsid w:val="00C953B0"/>
    <w:rsid w:val="00C9619B"/>
    <w:rsid w:val="00C967CB"/>
    <w:rsid w:val="00C9726F"/>
    <w:rsid w:val="00C97310"/>
    <w:rsid w:val="00C976A4"/>
    <w:rsid w:val="00CA0E3F"/>
    <w:rsid w:val="00CA0ECB"/>
    <w:rsid w:val="00CA2422"/>
    <w:rsid w:val="00CA278E"/>
    <w:rsid w:val="00CA4924"/>
    <w:rsid w:val="00CA4C99"/>
    <w:rsid w:val="00CA50F4"/>
    <w:rsid w:val="00CA5774"/>
    <w:rsid w:val="00CA5F3E"/>
    <w:rsid w:val="00CA61D3"/>
    <w:rsid w:val="00CA64F3"/>
    <w:rsid w:val="00CA6548"/>
    <w:rsid w:val="00CB038C"/>
    <w:rsid w:val="00CB0E6F"/>
    <w:rsid w:val="00CB2A97"/>
    <w:rsid w:val="00CB39E6"/>
    <w:rsid w:val="00CB43E5"/>
    <w:rsid w:val="00CB4760"/>
    <w:rsid w:val="00CB4811"/>
    <w:rsid w:val="00CB4ACE"/>
    <w:rsid w:val="00CB4FA5"/>
    <w:rsid w:val="00CB5915"/>
    <w:rsid w:val="00CB6A33"/>
    <w:rsid w:val="00CB7F19"/>
    <w:rsid w:val="00CC1079"/>
    <w:rsid w:val="00CC12F3"/>
    <w:rsid w:val="00CC143C"/>
    <w:rsid w:val="00CC1585"/>
    <w:rsid w:val="00CC39A8"/>
    <w:rsid w:val="00CC4454"/>
    <w:rsid w:val="00CC5AF1"/>
    <w:rsid w:val="00CC650C"/>
    <w:rsid w:val="00CD0400"/>
    <w:rsid w:val="00CD054C"/>
    <w:rsid w:val="00CD12B5"/>
    <w:rsid w:val="00CD1818"/>
    <w:rsid w:val="00CD1DA3"/>
    <w:rsid w:val="00CD274A"/>
    <w:rsid w:val="00CD3287"/>
    <w:rsid w:val="00CD4B35"/>
    <w:rsid w:val="00CD4C4D"/>
    <w:rsid w:val="00CD6C3C"/>
    <w:rsid w:val="00CD7B3B"/>
    <w:rsid w:val="00CD7D6E"/>
    <w:rsid w:val="00CD7F01"/>
    <w:rsid w:val="00CE0F99"/>
    <w:rsid w:val="00CE13E7"/>
    <w:rsid w:val="00CE1E04"/>
    <w:rsid w:val="00CE2235"/>
    <w:rsid w:val="00CE229A"/>
    <w:rsid w:val="00CE3AC0"/>
    <w:rsid w:val="00CE40F2"/>
    <w:rsid w:val="00CE46E1"/>
    <w:rsid w:val="00CE53FD"/>
    <w:rsid w:val="00CE5658"/>
    <w:rsid w:val="00CE58D3"/>
    <w:rsid w:val="00CE59BE"/>
    <w:rsid w:val="00CE66A7"/>
    <w:rsid w:val="00CE6876"/>
    <w:rsid w:val="00CE6E41"/>
    <w:rsid w:val="00CE764D"/>
    <w:rsid w:val="00CF1227"/>
    <w:rsid w:val="00CF21C0"/>
    <w:rsid w:val="00CF27DB"/>
    <w:rsid w:val="00CF2A0B"/>
    <w:rsid w:val="00CF398D"/>
    <w:rsid w:val="00CF39F7"/>
    <w:rsid w:val="00CF42AF"/>
    <w:rsid w:val="00CF6DA5"/>
    <w:rsid w:val="00CF6F5E"/>
    <w:rsid w:val="00CF7457"/>
    <w:rsid w:val="00CF7C2B"/>
    <w:rsid w:val="00CF7D23"/>
    <w:rsid w:val="00D008E6"/>
    <w:rsid w:val="00D01141"/>
    <w:rsid w:val="00D0161C"/>
    <w:rsid w:val="00D016DB"/>
    <w:rsid w:val="00D01F9D"/>
    <w:rsid w:val="00D02E5E"/>
    <w:rsid w:val="00D03151"/>
    <w:rsid w:val="00D03D2F"/>
    <w:rsid w:val="00D04971"/>
    <w:rsid w:val="00D05707"/>
    <w:rsid w:val="00D073C6"/>
    <w:rsid w:val="00D075FD"/>
    <w:rsid w:val="00D11AAB"/>
    <w:rsid w:val="00D122A7"/>
    <w:rsid w:val="00D125E7"/>
    <w:rsid w:val="00D12761"/>
    <w:rsid w:val="00D13350"/>
    <w:rsid w:val="00D137E5"/>
    <w:rsid w:val="00D14D2D"/>
    <w:rsid w:val="00D159AC"/>
    <w:rsid w:val="00D15A84"/>
    <w:rsid w:val="00D16621"/>
    <w:rsid w:val="00D1687D"/>
    <w:rsid w:val="00D16D03"/>
    <w:rsid w:val="00D16DCF"/>
    <w:rsid w:val="00D17C08"/>
    <w:rsid w:val="00D21393"/>
    <w:rsid w:val="00D21B80"/>
    <w:rsid w:val="00D2225C"/>
    <w:rsid w:val="00D22AD1"/>
    <w:rsid w:val="00D22B4B"/>
    <w:rsid w:val="00D23C83"/>
    <w:rsid w:val="00D24636"/>
    <w:rsid w:val="00D24896"/>
    <w:rsid w:val="00D25D25"/>
    <w:rsid w:val="00D26DF5"/>
    <w:rsid w:val="00D2708C"/>
    <w:rsid w:val="00D30222"/>
    <w:rsid w:val="00D3256F"/>
    <w:rsid w:val="00D32AFC"/>
    <w:rsid w:val="00D32CF6"/>
    <w:rsid w:val="00D34F93"/>
    <w:rsid w:val="00D35427"/>
    <w:rsid w:val="00D367B5"/>
    <w:rsid w:val="00D37B8B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305"/>
    <w:rsid w:val="00D45724"/>
    <w:rsid w:val="00D46573"/>
    <w:rsid w:val="00D501EB"/>
    <w:rsid w:val="00D503ED"/>
    <w:rsid w:val="00D51E0E"/>
    <w:rsid w:val="00D52573"/>
    <w:rsid w:val="00D52834"/>
    <w:rsid w:val="00D531B7"/>
    <w:rsid w:val="00D534C3"/>
    <w:rsid w:val="00D53FD0"/>
    <w:rsid w:val="00D5419F"/>
    <w:rsid w:val="00D54F46"/>
    <w:rsid w:val="00D54F96"/>
    <w:rsid w:val="00D55401"/>
    <w:rsid w:val="00D56D2E"/>
    <w:rsid w:val="00D57761"/>
    <w:rsid w:val="00D578C9"/>
    <w:rsid w:val="00D57DF7"/>
    <w:rsid w:val="00D601B7"/>
    <w:rsid w:val="00D60BB7"/>
    <w:rsid w:val="00D615E3"/>
    <w:rsid w:val="00D61A3B"/>
    <w:rsid w:val="00D64AAD"/>
    <w:rsid w:val="00D64D8E"/>
    <w:rsid w:val="00D64F6D"/>
    <w:rsid w:val="00D67141"/>
    <w:rsid w:val="00D67AE5"/>
    <w:rsid w:val="00D7036F"/>
    <w:rsid w:val="00D70BAA"/>
    <w:rsid w:val="00D71C51"/>
    <w:rsid w:val="00D72FBA"/>
    <w:rsid w:val="00D74A31"/>
    <w:rsid w:val="00D74FCB"/>
    <w:rsid w:val="00D75DD7"/>
    <w:rsid w:val="00D80074"/>
    <w:rsid w:val="00D80149"/>
    <w:rsid w:val="00D81782"/>
    <w:rsid w:val="00D8210F"/>
    <w:rsid w:val="00D82215"/>
    <w:rsid w:val="00D82650"/>
    <w:rsid w:val="00D82BFB"/>
    <w:rsid w:val="00D83306"/>
    <w:rsid w:val="00D834AE"/>
    <w:rsid w:val="00D847A4"/>
    <w:rsid w:val="00D850BA"/>
    <w:rsid w:val="00D866CB"/>
    <w:rsid w:val="00D86D3C"/>
    <w:rsid w:val="00D87A37"/>
    <w:rsid w:val="00D90695"/>
    <w:rsid w:val="00D91376"/>
    <w:rsid w:val="00D913F9"/>
    <w:rsid w:val="00D91E7E"/>
    <w:rsid w:val="00D9242A"/>
    <w:rsid w:val="00D930F8"/>
    <w:rsid w:val="00D93FC5"/>
    <w:rsid w:val="00D94D2A"/>
    <w:rsid w:val="00D9519E"/>
    <w:rsid w:val="00D9526B"/>
    <w:rsid w:val="00D966B8"/>
    <w:rsid w:val="00DA03D9"/>
    <w:rsid w:val="00DA08DB"/>
    <w:rsid w:val="00DA127F"/>
    <w:rsid w:val="00DA1880"/>
    <w:rsid w:val="00DA2079"/>
    <w:rsid w:val="00DA244C"/>
    <w:rsid w:val="00DA2997"/>
    <w:rsid w:val="00DA2B3F"/>
    <w:rsid w:val="00DA2D16"/>
    <w:rsid w:val="00DA2E1F"/>
    <w:rsid w:val="00DA2FDA"/>
    <w:rsid w:val="00DA33EE"/>
    <w:rsid w:val="00DA35C3"/>
    <w:rsid w:val="00DA37B0"/>
    <w:rsid w:val="00DA4884"/>
    <w:rsid w:val="00DA5507"/>
    <w:rsid w:val="00DA6213"/>
    <w:rsid w:val="00DA76C6"/>
    <w:rsid w:val="00DB00C8"/>
    <w:rsid w:val="00DB0FFC"/>
    <w:rsid w:val="00DB1476"/>
    <w:rsid w:val="00DB19AD"/>
    <w:rsid w:val="00DB254B"/>
    <w:rsid w:val="00DB26B8"/>
    <w:rsid w:val="00DB439D"/>
    <w:rsid w:val="00DB6A15"/>
    <w:rsid w:val="00DB6AEE"/>
    <w:rsid w:val="00DC0DC0"/>
    <w:rsid w:val="00DC0E48"/>
    <w:rsid w:val="00DC0FC0"/>
    <w:rsid w:val="00DC2633"/>
    <w:rsid w:val="00DC37AD"/>
    <w:rsid w:val="00DC41A2"/>
    <w:rsid w:val="00DC488E"/>
    <w:rsid w:val="00DC5042"/>
    <w:rsid w:val="00DC534A"/>
    <w:rsid w:val="00DC572D"/>
    <w:rsid w:val="00DC6245"/>
    <w:rsid w:val="00DC6397"/>
    <w:rsid w:val="00DC67F0"/>
    <w:rsid w:val="00DC6F42"/>
    <w:rsid w:val="00DD01CF"/>
    <w:rsid w:val="00DD0324"/>
    <w:rsid w:val="00DD08CD"/>
    <w:rsid w:val="00DD1A6D"/>
    <w:rsid w:val="00DD1CAF"/>
    <w:rsid w:val="00DD3134"/>
    <w:rsid w:val="00DD3430"/>
    <w:rsid w:val="00DD5251"/>
    <w:rsid w:val="00DD56AF"/>
    <w:rsid w:val="00DD56F9"/>
    <w:rsid w:val="00DD595A"/>
    <w:rsid w:val="00DD60B4"/>
    <w:rsid w:val="00DD66C9"/>
    <w:rsid w:val="00DD69FC"/>
    <w:rsid w:val="00DD6B21"/>
    <w:rsid w:val="00DE0514"/>
    <w:rsid w:val="00DE0A55"/>
    <w:rsid w:val="00DE0B81"/>
    <w:rsid w:val="00DE3EEF"/>
    <w:rsid w:val="00DE4CA3"/>
    <w:rsid w:val="00DE5888"/>
    <w:rsid w:val="00DE6127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493"/>
    <w:rsid w:val="00DF25FA"/>
    <w:rsid w:val="00DF2704"/>
    <w:rsid w:val="00DF3E76"/>
    <w:rsid w:val="00DF4E41"/>
    <w:rsid w:val="00DF6AD2"/>
    <w:rsid w:val="00DF7436"/>
    <w:rsid w:val="00DF7C64"/>
    <w:rsid w:val="00DF7F31"/>
    <w:rsid w:val="00E00192"/>
    <w:rsid w:val="00E003FE"/>
    <w:rsid w:val="00E00C32"/>
    <w:rsid w:val="00E018BA"/>
    <w:rsid w:val="00E01C08"/>
    <w:rsid w:val="00E01E87"/>
    <w:rsid w:val="00E020E1"/>
    <w:rsid w:val="00E02807"/>
    <w:rsid w:val="00E037C7"/>
    <w:rsid w:val="00E0386B"/>
    <w:rsid w:val="00E0388E"/>
    <w:rsid w:val="00E038D2"/>
    <w:rsid w:val="00E03FCE"/>
    <w:rsid w:val="00E04FE2"/>
    <w:rsid w:val="00E07E4C"/>
    <w:rsid w:val="00E07EEE"/>
    <w:rsid w:val="00E07FD2"/>
    <w:rsid w:val="00E10C61"/>
    <w:rsid w:val="00E11191"/>
    <w:rsid w:val="00E111AE"/>
    <w:rsid w:val="00E11F61"/>
    <w:rsid w:val="00E126E9"/>
    <w:rsid w:val="00E134D8"/>
    <w:rsid w:val="00E135BB"/>
    <w:rsid w:val="00E14120"/>
    <w:rsid w:val="00E1489E"/>
    <w:rsid w:val="00E14B30"/>
    <w:rsid w:val="00E15433"/>
    <w:rsid w:val="00E16117"/>
    <w:rsid w:val="00E16712"/>
    <w:rsid w:val="00E16E0B"/>
    <w:rsid w:val="00E17413"/>
    <w:rsid w:val="00E17995"/>
    <w:rsid w:val="00E20285"/>
    <w:rsid w:val="00E20B19"/>
    <w:rsid w:val="00E20F88"/>
    <w:rsid w:val="00E21176"/>
    <w:rsid w:val="00E2140B"/>
    <w:rsid w:val="00E228E5"/>
    <w:rsid w:val="00E22DFA"/>
    <w:rsid w:val="00E231C1"/>
    <w:rsid w:val="00E23868"/>
    <w:rsid w:val="00E246FB"/>
    <w:rsid w:val="00E25620"/>
    <w:rsid w:val="00E26925"/>
    <w:rsid w:val="00E27C1C"/>
    <w:rsid w:val="00E3112E"/>
    <w:rsid w:val="00E31322"/>
    <w:rsid w:val="00E31464"/>
    <w:rsid w:val="00E3183B"/>
    <w:rsid w:val="00E33F50"/>
    <w:rsid w:val="00E34D4B"/>
    <w:rsid w:val="00E34E61"/>
    <w:rsid w:val="00E34EE2"/>
    <w:rsid w:val="00E352E3"/>
    <w:rsid w:val="00E35C57"/>
    <w:rsid w:val="00E366B6"/>
    <w:rsid w:val="00E375E3"/>
    <w:rsid w:val="00E40393"/>
    <w:rsid w:val="00E4045A"/>
    <w:rsid w:val="00E40B69"/>
    <w:rsid w:val="00E41164"/>
    <w:rsid w:val="00E42FFE"/>
    <w:rsid w:val="00E449DD"/>
    <w:rsid w:val="00E4574D"/>
    <w:rsid w:val="00E46172"/>
    <w:rsid w:val="00E468BA"/>
    <w:rsid w:val="00E470DB"/>
    <w:rsid w:val="00E47204"/>
    <w:rsid w:val="00E5062C"/>
    <w:rsid w:val="00E5089E"/>
    <w:rsid w:val="00E51E77"/>
    <w:rsid w:val="00E521A7"/>
    <w:rsid w:val="00E52965"/>
    <w:rsid w:val="00E529FF"/>
    <w:rsid w:val="00E52BAA"/>
    <w:rsid w:val="00E52BF6"/>
    <w:rsid w:val="00E5494E"/>
    <w:rsid w:val="00E54D8E"/>
    <w:rsid w:val="00E55833"/>
    <w:rsid w:val="00E55A88"/>
    <w:rsid w:val="00E568B8"/>
    <w:rsid w:val="00E56C1A"/>
    <w:rsid w:val="00E57F02"/>
    <w:rsid w:val="00E6036D"/>
    <w:rsid w:val="00E60BB5"/>
    <w:rsid w:val="00E62106"/>
    <w:rsid w:val="00E62279"/>
    <w:rsid w:val="00E62C1B"/>
    <w:rsid w:val="00E63599"/>
    <w:rsid w:val="00E640F0"/>
    <w:rsid w:val="00E641A1"/>
    <w:rsid w:val="00E64C48"/>
    <w:rsid w:val="00E64D03"/>
    <w:rsid w:val="00E659E2"/>
    <w:rsid w:val="00E66185"/>
    <w:rsid w:val="00E665C5"/>
    <w:rsid w:val="00E66EA8"/>
    <w:rsid w:val="00E67388"/>
    <w:rsid w:val="00E70213"/>
    <w:rsid w:val="00E70CD1"/>
    <w:rsid w:val="00E7342C"/>
    <w:rsid w:val="00E73976"/>
    <w:rsid w:val="00E74A29"/>
    <w:rsid w:val="00E74C13"/>
    <w:rsid w:val="00E75BEA"/>
    <w:rsid w:val="00E75C4B"/>
    <w:rsid w:val="00E76B4F"/>
    <w:rsid w:val="00E76F07"/>
    <w:rsid w:val="00E8034C"/>
    <w:rsid w:val="00E8142B"/>
    <w:rsid w:val="00E83A43"/>
    <w:rsid w:val="00E840E0"/>
    <w:rsid w:val="00E8450C"/>
    <w:rsid w:val="00E84CB9"/>
    <w:rsid w:val="00E84F9E"/>
    <w:rsid w:val="00E87041"/>
    <w:rsid w:val="00E87CA0"/>
    <w:rsid w:val="00E9031F"/>
    <w:rsid w:val="00E9108F"/>
    <w:rsid w:val="00E91A76"/>
    <w:rsid w:val="00E92E4E"/>
    <w:rsid w:val="00E93B52"/>
    <w:rsid w:val="00E93D9E"/>
    <w:rsid w:val="00E93F09"/>
    <w:rsid w:val="00E94377"/>
    <w:rsid w:val="00E9611E"/>
    <w:rsid w:val="00E964E3"/>
    <w:rsid w:val="00E96C5B"/>
    <w:rsid w:val="00E97102"/>
    <w:rsid w:val="00E97471"/>
    <w:rsid w:val="00E97704"/>
    <w:rsid w:val="00EA23DB"/>
    <w:rsid w:val="00EA48AF"/>
    <w:rsid w:val="00EA4CE1"/>
    <w:rsid w:val="00EA50BD"/>
    <w:rsid w:val="00EA57EA"/>
    <w:rsid w:val="00EA6E93"/>
    <w:rsid w:val="00EA7020"/>
    <w:rsid w:val="00EA71C8"/>
    <w:rsid w:val="00EA7D15"/>
    <w:rsid w:val="00EB0064"/>
    <w:rsid w:val="00EB05C1"/>
    <w:rsid w:val="00EB0B3E"/>
    <w:rsid w:val="00EB105D"/>
    <w:rsid w:val="00EB1B8D"/>
    <w:rsid w:val="00EB2216"/>
    <w:rsid w:val="00EB2666"/>
    <w:rsid w:val="00EB2780"/>
    <w:rsid w:val="00EB57A3"/>
    <w:rsid w:val="00EB5E4A"/>
    <w:rsid w:val="00EB600C"/>
    <w:rsid w:val="00EB679F"/>
    <w:rsid w:val="00EB6FD1"/>
    <w:rsid w:val="00EB7978"/>
    <w:rsid w:val="00EB79C7"/>
    <w:rsid w:val="00EC1E7A"/>
    <w:rsid w:val="00EC3B0C"/>
    <w:rsid w:val="00EC5E0F"/>
    <w:rsid w:val="00EC6BA9"/>
    <w:rsid w:val="00ED01AD"/>
    <w:rsid w:val="00ED0828"/>
    <w:rsid w:val="00ED08EB"/>
    <w:rsid w:val="00ED09AD"/>
    <w:rsid w:val="00ED166B"/>
    <w:rsid w:val="00ED1AA3"/>
    <w:rsid w:val="00ED1C04"/>
    <w:rsid w:val="00ED29B4"/>
    <w:rsid w:val="00ED2A4B"/>
    <w:rsid w:val="00ED3579"/>
    <w:rsid w:val="00ED3972"/>
    <w:rsid w:val="00ED5C48"/>
    <w:rsid w:val="00ED6150"/>
    <w:rsid w:val="00ED63D5"/>
    <w:rsid w:val="00EE0AF9"/>
    <w:rsid w:val="00EE1187"/>
    <w:rsid w:val="00EE20C5"/>
    <w:rsid w:val="00EE21A3"/>
    <w:rsid w:val="00EE312D"/>
    <w:rsid w:val="00EE4CB8"/>
    <w:rsid w:val="00EE4F7E"/>
    <w:rsid w:val="00EE5590"/>
    <w:rsid w:val="00EE5D01"/>
    <w:rsid w:val="00EE73D0"/>
    <w:rsid w:val="00EE7649"/>
    <w:rsid w:val="00EF0112"/>
    <w:rsid w:val="00EF04FA"/>
    <w:rsid w:val="00EF09EB"/>
    <w:rsid w:val="00EF0F9A"/>
    <w:rsid w:val="00EF1ECA"/>
    <w:rsid w:val="00EF2900"/>
    <w:rsid w:val="00EF440D"/>
    <w:rsid w:val="00EF5A44"/>
    <w:rsid w:val="00EF5DDB"/>
    <w:rsid w:val="00EF6059"/>
    <w:rsid w:val="00EF738A"/>
    <w:rsid w:val="00EF7A15"/>
    <w:rsid w:val="00EF7A5B"/>
    <w:rsid w:val="00F0079F"/>
    <w:rsid w:val="00F01714"/>
    <w:rsid w:val="00F0192F"/>
    <w:rsid w:val="00F04842"/>
    <w:rsid w:val="00F04CE8"/>
    <w:rsid w:val="00F05739"/>
    <w:rsid w:val="00F05C94"/>
    <w:rsid w:val="00F05CC6"/>
    <w:rsid w:val="00F07337"/>
    <w:rsid w:val="00F0739F"/>
    <w:rsid w:val="00F10046"/>
    <w:rsid w:val="00F1079D"/>
    <w:rsid w:val="00F108F5"/>
    <w:rsid w:val="00F10D88"/>
    <w:rsid w:val="00F11309"/>
    <w:rsid w:val="00F1169F"/>
    <w:rsid w:val="00F11CCA"/>
    <w:rsid w:val="00F1273B"/>
    <w:rsid w:val="00F141F8"/>
    <w:rsid w:val="00F1422B"/>
    <w:rsid w:val="00F1428A"/>
    <w:rsid w:val="00F14629"/>
    <w:rsid w:val="00F15285"/>
    <w:rsid w:val="00F1529E"/>
    <w:rsid w:val="00F178F0"/>
    <w:rsid w:val="00F21402"/>
    <w:rsid w:val="00F21471"/>
    <w:rsid w:val="00F2159C"/>
    <w:rsid w:val="00F22F45"/>
    <w:rsid w:val="00F23DC5"/>
    <w:rsid w:val="00F24C37"/>
    <w:rsid w:val="00F25529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231E"/>
    <w:rsid w:val="00F345DC"/>
    <w:rsid w:val="00F35A5C"/>
    <w:rsid w:val="00F35D9C"/>
    <w:rsid w:val="00F35DD7"/>
    <w:rsid w:val="00F36500"/>
    <w:rsid w:val="00F3790C"/>
    <w:rsid w:val="00F37B83"/>
    <w:rsid w:val="00F4081A"/>
    <w:rsid w:val="00F40CCE"/>
    <w:rsid w:val="00F413C2"/>
    <w:rsid w:val="00F42525"/>
    <w:rsid w:val="00F42DC9"/>
    <w:rsid w:val="00F43F7F"/>
    <w:rsid w:val="00F45263"/>
    <w:rsid w:val="00F46329"/>
    <w:rsid w:val="00F46B3B"/>
    <w:rsid w:val="00F470E9"/>
    <w:rsid w:val="00F4743D"/>
    <w:rsid w:val="00F479DB"/>
    <w:rsid w:val="00F50381"/>
    <w:rsid w:val="00F50944"/>
    <w:rsid w:val="00F50CD4"/>
    <w:rsid w:val="00F50E11"/>
    <w:rsid w:val="00F5214B"/>
    <w:rsid w:val="00F53161"/>
    <w:rsid w:val="00F543FF"/>
    <w:rsid w:val="00F554E7"/>
    <w:rsid w:val="00F55BF0"/>
    <w:rsid w:val="00F55CBC"/>
    <w:rsid w:val="00F56315"/>
    <w:rsid w:val="00F56B62"/>
    <w:rsid w:val="00F57CB5"/>
    <w:rsid w:val="00F60637"/>
    <w:rsid w:val="00F61093"/>
    <w:rsid w:val="00F6371D"/>
    <w:rsid w:val="00F63B55"/>
    <w:rsid w:val="00F659C5"/>
    <w:rsid w:val="00F65B33"/>
    <w:rsid w:val="00F65B58"/>
    <w:rsid w:val="00F65ECB"/>
    <w:rsid w:val="00F65F97"/>
    <w:rsid w:val="00F67EF9"/>
    <w:rsid w:val="00F70F4B"/>
    <w:rsid w:val="00F7113B"/>
    <w:rsid w:val="00F719D8"/>
    <w:rsid w:val="00F71DBB"/>
    <w:rsid w:val="00F71F51"/>
    <w:rsid w:val="00F727B8"/>
    <w:rsid w:val="00F747F2"/>
    <w:rsid w:val="00F74988"/>
    <w:rsid w:val="00F74A22"/>
    <w:rsid w:val="00F74D17"/>
    <w:rsid w:val="00F74E9C"/>
    <w:rsid w:val="00F76419"/>
    <w:rsid w:val="00F76C7C"/>
    <w:rsid w:val="00F76CD7"/>
    <w:rsid w:val="00F81219"/>
    <w:rsid w:val="00F81CB7"/>
    <w:rsid w:val="00F820E3"/>
    <w:rsid w:val="00F83149"/>
    <w:rsid w:val="00F837FB"/>
    <w:rsid w:val="00F8457F"/>
    <w:rsid w:val="00F86220"/>
    <w:rsid w:val="00F87613"/>
    <w:rsid w:val="00F87698"/>
    <w:rsid w:val="00F87707"/>
    <w:rsid w:val="00F90537"/>
    <w:rsid w:val="00F908B9"/>
    <w:rsid w:val="00F91511"/>
    <w:rsid w:val="00F91A45"/>
    <w:rsid w:val="00F91AAD"/>
    <w:rsid w:val="00F9276F"/>
    <w:rsid w:val="00F93CAE"/>
    <w:rsid w:val="00F94073"/>
    <w:rsid w:val="00F9416E"/>
    <w:rsid w:val="00F94BD9"/>
    <w:rsid w:val="00F95DA8"/>
    <w:rsid w:val="00FA1C0C"/>
    <w:rsid w:val="00FA1D56"/>
    <w:rsid w:val="00FA281A"/>
    <w:rsid w:val="00FA395D"/>
    <w:rsid w:val="00FA48B5"/>
    <w:rsid w:val="00FA6366"/>
    <w:rsid w:val="00FA695E"/>
    <w:rsid w:val="00FA6D71"/>
    <w:rsid w:val="00FA7024"/>
    <w:rsid w:val="00FB1D21"/>
    <w:rsid w:val="00FB3179"/>
    <w:rsid w:val="00FB3E29"/>
    <w:rsid w:val="00FB67EF"/>
    <w:rsid w:val="00FC00B1"/>
    <w:rsid w:val="00FC1479"/>
    <w:rsid w:val="00FC1CE9"/>
    <w:rsid w:val="00FC2FCD"/>
    <w:rsid w:val="00FC34F5"/>
    <w:rsid w:val="00FC3E3C"/>
    <w:rsid w:val="00FC4B08"/>
    <w:rsid w:val="00FC4C36"/>
    <w:rsid w:val="00FC5AAC"/>
    <w:rsid w:val="00FC60D4"/>
    <w:rsid w:val="00FC6527"/>
    <w:rsid w:val="00FC6A1B"/>
    <w:rsid w:val="00FC6CE3"/>
    <w:rsid w:val="00FC7150"/>
    <w:rsid w:val="00FD0AE8"/>
    <w:rsid w:val="00FD0D2A"/>
    <w:rsid w:val="00FD2521"/>
    <w:rsid w:val="00FD2C52"/>
    <w:rsid w:val="00FD2E64"/>
    <w:rsid w:val="00FD2F31"/>
    <w:rsid w:val="00FD2FEE"/>
    <w:rsid w:val="00FD3116"/>
    <w:rsid w:val="00FD3558"/>
    <w:rsid w:val="00FD3B4C"/>
    <w:rsid w:val="00FD3CC6"/>
    <w:rsid w:val="00FD3D63"/>
    <w:rsid w:val="00FD4ADC"/>
    <w:rsid w:val="00FD77CE"/>
    <w:rsid w:val="00FE04DE"/>
    <w:rsid w:val="00FE151A"/>
    <w:rsid w:val="00FE154B"/>
    <w:rsid w:val="00FE21E4"/>
    <w:rsid w:val="00FE674D"/>
    <w:rsid w:val="00FE6F46"/>
    <w:rsid w:val="00FE7C65"/>
    <w:rsid w:val="00FE7E51"/>
    <w:rsid w:val="00FF0037"/>
    <w:rsid w:val="00FF00EF"/>
    <w:rsid w:val="00FF04D4"/>
    <w:rsid w:val="00FF0BE9"/>
    <w:rsid w:val="00FF101D"/>
    <w:rsid w:val="00FF1D76"/>
    <w:rsid w:val="00FF5976"/>
    <w:rsid w:val="00FF6097"/>
    <w:rsid w:val="00FF6301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header" w:locked="1"/>
    <w:lsdException w:name="footer" w:locked="1"/>
    <w:lsdException w:name="caption" w:lock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1D76"/>
    <w:rPr>
      <w:rFonts w:ascii="Tahoma" w:hAnsi="Tahoma"/>
      <w:sz w:val="18"/>
    </w:rPr>
  </w:style>
  <w:style w:type="paragraph" w:styleId="Heading1">
    <w:name w:val="heading 1"/>
    <w:aliases w:val="h1,Level 1 Topic Heading"/>
    <w:basedOn w:val="Normal"/>
    <w:next w:val="Normal"/>
    <w:qFormat/>
    <w:rsid w:val="007203B3"/>
    <w:pPr>
      <w:keepNext/>
      <w:numPr>
        <w:numId w:val="3"/>
      </w:numPr>
      <w:shd w:val="pct15" w:color="auto" w:fill="FFFFFF"/>
      <w:outlineLvl w:val="0"/>
    </w:pPr>
    <w:rPr>
      <w:rFonts w:cs="Tahoma"/>
      <w:b/>
      <w:kern w:val="24"/>
      <w:sz w:val="24"/>
    </w:rPr>
  </w:style>
  <w:style w:type="paragraph" w:styleId="Heading2">
    <w:name w:val="heading 2"/>
    <w:aliases w:val="h2,Level 2 Topic Heading,H2,Level 4 Topic Heading"/>
    <w:basedOn w:val="Normal"/>
    <w:next w:val="Normal"/>
    <w:autoRedefine/>
    <w:qFormat/>
    <w:rsid w:val="003C26F2"/>
    <w:pPr>
      <w:keepNext/>
      <w:tabs>
        <w:tab w:val="num" w:pos="360"/>
      </w:tabs>
      <w:ind w:left="360" w:hanging="360"/>
      <w:outlineLvl w:val="1"/>
    </w:pPr>
    <w:rPr>
      <w:rFonts w:cs="Tahoma"/>
      <w:b/>
      <w:sz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qFormat/>
    <w:rsid w:val="00D70BAA"/>
    <w:pPr>
      <w:keepNext/>
      <w:spacing w:before="20" w:after="20"/>
      <w:jc w:val="both"/>
      <w:outlineLvl w:val="3"/>
    </w:pPr>
    <w:rPr>
      <w:b/>
    </w:rPr>
  </w:style>
  <w:style w:type="paragraph" w:styleId="Heading5">
    <w:name w:val="heading 5"/>
    <w:aliases w:val="Block Label"/>
    <w:basedOn w:val="Normal"/>
    <w:next w:val="Normal"/>
    <w:qFormat/>
    <w:rsid w:val="00D70BAA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D70BAA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0BAA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D70BAA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D70BAA"/>
    <w:p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41FBE"/>
    <w:pPr>
      <w:tabs>
        <w:tab w:val="center" w:pos="4320"/>
        <w:tab w:val="right" w:pos="8640"/>
      </w:tabs>
    </w:pPr>
    <w:rPr>
      <w:noProof/>
      <w:sz w:val="20"/>
    </w:rPr>
  </w:style>
  <w:style w:type="paragraph" w:styleId="Footer">
    <w:name w:val="footer"/>
    <w:aliases w:val="Footer-Even,footer odd,Footer-Even1"/>
    <w:basedOn w:val="Normal"/>
    <w:link w:val="FooterChar"/>
    <w:rsid w:val="00D70BAA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70BAA"/>
    <w:pPr>
      <w:ind w:left="200"/>
    </w:pPr>
  </w:style>
  <w:style w:type="paragraph" w:styleId="TOC3">
    <w:name w:val="toc 3"/>
    <w:basedOn w:val="Normal"/>
    <w:next w:val="Normal"/>
    <w:autoRedefine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semiHidden/>
    <w:rsid w:val="00D70BAA"/>
    <w:pPr>
      <w:ind w:left="1600"/>
    </w:pPr>
  </w:style>
  <w:style w:type="paragraph" w:styleId="BodyText">
    <w:name w:val="Body Text"/>
    <w:basedOn w:val="Normal"/>
    <w:rsid w:val="00D70BAA"/>
    <w:pPr>
      <w:spacing w:before="20" w:after="20"/>
      <w:jc w:val="both"/>
    </w:pPr>
  </w:style>
  <w:style w:type="paragraph" w:styleId="BodyTextIndent">
    <w:name w:val="Body Text Indent"/>
    <w:basedOn w:val="Normal"/>
    <w:rsid w:val="00D70BAA"/>
    <w:pPr>
      <w:spacing w:before="20" w:after="20"/>
      <w:ind w:left="720"/>
    </w:pPr>
  </w:style>
  <w:style w:type="paragraph" w:styleId="Title">
    <w:name w:val="Title"/>
    <w:basedOn w:val="Normal"/>
    <w:qFormat/>
    <w:rsid w:val="00D70BAA"/>
    <w:pPr>
      <w:jc w:val="center"/>
    </w:pPr>
    <w:rPr>
      <w:rFonts w:cs="Tahoma"/>
      <w:b/>
      <w:bCs/>
      <w:spacing w:val="10"/>
      <w:sz w:val="40"/>
    </w:rPr>
  </w:style>
  <w:style w:type="paragraph" w:customStyle="1" w:styleId="ContinuedTableLabe">
    <w:name w:val="Continued Table Labe"/>
    <w:basedOn w:val="Normal"/>
    <w:rsid w:val="00D70BAA"/>
    <w:rPr>
      <w:sz w:val="16"/>
    </w:rPr>
  </w:style>
  <w:style w:type="paragraph" w:styleId="BodyText2">
    <w:name w:val="Body Text 2"/>
    <w:basedOn w:val="Normal"/>
    <w:rsid w:val="00D70BAA"/>
    <w:rPr>
      <w:rFonts w:cs="Tahoma"/>
      <w:bCs/>
    </w:rPr>
  </w:style>
  <w:style w:type="paragraph" w:styleId="TOAHeading">
    <w:name w:val="toa heading"/>
    <w:basedOn w:val="Normal"/>
    <w:next w:val="Normal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rsid w:val="00D70BAA"/>
    <w:pPr>
      <w:numPr>
        <w:numId w:val="1"/>
      </w:numPr>
    </w:pPr>
  </w:style>
  <w:style w:type="paragraph" w:styleId="BodyTextIndent2">
    <w:name w:val="Body Text Indent 2"/>
    <w:basedOn w:val="Normal"/>
    <w:rsid w:val="00D70BAA"/>
    <w:pPr>
      <w:ind w:left="3600"/>
    </w:pPr>
  </w:style>
  <w:style w:type="paragraph" w:styleId="BodyTextIndent3">
    <w:name w:val="Body Text Indent 3"/>
    <w:basedOn w:val="Normal"/>
    <w:rsid w:val="00D70BAA"/>
    <w:pPr>
      <w:ind w:left="4320"/>
    </w:pPr>
  </w:style>
  <w:style w:type="paragraph" w:styleId="DocumentMap">
    <w:name w:val="Document Map"/>
    <w:basedOn w:val="Normal"/>
    <w:semiHidden/>
    <w:rsid w:val="00D70BAA"/>
    <w:pPr>
      <w:shd w:val="clear" w:color="auto" w:fill="000080"/>
    </w:pPr>
    <w:rPr>
      <w:rFonts w:cs="Tahoma"/>
    </w:rPr>
  </w:style>
  <w:style w:type="paragraph" w:styleId="Caption">
    <w:name w:val="caption"/>
    <w:basedOn w:val="Normal"/>
    <w:next w:val="Normal"/>
    <w:qFormat/>
    <w:rsid w:val="00D70BAA"/>
    <w:pPr>
      <w:spacing w:before="120" w:after="120"/>
      <w:jc w:val="center"/>
    </w:pPr>
    <w:rPr>
      <w:b/>
      <w:bCs/>
      <w:sz w:val="20"/>
    </w:rPr>
  </w:style>
  <w:style w:type="paragraph" w:styleId="HTMLPreformatted">
    <w:name w:val="HTML Preformatted"/>
    <w:basedOn w:val="Normal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000000"/>
      <w:sz w:val="20"/>
    </w:rPr>
  </w:style>
  <w:style w:type="paragraph" w:styleId="BodyText3">
    <w:name w:val="Body Text 3"/>
    <w:basedOn w:val="Normal"/>
    <w:rsid w:val="00D70BAA"/>
    <w:rPr>
      <w:rFonts w:cs="Tahoma"/>
      <w:color w:val="339966"/>
    </w:rPr>
  </w:style>
  <w:style w:type="character" w:styleId="Hyperlink">
    <w:name w:val="Hyperlink"/>
    <w:basedOn w:val="DefaultParagraphFont"/>
    <w:rsid w:val="00D70BAA"/>
    <w:rPr>
      <w:rFonts w:cs="Times New Roman"/>
      <w:color w:val="0000FF"/>
      <w:u w:val="single"/>
    </w:rPr>
  </w:style>
  <w:style w:type="character" w:customStyle="1" w:styleId="m1">
    <w:name w:val="m1"/>
    <w:basedOn w:val="DefaultParagraphFont"/>
    <w:rsid w:val="00D70BAA"/>
    <w:rPr>
      <w:rFonts w:cs="Times New Roman"/>
      <w:color w:val="0000FF"/>
    </w:rPr>
  </w:style>
  <w:style w:type="character" w:customStyle="1" w:styleId="t1">
    <w:name w:val="t1"/>
    <w:basedOn w:val="DefaultParagraphFont"/>
    <w:rsid w:val="00D70BAA"/>
    <w:rPr>
      <w:rFonts w:cs="Times New Roman"/>
      <w:color w:val="990000"/>
    </w:rPr>
  </w:style>
  <w:style w:type="character" w:customStyle="1" w:styleId="b1">
    <w:name w:val="b1"/>
    <w:basedOn w:val="DefaultParagraphFont"/>
    <w:rsid w:val="00D70BAA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ci1">
    <w:name w:val="ci1"/>
    <w:basedOn w:val="DefaultParagraphFont"/>
    <w:rsid w:val="00D70BAA"/>
    <w:rPr>
      <w:rFonts w:ascii="Courier" w:hAnsi="Courier" w:cs="Times New Roman"/>
      <w:color w:val="888888"/>
      <w:sz w:val="24"/>
      <w:szCs w:val="24"/>
    </w:rPr>
  </w:style>
  <w:style w:type="paragraph" w:styleId="Subtitle">
    <w:name w:val="Subtitle"/>
    <w:basedOn w:val="Normal"/>
    <w:qFormat/>
    <w:rsid w:val="00D70BAA"/>
    <w:pPr>
      <w:jc w:val="center"/>
    </w:pPr>
    <w:rPr>
      <w:rFonts w:cs="Tahoma"/>
      <w:b/>
      <w:bCs/>
      <w:sz w:val="40"/>
    </w:rPr>
  </w:style>
  <w:style w:type="character" w:styleId="FollowedHyperlink">
    <w:name w:val="FollowedHyperlink"/>
    <w:basedOn w:val="DefaultParagraphFont"/>
    <w:rsid w:val="00D70BAA"/>
    <w:rPr>
      <w:rFonts w:cs="Times New Roman"/>
      <w:color w:val="800080"/>
      <w:u w:val="single"/>
    </w:rPr>
  </w:style>
  <w:style w:type="paragraph" w:styleId="BalloonText">
    <w:name w:val="Balloon Text"/>
    <w:basedOn w:val="Normal"/>
    <w:semiHidden/>
    <w:rsid w:val="009E6E9C"/>
    <w:rPr>
      <w:rFonts w:cs="Tahoma"/>
      <w:sz w:val="16"/>
      <w:szCs w:val="16"/>
    </w:rPr>
  </w:style>
  <w:style w:type="paragraph" w:customStyle="1" w:styleId="Heading">
    <w:name w:val="Heading"/>
    <w:basedOn w:val="Normal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/>
      <w:b/>
      <w:caps/>
      <w:sz w:val="28"/>
    </w:rPr>
  </w:style>
  <w:style w:type="character" w:styleId="PageNumber">
    <w:name w:val="page number"/>
    <w:basedOn w:val="DefaultParagraphFont"/>
    <w:rsid w:val="00C932F7"/>
    <w:rPr>
      <w:rFonts w:cs="Times New Roman"/>
    </w:rPr>
  </w:style>
  <w:style w:type="paragraph" w:styleId="MacroText">
    <w:name w:val="macro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table" w:styleId="TableGrid">
    <w:name w:val="Table Grid"/>
    <w:basedOn w:val="TableNormal"/>
    <w:rsid w:val="008F1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B87543"/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locked/>
    <w:rsid w:val="001E4433"/>
    <w:rPr>
      <w:rFonts w:ascii="Tahoma" w:hAnsi="Tahoma" w:cs="Times New Roman"/>
      <w:sz w:val="18"/>
      <w:u w:val="single"/>
      <w:lang w:val="en-US" w:eastAsia="en-US" w:bidi="ar-SA"/>
    </w:rPr>
  </w:style>
  <w:style w:type="paragraph" w:customStyle="1" w:styleId="RFQBasicText">
    <w:name w:val="RFQ Basic Text"/>
    <w:basedOn w:val="Normal"/>
    <w:rsid w:val="00731F5A"/>
    <w:pPr>
      <w:spacing w:line="230" w:lineRule="exact"/>
      <w:ind w:left="1224"/>
    </w:pPr>
    <w:rPr>
      <w:rFonts w:ascii="Times New Roman" w:hAnsi="Times New Roman"/>
      <w:sz w:val="24"/>
    </w:rPr>
  </w:style>
  <w:style w:type="paragraph" w:customStyle="1" w:styleId="Char">
    <w:name w:val="Char"/>
    <w:basedOn w:val="Normal"/>
    <w:rsid w:val="00700585"/>
    <w:pPr>
      <w:spacing w:before="60" w:after="160" w:line="240" w:lineRule="exact"/>
    </w:pPr>
    <w:rPr>
      <w:rFonts w:ascii="Verdana" w:hAnsi="Verdana"/>
      <w:color w:val="FF00FF"/>
      <w:sz w:val="20"/>
    </w:rPr>
  </w:style>
  <w:style w:type="paragraph" w:customStyle="1" w:styleId="BulletText1">
    <w:name w:val="Bullet Text 1"/>
    <w:basedOn w:val="Normal"/>
    <w:rsid w:val="00E40B69"/>
    <w:pPr>
      <w:numPr>
        <w:numId w:val="6"/>
      </w:numPr>
      <w:tabs>
        <w:tab w:val="clear" w:pos="360"/>
      </w:tabs>
      <w:ind w:left="187" w:hanging="187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/>
      <w:sz w:val="20"/>
    </w:rPr>
  </w:style>
  <w:style w:type="paragraph" w:styleId="ListBullet2">
    <w:name w:val="List Bullet 2"/>
    <w:basedOn w:val="Normal"/>
    <w:rsid w:val="00E40B69"/>
    <w:pPr>
      <w:numPr>
        <w:numId w:val="7"/>
      </w:numPr>
    </w:pPr>
  </w:style>
  <w:style w:type="paragraph" w:styleId="BodyTextFirstIndent2">
    <w:name w:val="Body Text First Indent 2"/>
    <w:basedOn w:val="BodyTextIndent"/>
    <w:rsid w:val="00E40B69"/>
    <w:pPr>
      <w:spacing w:before="0" w:after="120"/>
      <w:ind w:left="360" w:firstLine="210"/>
    </w:pPr>
  </w:style>
  <w:style w:type="table" w:styleId="TableGrid3">
    <w:name w:val="Table Grid 3"/>
    <w:basedOn w:val="TableNormal"/>
    <w:rsid w:val="00DD08C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qFormat/>
    <w:rsid w:val="00877047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9E44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oterChar">
    <w:name w:val="Footer Char"/>
    <w:aliases w:val="Footer-Even Char,footer odd Char,Footer-Even1 Char"/>
    <w:basedOn w:val="DefaultParagraphFont"/>
    <w:link w:val="Footer"/>
    <w:locked/>
    <w:rsid w:val="00DC6F42"/>
    <w:rPr>
      <w:rFonts w:ascii="Tahoma" w:hAnsi="Tahoma" w:cs="Times New Roman"/>
      <w:sz w:val="18"/>
    </w:rPr>
  </w:style>
  <w:style w:type="character" w:customStyle="1" w:styleId="HeaderChar">
    <w:name w:val="Header Char"/>
    <w:basedOn w:val="DefaultParagraphFont"/>
    <w:link w:val="Header"/>
    <w:locked/>
    <w:rsid w:val="00641FBE"/>
    <w:rPr>
      <w:rFonts w:ascii="Tahoma" w:hAnsi="Tahoma" w:cs="Times New Roman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1792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AT&amp;T GIOM Proof Of Concept - Detail Design</vt:lpstr>
    </vt:vector>
  </TitlesOfParts>
  <Company>Sterling Commerce</Company>
  <LinksUpToDate>false</LinksUpToDate>
  <CharactersWithSpaces>12251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xpedx</dc:title>
  <dc:creator>Prashant Gupta</dc:creator>
  <cp:lastModifiedBy>Chris Kluesener</cp:lastModifiedBy>
  <cp:revision>50</cp:revision>
  <cp:lastPrinted>2010-03-09T22:44:00Z</cp:lastPrinted>
  <dcterms:created xsi:type="dcterms:W3CDTF">2010-06-16T13:46:00Z</dcterms:created>
  <dcterms:modified xsi:type="dcterms:W3CDTF">2010-06-22T17:22:00Z</dcterms:modified>
</cp:coreProperties>
</file>