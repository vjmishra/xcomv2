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456" w:rsidRDefault="00716456" w:rsidP="00E40B69">
      <w:pPr>
        <w:pStyle w:val="Heading"/>
        <w:pBdr>
          <w:bottom w:val="single" w:sz="24" w:space="1" w:color="000000"/>
        </w:pBdr>
        <w:spacing w:before="0" w:after="60"/>
      </w:pPr>
    </w:p>
    <w:p w:rsidR="00716456" w:rsidRDefault="00716456" w:rsidP="00E40B69">
      <w:pPr>
        <w:pStyle w:val="Heading"/>
        <w:pBdr>
          <w:bottom w:val="single" w:sz="24" w:space="1" w:color="000000"/>
        </w:pBdr>
        <w:spacing w:before="0" w:after="60"/>
      </w:pPr>
    </w:p>
    <w:p w:rsidR="00716456" w:rsidRDefault="00716456" w:rsidP="00E40B69">
      <w:pPr>
        <w:pStyle w:val="Heading"/>
        <w:pBdr>
          <w:bottom w:val="single" w:sz="24" w:space="1" w:color="000000"/>
        </w:pBdr>
        <w:spacing w:before="0" w:after="60"/>
      </w:pPr>
    </w:p>
    <w:p w:rsidR="00716456" w:rsidRDefault="00716456" w:rsidP="00E40B69">
      <w:pPr>
        <w:pStyle w:val="Heading"/>
        <w:pBdr>
          <w:bottom w:val="single" w:sz="24" w:space="1" w:color="000000"/>
        </w:pBdr>
        <w:spacing w:before="0" w:after="60"/>
      </w:pPr>
    </w:p>
    <w:p w:rsidR="00716456" w:rsidRPr="00F01714" w:rsidRDefault="00716456"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716456" w:rsidRDefault="00716456"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UOM Calculation And Presentation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716456" w:rsidRDefault="00716456"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716456" w:rsidRDefault="0071645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716456" w:rsidRDefault="0071645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716456" w:rsidRDefault="0071645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716456" w:rsidRDefault="0071645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716456" w:rsidRPr="00615DB7" w:rsidRDefault="00716456"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716456" w:rsidRPr="00615DB7" w:rsidRDefault="00716456"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716456" w:rsidRPr="00615DB7" w:rsidRDefault="00716456"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Pr>
          <w:rFonts w:cs="Tahoma"/>
          <w:sz w:val="20"/>
        </w:rPr>
        <w:t>05</w:t>
      </w:r>
      <w:r w:rsidRPr="00615DB7">
        <w:rPr>
          <w:rFonts w:cs="Tahoma"/>
          <w:sz w:val="20"/>
        </w:rPr>
        <w:t>/</w:t>
      </w:r>
      <w:r>
        <w:rPr>
          <w:rFonts w:cs="Tahoma"/>
          <w:sz w:val="20"/>
        </w:rPr>
        <w:t>04</w:t>
      </w:r>
      <w:r w:rsidRPr="00615DB7">
        <w:rPr>
          <w:rFonts w:cs="Tahoma"/>
          <w:sz w:val="20"/>
        </w:rPr>
        <w:t>/10</w:t>
      </w:r>
    </w:p>
    <w:p w:rsidR="00716456" w:rsidRPr="00615DB7" w:rsidRDefault="00716456"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Pr>
          <w:rFonts w:cs="Tahoma"/>
          <w:sz w:val="20"/>
        </w:rPr>
        <w:t>06/17/10</w:t>
      </w:r>
    </w:p>
    <w:p w:rsidR="00716456" w:rsidRPr="00615DB7" w:rsidRDefault="00716456" w:rsidP="00E40B69">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r w:rsidRPr="00615DB7">
          <w:rPr>
            <w:sz w:val="20"/>
          </w:rPr>
          <w:instrText>TEMPLATE - BLANK DOCUMENT.doc</w:instrText>
        </w:r>
      </w:fldSimple>
      <w:r>
        <w:fldChar w:fldCharType="separate"/>
      </w:r>
      <w:r w:rsidRPr="00615DB7">
        <w:rPr>
          <w:sz w:val="20"/>
        </w:rPr>
        <w:t>C:\Documents and Settings\bfurman\My Documents\Temp\Methodology v1.1\Project Management\TEMPLATE - DOCUMENT - Use Case Definition.doc</w:t>
      </w:r>
      <w:r>
        <w:fldChar w:fldCharType="end"/>
      </w:r>
      <w:bookmarkStart w:id="0" w:name="OLE_LINK3"/>
      <w:r>
        <w:fldChar w:fldCharType="begin"/>
      </w:r>
      <w:r>
        <w:instrText xml:space="preserve"> FILENAME  \* MERGEFORMAT </w:instrText>
      </w:r>
      <w:r>
        <w:fldChar w:fldCharType="separate"/>
      </w:r>
      <w:r w:rsidRPr="00615DB7">
        <w:rPr>
          <w:sz w:val="20"/>
        </w:rPr>
        <w:t xml:space="preserve">xpedx </w:t>
      </w:r>
      <w:r>
        <w:rPr>
          <w:sz w:val="20"/>
        </w:rPr>
        <w:t>UOM Calculation And Presentation Detail Design v1.6</w:t>
      </w:r>
      <w:r w:rsidRPr="00615DB7">
        <w:rPr>
          <w:sz w:val="20"/>
        </w:rPr>
        <w:t>.doc</w:t>
      </w:r>
      <w:r>
        <w:fldChar w:fldCharType="end"/>
      </w:r>
      <w:bookmarkEnd w:id="0"/>
    </w:p>
    <w:p w:rsidR="00716456" w:rsidRPr="006D6E99" w:rsidRDefault="00716456">
      <w:pPr>
        <w:jc w:val="center"/>
        <w:rPr>
          <w:rFonts w:cs="Tahoma"/>
          <w:b/>
        </w:rPr>
      </w:pPr>
    </w:p>
    <w:p w:rsidR="00716456" w:rsidRPr="006D6E99" w:rsidRDefault="00716456">
      <w:pPr>
        <w:jc w:val="center"/>
        <w:rPr>
          <w:rFonts w:cs="Tahoma"/>
          <w:b/>
        </w:rPr>
      </w:pPr>
    </w:p>
    <w:p w:rsidR="00716456" w:rsidRPr="006D6E99" w:rsidRDefault="00716456">
      <w:pPr>
        <w:jc w:val="center"/>
        <w:rPr>
          <w:rFonts w:cs="Tahoma"/>
          <w:b/>
        </w:rPr>
      </w:pPr>
    </w:p>
    <w:p w:rsidR="00716456" w:rsidRDefault="00716456">
      <w:pPr>
        <w:rPr>
          <w:rFonts w:cs="Tahoma"/>
          <w:bCs/>
        </w:rPr>
        <w:sectPr w:rsidR="00716456" w:rsidSect="00641FBE">
          <w:headerReference w:type="default" r:id="rId7"/>
          <w:footerReference w:type="default" r:id="rId8"/>
          <w:headerReference w:type="first" r:id="rId9"/>
          <w:footerReference w:type="first" r:id="rId10"/>
          <w:pgSz w:w="12240" w:h="15840" w:code="1"/>
          <w:pgMar w:top="1440" w:right="1800" w:bottom="1440" w:left="1800" w:header="720" w:footer="720" w:gutter="0"/>
          <w:cols w:space="720"/>
          <w:titlePg/>
          <w:docGrid w:linePitch="245"/>
        </w:sectPr>
      </w:pPr>
    </w:p>
    <w:p w:rsidR="00716456" w:rsidRDefault="00716456" w:rsidP="00313CCE">
      <w:pPr>
        <w:pStyle w:val="Title"/>
        <w:jc w:val="left"/>
        <w:rPr>
          <w:sz w:val="24"/>
          <w:szCs w:val="24"/>
        </w:rPr>
      </w:pPr>
    </w:p>
    <w:p w:rsidR="00716456" w:rsidRDefault="00716456" w:rsidP="00313CCE">
      <w:pPr>
        <w:pStyle w:val="Title"/>
        <w:jc w:val="left"/>
        <w:rPr>
          <w:sz w:val="24"/>
          <w:szCs w:val="24"/>
        </w:rPr>
      </w:pPr>
    </w:p>
    <w:p w:rsidR="00716456" w:rsidRPr="006D6E99" w:rsidRDefault="00716456" w:rsidP="00313CCE">
      <w:pPr>
        <w:pStyle w:val="Title"/>
        <w:jc w:val="left"/>
        <w:rPr>
          <w:sz w:val="24"/>
          <w:szCs w:val="24"/>
        </w:rPr>
      </w:pPr>
      <w:r w:rsidRPr="006D6E99">
        <w:rPr>
          <w:sz w:val="24"/>
          <w:szCs w:val="24"/>
        </w:rPr>
        <w:t>Approval Signatures (Mandatory)</w:t>
      </w:r>
    </w:p>
    <w:p w:rsidR="00716456" w:rsidRPr="006D6E99" w:rsidRDefault="00716456"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716456" w:rsidRPr="006D6E99" w:rsidTr="00BF436F">
        <w:tc>
          <w:tcPr>
            <w:tcW w:w="1710" w:type="dxa"/>
            <w:shd w:val="pct15" w:color="auto" w:fill="FFFFFF"/>
            <w:vAlign w:val="center"/>
          </w:tcPr>
          <w:p w:rsidR="00716456" w:rsidRPr="006D6E99" w:rsidRDefault="00716456"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716456" w:rsidRPr="006D6E99" w:rsidRDefault="00716456"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716456" w:rsidRPr="006D6E99" w:rsidRDefault="00716456"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716456" w:rsidRPr="006D6E99" w:rsidRDefault="00716456"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716456" w:rsidRPr="006D6E99" w:rsidRDefault="00716456" w:rsidP="00BF436F">
            <w:pPr>
              <w:jc w:val="center"/>
              <w:rPr>
                <w:rFonts w:cs="Tahoma"/>
                <w:b/>
              </w:rPr>
            </w:pPr>
            <w:r w:rsidRPr="006D6E99">
              <w:rPr>
                <w:rFonts w:cs="Tahoma"/>
                <w:b/>
              </w:rPr>
              <w:t>Comments / Issues / Concerns</w:t>
            </w:r>
          </w:p>
        </w:tc>
      </w:tr>
      <w:tr w:rsidR="00716456" w:rsidRPr="006D6E99" w:rsidTr="00BF436F">
        <w:trPr>
          <w:cantSplit/>
          <w:trHeight w:val="569"/>
        </w:trPr>
        <w:tc>
          <w:tcPr>
            <w:tcW w:w="1710" w:type="dxa"/>
            <w:vMerge w:val="restart"/>
            <w:vAlign w:val="center"/>
          </w:tcPr>
          <w:p w:rsidR="00716456" w:rsidRPr="006D6E99" w:rsidRDefault="00716456" w:rsidP="00BF436F">
            <w:pPr>
              <w:rPr>
                <w:rFonts w:cs="Tahoma"/>
                <w:b/>
              </w:rPr>
            </w:pPr>
          </w:p>
          <w:p w:rsidR="00716456" w:rsidRPr="006D6E99" w:rsidRDefault="00716456" w:rsidP="00BF436F">
            <w:pPr>
              <w:rPr>
                <w:rFonts w:cs="Tahoma"/>
                <w:b/>
              </w:rPr>
            </w:pPr>
            <w:r>
              <w:rPr>
                <w:rFonts w:cs="Tahoma"/>
                <w:b/>
              </w:rPr>
              <w:t>xpedx</w:t>
            </w:r>
            <w:r w:rsidRPr="006D6E99">
              <w:rPr>
                <w:rFonts w:cs="Tahoma"/>
                <w:b/>
              </w:rPr>
              <w:t xml:space="preserve"> Owner(s)</w:t>
            </w:r>
          </w:p>
        </w:tc>
        <w:tc>
          <w:tcPr>
            <w:tcW w:w="2250" w:type="dxa"/>
            <w:vAlign w:val="center"/>
          </w:tcPr>
          <w:p w:rsidR="00716456" w:rsidRPr="006D6E99" w:rsidRDefault="00716456" w:rsidP="00BF436F">
            <w:pPr>
              <w:rPr>
                <w:rFonts w:cs="Tahoma"/>
              </w:rPr>
            </w:pPr>
            <w:r>
              <w:rPr>
                <w:rFonts w:cs="Tahoma"/>
              </w:rPr>
              <w:t>Steve Bugher</w:t>
            </w:r>
          </w:p>
        </w:tc>
        <w:tc>
          <w:tcPr>
            <w:tcW w:w="2160" w:type="dxa"/>
            <w:vAlign w:val="center"/>
          </w:tcPr>
          <w:p w:rsidR="00716456" w:rsidRPr="006D6E99" w:rsidRDefault="00716456" w:rsidP="00BF436F">
            <w:pPr>
              <w:rPr>
                <w:rFonts w:cs="Tahoma"/>
                <w:b/>
              </w:rPr>
            </w:pPr>
          </w:p>
        </w:tc>
        <w:tc>
          <w:tcPr>
            <w:tcW w:w="1260" w:type="dxa"/>
            <w:vAlign w:val="center"/>
          </w:tcPr>
          <w:p w:rsidR="00716456" w:rsidRPr="006D6E99" w:rsidRDefault="00716456" w:rsidP="00BF436F">
            <w:pPr>
              <w:rPr>
                <w:rFonts w:cs="Tahoma"/>
              </w:rPr>
            </w:pPr>
          </w:p>
        </w:tc>
        <w:tc>
          <w:tcPr>
            <w:tcW w:w="2160" w:type="dxa"/>
          </w:tcPr>
          <w:p w:rsidR="00716456" w:rsidRPr="006D6E99" w:rsidRDefault="00716456" w:rsidP="00BF436F">
            <w:pPr>
              <w:rPr>
                <w:rFonts w:cs="Tahoma"/>
              </w:rPr>
            </w:pPr>
          </w:p>
        </w:tc>
      </w:tr>
      <w:tr w:rsidR="00716456" w:rsidRPr="006D6E99" w:rsidTr="00BF436F">
        <w:trPr>
          <w:cantSplit/>
          <w:trHeight w:val="569"/>
        </w:trPr>
        <w:tc>
          <w:tcPr>
            <w:tcW w:w="1710" w:type="dxa"/>
            <w:vMerge/>
            <w:vAlign w:val="center"/>
          </w:tcPr>
          <w:p w:rsidR="00716456" w:rsidRPr="006D6E99" w:rsidRDefault="00716456" w:rsidP="00BF436F">
            <w:pPr>
              <w:rPr>
                <w:rFonts w:cs="Tahoma"/>
                <w:b/>
              </w:rPr>
            </w:pPr>
          </w:p>
        </w:tc>
        <w:tc>
          <w:tcPr>
            <w:tcW w:w="2250" w:type="dxa"/>
            <w:vAlign w:val="center"/>
          </w:tcPr>
          <w:p w:rsidR="00716456" w:rsidRPr="006D6E99" w:rsidRDefault="00716456" w:rsidP="00BF436F">
            <w:pPr>
              <w:rPr>
                <w:rFonts w:cs="Tahoma"/>
              </w:rPr>
            </w:pPr>
            <w:r>
              <w:rPr>
                <w:rFonts w:cs="Tahoma"/>
              </w:rPr>
              <w:t>Cheryl Tullis</w:t>
            </w:r>
          </w:p>
        </w:tc>
        <w:tc>
          <w:tcPr>
            <w:tcW w:w="2160" w:type="dxa"/>
            <w:vAlign w:val="center"/>
          </w:tcPr>
          <w:p w:rsidR="00716456" w:rsidRPr="006D6E99" w:rsidRDefault="00716456" w:rsidP="00BF436F">
            <w:pPr>
              <w:rPr>
                <w:rFonts w:cs="Tahoma"/>
                <w:b/>
              </w:rPr>
            </w:pPr>
          </w:p>
        </w:tc>
        <w:tc>
          <w:tcPr>
            <w:tcW w:w="1260" w:type="dxa"/>
            <w:vAlign w:val="center"/>
          </w:tcPr>
          <w:p w:rsidR="00716456" w:rsidRPr="006D6E99" w:rsidRDefault="00716456" w:rsidP="00BF436F">
            <w:pPr>
              <w:rPr>
                <w:rFonts w:cs="Tahoma"/>
              </w:rPr>
            </w:pPr>
          </w:p>
        </w:tc>
        <w:tc>
          <w:tcPr>
            <w:tcW w:w="2160" w:type="dxa"/>
          </w:tcPr>
          <w:p w:rsidR="00716456" w:rsidRPr="006D6E99" w:rsidRDefault="00716456" w:rsidP="00BF436F">
            <w:pPr>
              <w:rPr>
                <w:rFonts w:cs="Tahoma"/>
              </w:rPr>
            </w:pPr>
          </w:p>
        </w:tc>
      </w:tr>
      <w:tr w:rsidR="00716456" w:rsidRPr="006D6E99" w:rsidTr="00BF436F">
        <w:trPr>
          <w:cantSplit/>
          <w:trHeight w:val="569"/>
        </w:trPr>
        <w:tc>
          <w:tcPr>
            <w:tcW w:w="1710" w:type="dxa"/>
            <w:vMerge w:val="restart"/>
            <w:vAlign w:val="center"/>
          </w:tcPr>
          <w:p w:rsidR="00716456" w:rsidRPr="006D6E99" w:rsidRDefault="00716456" w:rsidP="00BF436F">
            <w:pPr>
              <w:rPr>
                <w:rFonts w:cs="Tahoma"/>
                <w:b/>
              </w:rPr>
            </w:pPr>
            <w:r w:rsidRPr="006D6E99">
              <w:rPr>
                <w:rFonts w:cs="Tahoma"/>
                <w:b/>
              </w:rPr>
              <w:t>Sterling Commerce Owner(s)</w:t>
            </w:r>
          </w:p>
        </w:tc>
        <w:tc>
          <w:tcPr>
            <w:tcW w:w="2250" w:type="dxa"/>
            <w:vAlign w:val="center"/>
          </w:tcPr>
          <w:p w:rsidR="00716456" w:rsidRPr="006D6E99" w:rsidRDefault="00716456" w:rsidP="00BF436F">
            <w:pPr>
              <w:rPr>
                <w:rFonts w:cs="Tahoma"/>
              </w:rPr>
            </w:pPr>
            <w:r>
              <w:rPr>
                <w:rFonts w:cs="Tahoma"/>
              </w:rPr>
              <w:t>Guy Read</w:t>
            </w:r>
          </w:p>
        </w:tc>
        <w:tc>
          <w:tcPr>
            <w:tcW w:w="2160" w:type="dxa"/>
            <w:vAlign w:val="center"/>
          </w:tcPr>
          <w:p w:rsidR="00716456" w:rsidRPr="006D6E99" w:rsidRDefault="00716456" w:rsidP="00BF436F">
            <w:pPr>
              <w:rPr>
                <w:rFonts w:cs="Tahoma"/>
                <w:b/>
              </w:rPr>
            </w:pPr>
          </w:p>
        </w:tc>
        <w:tc>
          <w:tcPr>
            <w:tcW w:w="1260" w:type="dxa"/>
            <w:vAlign w:val="center"/>
          </w:tcPr>
          <w:p w:rsidR="00716456" w:rsidRPr="006D6E99" w:rsidRDefault="00716456" w:rsidP="00BF436F">
            <w:pPr>
              <w:rPr>
                <w:rFonts w:cs="Tahoma"/>
              </w:rPr>
            </w:pPr>
          </w:p>
        </w:tc>
        <w:tc>
          <w:tcPr>
            <w:tcW w:w="2160" w:type="dxa"/>
          </w:tcPr>
          <w:p w:rsidR="00716456" w:rsidRPr="006D6E99" w:rsidRDefault="00716456" w:rsidP="00BF436F">
            <w:pPr>
              <w:rPr>
                <w:rFonts w:cs="Tahoma"/>
              </w:rPr>
            </w:pPr>
          </w:p>
        </w:tc>
      </w:tr>
      <w:tr w:rsidR="00716456" w:rsidRPr="006D6E99" w:rsidTr="00BF436F">
        <w:trPr>
          <w:cantSplit/>
          <w:trHeight w:val="569"/>
        </w:trPr>
        <w:tc>
          <w:tcPr>
            <w:tcW w:w="1710" w:type="dxa"/>
            <w:vMerge/>
            <w:vAlign w:val="center"/>
          </w:tcPr>
          <w:p w:rsidR="00716456" w:rsidRPr="006D6E99" w:rsidRDefault="00716456" w:rsidP="00BF436F">
            <w:pPr>
              <w:rPr>
                <w:rFonts w:cs="Tahoma"/>
                <w:b/>
              </w:rPr>
            </w:pPr>
          </w:p>
        </w:tc>
        <w:tc>
          <w:tcPr>
            <w:tcW w:w="2250" w:type="dxa"/>
            <w:vAlign w:val="center"/>
          </w:tcPr>
          <w:p w:rsidR="00716456" w:rsidRPr="006D6E99" w:rsidRDefault="00716456" w:rsidP="00BF436F">
            <w:pPr>
              <w:rPr>
                <w:rFonts w:cs="Tahoma"/>
              </w:rPr>
            </w:pPr>
          </w:p>
        </w:tc>
        <w:tc>
          <w:tcPr>
            <w:tcW w:w="2160" w:type="dxa"/>
            <w:vAlign w:val="center"/>
          </w:tcPr>
          <w:p w:rsidR="00716456" w:rsidRPr="006D6E99" w:rsidRDefault="00716456" w:rsidP="00BF436F">
            <w:pPr>
              <w:rPr>
                <w:rFonts w:cs="Tahoma"/>
                <w:b/>
              </w:rPr>
            </w:pPr>
          </w:p>
        </w:tc>
        <w:tc>
          <w:tcPr>
            <w:tcW w:w="1260" w:type="dxa"/>
            <w:vAlign w:val="center"/>
          </w:tcPr>
          <w:p w:rsidR="00716456" w:rsidRPr="006D6E99" w:rsidRDefault="00716456" w:rsidP="00BF436F">
            <w:pPr>
              <w:rPr>
                <w:rFonts w:cs="Tahoma"/>
              </w:rPr>
            </w:pPr>
          </w:p>
        </w:tc>
        <w:tc>
          <w:tcPr>
            <w:tcW w:w="2160" w:type="dxa"/>
          </w:tcPr>
          <w:p w:rsidR="00716456" w:rsidRPr="006D6E99" w:rsidRDefault="00716456" w:rsidP="00BF436F">
            <w:pPr>
              <w:rPr>
                <w:rFonts w:cs="Tahoma"/>
              </w:rPr>
            </w:pPr>
          </w:p>
        </w:tc>
      </w:tr>
    </w:tbl>
    <w:p w:rsidR="00716456" w:rsidRPr="006D6E99" w:rsidRDefault="00716456" w:rsidP="00313CCE">
      <w:pPr>
        <w:rPr>
          <w:rFonts w:cs="Tahoma"/>
        </w:rPr>
      </w:pPr>
    </w:p>
    <w:p w:rsidR="00716456" w:rsidRPr="006D6E99" w:rsidRDefault="00716456" w:rsidP="00313CCE">
      <w:pPr>
        <w:rPr>
          <w:rFonts w:cs="Tahoma"/>
        </w:rPr>
      </w:pPr>
      <w:r w:rsidRPr="006D6E99">
        <w:rPr>
          <w:rFonts w:cs="Tahoma"/>
          <w:b/>
        </w:rPr>
        <w:t>Note</w:t>
      </w:r>
      <w:r w:rsidRPr="006D6E99">
        <w:rPr>
          <w:rFonts w:cs="Tahoma"/>
        </w:rPr>
        <w:t>: The sign off indicates approval of all sections of the document.</w:t>
      </w:r>
    </w:p>
    <w:p w:rsidR="00716456" w:rsidRPr="006D6E99" w:rsidRDefault="00716456" w:rsidP="00313CCE">
      <w:pPr>
        <w:rPr>
          <w:rFonts w:cs="Tahoma"/>
        </w:rPr>
      </w:pPr>
    </w:p>
    <w:p w:rsidR="00716456" w:rsidRPr="006D6E99" w:rsidRDefault="00716456" w:rsidP="00313CCE">
      <w:pPr>
        <w:pStyle w:val="TOAHeading"/>
        <w:rPr>
          <w:rFonts w:cs="Tahoma"/>
        </w:rPr>
      </w:pPr>
      <w:r w:rsidRPr="006D6E99">
        <w:rPr>
          <w:rFonts w:cs="Tahoma"/>
        </w:rPr>
        <w:t>Document Revision History</w:t>
      </w:r>
    </w:p>
    <w:p w:rsidR="00716456" w:rsidRPr="006D6E99" w:rsidRDefault="00716456" w:rsidP="00313CCE">
      <w:pPr>
        <w:rPr>
          <w:rFonts w:cs="Tahoma"/>
        </w:rPr>
      </w:pPr>
    </w:p>
    <w:p w:rsidR="00716456" w:rsidRPr="006D6E99" w:rsidRDefault="00716456"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716456" w:rsidRPr="006D6E99" w:rsidRDefault="00716456"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716456" w:rsidRPr="006D6E99" w:rsidTr="00BF436F">
        <w:trPr>
          <w:tblHeader/>
        </w:trPr>
        <w:tc>
          <w:tcPr>
            <w:tcW w:w="1098" w:type="dxa"/>
            <w:shd w:val="clear" w:color="auto" w:fill="D9D9D9"/>
          </w:tcPr>
          <w:p w:rsidR="00716456" w:rsidRPr="006D6E99" w:rsidRDefault="00716456" w:rsidP="00BF436F">
            <w:pPr>
              <w:pStyle w:val="TOC1"/>
              <w:rPr>
                <w:rFonts w:cs="Tahoma"/>
              </w:rPr>
            </w:pPr>
            <w:r w:rsidRPr="006D6E99">
              <w:rPr>
                <w:rFonts w:cs="Tahoma"/>
              </w:rPr>
              <w:t>Version</w:t>
            </w:r>
          </w:p>
        </w:tc>
        <w:tc>
          <w:tcPr>
            <w:tcW w:w="1692" w:type="dxa"/>
            <w:shd w:val="clear" w:color="auto" w:fill="D9D9D9"/>
          </w:tcPr>
          <w:p w:rsidR="00716456" w:rsidRPr="006D6E99" w:rsidRDefault="00716456" w:rsidP="00BF436F">
            <w:pPr>
              <w:keepNext/>
              <w:keepLines/>
              <w:rPr>
                <w:rFonts w:cs="Tahoma"/>
                <w:b/>
              </w:rPr>
            </w:pPr>
            <w:r w:rsidRPr="006D6E99">
              <w:rPr>
                <w:rFonts w:cs="Tahoma"/>
                <w:b/>
              </w:rPr>
              <w:t xml:space="preserve">Date </w:t>
            </w:r>
          </w:p>
        </w:tc>
        <w:tc>
          <w:tcPr>
            <w:tcW w:w="4140" w:type="dxa"/>
            <w:shd w:val="clear" w:color="auto" w:fill="D9D9D9"/>
          </w:tcPr>
          <w:p w:rsidR="00716456" w:rsidRPr="006D6E99" w:rsidRDefault="00716456" w:rsidP="00BF436F">
            <w:pPr>
              <w:keepNext/>
              <w:keepLines/>
              <w:rPr>
                <w:rFonts w:cs="Tahoma"/>
                <w:b/>
              </w:rPr>
            </w:pPr>
            <w:r w:rsidRPr="006D6E99">
              <w:rPr>
                <w:rFonts w:cs="Tahoma"/>
                <w:b/>
              </w:rPr>
              <w:t>Description (Changes Made)</w:t>
            </w:r>
          </w:p>
        </w:tc>
        <w:tc>
          <w:tcPr>
            <w:tcW w:w="2520" w:type="dxa"/>
            <w:shd w:val="clear" w:color="auto" w:fill="D9D9D9"/>
          </w:tcPr>
          <w:p w:rsidR="00716456" w:rsidRPr="006D6E99" w:rsidRDefault="00716456" w:rsidP="00BF436F">
            <w:pPr>
              <w:keepNext/>
              <w:keepLines/>
              <w:rPr>
                <w:rFonts w:cs="Tahoma"/>
                <w:b/>
              </w:rPr>
            </w:pPr>
            <w:r w:rsidRPr="006D6E99">
              <w:rPr>
                <w:rFonts w:cs="Tahoma"/>
                <w:b/>
              </w:rPr>
              <w:t>Author(s)</w:t>
            </w:r>
          </w:p>
        </w:tc>
      </w:tr>
      <w:tr w:rsidR="00716456" w:rsidRPr="006D6E99" w:rsidTr="00BF436F">
        <w:tc>
          <w:tcPr>
            <w:tcW w:w="1098" w:type="dxa"/>
          </w:tcPr>
          <w:p w:rsidR="00716456" w:rsidRPr="006D6E99" w:rsidRDefault="00716456" w:rsidP="00BF436F">
            <w:pPr>
              <w:keepNext/>
              <w:keepLines/>
              <w:rPr>
                <w:rFonts w:cs="Tahoma"/>
              </w:rPr>
            </w:pPr>
            <w:r>
              <w:rPr>
                <w:rFonts w:cs="Tahoma"/>
              </w:rPr>
              <w:t>1.0</w:t>
            </w:r>
          </w:p>
        </w:tc>
        <w:tc>
          <w:tcPr>
            <w:tcW w:w="1692" w:type="dxa"/>
          </w:tcPr>
          <w:p w:rsidR="00716456" w:rsidRPr="006D6E99" w:rsidRDefault="00716456" w:rsidP="0075744A">
            <w:pPr>
              <w:keepNext/>
              <w:keepLines/>
              <w:rPr>
                <w:rFonts w:cs="Tahoma"/>
              </w:rPr>
            </w:pPr>
            <w:r>
              <w:rPr>
                <w:rFonts w:cs="Tahoma"/>
              </w:rPr>
              <w:t>05/04/2010</w:t>
            </w:r>
          </w:p>
        </w:tc>
        <w:tc>
          <w:tcPr>
            <w:tcW w:w="4140" w:type="dxa"/>
          </w:tcPr>
          <w:p w:rsidR="00716456" w:rsidRPr="006D6E99" w:rsidRDefault="00716456" w:rsidP="00BF436F">
            <w:pPr>
              <w:keepNext/>
              <w:keepLines/>
              <w:rPr>
                <w:rFonts w:cs="Tahoma"/>
              </w:rPr>
            </w:pPr>
            <w:r>
              <w:rPr>
                <w:rFonts w:cs="Tahoma"/>
              </w:rPr>
              <w:t>Initial Draft</w:t>
            </w:r>
          </w:p>
        </w:tc>
        <w:tc>
          <w:tcPr>
            <w:tcW w:w="2520" w:type="dxa"/>
          </w:tcPr>
          <w:p w:rsidR="00716456" w:rsidRPr="006D6E99" w:rsidRDefault="0071645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16456" w:rsidRPr="006D6E99" w:rsidTr="00AE7A55">
        <w:trPr>
          <w:trHeight w:val="530"/>
        </w:trPr>
        <w:tc>
          <w:tcPr>
            <w:tcW w:w="1098" w:type="dxa"/>
          </w:tcPr>
          <w:p w:rsidR="00716456" w:rsidRPr="006D6E99" w:rsidRDefault="00716456" w:rsidP="00B0117C">
            <w:pPr>
              <w:keepNext/>
              <w:keepLines/>
              <w:rPr>
                <w:rFonts w:cs="Tahoma"/>
              </w:rPr>
            </w:pPr>
            <w:r>
              <w:rPr>
                <w:rFonts w:cs="Tahoma"/>
              </w:rPr>
              <w:t>1.1</w:t>
            </w:r>
          </w:p>
        </w:tc>
        <w:tc>
          <w:tcPr>
            <w:tcW w:w="1692" w:type="dxa"/>
          </w:tcPr>
          <w:p w:rsidR="00716456" w:rsidRPr="006D6E99" w:rsidRDefault="00716456" w:rsidP="0075744A">
            <w:pPr>
              <w:keepNext/>
              <w:keepLines/>
              <w:rPr>
                <w:rFonts w:cs="Tahoma"/>
              </w:rPr>
            </w:pPr>
            <w:r>
              <w:rPr>
                <w:rFonts w:cs="Tahoma"/>
              </w:rPr>
              <w:t>05/07/2010</w:t>
            </w:r>
          </w:p>
        </w:tc>
        <w:tc>
          <w:tcPr>
            <w:tcW w:w="4140" w:type="dxa"/>
          </w:tcPr>
          <w:p w:rsidR="00716456" w:rsidRPr="006D6E99" w:rsidRDefault="0071645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716456" w:rsidRPr="006D6E99" w:rsidRDefault="00716456"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16456" w:rsidRPr="006D6E99" w:rsidTr="00BF436F">
        <w:tc>
          <w:tcPr>
            <w:tcW w:w="1098" w:type="dxa"/>
          </w:tcPr>
          <w:p w:rsidR="00716456" w:rsidRPr="006D6E99" w:rsidRDefault="00716456" w:rsidP="00BF436F">
            <w:pPr>
              <w:keepNext/>
              <w:keepLines/>
              <w:rPr>
                <w:rFonts w:cs="Tahoma"/>
              </w:rPr>
            </w:pPr>
            <w:r>
              <w:rPr>
                <w:rFonts w:cs="Tahoma"/>
              </w:rPr>
              <w:t>1.2</w:t>
            </w:r>
          </w:p>
        </w:tc>
        <w:tc>
          <w:tcPr>
            <w:tcW w:w="1692" w:type="dxa"/>
          </w:tcPr>
          <w:p w:rsidR="00716456" w:rsidRPr="006D6E99" w:rsidRDefault="00716456" w:rsidP="00BF436F">
            <w:pPr>
              <w:keepNext/>
              <w:keepLines/>
              <w:rPr>
                <w:rFonts w:cs="Tahoma"/>
              </w:rPr>
            </w:pPr>
            <w:r>
              <w:rPr>
                <w:rFonts w:cs="Tahoma"/>
              </w:rPr>
              <w:t>05/31/2010</w:t>
            </w:r>
          </w:p>
        </w:tc>
        <w:tc>
          <w:tcPr>
            <w:tcW w:w="4140" w:type="dxa"/>
          </w:tcPr>
          <w:p w:rsidR="00716456" w:rsidRPr="006D6E99" w:rsidRDefault="00716456"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feedbacks from xpedx</w:t>
            </w:r>
          </w:p>
        </w:tc>
        <w:tc>
          <w:tcPr>
            <w:tcW w:w="2520" w:type="dxa"/>
          </w:tcPr>
          <w:p w:rsidR="00716456" w:rsidRPr="006D6E99" w:rsidRDefault="0071645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16456" w:rsidRPr="006D6E99" w:rsidTr="00BF436F">
        <w:tc>
          <w:tcPr>
            <w:tcW w:w="1098" w:type="dxa"/>
          </w:tcPr>
          <w:p w:rsidR="00716456" w:rsidRDefault="00716456" w:rsidP="00BF436F">
            <w:pPr>
              <w:keepNext/>
              <w:keepLines/>
              <w:rPr>
                <w:rFonts w:cs="Tahoma"/>
              </w:rPr>
            </w:pPr>
            <w:r>
              <w:rPr>
                <w:rFonts w:cs="Tahoma"/>
              </w:rPr>
              <w:t>1.3</w:t>
            </w:r>
          </w:p>
        </w:tc>
        <w:tc>
          <w:tcPr>
            <w:tcW w:w="1692" w:type="dxa"/>
          </w:tcPr>
          <w:p w:rsidR="00716456" w:rsidRDefault="00716456" w:rsidP="00BF436F">
            <w:pPr>
              <w:keepNext/>
              <w:keepLines/>
              <w:rPr>
                <w:rFonts w:cs="Tahoma"/>
              </w:rPr>
            </w:pPr>
            <w:r>
              <w:rPr>
                <w:rFonts w:cs="Tahoma"/>
              </w:rPr>
              <w:t>06/02/2010</w:t>
            </w:r>
          </w:p>
        </w:tc>
        <w:tc>
          <w:tcPr>
            <w:tcW w:w="4140" w:type="dxa"/>
          </w:tcPr>
          <w:p w:rsidR="00716456" w:rsidRDefault="00716456" w:rsidP="00C16236">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Incorporated changes from 6/1/10 meeting with Steve, George and Chris, Cheryl and Jasmine</w:t>
            </w:r>
          </w:p>
        </w:tc>
        <w:tc>
          <w:tcPr>
            <w:tcW w:w="2520" w:type="dxa"/>
          </w:tcPr>
          <w:p w:rsidR="00716456" w:rsidRDefault="0071645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16456" w:rsidRPr="006D6E99" w:rsidTr="00BF436F">
        <w:tc>
          <w:tcPr>
            <w:tcW w:w="1098" w:type="dxa"/>
          </w:tcPr>
          <w:p w:rsidR="00716456" w:rsidRDefault="00716456" w:rsidP="00BF436F">
            <w:pPr>
              <w:keepNext/>
              <w:keepLines/>
              <w:rPr>
                <w:rFonts w:cs="Tahoma"/>
              </w:rPr>
            </w:pPr>
            <w:r>
              <w:rPr>
                <w:rFonts w:cs="Tahoma"/>
              </w:rPr>
              <w:t>1.4</w:t>
            </w:r>
          </w:p>
        </w:tc>
        <w:tc>
          <w:tcPr>
            <w:tcW w:w="1692" w:type="dxa"/>
          </w:tcPr>
          <w:p w:rsidR="00716456" w:rsidRDefault="00716456" w:rsidP="00BF436F">
            <w:pPr>
              <w:keepNext/>
              <w:keepLines/>
              <w:rPr>
                <w:rFonts w:cs="Tahoma"/>
              </w:rPr>
            </w:pPr>
            <w:r>
              <w:rPr>
                <w:rFonts w:cs="Tahoma"/>
              </w:rPr>
              <w:t>06/06/2010</w:t>
            </w:r>
          </w:p>
        </w:tc>
        <w:tc>
          <w:tcPr>
            <w:tcW w:w="4140" w:type="dxa"/>
          </w:tcPr>
          <w:p w:rsidR="00716456" w:rsidRDefault="00716456" w:rsidP="000935EA">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Incorporate changes for price calculation for TH and CW UOMs. </w:t>
            </w:r>
          </w:p>
        </w:tc>
        <w:tc>
          <w:tcPr>
            <w:tcW w:w="2520" w:type="dxa"/>
          </w:tcPr>
          <w:p w:rsidR="00716456" w:rsidRDefault="0071645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16456" w:rsidRPr="006D6E99" w:rsidTr="00BF436F">
        <w:tc>
          <w:tcPr>
            <w:tcW w:w="1098" w:type="dxa"/>
          </w:tcPr>
          <w:p w:rsidR="00716456" w:rsidRDefault="00716456" w:rsidP="00BF436F">
            <w:pPr>
              <w:keepNext/>
              <w:keepLines/>
              <w:rPr>
                <w:rFonts w:cs="Tahoma"/>
              </w:rPr>
            </w:pPr>
            <w:r>
              <w:rPr>
                <w:rFonts w:cs="Tahoma"/>
              </w:rPr>
              <w:t>1.</w:t>
            </w:r>
            <w:r>
              <w:rPr>
                <w:b/>
                <w:bCs/>
                <w:smallCaps/>
                <w:sz w:val="20"/>
              </w:rPr>
              <w:t>5</w:t>
            </w:r>
          </w:p>
        </w:tc>
        <w:tc>
          <w:tcPr>
            <w:tcW w:w="1692" w:type="dxa"/>
          </w:tcPr>
          <w:p w:rsidR="00716456" w:rsidRDefault="00716456" w:rsidP="00BF436F">
            <w:pPr>
              <w:keepNext/>
              <w:keepLines/>
              <w:rPr>
                <w:rFonts w:cs="Tahoma"/>
              </w:rPr>
            </w:pPr>
            <w:r>
              <w:rPr>
                <w:rFonts w:cs="Tahoma"/>
              </w:rPr>
              <w:t>06/15/2010</w:t>
            </w:r>
          </w:p>
        </w:tc>
        <w:tc>
          <w:tcPr>
            <w:tcW w:w="4140" w:type="dxa"/>
          </w:tcPr>
          <w:p w:rsidR="00716456" w:rsidRDefault="00716456" w:rsidP="000935EA">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Price Calculation logic for TH, CW is revised as per xpedx feedback</w:t>
            </w:r>
          </w:p>
        </w:tc>
        <w:tc>
          <w:tcPr>
            <w:tcW w:w="2520" w:type="dxa"/>
          </w:tcPr>
          <w:p w:rsidR="00716456" w:rsidRDefault="0071645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716456" w:rsidRPr="006D6E99" w:rsidTr="00BF436F">
        <w:tc>
          <w:tcPr>
            <w:tcW w:w="1098" w:type="dxa"/>
          </w:tcPr>
          <w:p w:rsidR="00716456" w:rsidRDefault="00716456" w:rsidP="00BF436F">
            <w:pPr>
              <w:keepNext/>
              <w:keepLines/>
              <w:rPr>
                <w:rFonts w:cs="Tahoma"/>
              </w:rPr>
            </w:pPr>
            <w:r>
              <w:rPr>
                <w:rFonts w:cs="Tahoma"/>
              </w:rPr>
              <w:t>1.6</w:t>
            </w:r>
          </w:p>
        </w:tc>
        <w:tc>
          <w:tcPr>
            <w:tcW w:w="1692" w:type="dxa"/>
          </w:tcPr>
          <w:p w:rsidR="00716456" w:rsidRDefault="00716456" w:rsidP="00BF436F">
            <w:pPr>
              <w:keepNext/>
              <w:keepLines/>
              <w:rPr>
                <w:rFonts w:cs="Tahoma"/>
              </w:rPr>
            </w:pPr>
            <w:r>
              <w:rPr>
                <w:rFonts w:cs="Tahoma"/>
              </w:rPr>
              <w:t>06/17/2010</w:t>
            </w:r>
          </w:p>
        </w:tc>
        <w:tc>
          <w:tcPr>
            <w:tcW w:w="4140" w:type="dxa"/>
          </w:tcPr>
          <w:p w:rsidR="00716456" w:rsidRDefault="00716456" w:rsidP="000935EA">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UOM Update 2 v 3 and Minor Updates</w:t>
            </w:r>
          </w:p>
        </w:tc>
        <w:tc>
          <w:tcPr>
            <w:tcW w:w="2520" w:type="dxa"/>
          </w:tcPr>
          <w:p w:rsidR="00716456" w:rsidRDefault="00716456"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bl>
    <w:p w:rsidR="00716456" w:rsidRPr="006D6E99" w:rsidRDefault="00716456" w:rsidP="00313CCE">
      <w:pPr>
        <w:pStyle w:val="Title"/>
        <w:jc w:val="left"/>
      </w:pPr>
    </w:p>
    <w:p w:rsidR="00716456" w:rsidRPr="006D6E99" w:rsidRDefault="00716456" w:rsidP="00313CCE">
      <w:pPr>
        <w:pStyle w:val="TOAHeading"/>
        <w:rPr>
          <w:rFonts w:cs="Tahoma"/>
        </w:rPr>
      </w:pPr>
      <w:r w:rsidRPr="006D6E99">
        <w:rPr>
          <w:rFonts w:cs="Tahoma"/>
        </w:rPr>
        <w:t>Related or Reference Documents</w:t>
      </w:r>
    </w:p>
    <w:p w:rsidR="00716456" w:rsidRPr="006D6E99" w:rsidRDefault="00716456"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716456" w:rsidRPr="006D6E99" w:rsidTr="00BF436F">
        <w:trPr>
          <w:tblHeader/>
        </w:trPr>
        <w:tc>
          <w:tcPr>
            <w:tcW w:w="2790" w:type="dxa"/>
            <w:shd w:val="clear" w:color="auto" w:fill="D9D9D9"/>
          </w:tcPr>
          <w:p w:rsidR="00716456" w:rsidRPr="006D6E99" w:rsidRDefault="00716456" w:rsidP="00BF436F">
            <w:pPr>
              <w:pStyle w:val="TOC1"/>
              <w:rPr>
                <w:rFonts w:cs="Tahoma"/>
              </w:rPr>
            </w:pPr>
            <w:r w:rsidRPr="006D6E99">
              <w:rPr>
                <w:rFonts w:cs="Tahoma"/>
              </w:rPr>
              <w:t xml:space="preserve">Document Name </w:t>
            </w:r>
          </w:p>
        </w:tc>
        <w:tc>
          <w:tcPr>
            <w:tcW w:w="2880" w:type="dxa"/>
            <w:shd w:val="clear" w:color="auto" w:fill="D9D9D9"/>
          </w:tcPr>
          <w:p w:rsidR="00716456" w:rsidRPr="006D6E99" w:rsidRDefault="00716456" w:rsidP="00BF436F">
            <w:pPr>
              <w:pStyle w:val="TOC1"/>
              <w:rPr>
                <w:rFonts w:cs="Tahoma"/>
              </w:rPr>
            </w:pPr>
            <w:r w:rsidRPr="006D6E99">
              <w:rPr>
                <w:rFonts w:cs="Tahoma"/>
              </w:rPr>
              <w:t>Description</w:t>
            </w:r>
          </w:p>
        </w:tc>
        <w:tc>
          <w:tcPr>
            <w:tcW w:w="1260" w:type="dxa"/>
            <w:shd w:val="clear" w:color="auto" w:fill="D9D9D9"/>
          </w:tcPr>
          <w:p w:rsidR="00716456" w:rsidRPr="006D6E99" w:rsidRDefault="00716456" w:rsidP="00BF436F">
            <w:pPr>
              <w:pStyle w:val="TOC1"/>
              <w:rPr>
                <w:rFonts w:cs="Tahoma"/>
              </w:rPr>
            </w:pPr>
            <w:r w:rsidRPr="006D6E99">
              <w:rPr>
                <w:rFonts w:cs="Tahoma"/>
              </w:rPr>
              <w:t>Owner</w:t>
            </w:r>
          </w:p>
        </w:tc>
        <w:tc>
          <w:tcPr>
            <w:tcW w:w="2520" w:type="dxa"/>
            <w:shd w:val="clear" w:color="auto" w:fill="D9D9D9"/>
          </w:tcPr>
          <w:p w:rsidR="00716456" w:rsidRPr="006D6E99" w:rsidRDefault="00716456" w:rsidP="00BF436F">
            <w:pPr>
              <w:pStyle w:val="TOC1"/>
              <w:rPr>
                <w:rFonts w:cs="Tahoma"/>
              </w:rPr>
            </w:pPr>
            <w:r w:rsidRPr="006D6E99">
              <w:rPr>
                <w:rFonts w:cs="Tahoma"/>
              </w:rPr>
              <w:t>Location</w:t>
            </w:r>
          </w:p>
        </w:tc>
      </w:tr>
      <w:tr w:rsidR="00716456" w:rsidRPr="006D6E99" w:rsidTr="00BF436F">
        <w:tc>
          <w:tcPr>
            <w:tcW w:w="2790" w:type="dxa"/>
          </w:tcPr>
          <w:p w:rsidR="00716456" w:rsidRPr="00AB2859" w:rsidRDefault="00716456" w:rsidP="00BF436F">
            <w:pPr>
              <w:keepNext/>
              <w:keepLines/>
              <w:rPr>
                <w:rFonts w:cs="Tahoma"/>
              </w:rPr>
            </w:pPr>
            <w:r w:rsidRPr="00AB2859">
              <w:rPr>
                <w:rFonts w:cs="Tahoma"/>
              </w:rPr>
              <w:t>SCI_Xpedx Solution Definition Document v1.</w:t>
            </w:r>
            <w:r>
              <w:rPr>
                <w:rFonts w:cs="Tahoma"/>
              </w:rPr>
              <w:t>5</w:t>
            </w:r>
          </w:p>
        </w:tc>
        <w:tc>
          <w:tcPr>
            <w:tcW w:w="2880" w:type="dxa"/>
          </w:tcPr>
          <w:p w:rsidR="00716456" w:rsidRPr="006D6E99" w:rsidRDefault="00716456" w:rsidP="00BF436F">
            <w:pPr>
              <w:keepNext/>
              <w:keepLines/>
              <w:rPr>
                <w:rFonts w:cs="Tahoma"/>
              </w:rPr>
            </w:pPr>
            <w:r>
              <w:rPr>
                <w:rFonts w:cs="Tahoma"/>
              </w:rPr>
              <w:t>Solution Definition document</w:t>
            </w:r>
          </w:p>
        </w:tc>
        <w:tc>
          <w:tcPr>
            <w:tcW w:w="1260" w:type="dxa"/>
          </w:tcPr>
          <w:p w:rsidR="00716456" w:rsidRPr="006D6E99" w:rsidRDefault="00716456" w:rsidP="00BF436F">
            <w:pPr>
              <w:keepNext/>
              <w:keepLines/>
              <w:rPr>
                <w:rFonts w:cs="Tahoma"/>
              </w:rPr>
            </w:pPr>
            <w:r>
              <w:rPr>
                <w:rFonts w:cs="Tahoma"/>
              </w:rPr>
              <w:t>Sterling Commerce</w:t>
            </w:r>
          </w:p>
        </w:tc>
        <w:tc>
          <w:tcPr>
            <w:tcW w:w="2520" w:type="dxa"/>
          </w:tcPr>
          <w:p w:rsidR="00716456" w:rsidRPr="006D6E99" w:rsidRDefault="00716456" w:rsidP="00BF436F">
            <w:pPr>
              <w:keepNext/>
              <w:keepLines/>
              <w:rPr>
                <w:rFonts w:cs="Tahoma"/>
              </w:rPr>
            </w:pPr>
          </w:p>
        </w:tc>
      </w:tr>
      <w:tr w:rsidR="00716456" w:rsidRPr="006D6E99" w:rsidTr="00BF436F">
        <w:tc>
          <w:tcPr>
            <w:tcW w:w="2790" w:type="dxa"/>
          </w:tcPr>
          <w:p w:rsidR="00716456" w:rsidRPr="00C967CB" w:rsidRDefault="00716456" w:rsidP="00BF436F">
            <w:pPr>
              <w:keepNext/>
              <w:keepLines/>
              <w:rPr>
                <w:rFonts w:cs="Tahoma"/>
              </w:rPr>
            </w:pPr>
          </w:p>
        </w:tc>
        <w:tc>
          <w:tcPr>
            <w:tcW w:w="2880" w:type="dxa"/>
          </w:tcPr>
          <w:p w:rsidR="00716456" w:rsidRPr="006D6E99" w:rsidRDefault="00716456" w:rsidP="00BF436F">
            <w:pPr>
              <w:keepNext/>
              <w:keepLines/>
              <w:rPr>
                <w:rFonts w:cs="Tahoma"/>
              </w:rPr>
            </w:pPr>
          </w:p>
        </w:tc>
        <w:tc>
          <w:tcPr>
            <w:tcW w:w="1260" w:type="dxa"/>
          </w:tcPr>
          <w:p w:rsidR="00716456" w:rsidRPr="006D6E99" w:rsidRDefault="00716456" w:rsidP="00BF436F">
            <w:pPr>
              <w:keepNext/>
              <w:keepLines/>
              <w:rPr>
                <w:rFonts w:cs="Tahoma"/>
              </w:rPr>
            </w:pPr>
          </w:p>
        </w:tc>
        <w:tc>
          <w:tcPr>
            <w:tcW w:w="2520" w:type="dxa"/>
          </w:tcPr>
          <w:p w:rsidR="00716456" w:rsidRPr="006D6E99" w:rsidRDefault="00716456" w:rsidP="00BF436F">
            <w:pPr>
              <w:keepNext/>
              <w:keepLines/>
              <w:rPr>
                <w:rFonts w:cs="Tahoma"/>
              </w:rPr>
            </w:pPr>
          </w:p>
        </w:tc>
      </w:tr>
    </w:tbl>
    <w:p w:rsidR="00716456" w:rsidRPr="006D6E99" w:rsidRDefault="00716456" w:rsidP="00313CCE">
      <w:pPr>
        <w:rPr>
          <w:rFonts w:cs="Tahoma"/>
        </w:rPr>
      </w:pP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sectPr w:rsidR="00716456" w:rsidSect="00083555">
          <w:pgSz w:w="12240" w:h="15840" w:code="1"/>
          <w:pgMar w:top="1440" w:right="1800" w:bottom="1440" w:left="1800" w:header="720" w:footer="720" w:gutter="0"/>
          <w:cols w:space="720"/>
          <w:titlePg/>
        </w:sectPr>
      </w:pP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pPr>
    </w:p>
    <w:p w:rsidR="00716456" w:rsidRPr="006D6E99" w:rsidRDefault="00716456" w:rsidP="00313CCE">
      <w:pPr>
        <w:pStyle w:val="Title"/>
      </w:pPr>
      <w:r w:rsidRPr="006D6E99">
        <w:t xml:space="preserve">TABLE OF CONTENTS </w:t>
      </w:r>
    </w:p>
    <w:p w:rsidR="00716456" w:rsidRPr="006D6E99" w:rsidRDefault="00716456" w:rsidP="00313CCE">
      <w:pPr>
        <w:pStyle w:val="TOC1"/>
        <w:rPr>
          <w:rFonts w:cs="Tahoma"/>
        </w:rPr>
      </w:pPr>
    </w:p>
    <w:p w:rsidR="00716456" w:rsidRDefault="00716456">
      <w:pPr>
        <w:pStyle w:val="TOC1"/>
        <w:tabs>
          <w:tab w:val="left" w:pos="600"/>
          <w:tab w:val="right" w:leader="dot" w:pos="8630"/>
        </w:tabs>
        <w:rPr>
          <w:rFonts w:ascii="Times New Roman" w:hAnsi="Times New Roman"/>
          <w:b w:val="0"/>
          <w:bCs w:val="0"/>
          <w:noProof/>
          <w:sz w:val="24"/>
          <w:szCs w:val="24"/>
        </w:rPr>
      </w:pPr>
      <w:r w:rsidRPr="006D6E99">
        <w:rPr>
          <w:rFonts w:cs="Tahoma"/>
        </w:rPr>
        <w:fldChar w:fldCharType="begin"/>
      </w:r>
      <w:r w:rsidRPr="006D6E99">
        <w:rPr>
          <w:rFonts w:cs="Tahoma"/>
        </w:rPr>
        <w:instrText xml:space="preserve"> TOC  \* MERGEFORMAT </w:instrText>
      </w:r>
      <w:r w:rsidRPr="006D6E99">
        <w:rPr>
          <w:rFonts w:cs="Tahoma"/>
        </w:rPr>
        <w:fldChar w:fldCharType="separate"/>
      </w:r>
      <w:r>
        <w:rPr>
          <w:noProof/>
        </w:rPr>
        <w:t>1.</w:t>
      </w:r>
      <w:r>
        <w:rPr>
          <w:rFonts w:ascii="Times New Roman" w:hAnsi="Times New Roman"/>
          <w:b w:val="0"/>
          <w:bCs w:val="0"/>
          <w:noProof/>
          <w:sz w:val="24"/>
          <w:szCs w:val="24"/>
        </w:rPr>
        <w:tab/>
      </w:r>
      <w:r w:rsidRPr="00BA51A2">
        <w:rPr>
          <w:rFonts w:cs="Tahoma"/>
          <w:noProof/>
        </w:rPr>
        <w:t>Introduction</w:t>
      </w:r>
      <w:r>
        <w:rPr>
          <w:noProof/>
        </w:rPr>
        <w:tab/>
      </w:r>
      <w:r>
        <w:rPr>
          <w:noProof/>
        </w:rPr>
        <w:fldChar w:fldCharType="begin"/>
      </w:r>
      <w:r>
        <w:rPr>
          <w:noProof/>
        </w:rPr>
        <w:instrText xml:space="preserve"> PAGEREF _Toc264958970 \h </w:instrText>
      </w:r>
      <w:r>
        <w:rPr>
          <w:noProof/>
        </w:rPr>
      </w:r>
      <w:r>
        <w:rPr>
          <w:noProof/>
        </w:rPr>
        <w:fldChar w:fldCharType="separate"/>
      </w:r>
      <w:r>
        <w:rPr>
          <w:noProof/>
        </w:rPr>
        <w:t>5</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1.1</w:t>
      </w:r>
      <w:r>
        <w:rPr>
          <w:rFonts w:ascii="Times New Roman" w:hAnsi="Times New Roman"/>
          <w:noProof/>
          <w:sz w:val="24"/>
          <w:szCs w:val="24"/>
        </w:rPr>
        <w:tab/>
      </w:r>
      <w:r>
        <w:rPr>
          <w:noProof/>
        </w:rPr>
        <w:t>Document Purpose</w:t>
      </w:r>
      <w:r>
        <w:rPr>
          <w:noProof/>
        </w:rPr>
        <w:tab/>
      </w:r>
      <w:r>
        <w:rPr>
          <w:noProof/>
        </w:rPr>
        <w:fldChar w:fldCharType="begin"/>
      </w:r>
      <w:r>
        <w:rPr>
          <w:noProof/>
        </w:rPr>
        <w:instrText xml:space="preserve"> PAGEREF _Toc264958971 \h </w:instrText>
      </w:r>
      <w:r>
        <w:rPr>
          <w:noProof/>
        </w:rPr>
      </w:r>
      <w:r>
        <w:rPr>
          <w:noProof/>
        </w:rPr>
        <w:fldChar w:fldCharType="separate"/>
      </w:r>
      <w:r>
        <w:rPr>
          <w:noProof/>
        </w:rPr>
        <w:t>5</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1.2</w:t>
      </w:r>
      <w:r>
        <w:rPr>
          <w:rFonts w:ascii="Times New Roman" w:hAnsi="Times New Roman"/>
          <w:noProof/>
          <w:sz w:val="24"/>
          <w:szCs w:val="24"/>
        </w:rPr>
        <w:tab/>
      </w:r>
      <w:r>
        <w:rPr>
          <w:noProof/>
        </w:rPr>
        <w:t>Document Audience</w:t>
      </w:r>
      <w:r>
        <w:rPr>
          <w:noProof/>
        </w:rPr>
        <w:tab/>
      </w:r>
      <w:r>
        <w:rPr>
          <w:noProof/>
        </w:rPr>
        <w:fldChar w:fldCharType="begin"/>
      </w:r>
      <w:r>
        <w:rPr>
          <w:noProof/>
        </w:rPr>
        <w:instrText xml:space="preserve"> PAGEREF _Toc264958972 \h </w:instrText>
      </w:r>
      <w:r>
        <w:rPr>
          <w:noProof/>
        </w:rPr>
      </w:r>
      <w:r>
        <w:rPr>
          <w:noProof/>
        </w:rPr>
        <w:fldChar w:fldCharType="separate"/>
      </w:r>
      <w:r>
        <w:rPr>
          <w:noProof/>
        </w:rPr>
        <w:t>5</w:t>
      </w:r>
      <w:r>
        <w:rPr>
          <w:noProof/>
        </w:rPr>
        <w:fldChar w:fldCharType="end"/>
      </w:r>
    </w:p>
    <w:p w:rsidR="00716456" w:rsidRDefault="00716456">
      <w:pPr>
        <w:pStyle w:val="TOC1"/>
        <w:tabs>
          <w:tab w:val="left" w:pos="400"/>
          <w:tab w:val="right" w:leader="dot" w:pos="8630"/>
        </w:tabs>
        <w:rPr>
          <w:rFonts w:ascii="Times New Roman" w:hAnsi="Times New Roman"/>
          <w:b w:val="0"/>
          <w:bCs w:val="0"/>
          <w:noProof/>
          <w:sz w:val="24"/>
          <w:szCs w:val="24"/>
        </w:rPr>
      </w:pPr>
      <w:r>
        <w:rPr>
          <w:noProof/>
        </w:rPr>
        <w:t>2</w:t>
      </w:r>
      <w:r>
        <w:rPr>
          <w:rFonts w:ascii="Times New Roman" w:hAnsi="Times New Roman"/>
          <w:b w:val="0"/>
          <w:bCs w:val="0"/>
          <w:noProof/>
          <w:sz w:val="24"/>
          <w:szCs w:val="24"/>
        </w:rPr>
        <w:tab/>
      </w:r>
      <w:r w:rsidRPr="00BA51A2">
        <w:rPr>
          <w:rFonts w:cs="Tahoma"/>
          <w:noProof/>
        </w:rPr>
        <w:t>UOM Calculation And Presentation</w:t>
      </w:r>
      <w:r>
        <w:rPr>
          <w:noProof/>
        </w:rPr>
        <w:tab/>
      </w:r>
      <w:r>
        <w:rPr>
          <w:noProof/>
        </w:rPr>
        <w:fldChar w:fldCharType="begin"/>
      </w:r>
      <w:r>
        <w:rPr>
          <w:noProof/>
        </w:rPr>
        <w:instrText xml:space="preserve"> PAGEREF _Toc264958973 \h </w:instrText>
      </w:r>
      <w:r>
        <w:rPr>
          <w:noProof/>
        </w:rPr>
      </w:r>
      <w:r>
        <w:rPr>
          <w:noProof/>
        </w:rPr>
        <w:fldChar w:fldCharType="separate"/>
      </w:r>
      <w:r>
        <w:rPr>
          <w:noProof/>
        </w:rPr>
        <w:t>6</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2.1</w:t>
      </w:r>
      <w:r>
        <w:rPr>
          <w:rFonts w:ascii="Times New Roman" w:hAnsi="Times New Roman"/>
          <w:noProof/>
          <w:sz w:val="24"/>
          <w:szCs w:val="24"/>
        </w:rPr>
        <w:tab/>
      </w:r>
      <w:r>
        <w:rPr>
          <w:noProof/>
        </w:rPr>
        <w:t>Functions &amp; Solution</w:t>
      </w:r>
      <w:r>
        <w:rPr>
          <w:noProof/>
        </w:rPr>
        <w:tab/>
      </w:r>
      <w:r>
        <w:rPr>
          <w:noProof/>
        </w:rPr>
        <w:fldChar w:fldCharType="begin"/>
      </w:r>
      <w:r>
        <w:rPr>
          <w:noProof/>
        </w:rPr>
        <w:instrText xml:space="preserve"> PAGEREF _Toc264958974 \h </w:instrText>
      </w:r>
      <w:r>
        <w:rPr>
          <w:noProof/>
        </w:rPr>
      </w:r>
      <w:r>
        <w:rPr>
          <w:noProof/>
        </w:rPr>
        <w:fldChar w:fldCharType="separate"/>
      </w:r>
      <w:r>
        <w:rPr>
          <w:noProof/>
        </w:rPr>
        <w:t>6</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2.1.1</w:t>
      </w:r>
      <w:r>
        <w:rPr>
          <w:rFonts w:ascii="Times New Roman" w:hAnsi="Times New Roman"/>
          <w:noProof/>
          <w:sz w:val="24"/>
          <w:szCs w:val="24"/>
        </w:rPr>
        <w:tab/>
      </w:r>
      <w:r>
        <w:rPr>
          <w:noProof/>
        </w:rPr>
        <w:t>Order UOMs and Conversions.</w:t>
      </w:r>
      <w:r>
        <w:rPr>
          <w:noProof/>
        </w:rPr>
        <w:tab/>
      </w:r>
      <w:r>
        <w:rPr>
          <w:noProof/>
        </w:rPr>
        <w:fldChar w:fldCharType="begin"/>
      </w:r>
      <w:r>
        <w:rPr>
          <w:noProof/>
        </w:rPr>
        <w:instrText xml:space="preserve"> PAGEREF _Toc264958975 \h </w:instrText>
      </w:r>
      <w:r>
        <w:rPr>
          <w:noProof/>
        </w:rPr>
      </w:r>
      <w:r>
        <w:rPr>
          <w:noProof/>
        </w:rPr>
        <w:fldChar w:fldCharType="separate"/>
      </w:r>
      <w:r>
        <w:rPr>
          <w:noProof/>
        </w:rPr>
        <w:t>6</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2.1.2</w:t>
      </w:r>
      <w:r>
        <w:rPr>
          <w:rFonts w:ascii="Times New Roman" w:hAnsi="Times New Roman"/>
          <w:noProof/>
          <w:sz w:val="24"/>
          <w:szCs w:val="24"/>
        </w:rPr>
        <w:tab/>
      </w:r>
      <w:r>
        <w:rPr>
          <w:noProof/>
        </w:rPr>
        <w:t>Base and Pricing UOM</w:t>
      </w:r>
      <w:r>
        <w:rPr>
          <w:noProof/>
        </w:rPr>
        <w:tab/>
      </w:r>
      <w:r>
        <w:rPr>
          <w:noProof/>
        </w:rPr>
        <w:fldChar w:fldCharType="begin"/>
      </w:r>
      <w:r>
        <w:rPr>
          <w:noProof/>
        </w:rPr>
        <w:instrText xml:space="preserve"> PAGEREF _Toc264958976 \h </w:instrText>
      </w:r>
      <w:r>
        <w:rPr>
          <w:noProof/>
        </w:rPr>
      </w:r>
      <w:r>
        <w:rPr>
          <w:noProof/>
        </w:rPr>
        <w:fldChar w:fldCharType="separate"/>
      </w:r>
      <w:r>
        <w:rPr>
          <w:noProof/>
        </w:rPr>
        <w:t>6</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2.1.3</w:t>
      </w:r>
      <w:r>
        <w:rPr>
          <w:rFonts w:ascii="Times New Roman" w:hAnsi="Times New Roman"/>
          <w:noProof/>
          <w:sz w:val="24"/>
          <w:szCs w:val="24"/>
        </w:rPr>
        <w:tab/>
      </w:r>
      <w:r>
        <w:rPr>
          <w:noProof/>
        </w:rPr>
        <w:t>EDI / B2B UOM Calculation</w:t>
      </w:r>
      <w:r>
        <w:rPr>
          <w:noProof/>
        </w:rPr>
        <w:tab/>
      </w:r>
      <w:r>
        <w:rPr>
          <w:noProof/>
        </w:rPr>
        <w:fldChar w:fldCharType="begin"/>
      </w:r>
      <w:r>
        <w:rPr>
          <w:noProof/>
        </w:rPr>
        <w:instrText xml:space="preserve"> PAGEREF _Toc264958977 \h </w:instrText>
      </w:r>
      <w:r>
        <w:rPr>
          <w:noProof/>
        </w:rPr>
      </w:r>
      <w:r>
        <w:rPr>
          <w:noProof/>
        </w:rPr>
        <w:fldChar w:fldCharType="separate"/>
      </w:r>
      <w:r>
        <w:rPr>
          <w:noProof/>
        </w:rPr>
        <w:t>6</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2.1.4</w:t>
      </w:r>
      <w:r>
        <w:rPr>
          <w:rFonts w:ascii="Times New Roman" w:hAnsi="Times New Roman"/>
          <w:noProof/>
          <w:sz w:val="24"/>
          <w:szCs w:val="24"/>
        </w:rPr>
        <w:tab/>
      </w:r>
      <w:r>
        <w:rPr>
          <w:noProof/>
        </w:rPr>
        <w:t>Customer X ref and UOM Calculation</w:t>
      </w:r>
      <w:r>
        <w:rPr>
          <w:noProof/>
        </w:rPr>
        <w:tab/>
      </w:r>
      <w:r>
        <w:rPr>
          <w:noProof/>
        </w:rPr>
        <w:fldChar w:fldCharType="begin"/>
      </w:r>
      <w:r>
        <w:rPr>
          <w:noProof/>
        </w:rPr>
        <w:instrText xml:space="preserve"> PAGEREF _Toc264958978 \h </w:instrText>
      </w:r>
      <w:r>
        <w:rPr>
          <w:noProof/>
        </w:rPr>
      </w:r>
      <w:r>
        <w:rPr>
          <w:noProof/>
        </w:rPr>
        <w:fldChar w:fldCharType="separate"/>
      </w:r>
      <w:r>
        <w:rPr>
          <w:noProof/>
        </w:rPr>
        <w:t>7</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2.1.5</w:t>
      </w:r>
      <w:r>
        <w:rPr>
          <w:rFonts w:ascii="Times New Roman" w:hAnsi="Times New Roman"/>
          <w:noProof/>
          <w:sz w:val="24"/>
          <w:szCs w:val="24"/>
        </w:rPr>
        <w:tab/>
      </w:r>
      <w:r>
        <w:rPr>
          <w:noProof/>
        </w:rPr>
        <w:t>Order Multiple UOM Calculation</w:t>
      </w:r>
      <w:r>
        <w:rPr>
          <w:noProof/>
        </w:rPr>
        <w:tab/>
      </w:r>
      <w:r>
        <w:rPr>
          <w:noProof/>
        </w:rPr>
        <w:fldChar w:fldCharType="begin"/>
      </w:r>
      <w:r>
        <w:rPr>
          <w:noProof/>
        </w:rPr>
        <w:instrText xml:space="preserve"> PAGEREF _Toc264958979 \h </w:instrText>
      </w:r>
      <w:r>
        <w:rPr>
          <w:noProof/>
        </w:rPr>
      </w:r>
      <w:r>
        <w:rPr>
          <w:noProof/>
        </w:rPr>
        <w:fldChar w:fldCharType="separate"/>
      </w:r>
      <w:r>
        <w:rPr>
          <w:noProof/>
        </w:rPr>
        <w:t>7</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2.1.6</w:t>
      </w:r>
      <w:r>
        <w:rPr>
          <w:rFonts w:ascii="Times New Roman" w:hAnsi="Times New Roman"/>
          <w:noProof/>
          <w:sz w:val="24"/>
          <w:szCs w:val="24"/>
        </w:rPr>
        <w:tab/>
      </w:r>
      <w:r>
        <w:rPr>
          <w:noProof/>
        </w:rPr>
        <w:t>Customer UOM Preferred Table</w:t>
      </w:r>
      <w:r>
        <w:rPr>
          <w:noProof/>
        </w:rPr>
        <w:tab/>
      </w:r>
      <w:r>
        <w:rPr>
          <w:noProof/>
        </w:rPr>
        <w:fldChar w:fldCharType="begin"/>
      </w:r>
      <w:r>
        <w:rPr>
          <w:noProof/>
        </w:rPr>
        <w:instrText xml:space="preserve"> PAGEREF _Toc264958980 \h </w:instrText>
      </w:r>
      <w:r>
        <w:rPr>
          <w:noProof/>
        </w:rPr>
      </w:r>
      <w:r>
        <w:rPr>
          <w:noProof/>
        </w:rPr>
        <w:fldChar w:fldCharType="separate"/>
      </w:r>
      <w:r>
        <w:rPr>
          <w:noProof/>
        </w:rPr>
        <w:t>8</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2.1.7</w:t>
      </w:r>
      <w:r>
        <w:rPr>
          <w:rFonts w:ascii="Times New Roman" w:hAnsi="Times New Roman"/>
          <w:noProof/>
          <w:sz w:val="24"/>
          <w:szCs w:val="24"/>
        </w:rPr>
        <w:tab/>
      </w:r>
      <w:r>
        <w:rPr>
          <w:noProof/>
        </w:rPr>
        <w:t>Pricing UOM</w:t>
      </w:r>
      <w:r>
        <w:rPr>
          <w:noProof/>
        </w:rPr>
        <w:tab/>
      </w:r>
      <w:r>
        <w:rPr>
          <w:noProof/>
        </w:rPr>
        <w:fldChar w:fldCharType="begin"/>
      </w:r>
      <w:r>
        <w:rPr>
          <w:noProof/>
        </w:rPr>
        <w:instrText xml:space="preserve"> PAGEREF _Toc264958981 \h </w:instrText>
      </w:r>
      <w:r>
        <w:rPr>
          <w:noProof/>
        </w:rPr>
      </w:r>
      <w:r>
        <w:rPr>
          <w:noProof/>
        </w:rPr>
        <w:fldChar w:fldCharType="separate"/>
      </w:r>
      <w:r>
        <w:rPr>
          <w:noProof/>
        </w:rPr>
        <w:t>10</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2.2</w:t>
      </w:r>
      <w:r>
        <w:rPr>
          <w:rFonts w:ascii="Times New Roman" w:hAnsi="Times New Roman"/>
          <w:noProof/>
          <w:sz w:val="24"/>
          <w:szCs w:val="24"/>
        </w:rPr>
        <w:tab/>
      </w:r>
      <w:r>
        <w:rPr>
          <w:noProof/>
        </w:rPr>
        <w:t>Master System</w:t>
      </w:r>
      <w:r>
        <w:rPr>
          <w:noProof/>
        </w:rPr>
        <w:tab/>
      </w:r>
      <w:r>
        <w:rPr>
          <w:noProof/>
        </w:rPr>
        <w:fldChar w:fldCharType="begin"/>
      </w:r>
      <w:r>
        <w:rPr>
          <w:noProof/>
        </w:rPr>
        <w:instrText xml:space="preserve"> PAGEREF _Toc264958982 \h </w:instrText>
      </w:r>
      <w:r>
        <w:rPr>
          <w:noProof/>
        </w:rPr>
      </w:r>
      <w:r>
        <w:rPr>
          <w:noProof/>
        </w:rPr>
        <w:fldChar w:fldCharType="separate"/>
      </w:r>
      <w:r>
        <w:rPr>
          <w:noProof/>
        </w:rPr>
        <w:t>10</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2.3</w:t>
      </w:r>
      <w:r>
        <w:rPr>
          <w:rFonts w:ascii="Times New Roman" w:hAnsi="Times New Roman"/>
          <w:noProof/>
          <w:sz w:val="24"/>
          <w:szCs w:val="24"/>
        </w:rPr>
        <w:tab/>
      </w:r>
      <w:r>
        <w:rPr>
          <w:noProof/>
        </w:rPr>
        <w:t>Implementation Details</w:t>
      </w:r>
      <w:r>
        <w:rPr>
          <w:noProof/>
        </w:rPr>
        <w:tab/>
      </w:r>
      <w:r>
        <w:rPr>
          <w:noProof/>
        </w:rPr>
        <w:fldChar w:fldCharType="begin"/>
      </w:r>
      <w:r>
        <w:rPr>
          <w:noProof/>
        </w:rPr>
        <w:instrText xml:space="preserve"> PAGEREF _Toc264958983 \h </w:instrText>
      </w:r>
      <w:r>
        <w:rPr>
          <w:noProof/>
        </w:rPr>
      </w:r>
      <w:r>
        <w:rPr>
          <w:noProof/>
        </w:rPr>
        <w:fldChar w:fldCharType="separate"/>
      </w:r>
      <w:r>
        <w:rPr>
          <w:noProof/>
        </w:rPr>
        <w:t>10</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2.3.1</w:t>
      </w:r>
      <w:r>
        <w:rPr>
          <w:rFonts w:ascii="Times New Roman" w:hAnsi="Times New Roman"/>
          <w:noProof/>
          <w:sz w:val="24"/>
          <w:szCs w:val="24"/>
        </w:rPr>
        <w:tab/>
      </w:r>
      <w:r>
        <w:rPr>
          <w:noProof/>
        </w:rPr>
        <w:t>Entity objects.</w:t>
      </w:r>
      <w:r>
        <w:rPr>
          <w:noProof/>
        </w:rPr>
        <w:tab/>
      </w:r>
      <w:r>
        <w:rPr>
          <w:noProof/>
        </w:rPr>
        <w:fldChar w:fldCharType="begin"/>
      </w:r>
      <w:r>
        <w:rPr>
          <w:noProof/>
        </w:rPr>
        <w:instrText xml:space="preserve"> PAGEREF _Toc264958984 \h </w:instrText>
      </w:r>
      <w:r>
        <w:rPr>
          <w:noProof/>
        </w:rPr>
      </w:r>
      <w:r>
        <w:rPr>
          <w:noProof/>
        </w:rPr>
        <w:fldChar w:fldCharType="separate"/>
      </w:r>
      <w:r>
        <w:rPr>
          <w:noProof/>
        </w:rPr>
        <w:t>10</w:t>
      </w:r>
      <w:r>
        <w:rPr>
          <w:noProof/>
        </w:rPr>
        <w:fldChar w:fldCharType="end"/>
      </w:r>
    </w:p>
    <w:p w:rsidR="00716456" w:rsidRDefault="00716456">
      <w:pPr>
        <w:pStyle w:val="TOC2"/>
        <w:tabs>
          <w:tab w:val="left" w:pos="1000"/>
          <w:tab w:val="right" w:leader="dot" w:pos="8630"/>
        </w:tabs>
        <w:rPr>
          <w:rFonts w:ascii="Times New Roman" w:hAnsi="Times New Roman"/>
          <w:noProof/>
          <w:sz w:val="24"/>
          <w:szCs w:val="24"/>
        </w:rPr>
      </w:pPr>
      <w:r w:rsidRPr="00BA51A2">
        <w:rPr>
          <w:noProof/>
        </w:rPr>
        <w:t>2.3.2</w:t>
      </w:r>
      <w:r>
        <w:rPr>
          <w:rFonts w:ascii="Times New Roman" w:hAnsi="Times New Roman"/>
          <w:noProof/>
          <w:sz w:val="24"/>
          <w:szCs w:val="24"/>
        </w:rPr>
        <w:tab/>
      </w:r>
      <w:r>
        <w:rPr>
          <w:noProof/>
        </w:rPr>
        <w:t>Actions classes involved</w:t>
      </w:r>
      <w:r>
        <w:rPr>
          <w:noProof/>
        </w:rPr>
        <w:tab/>
      </w:r>
      <w:r>
        <w:rPr>
          <w:noProof/>
        </w:rPr>
        <w:fldChar w:fldCharType="begin"/>
      </w:r>
      <w:r>
        <w:rPr>
          <w:noProof/>
        </w:rPr>
        <w:instrText xml:space="preserve"> PAGEREF _Toc264958985 \h </w:instrText>
      </w:r>
      <w:r>
        <w:rPr>
          <w:noProof/>
        </w:rPr>
      </w:r>
      <w:r>
        <w:rPr>
          <w:noProof/>
        </w:rPr>
        <w:fldChar w:fldCharType="separate"/>
      </w:r>
      <w:r>
        <w:rPr>
          <w:noProof/>
        </w:rPr>
        <w:t>11</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2.4</w:t>
      </w:r>
      <w:r>
        <w:rPr>
          <w:rFonts w:ascii="Times New Roman" w:hAnsi="Times New Roman"/>
          <w:noProof/>
          <w:sz w:val="24"/>
          <w:szCs w:val="24"/>
        </w:rPr>
        <w:tab/>
      </w:r>
      <w:r>
        <w:rPr>
          <w:noProof/>
        </w:rPr>
        <w:t>Process Flow</w:t>
      </w:r>
      <w:r>
        <w:rPr>
          <w:noProof/>
        </w:rPr>
        <w:tab/>
      </w:r>
      <w:r>
        <w:rPr>
          <w:noProof/>
        </w:rPr>
        <w:fldChar w:fldCharType="begin"/>
      </w:r>
      <w:r>
        <w:rPr>
          <w:noProof/>
        </w:rPr>
        <w:instrText xml:space="preserve"> PAGEREF _Toc264958986 \h </w:instrText>
      </w:r>
      <w:r>
        <w:rPr>
          <w:noProof/>
        </w:rPr>
      </w:r>
      <w:r>
        <w:rPr>
          <w:noProof/>
        </w:rPr>
        <w:fldChar w:fldCharType="separate"/>
      </w:r>
      <w:r>
        <w:rPr>
          <w:noProof/>
        </w:rPr>
        <w:t>11</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2.5</w:t>
      </w:r>
      <w:r>
        <w:rPr>
          <w:rFonts w:ascii="Times New Roman" w:hAnsi="Times New Roman"/>
          <w:noProof/>
          <w:sz w:val="24"/>
          <w:szCs w:val="24"/>
        </w:rPr>
        <w:tab/>
      </w:r>
      <w:r>
        <w:rPr>
          <w:noProof/>
        </w:rPr>
        <w:t>Screen Shot</w:t>
      </w:r>
      <w:r>
        <w:rPr>
          <w:noProof/>
        </w:rPr>
        <w:tab/>
      </w:r>
      <w:r>
        <w:rPr>
          <w:noProof/>
        </w:rPr>
        <w:fldChar w:fldCharType="begin"/>
      </w:r>
      <w:r>
        <w:rPr>
          <w:noProof/>
        </w:rPr>
        <w:instrText xml:space="preserve"> PAGEREF _Toc264958987 \h </w:instrText>
      </w:r>
      <w:r>
        <w:rPr>
          <w:noProof/>
        </w:rPr>
      </w:r>
      <w:r>
        <w:rPr>
          <w:noProof/>
        </w:rPr>
        <w:fldChar w:fldCharType="separate"/>
      </w:r>
      <w:r>
        <w:rPr>
          <w:noProof/>
        </w:rPr>
        <w:t>12</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2.6</w:t>
      </w:r>
      <w:r>
        <w:rPr>
          <w:rFonts w:ascii="Times New Roman" w:hAnsi="Times New Roman"/>
          <w:noProof/>
          <w:sz w:val="24"/>
          <w:szCs w:val="24"/>
        </w:rPr>
        <w:tab/>
      </w:r>
      <w:r>
        <w:rPr>
          <w:noProof/>
        </w:rPr>
        <w:t>Open Questions</w:t>
      </w:r>
      <w:r>
        <w:rPr>
          <w:noProof/>
        </w:rPr>
        <w:tab/>
      </w:r>
      <w:r>
        <w:rPr>
          <w:noProof/>
        </w:rPr>
        <w:fldChar w:fldCharType="begin"/>
      </w:r>
      <w:r>
        <w:rPr>
          <w:noProof/>
        </w:rPr>
        <w:instrText xml:space="preserve"> PAGEREF _Toc264958988 \h </w:instrText>
      </w:r>
      <w:r>
        <w:rPr>
          <w:noProof/>
        </w:rPr>
      </w:r>
      <w:r>
        <w:rPr>
          <w:noProof/>
        </w:rPr>
        <w:fldChar w:fldCharType="separate"/>
      </w:r>
      <w:r>
        <w:rPr>
          <w:noProof/>
        </w:rPr>
        <w:t>15</w:t>
      </w:r>
      <w:r>
        <w:rPr>
          <w:noProof/>
        </w:rPr>
        <w:fldChar w:fldCharType="end"/>
      </w:r>
    </w:p>
    <w:p w:rsidR="00716456" w:rsidRDefault="00716456">
      <w:pPr>
        <w:pStyle w:val="TOC2"/>
        <w:tabs>
          <w:tab w:val="left" w:pos="800"/>
          <w:tab w:val="right" w:leader="dot" w:pos="8630"/>
        </w:tabs>
        <w:rPr>
          <w:rFonts w:ascii="Times New Roman" w:hAnsi="Times New Roman"/>
          <w:noProof/>
          <w:sz w:val="24"/>
          <w:szCs w:val="24"/>
        </w:rPr>
      </w:pPr>
      <w:r w:rsidRPr="00BA51A2">
        <w:rPr>
          <w:noProof/>
        </w:rPr>
        <w:t>2.7</w:t>
      </w:r>
      <w:r>
        <w:rPr>
          <w:rFonts w:ascii="Times New Roman" w:hAnsi="Times New Roman"/>
          <w:noProof/>
          <w:sz w:val="24"/>
          <w:szCs w:val="24"/>
        </w:rPr>
        <w:tab/>
      </w:r>
      <w:r>
        <w:rPr>
          <w:noProof/>
        </w:rPr>
        <w:t>Assumptions</w:t>
      </w:r>
      <w:r>
        <w:rPr>
          <w:noProof/>
        </w:rPr>
        <w:tab/>
      </w:r>
      <w:r>
        <w:rPr>
          <w:noProof/>
        </w:rPr>
        <w:fldChar w:fldCharType="begin"/>
      </w:r>
      <w:r>
        <w:rPr>
          <w:noProof/>
        </w:rPr>
        <w:instrText xml:space="preserve"> PAGEREF _Toc264958989 \h </w:instrText>
      </w:r>
      <w:r>
        <w:rPr>
          <w:noProof/>
        </w:rPr>
      </w:r>
      <w:r>
        <w:rPr>
          <w:noProof/>
        </w:rPr>
        <w:fldChar w:fldCharType="separate"/>
      </w:r>
      <w:r>
        <w:rPr>
          <w:noProof/>
        </w:rPr>
        <w:t>15</w:t>
      </w:r>
      <w:r>
        <w:rPr>
          <w:noProof/>
        </w:rPr>
        <w:fldChar w:fldCharType="end"/>
      </w:r>
    </w:p>
    <w:p w:rsidR="00716456" w:rsidRDefault="00716456">
      <w:pPr>
        <w:pStyle w:val="TOC1"/>
        <w:tabs>
          <w:tab w:val="left" w:pos="400"/>
          <w:tab w:val="right" w:leader="dot" w:pos="8630"/>
        </w:tabs>
        <w:rPr>
          <w:rFonts w:ascii="Times New Roman" w:hAnsi="Times New Roman"/>
          <w:b w:val="0"/>
          <w:bCs w:val="0"/>
          <w:noProof/>
          <w:sz w:val="24"/>
          <w:szCs w:val="24"/>
        </w:rPr>
      </w:pPr>
      <w:r>
        <w:rPr>
          <w:noProof/>
        </w:rPr>
        <w:t>3</w:t>
      </w:r>
      <w:r>
        <w:rPr>
          <w:rFonts w:ascii="Times New Roman" w:hAnsi="Times New Roman"/>
          <w:b w:val="0"/>
          <w:bCs w:val="0"/>
          <w:noProof/>
          <w:sz w:val="24"/>
          <w:szCs w:val="24"/>
        </w:rPr>
        <w:tab/>
      </w:r>
      <w:r w:rsidRPr="00BA51A2">
        <w:rPr>
          <w:rFonts w:cs="Tahoma"/>
          <w:noProof/>
        </w:rPr>
        <w:t>Glossary of Terms</w:t>
      </w:r>
      <w:r>
        <w:rPr>
          <w:noProof/>
        </w:rPr>
        <w:tab/>
      </w:r>
      <w:r>
        <w:rPr>
          <w:noProof/>
        </w:rPr>
        <w:fldChar w:fldCharType="begin"/>
      </w:r>
      <w:r>
        <w:rPr>
          <w:noProof/>
        </w:rPr>
        <w:instrText xml:space="preserve"> PAGEREF _Toc264958990 \h </w:instrText>
      </w:r>
      <w:r>
        <w:rPr>
          <w:noProof/>
        </w:rPr>
      </w:r>
      <w:r>
        <w:rPr>
          <w:noProof/>
        </w:rPr>
        <w:fldChar w:fldCharType="separate"/>
      </w:r>
      <w:r>
        <w:rPr>
          <w:noProof/>
        </w:rPr>
        <w:t>16</w:t>
      </w:r>
      <w:r>
        <w:rPr>
          <w:noProof/>
        </w:rPr>
        <w:fldChar w:fldCharType="end"/>
      </w:r>
    </w:p>
    <w:p w:rsidR="00716456" w:rsidRDefault="00716456" w:rsidP="00313CCE">
      <w:pPr>
        <w:rPr>
          <w:rFonts w:cs="Tahoma"/>
        </w:rPr>
      </w:pPr>
      <w:r w:rsidRPr="006D6E99">
        <w:rPr>
          <w:rFonts w:cs="Tahoma"/>
        </w:rPr>
        <w:fldChar w:fldCharType="end"/>
      </w:r>
    </w:p>
    <w:p w:rsidR="00716456" w:rsidRPr="006D6E99" w:rsidRDefault="00716456" w:rsidP="00313CCE">
      <w:pPr>
        <w:rPr>
          <w:rFonts w:cs="Tahoma"/>
        </w:rPr>
      </w:pPr>
    </w:p>
    <w:p w:rsidR="00716456" w:rsidRDefault="00716456">
      <w:pPr>
        <w:rPr>
          <w:rFonts w:cs="Tahoma"/>
          <w:bCs/>
        </w:rPr>
        <w:sectPr w:rsidR="00716456" w:rsidSect="00083555">
          <w:pgSz w:w="12240" w:h="15840" w:code="1"/>
          <w:pgMar w:top="1440" w:right="1800" w:bottom="1440" w:left="1800" w:header="720" w:footer="720" w:gutter="0"/>
          <w:cols w:space="720"/>
          <w:titlePg/>
        </w:sectPr>
      </w:pPr>
    </w:p>
    <w:p w:rsidR="00716456" w:rsidRDefault="00716456" w:rsidP="00313CCE"/>
    <w:p w:rsidR="00716456" w:rsidRDefault="00716456" w:rsidP="00313CCE"/>
    <w:p w:rsidR="00716456" w:rsidRPr="00BB66B8" w:rsidRDefault="00716456" w:rsidP="00313CCE"/>
    <w:p w:rsidR="00716456" w:rsidRPr="006D6E99" w:rsidRDefault="00716456" w:rsidP="00313CCE">
      <w:pPr>
        <w:pStyle w:val="Heading1"/>
        <w:numPr>
          <w:ilvl w:val="0"/>
          <w:numId w:val="12"/>
        </w:numPr>
        <w:rPr>
          <w:rFonts w:cs="Tahoma"/>
        </w:rPr>
      </w:pPr>
      <w:bookmarkStart w:id="5" w:name="_Toc264958970"/>
      <w:r>
        <w:rPr>
          <w:rFonts w:cs="Tahoma"/>
        </w:rPr>
        <w:t>Introduction</w:t>
      </w:r>
      <w:bookmarkEnd w:id="5"/>
    </w:p>
    <w:p w:rsidR="00716456" w:rsidRPr="006D6E99" w:rsidRDefault="00716456" w:rsidP="00313CCE">
      <w:pPr>
        <w:rPr>
          <w:rFonts w:cs="Tahoma"/>
        </w:rPr>
      </w:pPr>
    </w:p>
    <w:p w:rsidR="00716456" w:rsidRPr="006D6E99" w:rsidRDefault="00716456" w:rsidP="00313CCE">
      <w:pPr>
        <w:pStyle w:val="Heading2"/>
        <w:numPr>
          <w:ilvl w:val="1"/>
          <w:numId w:val="13"/>
        </w:numPr>
      </w:pPr>
      <w:bookmarkStart w:id="6" w:name="_Toc264958971"/>
      <w:r>
        <w:t>Document Purpose</w:t>
      </w:r>
      <w:bookmarkEnd w:id="6"/>
    </w:p>
    <w:p w:rsidR="00716456" w:rsidRDefault="00716456" w:rsidP="00177D6B">
      <w:pPr>
        <w:rPr>
          <w:rFonts w:cs="Tahoma"/>
          <w:color w:val="339966"/>
        </w:rPr>
      </w:pPr>
    </w:p>
    <w:p w:rsidR="00716456" w:rsidRDefault="00716456" w:rsidP="00177D6B">
      <w:pPr>
        <w:ind w:left="180"/>
      </w:pPr>
      <w:r>
        <w:t xml:space="preserve">This document is the governing functional design document for UOM Calculation and Presentation functionality. It presents significant decisions and constructs used in developing the functionality. Testing, builds, configuration management are not covered in this document. </w:t>
      </w:r>
    </w:p>
    <w:p w:rsidR="00716456" w:rsidRDefault="00716456" w:rsidP="001D100F"/>
    <w:p w:rsidR="00716456" w:rsidRDefault="00716456" w:rsidP="00177D6B">
      <w:pPr>
        <w:ind w:left="180"/>
      </w:pPr>
      <w:r>
        <w:t>The document will also serve the purpose of keeping a list of assumptions that were made during design discussions.</w:t>
      </w:r>
    </w:p>
    <w:p w:rsidR="00716456" w:rsidRDefault="00716456" w:rsidP="00313CCE">
      <w:pPr>
        <w:rPr>
          <w:rFonts w:cs="Tahoma"/>
          <w:color w:val="339966"/>
        </w:rPr>
      </w:pPr>
    </w:p>
    <w:p w:rsidR="00716456" w:rsidRPr="00461459" w:rsidRDefault="00716456" w:rsidP="00313CCE">
      <w:pPr>
        <w:rPr>
          <w:rFonts w:cs="Tahoma"/>
        </w:rPr>
      </w:pPr>
    </w:p>
    <w:p w:rsidR="00716456" w:rsidRDefault="00716456" w:rsidP="00313CCE">
      <w:pPr>
        <w:pStyle w:val="Heading2"/>
        <w:numPr>
          <w:ilvl w:val="1"/>
          <w:numId w:val="13"/>
        </w:numPr>
      </w:pPr>
      <w:bookmarkStart w:id="7" w:name="_Toc264958972"/>
      <w:r>
        <w:t>Document Audience</w:t>
      </w:r>
      <w:bookmarkEnd w:id="7"/>
    </w:p>
    <w:p w:rsidR="00716456" w:rsidRDefault="00716456" w:rsidP="00313CCE">
      <w:pPr>
        <w:ind w:left="180"/>
      </w:pPr>
    </w:p>
    <w:p w:rsidR="00716456" w:rsidRDefault="00716456"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City">
        <w:smartTag w:uri="urn:schemas-microsoft-com:office:smarttags" w:element="place">
          <w:r>
            <w:t>Sterling</w:t>
          </w:r>
        </w:smartTag>
      </w:smartTag>
      <w:r>
        <w:t xml:space="preserve"> will use the document during design and configuration for design consideration.</w:t>
      </w:r>
    </w:p>
    <w:p w:rsidR="00716456" w:rsidRDefault="00716456" w:rsidP="00313CCE">
      <w:pPr>
        <w:rPr>
          <w:rFonts w:cs="Tahoma"/>
        </w:rPr>
      </w:pPr>
    </w:p>
    <w:p w:rsidR="00716456" w:rsidRDefault="00716456" w:rsidP="00313CCE">
      <w:pPr>
        <w:rPr>
          <w:rFonts w:cs="Tahoma"/>
        </w:rPr>
      </w:pPr>
    </w:p>
    <w:p w:rsidR="00716456" w:rsidRDefault="00716456" w:rsidP="00313CCE">
      <w:pPr>
        <w:rPr>
          <w:rFonts w:cs="Tahoma"/>
        </w:rPr>
        <w:sectPr w:rsidR="00716456" w:rsidSect="00083555">
          <w:pgSz w:w="12240" w:h="15840" w:code="1"/>
          <w:pgMar w:top="1440" w:right="1800" w:bottom="1440" w:left="1800" w:header="720" w:footer="720" w:gutter="0"/>
          <w:cols w:space="720"/>
          <w:titlePg/>
        </w:sectPr>
      </w:pPr>
    </w:p>
    <w:p w:rsidR="00716456" w:rsidRDefault="00716456" w:rsidP="00313CCE">
      <w:pPr>
        <w:rPr>
          <w:rFonts w:cs="Tahoma"/>
        </w:rPr>
      </w:pPr>
    </w:p>
    <w:p w:rsidR="00716456" w:rsidRDefault="00716456" w:rsidP="00313CCE">
      <w:pPr>
        <w:rPr>
          <w:rFonts w:cs="Tahoma"/>
        </w:rPr>
      </w:pPr>
    </w:p>
    <w:p w:rsidR="00716456" w:rsidRPr="006D6E99" w:rsidRDefault="00716456" w:rsidP="00313CCE">
      <w:pPr>
        <w:pStyle w:val="Heading1"/>
        <w:numPr>
          <w:ilvl w:val="0"/>
          <w:numId w:val="13"/>
        </w:numPr>
        <w:rPr>
          <w:rFonts w:cs="Tahoma"/>
        </w:rPr>
      </w:pPr>
      <w:bookmarkStart w:id="8" w:name="_Toc264958973"/>
      <w:r>
        <w:rPr>
          <w:rFonts w:cs="Tahoma"/>
        </w:rPr>
        <w:t>UOM Calculation And Presentation</w:t>
      </w:r>
      <w:bookmarkEnd w:id="8"/>
    </w:p>
    <w:p w:rsidR="00716456" w:rsidRPr="006D6E99" w:rsidRDefault="00716456" w:rsidP="00313CCE">
      <w:pPr>
        <w:rPr>
          <w:rFonts w:cs="Tahoma"/>
        </w:rPr>
      </w:pPr>
    </w:p>
    <w:p w:rsidR="00716456" w:rsidRPr="006D6E99" w:rsidRDefault="00716456" w:rsidP="00313CCE">
      <w:pPr>
        <w:pStyle w:val="Heading2"/>
        <w:numPr>
          <w:ilvl w:val="1"/>
          <w:numId w:val="13"/>
        </w:numPr>
      </w:pPr>
      <w:bookmarkStart w:id="9" w:name="_Toc264958974"/>
      <w:r>
        <w:t>Functions &amp; Solution</w:t>
      </w:r>
      <w:bookmarkEnd w:id="9"/>
    </w:p>
    <w:p w:rsidR="00716456" w:rsidRPr="00555008" w:rsidRDefault="00716456" w:rsidP="00313CCE">
      <w:pPr>
        <w:rPr>
          <w:rFonts w:cs="Tahoma"/>
          <w:color w:val="000000"/>
        </w:rPr>
      </w:pPr>
    </w:p>
    <w:p w:rsidR="00716456" w:rsidRDefault="00716456" w:rsidP="00A07835">
      <w:pPr>
        <w:autoSpaceDE w:val="0"/>
        <w:autoSpaceDN w:val="0"/>
        <w:adjustRightInd w:val="0"/>
      </w:pPr>
      <w:r w:rsidRPr="00A07835">
        <w:t>Unit of Measure is used to define standard units of measure to associate</w:t>
      </w:r>
      <w:r>
        <w:t xml:space="preserve"> </w:t>
      </w:r>
      <w:r w:rsidRPr="00A07835">
        <w:t>with your items and locales. The Sterling Multi-Channel Fulfillment</w:t>
      </w:r>
      <w:r>
        <w:t xml:space="preserve"> </w:t>
      </w:r>
      <w:r w:rsidRPr="00A07835">
        <w:t>Solution provides unit of measure classifications for dimension, volume,</w:t>
      </w:r>
      <w:r>
        <w:t xml:space="preserve"> w</w:t>
      </w:r>
      <w:r w:rsidRPr="00A07835">
        <w:t>eight, and time. In addition to defining new units of measure, the</w:t>
      </w:r>
      <w:r>
        <w:t xml:space="preserve"> </w:t>
      </w:r>
      <w:r w:rsidRPr="00A07835">
        <w:t>Sterling Multi-Channel Fulfillment Solution provides the ability to create</w:t>
      </w:r>
      <w:r>
        <w:t xml:space="preserve"> </w:t>
      </w:r>
      <w:r w:rsidRPr="00A07835">
        <w:t>conversion rates between different units of measure</w:t>
      </w:r>
      <w:r>
        <w:t xml:space="preserve">. </w:t>
      </w:r>
    </w:p>
    <w:p w:rsidR="00716456" w:rsidRDefault="00716456" w:rsidP="00313CCE"/>
    <w:p w:rsidR="00716456" w:rsidRDefault="00716456" w:rsidP="00313CCE"/>
    <w:p w:rsidR="00716456" w:rsidRDefault="00716456" w:rsidP="00F62ADC">
      <w:pPr>
        <w:pStyle w:val="Heading2"/>
        <w:numPr>
          <w:ilvl w:val="2"/>
          <w:numId w:val="13"/>
        </w:numPr>
      </w:pPr>
      <w:bookmarkStart w:id="10" w:name="_Toc264958975"/>
      <w:r>
        <w:t>Order UOMs and Conversions.</w:t>
      </w:r>
      <w:bookmarkEnd w:id="10"/>
    </w:p>
    <w:p w:rsidR="00716456" w:rsidRPr="00805644" w:rsidRDefault="00716456" w:rsidP="00805644"/>
    <w:p w:rsidR="00716456" w:rsidRDefault="00716456" w:rsidP="00313CCE">
      <w:r>
        <w:t>From Content Director Catalog Master Load, each item will have list of ordering UOMs with their conversion factor to the base unit of measure. The conversion factors are shown in parenthesis against the UOM in the drop down. This is the list which gets populated along with the customer UOM in the drop down in the following pages:</w:t>
      </w:r>
    </w:p>
    <w:p w:rsidR="00716456" w:rsidRDefault="00716456" w:rsidP="00F32063">
      <w:pPr>
        <w:pStyle w:val="ListParagraph"/>
        <w:numPr>
          <w:ilvl w:val="0"/>
          <w:numId w:val="20"/>
        </w:numPr>
      </w:pPr>
      <w:r>
        <w:t>Product Detail Page</w:t>
      </w:r>
    </w:p>
    <w:p w:rsidR="00716456" w:rsidRDefault="00716456" w:rsidP="00F32063">
      <w:pPr>
        <w:pStyle w:val="ListParagraph"/>
        <w:numPr>
          <w:ilvl w:val="0"/>
          <w:numId w:val="20"/>
        </w:numPr>
      </w:pPr>
      <w:r>
        <w:t>Shopping Cart page</w:t>
      </w:r>
    </w:p>
    <w:p w:rsidR="00716456" w:rsidRDefault="00716456" w:rsidP="00F32063">
      <w:pPr>
        <w:pStyle w:val="ListParagraph"/>
        <w:numPr>
          <w:ilvl w:val="0"/>
          <w:numId w:val="20"/>
        </w:numPr>
      </w:pPr>
      <w:r>
        <w:t>My Items List Page</w:t>
      </w:r>
    </w:p>
    <w:p w:rsidR="00716456" w:rsidRDefault="00716456" w:rsidP="00F32063">
      <w:pPr>
        <w:pStyle w:val="ListParagraph"/>
        <w:numPr>
          <w:ilvl w:val="0"/>
          <w:numId w:val="20"/>
        </w:numPr>
      </w:pPr>
      <w:r>
        <w:t>Quick Add Widget</w:t>
      </w:r>
    </w:p>
    <w:p w:rsidR="00716456" w:rsidRDefault="00716456" w:rsidP="00F32063">
      <w:pPr>
        <w:pStyle w:val="ListParagraph"/>
        <w:numPr>
          <w:ilvl w:val="0"/>
          <w:numId w:val="20"/>
        </w:numPr>
      </w:pPr>
      <w:r>
        <w:t>Catalog ‘lightbox’</w:t>
      </w:r>
    </w:p>
    <w:p w:rsidR="00716456" w:rsidRDefault="00716456" w:rsidP="00313CCE"/>
    <w:p w:rsidR="00716456" w:rsidRDefault="00716456" w:rsidP="00981BA7">
      <w:pPr>
        <w:pStyle w:val="Heading2"/>
        <w:numPr>
          <w:ilvl w:val="0"/>
          <w:numId w:val="0"/>
        </w:numPr>
        <w:ind w:left="720"/>
      </w:pPr>
    </w:p>
    <w:p w:rsidR="00716456" w:rsidRPr="000845CD" w:rsidRDefault="00716456" w:rsidP="00F62ADC">
      <w:pPr>
        <w:pStyle w:val="Heading2"/>
        <w:numPr>
          <w:ilvl w:val="2"/>
          <w:numId w:val="13"/>
        </w:numPr>
      </w:pPr>
      <w:bookmarkStart w:id="11" w:name="_Toc264958976"/>
      <w:r>
        <w:t>Base and Pricing UOM</w:t>
      </w:r>
      <w:bookmarkEnd w:id="11"/>
    </w:p>
    <w:p w:rsidR="00716456" w:rsidRPr="000845CD" w:rsidRDefault="00716456" w:rsidP="000845CD">
      <w:pPr>
        <w:pStyle w:val="Heading2"/>
        <w:numPr>
          <w:ilvl w:val="0"/>
          <w:numId w:val="0"/>
        </w:numPr>
        <w:ind w:left="720"/>
        <w:rPr>
          <w:rFonts w:cs="Times New Roman"/>
          <w:b w:val="0"/>
          <w:sz w:val="18"/>
        </w:rPr>
      </w:pPr>
    </w:p>
    <w:p w:rsidR="00716456" w:rsidRDefault="00716456" w:rsidP="007D68F0">
      <w:pPr>
        <w:pStyle w:val="NoSpacing"/>
        <w:rPr>
          <w:rFonts w:ascii="Tahoma" w:hAnsi="Tahoma"/>
          <w:sz w:val="18"/>
          <w:szCs w:val="20"/>
        </w:rPr>
      </w:pPr>
      <w:r w:rsidRPr="007D68F0">
        <w:rPr>
          <w:rFonts w:ascii="Tahoma" w:hAnsi="Tahoma"/>
          <w:sz w:val="18"/>
          <w:szCs w:val="20"/>
        </w:rPr>
        <w:t xml:space="preserve">Base </w:t>
      </w:r>
      <w:r>
        <w:rPr>
          <w:rFonts w:ascii="Tahoma" w:hAnsi="Tahoma"/>
          <w:sz w:val="18"/>
          <w:szCs w:val="20"/>
        </w:rPr>
        <w:t>unit is the unit in which items are stocked</w:t>
      </w:r>
      <w:r w:rsidRPr="007D68F0">
        <w:rPr>
          <w:rFonts w:ascii="Tahoma" w:hAnsi="Tahoma"/>
          <w:sz w:val="18"/>
          <w:szCs w:val="20"/>
        </w:rPr>
        <w:t>. The minimum unit how item is stocked.</w:t>
      </w:r>
      <w:r>
        <w:rPr>
          <w:rFonts w:ascii="Tahoma" w:hAnsi="Tahoma"/>
          <w:sz w:val="18"/>
          <w:szCs w:val="20"/>
        </w:rPr>
        <w:t xml:space="preserve"> Order minimum values are in Base UOM. All the conversion factors are w.r.t to base UOM. Base UOM information will be populated for every item from Content Director Catalog Master Load. There is only one Base UOM per item. </w:t>
      </w:r>
    </w:p>
    <w:p w:rsidR="00716456" w:rsidRDefault="00716456" w:rsidP="007D68F0">
      <w:pPr>
        <w:pStyle w:val="NoSpacing"/>
        <w:rPr>
          <w:rFonts w:ascii="Tahoma" w:hAnsi="Tahoma"/>
          <w:sz w:val="18"/>
          <w:szCs w:val="20"/>
        </w:rPr>
      </w:pPr>
    </w:p>
    <w:p w:rsidR="00716456" w:rsidRDefault="00716456" w:rsidP="007D68F0">
      <w:pPr>
        <w:pStyle w:val="NoSpacing"/>
        <w:rPr>
          <w:rFonts w:ascii="Tahoma" w:hAnsi="Tahoma"/>
          <w:sz w:val="18"/>
          <w:szCs w:val="20"/>
        </w:rPr>
      </w:pPr>
      <w:r>
        <w:rPr>
          <w:rFonts w:ascii="Tahoma" w:hAnsi="Tahoma"/>
          <w:sz w:val="18"/>
          <w:szCs w:val="20"/>
        </w:rPr>
        <w:t xml:space="preserve">Pricing UOM is the UOM in which the list price is stored in </w:t>
      </w:r>
      <w:smartTag w:uri="urn:schemas-microsoft-com:office:smarttags" w:element="City">
        <w:smartTag w:uri="urn:schemas-microsoft-com:office:smarttags" w:element="place">
          <w:r>
            <w:rPr>
              <w:rFonts w:ascii="Tahoma" w:hAnsi="Tahoma"/>
              <w:sz w:val="18"/>
              <w:szCs w:val="20"/>
            </w:rPr>
            <w:t>Sterling</w:t>
          </w:r>
        </w:smartTag>
      </w:smartTag>
      <w:r>
        <w:rPr>
          <w:rFonts w:ascii="Tahoma" w:hAnsi="Tahoma"/>
          <w:sz w:val="18"/>
          <w:szCs w:val="20"/>
        </w:rPr>
        <w:t xml:space="preserve">. </w:t>
      </w:r>
    </w:p>
    <w:p w:rsidR="00716456" w:rsidRDefault="00716456" w:rsidP="00313CCE"/>
    <w:p w:rsidR="00716456" w:rsidRDefault="00716456" w:rsidP="00F62ADC">
      <w:pPr>
        <w:pStyle w:val="Heading2"/>
        <w:numPr>
          <w:ilvl w:val="2"/>
          <w:numId w:val="13"/>
        </w:numPr>
        <w:rPr>
          <w:b w:val="0"/>
        </w:rPr>
      </w:pPr>
      <w:bookmarkStart w:id="12" w:name="_Toc264958977"/>
      <w:r>
        <w:t>EDI / B2B UOM Calculation</w:t>
      </w:r>
      <w:bookmarkEnd w:id="12"/>
      <w:r>
        <w:rPr>
          <w:b w:val="0"/>
        </w:rPr>
        <w:t xml:space="preserve"> </w:t>
      </w:r>
    </w:p>
    <w:p w:rsidR="00716456" w:rsidRDefault="00716456" w:rsidP="004A2E66"/>
    <w:p w:rsidR="00716456" w:rsidRDefault="00716456" w:rsidP="00413CA0">
      <w:pPr>
        <w:rPr>
          <w:b/>
        </w:rPr>
      </w:pPr>
      <w:r>
        <w:t>Some B2B Customers user 3 digit UOMs from the printed documents (</w:t>
      </w:r>
      <w:r w:rsidRPr="004A5DF5">
        <w:t>These documents are invoices, shipper and some contract reports</w:t>
      </w:r>
      <w:r>
        <w:t>) sent by Legacy and sent those UOMs during P&amp;A and Order Placement.</w:t>
      </w:r>
      <w:r w:rsidRPr="007B1D63">
        <w:rPr>
          <w:b/>
        </w:rPr>
        <w:t xml:space="preserve"> </w:t>
      </w:r>
    </w:p>
    <w:p w:rsidR="00716456" w:rsidRDefault="00716456" w:rsidP="00413CA0">
      <w:r w:rsidRPr="00EF4400">
        <w:rPr>
          <w:highlight w:val="yellow"/>
        </w:rPr>
        <w:t xml:space="preserve">If the customer has a 2 digit UOM then </w:t>
      </w:r>
      <w:smartTag w:uri="urn:schemas-microsoft-com:office:smarttags" w:element="place">
        <w:smartTag w:uri="urn:schemas-microsoft-com:office:smarttags" w:element="City">
          <w:r w:rsidRPr="00EF4400">
            <w:rPr>
              <w:highlight w:val="yellow"/>
            </w:rPr>
            <w:t>Sterling</w:t>
          </w:r>
        </w:smartTag>
      </w:smartTag>
      <w:r w:rsidRPr="00EF4400">
        <w:rPr>
          <w:highlight w:val="yellow"/>
        </w:rPr>
        <w:t xml:space="preserve"> will convert this to a 3 digit Legacy UOM using the Legacy UOM (that is valid UOM per item master) for the item conversion per the “xpedx Batch Feeds – Legacy UOM”.</w:t>
      </w:r>
      <w:r>
        <w:t xml:space="preserve">  </w:t>
      </w:r>
    </w:p>
    <w:p w:rsidR="00716456" w:rsidRDefault="00716456" w:rsidP="00413CA0"/>
    <w:p w:rsidR="00716456" w:rsidRPr="00B72634" w:rsidRDefault="00716456" w:rsidP="00413CA0">
      <w:pPr>
        <w:rPr>
          <w:highlight w:val="yellow"/>
        </w:rPr>
      </w:pPr>
      <w:r w:rsidRPr="00B72634">
        <w:rPr>
          <w:highlight w:val="yellow"/>
        </w:rPr>
        <w:t>Per the SDD (v1.4)</w:t>
      </w:r>
    </w:p>
    <w:p w:rsidR="00716456" w:rsidRPr="00B72634" w:rsidRDefault="00716456" w:rsidP="00413CA0">
      <w:pPr>
        <w:rPr>
          <w:highlight w:val="yellow"/>
        </w:rPr>
      </w:pPr>
    </w:p>
    <w:p w:rsidR="00716456" w:rsidRPr="00B72634" w:rsidRDefault="00716456" w:rsidP="00411727">
      <w:pPr>
        <w:rPr>
          <w:rFonts w:ascii="Helvetica" w:hAnsi="Helvetica"/>
          <w:highlight w:val="yellow"/>
        </w:rPr>
      </w:pPr>
      <w:r w:rsidRPr="00B72634">
        <w:rPr>
          <w:rFonts w:ascii="Helvetica" w:hAnsi="Helvetica"/>
          <w:highlight w:val="yellow"/>
        </w:rPr>
        <w:t>The processing of UOMs is done in the following order of priority on all orders and in the catalog (b2b and interactive):</w:t>
      </w:r>
    </w:p>
    <w:p w:rsidR="00716456" w:rsidRPr="00B72634" w:rsidRDefault="00716456" w:rsidP="00411727">
      <w:pPr>
        <w:rPr>
          <w:rFonts w:ascii="Helvetica" w:hAnsi="Helvetica"/>
          <w:highlight w:val="yellow"/>
        </w:rPr>
      </w:pPr>
    </w:p>
    <w:p w:rsidR="00716456" w:rsidRPr="00B72634" w:rsidRDefault="00716456" w:rsidP="00533C38">
      <w:pPr>
        <w:numPr>
          <w:ilvl w:val="0"/>
          <w:numId w:val="21"/>
        </w:numPr>
        <w:spacing w:after="120"/>
        <w:rPr>
          <w:rFonts w:ascii="Helvetica" w:hAnsi="Helvetica"/>
          <w:highlight w:val="yellow"/>
        </w:rPr>
      </w:pPr>
      <w:r w:rsidRPr="00B72634">
        <w:rPr>
          <w:rFonts w:ascii="Helvetica" w:hAnsi="Helvetica"/>
          <w:highlight w:val="yellow"/>
        </w:rPr>
        <w:t>If an item is present that has a Customer Contract UOM, it takes the highest precedence and is the only UOM in which the customer is allowed to order. These are passed onto the backend in Interface calls (e.g. P&amp;A, Order Placement) as is without converting to base units, since the Legacy is capable of handling them.</w:t>
      </w:r>
    </w:p>
    <w:p w:rsidR="00716456" w:rsidRPr="00B72634" w:rsidRDefault="00716456" w:rsidP="00533C38">
      <w:pPr>
        <w:numPr>
          <w:ilvl w:val="0"/>
          <w:numId w:val="21"/>
        </w:numPr>
        <w:spacing w:after="120"/>
        <w:rPr>
          <w:rFonts w:ascii="Helvetica" w:hAnsi="Helvetica"/>
          <w:highlight w:val="yellow"/>
        </w:rPr>
      </w:pPr>
      <w:r w:rsidRPr="00B72634">
        <w:rPr>
          <w:rFonts w:ascii="Helvetica" w:hAnsi="Helvetica"/>
          <w:highlight w:val="yellow"/>
        </w:rPr>
        <w:t>If an item is present that doesn’t have a Customer Contract UOM, but has a Customer-preferred UOM, the UOM is replaced with its corresponding xpedx UOM. The Legacy has no knowledge of the customer-preferred UOM.</w:t>
      </w:r>
    </w:p>
    <w:p w:rsidR="00716456" w:rsidRPr="00B72634" w:rsidRDefault="00716456" w:rsidP="00533C38">
      <w:pPr>
        <w:numPr>
          <w:ilvl w:val="0"/>
          <w:numId w:val="21"/>
        </w:numPr>
        <w:spacing w:after="120"/>
        <w:rPr>
          <w:rFonts w:ascii="Helvetica" w:hAnsi="Helvetica"/>
          <w:highlight w:val="yellow"/>
        </w:rPr>
      </w:pPr>
      <w:r w:rsidRPr="00B72634">
        <w:rPr>
          <w:rFonts w:ascii="Helvetica" w:hAnsi="Helvetica"/>
          <w:highlight w:val="yellow"/>
        </w:rPr>
        <w:t>If an item is present that has neither of the two preceding types of UOMs, use the xpedx UOMs as default.</w:t>
      </w:r>
    </w:p>
    <w:p w:rsidR="00716456" w:rsidRDefault="00716456" w:rsidP="00413CA0"/>
    <w:p w:rsidR="00716456" w:rsidRDefault="00716456" w:rsidP="00413CA0"/>
    <w:p w:rsidR="00716456" w:rsidRDefault="00716456" w:rsidP="00413CA0">
      <w:pPr>
        <w:rPr>
          <w:b/>
        </w:rPr>
      </w:pPr>
    </w:p>
    <w:p w:rsidR="00716456" w:rsidRDefault="00716456" w:rsidP="00413CA0">
      <w:pPr>
        <w:rPr>
          <w:b/>
        </w:rPr>
      </w:pPr>
    </w:p>
    <w:p w:rsidR="00716456" w:rsidRPr="007B1D63" w:rsidRDefault="00716456" w:rsidP="007B1D63"/>
    <w:p w:rsidR="00716456" w:rsidRPr="00B3595B" w:rsidRDefault="00716456" w:rsidP="00B3595B">
      <w:pPr>
        <w:ind w:left="360"/>
      </w:pPr>
    </w:p>
    <w:p w:rsidR="00716456" w:rsidRPr="006A5A21" w:rsidRDefault="00716456" w:rsidP="00F62ADC">
      <w:pPr>
        <w:pStyle w:val="Heading2"/>
        <w:numPr>
          <w:ilvl w:val="2"/>
          <w:numId w:val="13"/>
        </w:numPr>
      </w:pPr>
      <w:bookmarkStart w:id="13" w:name="_Toc264958978"/>
      <w:r>
        <w:t>Customer X ref and UOM Calculation</w:t>
      </w:r>
      <w:bookmarkEnd w:id="13"/>
    </w:p>
    <w:p w:rsidR="00716456" w:rsidRDefault="00716456" w:rsidP="00FE674D">
      <w:pPr>
        <w:pStyle w:val="Heading2"/>
        <w:numPr>
          <w:ilvl w:val="0"/>
          <w:numId w:val="0"/>
        </w:numPr>
        <w:ind w:left="720"/>
        <w:rPr>
          <w:rFonts w:cs="Times New Roman"/>
          <w:b w:val="0"/>
          <w:sz w:val="18"/>
          <w:highlight w:val="yellow"/>
        </w:rPr>
      </w:pPr>
    </w:p>
    <w:p w:rsidR="00716456" w:rsidRDefault="00716456" w:rsidP="00ED424C">
      <w:r w:rsidRPr="00ED424C">
        <w:t>There is a flag called exclusive on customer specific UOM in legacy, if checked only show this UOM for the item. If the flag is not checked than the customer will see all the available UOM plus this UOM. List of all the UOM will come from master data and customer specific will come from customer xref. Depending on the flag we will see do we need to do union or just show the specific UOM from cust xref file.</w:t>
      </w:r>
    </w:p>
    <w:p w:rsidR="00716456" w:rsidRDefault="00716456" w:rsidP="004A5DF5">
      <w:r>
        <w:t xml:space="preserve">There can be an exclusive customer UOM, if this is defined, only show the one UOM.  If a customer UOM is defined, but it isn’t flagged as exclusive, then union this with the other avail UOM’s are shown. </w:t>
      </w:r>
    </w:p>
    <w:p w:rsidR="00716456" w:rsidRDefault="00716456" w:rsidP="004A5DF5"/>
    <w:p w:rsidR="00716456" w:rsidRDefault="00716456" w:rsidP="004A5DF5">
      <w:r>
        <w:t>For example:</w:t>
      </w:r>
    </w:p>
    <w:p w:rsidR="00716456" w:rsidRDefault="00716456" w:rsidP="004A5DF5">
      <w:r>
        <w:t>Customer defined UOM for an item is EA (EACH). Other available UOM are CT, ST.</w:t>
      </w:r>
    </w:p>
    <w:p w:rsidR="00716456" w:rsidRDefault="00716456" w:rsidP="004A5DF5">
      <w:r>
        <w:t>If exclusive flag is checked then just show EA.</w:t>
      </w:r>
    </w:p>
    <w:p w:rsidR="00716456" w:rsidRDefault="00716456" w:rsidP="004A5DF5">
      <w:r>
        <w:t xml:space="preserve">If exclusive flag is not checked then show </w:t>
      </w:r>
      <w:smartTag w:uri="urn:schemas-microsoft-com:office:smarttags" w:element="City">
        <w:smartTag w:uri="urn:schemas-microsoft-com:office:smarttags" w:element="City">
          <w:r>
            <w:t>EA</w:t>
          </w:r>
        </w:smartTag>
        <w:r>
          <w:t xml:space="preserve">, </w:t>
        </w:r>
        <w:smartTag w:uri="urn:schemas-microsoft-com:office:smarttags" w:element="City">
          <w:r>
            <w:t>CT</w:t>
          </w:r>
        </w:smartTag>
      </w:smartTag>
      <w:r>
        <w:t xml:space="preserve"> and ST.</w:t>
      </w:r>
    </w:p>
    <w:p w:rsidR="00716456" w:rsidRDefault="00716456" w:rsidP="00313CCE"/>
    <w:p w:rsidR="00716456" w:rsidRDefault="00716456" w:rsidP="00313CCE"/>
    <w:p w:rsidR="00716456" w:rsidRDefault="00716456" w:rsidP="00313CCE"/>
    <w:p w:rsidR="00716456" w:rsidRPr="006F5BEE" w:rsidRDefault="00716456" w:rsidP="00F62ADC">
      <w:pPr>
        <w:pStyle w:val="Heading2"/>
        <w:numPr>
          <w:ilvl w:val="2"/>
          <w:numId w:val="13"/>
        </w:numPr>
      </w:pPr>
      <w:bookmarkStart w:id="14" w:name="_Toc264958979"/>
      <w:r>
        <w:t>Order Multiple UOM Calculation</w:t>
      </w:r>
      <w:bookmarkEnd w:id="14"/>
    </w:p>
    <w:p w:rsidR="00716456" w:rsidRDefault="00716456" w:rsidP="00313CCE">
      <w:r>
        <w:t>There is a flag in the customer profile which is called ‘Use order multiple’. If the flag is checked, we check the order multiple value from the item division file (if one present), otherwise we read the order multiple from the catalog load. If the order multiple is available at the division item batch feed, we will use that order multiple, if not we will look at the order multiple value for the item feed from content director. Once we have read it we pick the UOM which is the closet to the order minimum value from the list of ordering UOM and set it as default value. Populating the UOM dropdown with the correct UOM values will not be dependent on the P&amp;A call for Next Gen.</w:t>
      </w:r>
    </w:p>
    <w:p w:rsidR="00716456" w:rsidRDefault="00716456" w:rsidP="00313CCE">
      <w:pPr>
        <w:rPr>
          <w:rFonts w:cs="Tahoma"/>
          <w:color w:val="339966"/>
        </w:rPr>
      </w:pPr>
    </w:p>
    <w:p w:rsidR="00716456" w:rsidRDefault="00716456" w:rsidP="00F240BE">
      <w:r>
        <w:t>For example:</w:t>
      </w:r>
    </w:p>
    <w:p w:rsidR="00716456" w:rsidRDefault="00716456" w:rsidP="00F240BE">
      <w:r>
        <w:t>Ordering UOM for an item is PK (PACK (500)) and CA (CARTON (1000)). And the base UOM is ST (SHEET). If the order multiple is 500ST. Then according to Ankit, the default UOM will be the closest unit of measure to the order multiple value. So, in this case the default UOM value is PK.</w:t>
      </w:r>
    </w:p>
    <w:p w:rsidR="00716456" w:rsidRDefault="00716456" w:rsidP="00313CCE">
      <w:pPr>
        <w:rPr>
          <w:rFonts w:cs="Tahoma"/>
          <w:color w:val="339966"/>
        </w:rPr>
      </w:pPr>
    </w:p>
    <w:p w:rsidR="00716456" w:rsidRPr="004A2A4A" w:rsidRDefault="00716456" w:rsidP="00313CCE">
      <w:r w:rsidRPr="004A2A4A">
        <w:t>Another scenario for setting the default UOM value based on the above example could be:</w:t>
      </w:r>
    </w:p>
    <w:p w:rsidR="00716456" w:rsidRPr="004A2A4A" w:rsidRDefault="00716456" w:rsidP="00313CCE">
      <w:r w:rsidRPr="004A2A4A">
        <w:t>Customer has a contract UOM lets say BD (BUNDLE). Even if the ‘use order multiple’ flag is checked, the contract UOM will take precedence and will be set as the default value in the drop down.</w:t>
      </w:r>
    </w:p>
    <w:p w:rsidR="00716456" w:rsidRPr="004A2A4A" w:rsidRDefault="00716456" w:rsidP="00313CCE"/>
    <w:p w:rsidR="00716456" w:rsidRPr="004A2A4A" w:rsidRDefault="00716456" w:rsidP="00313CCE">
      <w:r w:rsidRPr="004A2A4A">
        <w:t>If none of the defaults can be derived: Let’s say the flag is not checked and there is no customer contract UOM, in that case, base UOM is going to be the default value in the list.</w:t>
      </w:r>
    </w:p>
    <w:p w:rsidR="00716456" w:rsidRDefault="00716456" w:rsidP="00313CCE">
      <w:pPr>
        <w:rPr>
          <w:rFonts w:cs="Tahoma"/>
          <w:color w:val="339966"/>
        </w:rPr>
      </w:pPr>
    </w:p>
    <w:p w:rsidR="00716456" w:rsidRPr="00854726" w:rsidRDefault="00716456" w:rsidP="00313CCE">
      <w:r w:rsidRPr="00854726">
        <w:t>We will also check for the requested qty that should be a multiple of the order multiple values, in the above example</w:t>
      </w:r>
      <w:r>
        <w:t>s</w:t>
      </w:r>
      <w:r w:rsidRPr="00854726">
        <w:t xml:space="preserve"> the requested qty has to be always a multiple of 500 SHEETS. If not we will show an error to the user asking them to correct he qty so that it is a multiple of the order multiple value.</w:t>
      </w:r>
    </w:p>
    <w:p w:rsidR="00716456" w:rsidRDefault="00716456" w:rsidP="00E16A2C"/>
    <w:p w:rsidR="00716456" w:rsidRDefault="00716456" w:rsidP="00F62ADC">
      <w:pPr>
        <w:pStyle w:val="Heading2"/>
        <w:numPr>
          <w:ilvl w:val="2"/>
          <w:numId w:val="13"/>
        </w:numPr>
      </w:pPr>
      <w:bookmarkStart w:id="15" w:name="_Toc264958980"/>
      <w:r>
        <w:t>Customer UOM Preferred Table</w:t>
      </w:r>
      <w:bookmarkEnd w:id="15"/>
    </w:p>
    <w:p w:rsidR="00716456" w:rsidRDefault="00716456" w:rsidP="001103F5">
      <w:r>
        <w:t xml:space="preserve">This is a table which is managed for customer preferred UOM. This table is going to be used only to show what labels the customer prefers to see for a given xpedx UOM. For all integration and site functionality purposes the xpedx UOM is going to be used. This table data will not be managed through a screen in Sterling, it will be </w:t>
      </w:r>
      <w:r w:rsidRPr="009E0E6A">
        <w:rPr>
          <w:highlight w:val="yellow"/>
        </w:rPr>
        <w:t>an initial and on request</w:t>
      </w:r>
      <w:r>
        <w:t xml:space="preserve"> data load activity. </w:t>
      </w:r>
    </w:p>
    <w:p w:rsidR="00716456" w:rsidRDefault="00716456" w:rsidP="001103F5"/>
    <w:p w:rsidR="00716456" w:rsidRDefault="00716456" w:rsidP="001103F5"/>
    <w:p w:rsidR="00716456" w:rsidRDefault="00716456" w:rsidP="001103F5"/>
    <w:p w:rsidR="00716456" w:rsidRDefault="00716456" w:rsidP="001103F5">
      <w:r>
        <w:t>Here is the logic to use the table with a example:</w:t>
      </w:r>
    </w:p>
    <w:p w:rsidR="00716456" w:rsidRDefault="00716456" w:rsidP="001103F5"/>
    <w:p w:rsidR="00716456" w:rsidRDefault="00716456" w:rsidP="001103F5"/>
    <w:p w:rsidR="00716456" w:rsidRDefault="00716456" w:rsidP="001103F5"/>
    <w:p w:rsidR="00716456" w:rsidRPr="006046A5" w:rsidRDefault="00716456" w:rsidP="006046A5">
      <w:r>
        <w:t>Customer preferred UOM table:</w:t>
      </w:r>
    </w:p>
    <w:tbl>
      <w:tblPr>
        <w:tblW w:w="5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74"/>
        <w:gridCol w:w="1350"/>
        <w:gridCol w:w="914"/>
        <w:gridCol w:w="990"/>
        <w:gridCol w:w="1260"/>
      </w:tblGrid>
      <w:tr w:rsidR="00716456" w:rsidRPr="00F962B5" w:rsidTr="007154EC">
        <w:trPr>
          <w:trHeight w:val="593"/>
        </w:trPr>
        <w:tc>
          <w:tcPr>
            <w:tcW w:w="1174" w:type="dxa"/>
          </w:tcPr>
          <w:p w:rsidR="00716456" w:rsidRPr="005411A2" w:rsidRDefault="00716456" w:rsidP="00DE0451">
            <w:pPr>
              <w:pStyle w:val="DefaultText"/>
              <w:jc w:val="center"/>
              <w:rPr>
                <w:b/>
                <w:szCs w:val="22"/>
              </w:rPr>
            </w:pPr>
            <w:r w:rsidRPr="005411A2">
              <w:rPr>
                <w:b/>
                <w:sz w:val="22"/>
                <w:szCs w:val="22"/>
              </w:rPr>
              <w:t>Customer UOM</w:t>
            </w:r>
          </w:p>
        </w:tc>
        <w:tc>
          <w:tcPr>
            <w:tcW w:w="1350" w:type="dxa"/>
          </w:tcPr>
          <w:p w:rsidR="00716456" w:rsidRPr="00F962B5" w:rsidRDefault="00716456" w:rsidP="00DE0451">
            <w:pPr>
              <w:pStyle w:val="DefaultText"/>
              <w:jc w:val="center"/>
              <w:rPr>
                <w:szCs w:val="22"/>
              </w:rPr>
            </w:pPr>
            <w:r w:rsidRPr="00F962B5">
              <w:rPr>
                <w:sz w:val="22"/>
                <w:szCs w:val="22"/>
              </w:rPr>
              <w:t>Master Customer #</w:t>
            </w:r>
          </w:p>
        </w:tc>
        <w:tc>
          <w:tcPr>
            <w:tcW w:w="914" w:type="dxa"/>
          </w:tcPr>
          <w:p w:rsidR="00716456" w:rsidRPr="00F962B5" w:rsidRDefault="00716456" w:rsidP="00DE0451">
            <w:pPr>
              <w:pStyle w:val="DefaultText"/>
              <w:jc w:val="center"/>
              <w:rPr>
                <w:szCs w:val="22"/>
              </w:rPr>
            </w:pPr>
            <w:r>
              <w:rPr>
                <w:sz w:val="22"/>
                <w:szCs w:val="22"/>
              </w:rPr>
              <w:t xml:space="preserve">Legacy </w:t>
            </w:r>
            <w:r w:rsidRPr="00F962B5">
              <w:rPr>
                <w:sz w:val="22"/>
                <w:szCs w:val="22"/>
              </w:rPr>
              <w:t>Item #</w:t>
            </w:r>
          </w:p>
        </w:tc>
        <w:tc>
          <w:tcPr>
            <w:tcW w:w="990" w:type="dxa"/>
          </w:tcPr>
          <w:p w:rsidR="00716456" w:rsidRPr="005411A2" w:rsidRDefault="00716456" w:rsidP="00DE0451">
            <w:pPr>
              <w:pStyle w:val="DefaultText"/>
              <w:jc w:val="center"/>
              <w:rPr>
                <w:b/>
                <w:szCs w:val="22"/>
              </w:rPr>
            </w:pPr>
            <w:r w:rsidRPr="005411A2">
              <w:rPr>
                <w:b/>
                <w:sz w:val="22"/>
                <w:szCs w:val="22"/>
              </w:rPr>
              <w:t>Legacy UOM</w:t>
            </w:r>
          </w:p>
        </w:tc>
        <w:tc>
          <w:tcPr>
            <w:tcW w:w="1260" w:type="dxa"/>
          </w:tcPr>
          <w:p w:rsidR="00716456" w:rsidRPr="005411A2" w:rsidRDefault="00716456" w:rsidP="00DE0451">
            <w:pPr>
              <w:pStyle w:val="DefaultText"/>
              <w:jc w:val="center"/>
              <w:rPr>
                <w:b/>
                <w:szCs w:val="22"/>
              </w:rPr>
            </w:pPr>
            <w:r>
              <w:rPr>
                <w:b/>
                <w:sz w:val="22"/>
                <w:szCs w:val="22"/>
              </w:rPr>
              <w:t>UOM Desc</w:t>
            </w:r>
          </w:p>
        </w:tc>
      </w:tr>
      <w:tr w:rsidR="00716456" w:rsidRPr="00F962B5" w:rsidTr="007154EC">
        <w:trPr>
          <w:trHeight w:val="593"/>
        </w:trPr>
        <w:tc>
          <w:tcPr>
            <w:tcW w:w="1174" w:type="dxa"/>
          </w:tcPr>
          <w:p w:rsidR="00716456" w:rsidRPr="00F962B5" w:rsidRDefault="00716456" w:rsidP="00DE0451">
            <w:pPr>
              <w:pStyle w:val="DefaultText"/>
              <w:jc w:val="center"/>
              <w:rPr>
                <w:szCs w:val="22"/>
              </w:rPr>
            </w:pPr>
            <w:r w:rsidRPr="00F962B5">
              <w:rPr>
                <w:sz w:val="22"/>
                <w:szCs w:val="22"/>
              </w:rPr>
              <w:t>EA</w:t>
            </w:r>
          </w:p>
        </w:tc>
        <w:tc>
          <w:tcPr>
            <w:tcW w:w="1350" w:type="dxa"/>
          </w:tcPr>
          <w:p w:rsidR="00716456" w:rsidRPr="00F962B5" w:rsidRDefault="00716456" w:rsidP="00DE0451">
            <w:pPr>
              <w:pStyle w:val="DefaultText"/>
              <w:jc w:val="center"/>
              <w:rPr>
                <w:szCs w:val="22"/>
              </w:rPr>
            </w:pPr>
            <w:r w:rsidRPr="00F962B5">
              <w:rPr>
                <w:sz w:val="22"/>
                <w:szCs w:val="22"/>
              </w:rPr>
              <w:t>123456</w:t>
            </w:r>
          </w:p>
        </w:tc>
        <w:tc>
          <w:tcPr>
            <w:tcW w:w="914" w:type="dxa"/>
          </w:tcPr>
          <w:p w:rsidR="00716456" w:rsidRPr="00F962B5" w:rsidRDefault="00716456" w:rsidP="00DE0451">
            <w:pPr>
              <w:pStyle w:val="DefaultText"/>
              <w:jc w:val="center"/>
              <w:rPr>
                <w:szCs w:val="22"/>
              </w:rPr>
            </w:pPr>
          </w:p>
        </w:tc>
        <w:tc>
          <w:tcPr>
            <w:tcW w:w="990" w:type="dxa"/>
          </w:tcPr>
          <w:p w:rsidR="00716456" w:rsidRPr="00F962B5" w:rsidRDefault="00716456" w:rsidP="00DE0451">
            <w:pPr>
              <w:pStyle w:val="DefaultText"/>
              <w:jc w:val="center"/>
              <w:rPr>
                <w:szCs w:val="22"/>
              </w:rPr>
            </w:pPr>
            <w:r>
              <w:rPr>
                <w:sz w:val="22"/>
                <w:szCs w:val="22"/>
              </w:rPr>
              <w:t>EA</w:t>
            </w:r>
          </w:p>
        </w:tc>
        <w:tc>
          <w:tcPr>
            <w:tcW w:w="1260" w:type="dxa"/>
          </w:tcPr>
          <w:p w:rsidR="00716456" w:rsidRDefault="00716456" w:rsidP="00DE0451">
            <w:pPr>
              <w:pStyle w:val="DefaultText"/>
              <w:jc w:val="center"/>
              <w:rPr>
                <w:szCs w:val="22"/>
              </w:rPr>
            </w:pPr>
            <w:r>
              <w:rPr>
                <w:sz w:val="22"/>
                <w:szCs w:val="22"/>
              </w:rPr>
              <w:t>EACH</w:t>
            </w:r>
          </w:p>
        </w:tc>
      </w:tr>
      <w:tr w:rsidR="00716456" w:rsidRPr="00F962B5" w:rsidTr="007154EC">
        <w:trPr>
          <w:trHeight w:val="593"/>
        </w:trPr>
        <w:tc>
          <w:tcPr>
            <w:tcW w:w="1174" w:type="dxa"/>
          </w:tcPr>
          <w:p w:rsidR="00716456" w:rsidRPr="00F962B5" w:rsidRDefault="00716456" w:rsidP="00DE0451">
            <w:pPr>
              <w:pStyle w:val="DefaultText"/>
              <w:jc w:val="center"/>
              <w:rPr>
                <w:szCs w:val="22"/>
              </w:rPr>
            </w:pPr>
            <w:r>
              <w:rPr>
                <w:sz w:val="22"/>
                <w:szCs w:val="22"/>
              </w:rPr>
              <w:t>EA</w:t>
            </w:r>
          </w:p>
        </w:tc>
        <w:tc>
          <w:tcPr>
            <w:tcW w:w="1350" w:type="dxa"/>
          </w:tcPr>
          <w:p w:rsidR="00716456" w:rsidRPr="00F962B5" w:rsidRDefault="00716456" w:rsidP="00DE0451">
            <w:pPr>
              <w:pStyle w:val="DefaultText"/>
              <w:jc w:val="center"/>
              <w:rPr>
                <w:szCs w:val="22"/>
              </w:rPr>
            </w:pPr>
            <w:r>
              <w:rPr>
                <w:sz w:val="22"/>
                <w:szCs w:val="22"/>
              </w:rPr>
              <w:t>123456</w:t>
            </w:r>
          </w:p>
        </w:tc>
        <w:tc>
          <w:tcPr>
            <w:tcW w:w="914" w:type="dxa"/>
          </w:tcPr>
          <w:p w:rsidR="00716456" w:rsidRPr="00F962B5" w:rsidRDefault="00716456" w:rsidP="00DE0451">
            <w:pPr>
              <w:pStyle w:val="DefaultText"/>
              <w:jc w:val="center"/>
              <w:rPr>
                <w:szCs w:val="22"/>
              </w:rPr>
            </w:pPr>
            <w:r>
              <w:rPr>
                <w:sz w:val="22"/>
                <w:szCs w:val="22"/>
              </w:rPr>
              <w:t>12345</w:t>
            </w:r>
          </w:p>
        </w:tc>
        <w:tc>
          <w:tcPr>
            <w:tcW w:w="990" w:type="dxa"/>
          </w:tcPr>
          <w:p w:rsidR="00716456" w:rsidRDefault="00716456" w:rsidP="00DE0451">
            <w:pPr>
              <w:pStyle w:val="DefaultText"/>
              <w:jc w:val="center"/>
              <w:rPr>
                <w:szCs w:val="22"/>
              </w:rPr>
            </w:pPr>
            <w:r>
              <w:rPr>
                <w:sz w:val="22"/>
                <w:szCs w:val="22"/>
              </w:rPr>
              <w:t>EA</w:t>
            </w:r>
          </w:p>
        </w:tc>
        <w:tc>
          <w:tcPr>
            <w:tcW w:w="1260" w:type="dxa"/>
          </w:tcPr>
          <w:p w:rsidR="00716456" w:rsidRDefault="00716456" w:rsidP="00DE0451">
            <w:pPr>
              <w:pStyle w:val="DefaultText"/>
              <w:jc w:val="center"/>
              <w:rPr>
                <w:szCs w:val="22"/>
              </w:rPr>
            </w:pPr>
            <w:r>
              <w:rPr>
                <w:sz w:val="22"/>
                <w:szCs w:val="22"/>
              </w:rPr>
              <w:t>EACH</w:t>
            </w:r>
          </w:p>
        </w:tc>
      </w:tr>
      <w:tr w:rsidR="00716456" w:rsidRPr="00F962B5" w:rsidTr="007154EC">
        <w:trPr>
          <w:trHeight w:val="593"/>
        </w:trPr>
        <w:tc>
          <w:tcPr>
            <w:tcW w:w="1174" w:type="dxa"/>
          </w:tcPr>
          <w:p w:rsidR="00716456" w:rsidRPr="00F962B5" w:rsidRDefault="00716456" w:rsidP="00DE0451">
            <w:pPr>
              <w:pStyle w:val="DefaultText"/>
              <w:jc w:val="center"/>
              <w:rPr>
                <w:szCs w:val="22"/>
              </w:rPr>
            </w:pPr>
            <w:r>
              <w:rPr>
                <w:sz w:val="22"/>
                <w:szCs w:val="22"/>
              </w:rPr>
              <w:t>DZ</w:t>
            </w:r>
          </w:p>
        </w:tc>
        <w:tc>
          <w:tcPr>
            <w:tcW w:w="1350" w:type="dxa"/>
          </w:tcPr>
          <w:p w:rsidR="00716456" w:rsidRPr="00F962B5" w:rsidRDefault="00716456" w:rsidP="00DE0451">
            <w:pPr>
              <w:pStyle w:val="DefaultText"/>
              <w:jc w:val="center"/>
              <w:rPr>
                <w:szCs w:val="22"/>
              </w:rPr>
            </w:pPr>
            <w:r w:rsidRPr="00F962B5">
              <w:rPr>
                <w:sz w:val="22"/>
                <w:szCs w:val="22"/>
              </w:rPr>
              <w:t>234567</w:t>
            </w:r>
          </w:p>
        </w:tc>
        <w:tc>
          <w:tcPr>
            <w:tcW w:w="914" w:type="dxa"/>
          </w:tcPr>
          <w:p w:rsidR="00716456" w:rsidRPr="00F962B5" w:rsidRDefault="00716456" w:rsidP="00DE0451">
            <w:pPr>
              <w:pStyle w:val="DefaultText"/>
              <w:jc w:val="center"/>
              <w:rPr>
                <w:szCs w:val="22"/>
              </w:rPr>
            </w:pPr>
            <w:r w:rsidRPr="00F962B5">
              <w:rPr>
                <w:sz w:val="22"/>
                <w:szCs w:val="22"/>
              </w:rPr>
              <w:t>23456</w:t>
            </w:r>
          </w:p>
        </w:tc>
        <w:tc>
          <w:tcPr>
            <w:tcW w:w="990" w:type="dxa"/>
          </w:tcPr>
          <w:p w:rsidR="00716456" w:rsidRPr="00F962B5" w:rsidRDefault="00716456" w:rsidP="00DE0451">
            <w:pPr>
              <w:pStyle w:val="DefaultText"/>
              <w:jc w:val="center"/>
              <w:rPr>
                <w:szCs w:val="22"/>
              </w:rPr>
            </w:pPr>
            <w:r>
              <w:rPr>
                <w:sz w:val="22"/>
                <w:szCs w:val="22"/>
              </w:rPr>
              <w:t>PK</w:t>
            </w:r>
          </w:p>
        </w:tc>
        <w:tc>
          <w:tcPr>
            <w:tcW w:w="1260" w:type="dxa"/>
          </w:tcPr>
          <w:p w:rsidR="00716456" w:rsidRDefault="00716456" w:rsidP="00DE0451">
            <w:pPr>
              <w:pStyle w:val="DefaultText"/>
              <w:jc w:val="center"/>
              <w:rPr>
                <w:szCs w:val="22"/>
              </w:rPr>
            </w:pPr>
            <w:r>
              <w:rPr>
                <w:sz w:val="22"/>
                <w:szCs w:val="22"/>
              </w:rPr>
              <w:t>DOZEN</w:t>
            </w:r>
          </w:p>
        </w:tc>
      </w:tr>
      <w:tr w:rsidR="00716456" w:rsidRPr="00F962B5" w:rsidTr="007154EC">
        <w:trPr>
          <w:trHeight w:val="593"/>
        </w:trPr>
        <w:tc>
          <w:tcPr>
            <w:tcW w:w="1174" w:type="dxa"/>
          </w:tcPr>
          <w:p w:rsidR="00716456" w:rsidRDefault="00716456" w:rsidP="00DE0451">
            <w:pPr>
              <w:pStyle w:val="DefaultText"/>
              <w:jc w:val="center"/>
              <w:rPr>
                <w:szCs w:val="22"/>
              </w:rPr>
            </w:pPr>
            <w:r>
              <w:rPr>
                <w:sz w:val="22"/>
                <w:szCs w:val="22"/>
              </w:rPr>
              <w:t>CT</w:t>
            </w:r>
          </w:p>
        </w:tc>
        <w:tc>
          <w:tcPr>
            <w:tcW w:w="1350" w:type="dxa"/>
          </w:tcPr>
          <w:p w:rsidR="00716456" w:rsidRPr="00F962B5" w:rsidRDefault="00716456" w:rsidP="00DE0451">
            <w:pPr>
              <w:pStyle w:val="DefaultText"/>
              <w:jc w:val="center"/>
              <w:rPr>
                <w:szCs w:val="22"/>
              </w:rPr>
            </w:pPr>
            <w:r>
              <w:rPr>
                <w:sz w:val="22"/>
                <w:szCs w:val="22"/>
              </w:rPr>
              <w:t>234567</w:t>
            </w:r>
          </w:p>
        </w:tc>
        <w:tc>
          <w:tcPr>
            <w:tcW w:w="914" w:type="dxa"/>
          </w:tcPr>
          <w:p w:rsidR="00716456" w:rsidRPr="00F962B5" w:rsidRDefault="00716456" w:rsidP="00DE0451">
            <w:pPr>
              <w:pStyle w:val="DefaultText"/>
              <w:jc w:val="center"/>
              <w:rPr>
                <w:szCs w:val="22"/>
              </w:rPr>
            </w:pPr>
            <w:r>
              <w:rPr>
                <w:sz w:val="22"/>
                <w:szCs w:val="22"/>
              </w:rPr>
              <w:t>23456</w:t>
            </w:r>
          </w:p>
        </w:tc>
        <w:tc>
          <w:tcPr>
            <w:tcW w:w="990" w:type="dxa"/>
          </w:tcPr>
          <w:p w:rsidR="00716456" w:rsidRDefault="00716456" w:rsidP="00DE0451">
            <w:pPr>
              <w:pStyle w:val="DefaultText"/>
              <w:jc w:val="center"/>
              <w:rPr>
                <w:szCs w:val="22"/>
              </w:rPr>
            </w:pPr>
            <w:r>
              <w:rPr>
                <w:sz w:val="22"/>
                <w:szCs w:val="22"/>
              </w:rPr>
              <w:t>SH</w:t>
            </w:r>
          </w:p>
        </w:tc>
        <w:tc>
          <w:tcPr>
            <w:tcW w:w="1260" w:type="dxa"/>
          </w:tcPr>
          <w:p w:rsidR="00716456" w:rsidRDefault="00716456" w:rsidP="00DE0451">
            <w:pPr>
              <w:pStyle w:val="DefaultText"/>
              <w:jc w:val="center"/>
              <w:rPr>
                <w:szCs w:val="22"/>
              </w:rPr>
            </w:pPr>
            <w:r>
              <w:rPr>
                <w:sz w:val="22"/>
                <w:szCs w:val="22"/>
              </w:rPr>
              <w:t>CARTON</w:t>
            </w:r>
          </w:p>
        </w:tc>
      </w:tr>
    </w:tbl>
    <w:p w:rsidR="00716456" w:rsidRDefault="00716456" w:rsidP="006046A5"/>
    <w:p w:rsidR="00716456" w:rsidRDefault="00716456" w:rsidP="006046A5">
      <w:r>
        <w:t>Let’s say Customer # 234567 is shopping on the web for item # 23456.</w:t>
      </w:r>
    </w:p>
    <w:p w:rsidR="00716456" w:rsidRDefault="00716456" w:rsidP="006046A5"/>
    <w:p w:rsidR="00716456" w:rsidRDefault="00716456" w:rsidP="006046A5">
      <w:r>
        <w:t xml:space="preserve">Item # 23456 has the following Legacy UOMs (Ordering UOMs) </w:t>
      </w:r>
    </w:p>
    <w:p w:rsidR="00716456" w:rsidRDefault="00716456" w:rsidP="006046A5"/>
    <w:tbl>
      <w:tblPr>
        <w:tblW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74"/>
        <w:gridCol w:w="810"/>
        <w:gridCol w:w="1274"/>
      </w:tblGrid>
      <w:tr w:rsidR="00716456" w:rsidRPr="00F962B5" w:rsidTr="00DE0451">
        <w:trPr>
          <w:trHeight w:val="593"/>
        </w:trPr>
        <w:tc>
          <w:tcPr>
            <w:tcW w:w="1174" w:type="dxa"/>
          </w:tcPr>
          <w:p w:rsidR="00716456" w:rsidRPr="005411A2" w:rsidRDefault="00716456" w:rsidP="00DE0451">
            <w:pPr>
              <w:pStyle w:val="DefaultText"/>
              <w:jc w:val="center"/>
              <w:rPr>
                <w:b/>
                <w:szCs w:val="22"/>
              </w:rPr>
            </w:pPr>
            <w:r>
              <w:rPr>
                <w:b/>
                <w:sz w:val="22"/>
                <w:szCs w:val="22"/>
              </w:rPr>
              <w:t>Legacy UOM</w:t>
            </w:r>
          </w:p>
        </w:tc>
        <w:tc>
          <w:tcPr>
            <w:tcW w:w="810" w:type="dxa"/>
          </w:tcPr>
          <w:p w:rsidR="00716456" w:rsidRPr="00F962B5" w:rsidRDefault="00716456" w:rsidP="00DE0451">
            <w:pPr>
              <w:pStyle w:val="DefaultText"/>
              <w:jc w:val="center"/>
              <w:rPr>
                <w:szCs w:val="22"/>
              </w:rPr>
            </w:pPr>
            <w:r w:rsidRPr="00F962B5">
              <w:rPr>
                <w:sz w:val="22"/>
                <w:szCs w:val="22"/>
              </w:rPr>
              <w:t>Item #</w:t>
            </w:r>
          </w:p>
        </w:tc>
        <w:tc>
          <w:tcPr>
            <w:tcW w:w="1274" w:type="dxa"/>
          </w:tcPr>
          <w:p w:rsidR="00716456" w:rsidRPr="005411A2" w:rsidRDefault="00716456" w:rsidP="00DE0451">
            <w:pPr>
              <w:pStyle w:val="DefaultText"/>
              <w:jc w:val="center"/>
              <w:rPr>
                <w:b/>
                <w:szCs w:val="22"/>
              </w:rPr>
            </w:pPr>
            <w:r>
              <w:rPr>
                <w:b/>
                <w:sz w:val="22"/>
                <w:szCs w:val="22"/>
              </w:rPr>
              <w:t>UOM Desc</w:t>
            </w:r>
          </w:p>
        </w:tc>
      </w:tr>
      <w:tr w:rsidR="00716456" w:rsidRPr="00F962B5" w:rsidTr="00DE0451">
        <w:trPr>
          <w:trHeight w:val="593"/>
        </w:trPr>
        <w:tc>
          <w:tcPr>
            <w:tcW w:w="1174" w:type="dxa"/>
          </w:tcPr>
          <w:p w:rsidR="00716456" w:rsidRPr="00F962B5" w:rsidRDefault="00716456" w:rsidP="00DE0451">
            <w:pPr>
              <w:pStyle w:val="DefaultText"/>
              <w:jc w:val="center"/>
              <w:rPr>
                <w:szCs w:val="22"/>
              </w:rPr>
            </w:pPr>
            <w:r>
              <w:rPr>
                <w:sz w:val="22"/>
                <w:szCs w:val="22"/>
              </w:rPr>
              <w:t>SH</w:t>
            </w:r>
          </w:p>
        </w:tc>
        <w:tc>
          <w:tcPr>
            <w:tcW w:w="810" w:type="dxa"/>
          </w:tcPr>
          <w:p w:rsidR="00716456" w:rsidRPr="00F962B5" w:rsidRDefault="00716456" w:rsidP="00DE0451">
            <w:pPr>
              <w:pStyle w:val="DefaultText"/>
              <w:jc w:val="center"/>
              <w:rPr>
                <w:szCs w:val="22"/>
              </w:rPr>
            </w:pPr>
            <w:r w:rsidRPr="00F962B5">
              <w:rPr>
                <w:sz w:val="22"/>
                <w:szCs w:val="22"/>
              </w:rPr>
              <w:t>23456</w:t>
            </w:r>
          </w:p>
        </w:tc>
        <w:tc>
          <w:tcPr>
            <w:tcW w:w="1274" w:type="dxa"/>
          </w:tcPr>
          <w:p w:rsidR="00716456" w:rsidRDefault="00716456" w:rsidP="00DE0451">
            <w:pPr>
              <w:pStyle w:val="DefaultText"/>
              <w:jc w:val="center"/>
              <w:rPr>
                <w:szCs w:val="22"/>
              </w:rPr>
            </w:pPr>
            <w:r>
              <w:rPr>
                <w:sz w:val="22"/>
                <w:szCs w:val="22"/>
              </w:rPr>
              <w:t>SHEET</w:t>
            </w:r>
          </w:p>
        </w:tc>
      </w:tr>
      <w:tr w:rsidR="00716456" w:rsidRPr="00F962B5" w:rsidTr="00DE0451">
        <w:trPr>
          <w:trHeight w:val="593"/>
        </w:trPr>
        <w:tc>
          <w:tcPr>
            <w:tcW w:w="1174" w:type="dxa"/>
          </w:tcPr>
          <w:p w:rsidR="00716456" w:rsidRPr="00F962B5" w:rsidRDefault="00716456" w:rsidP="00DE0451">
            <w:pPr>
              <w:pStyle w:val="DefaultText"/>
              <w:jc w:val="center"/>
              <w:rPr>
                <w:szCs w:val="22"/>
              </w:rPr>
            </w:pPr>
            <w:r>
              <w:rPr>
                <w:sz w:val="22"/>
                <w:szCs w:val="22"/>
              </w:rPr>
              <w:t>PK</w:t>
            </w:r>
          </w:p>
        </w:tc>
        <w:tc>
          <w:tcPr>
            <w:tcW w:w="810" w:type="dxa"/>
          </w:tcPr>
          <w:p w:rsidR="00716456" w:rsidRPr="00F962B5" w:rsidRDefault="00716456" w:rsidP="00DE0451">
            <w:pPr>
              <w:pStyle w:val="DefaultText"/>
              <w:jc w:val="center"/>
              <w:rPr>
                <w:szCs w:val="22"/>
              </w:rPr>
            </w:pPr>
            <w:r w:rsidRPr="00F962B5">
              <w:rPr>
                <w:sz w:val="22"/>
                <w:szCs w:val="22"/>
              </w:rPr>
              <w:t>23456</w:t>
            </w:r>
          </w:p>
        </w:tc>
        <w:tc>
          <w:tcPr>
            <w:tcW w:w="1274" w:type="dxa"/>
          </w:tcPr>
          <w:p w:rsidR="00716456" w:rsidRDefault="00716456" w:rsidP="00DE0451">
            <w:pPr>
              <w:pStyle w:val="DefaultText"/>
              <w:jc w:val="center"/>
              <w:rPr>
                <w:szCs w:val="22"/>
              </w:rPr>
            </w:pPr>
            <w:r>
              <w:rPr>
                <w:sz w:val="22"/>
                <w:szCs w:val="22"/>
              </w:rPr>
              <w:t>PACKAGE</w:t>
            </w:r>
          </w:p>
        </w:tc>
      </w:tr>
      <w:tr w:rsidR="00716456" w:rsidRPr="00F962B5" w:rsidTr="00DE0451">
        <w:trPr>
          <w:trHeight w:val="593"/>
        </w:trPr>
        <w:tc>
          <w:tcPr>
            <w:tcW w:w="1174" w:type="dxa"/>
          </w:tcPr>
          <w:p w:rsidR="00716456" w:rsidRPr="00F962B5" w:rsidRDefault="00716456" w:rsidP="00DE0451">
            <w:pPr>
              <w:pStyle w:val="DefaultText"/>
              <w:jc w:val="center"/>
              <w:rPr>
                <w:szCs w:val="22"/>
              </w:rPr>
            </w:pPr>
            <w:r>
              <w:rPr>
                <w:sz w:val="22"/>
                <w:szCs w:val="22"/>
              </w:rPr>
              <w:t>CT</w:t>
            </w:r>
          </w:p>
        </w:tc>
        <w:tc>
          <w:tcPr>
            <w:tcW w:w="810" w:type="dxa"/>
          </w:tcPr>
          <w:p w:rsidR="00716456" w:rsidRPr="00F962B5" w:rsidRDefault="00716456" w:rsidP="00DE0451">
            <w:pPr>
              <w:pStyle w:val="DefaultText"/>
              <w:jc w:val="center"/>
              <w:rPr>
                <w:szCs w:val="22"/>
              </w:rPr>
            </w:pPr>
            <w:r w:rsidRPr="00F962B5">
              <w:rPr>
                <w:sz w:val="22"/>
                <w:szCs w:val="22"/>
              </w:rPr>
              <w:t>23456</w:t>
            </w:r>
          </w:p>
        </w:tc>
        <w:tc>
          <w:tcPr>
            <w:tcW w:w="1274" w:type="dxa"/>
          </w:tcPr>
          <w:p w:rsidR="00716456" w:rsidRDefault="00716456" w:rsidP="00DE0451">
            <w:pPr>
              <w:pStyle w:val="DefaultText"/>
              <w:jc w:val="center"/>
              <w:rPr>
                <w:szCs w:val="22"/>
              </w:rPr>
            </w:pPr>
            <w:r>
              <w:rPr>
                <w:sz w:val="22"/>
                <w:szCs w:val="22"/>
              </w:rPr>
              <w:t>CARTON</w:t>
            </w:r>
          </w:p>
        </w:tc>
      </w:tr>
    </w:tbl>
    <w:p w:rsidR="00716456" w:rsidRDefault="00716456" w:rsidP="006046A5"/>
    <w:p w:rsidR="00716456" w:rsidRDefault="00716456" w:rsidP="006046A5">
      <w:r>
        <w:t>And the Customer has a contracted UOM for the item # 234567 in the Customer X ref table and it is not an exclusive UOM.</w:t>
      </w:r>
    </w:p>
    <w:p w:rsidR="00716456" w:rsidRDefault="00716456" w:rsidP="006046A5"/>
    <w:tbl>
      <w:tblPr>
        <w:tblW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74"/>
        <w:gridCol w:w="810"/>
        <w:gridCol w:w="1274"/>
      </w:tblGrid>
      <w:tr w:rsidR="00716456" w:rsidRPr="00F962B5" w:rsidTr="00DE0451">
        <w:trPr>
          <w:trHeight w:val="593"/>
        </w:trPr>
        <w:tc>
          <w:tcPr>
            <w:tcW w:w="1174" w:type="dxa"/>
          </w:tcPr>
          <w:p w:rsidR="00716456" w:rsidRPr="005411A2" w:rsidRDefault="00716456" w:rsidP="00DE0451">
            <w:pPr>
              <w:pStyle w:val="DefaultText"/>
              <w:jc w:val="center"/>
              <w:rPr>
                <w:b/>
                <w:szCs w:val="22"/>
              </w:rPr>
            </w:pPr>
            <w:r>
              <w:rPr>
                <w:b/>
                <w:sz w:val="22"/>
                <w:szCs w:val="22"/>
              </w:rPr>
              <w:t>Customer ContractUOM</w:t>
            </w:r>
          </w:p>
        </w:tc>
        <w:tc>
          <w:tcPr>
            <w:tcW w:w="810" w:type="dxa"/>
          </w:tcPr>
          <w:p w:rsidR="00716456" w:rsidRPr="00F962B5" w:rsidRDefault="00716456" w:rsidP="00DE0451">
            <w:pPr>
              <w:pStyle w:val="DefaultText"/>
              <w:jc w:val="center"/>
              <w:rPr>
                <w:szCs w:val="22"/>
              </w:rPr>
            </w:pPr>
            <w:r w:rsidRPr="00F962B5">
              <w:rPr>
                <w:sz w:val="22"/>
                <w:szCs w:val="22"/>
              </w:rPr>
              <w:t>Item #</w:t>
            </w:r>
          </w:p>
        </w:tc>
        <w:tc>
          <w:tcPr>
            <w:tcW w:w="1274" w:type="dxa"/>
          </w:tcPr>
          <w:p w:rsidR="00716456" w:rsidRPr="005411A2" w:rsidRDefault="00716456" w:rsidP="00DE0451">
            <w:pPr>
              <w:pStyle w:val="DefaultText"/>
              <w:jc w:val="center"/>
              <w:rPr>
                <w:b/>
                <w:szCs w:val="22"/>
              </w:rPr>
            </w:pPr>
            <w:r>
              <w:rPr>
                <w:b/>
                <w:sz w:val="22"/>
                <w:szCs w:val="22"/>
              </w:rPr>
              <w:t>UOM Desc</w:t>
            </w:r>
          </w:p>
        </w:tc>
      </w:tr>
      <w:tr w:rsidR="00716456" w:rsidRPr="00F962B5" w:rsidTr="00DE0451">
        <w:trPr>
          <w:trHeight w:val="593"/>
        </w:trPr>
        <w:tc>
          <w:tcPr>
            <w:tcW w:w="1174" w:type="dxa"/>
          </w:tcPr>
          <w:p w:rsidR="00716456" w:rsidRPr="00F962B5" w:rsidRDefault="00716456" w:rsidP="00DE0451">
            <w:pPr>
              <w:pStyle w:val="DefaultText"/>
              <w:jc w:val="center"/>
              <w:rPr>
                <w:szCs w:val="22"/>
              </w:rPr>
            </w:pPr>
            <w:r>
              <w:rPr>
                <w:sz w:val="22"/>
                <w:szCs w:val="22"/>
              </w:rPr>
              <w:t>BD</w:t>
            </w:r>
          </w:p>
        </w:tc>
        <w:tc>
          <w:tcPr>
            <w:tcW w:w="810" w:type="dxa"/>
          </w:tcPr>
          <w:p w:rsidR="00716456" w:rsidRPr="00F962B5" w:rsidRDefault="00716456" w:rsidP="00DE0451">
            <w:pPr>
              <w:pStyle w:val="DefaultText"/>
              <w:jc w:val="center"/>
              <w:rPr>
                <w:szCs w:val="22"/>
              </w:rPr>
            </w:pPr>
            <w:r w:rsidRPr="00F962B5">
              <w:rPr>
                <w:sz w:val="22"/>
                <w:szCs w:val="22"/>
              </w:rPr>
              <w:t>23456</w:t>
            </w:r>
          </w:p>
        </w:tc>
        <w:tc>
          <w:tcPr>
            <w:tcW w:w="1274" w:type="dxa"/>
          </w:tcPr>
          <w:p w:rsidR="00716456" w:rsidRDefault="00716456" w:rsidP="00DE0451">
            <w:pPr>
              <w:pStyle w:val="DefaultText"/>
              <w:jc w:val="center"/>
              <w:rPr>
                <w:szCs w:val="22"/>
              </w:rPr>
            </w:pPr>
            <w:r>
              <w:rPr>
                <w:sz w:val="22"/>
                <w:szCs w:val="22"/>
              </w:rPr>
              <w:t>BUNDLE</w:t>
            </w:r>
          </w:p>
        </w:tc>
      </w:tr>
    </w:tbl>
    <w:p w:rsidR="00716456" w:rsidRDefault="00716456" w:rsidP="006046A5"/>
    <w:p w:rsidR="00716456" w:rsidRDefault="00716456" w:rsidP="006046A5">
      <w:r>
        <w:t xml:space="preserve">So the UOM drop down ideally will look like this before applying the logic from customer preffered UOM table. </w:t>
      </w:r>
    </w:p>
    <w:p w:rsidR="00716456" w:rsidRDefault="00716456" w:rsidP="006046A5"/>
    <w:p w:rsidR="00716456" w:rsidRDefault="00716456" w:rsidP="006046A5">
      <w:r>
        <w:t>BUNDLE</w:t>
      </w:r>
    </w:p>
    <w:p w:rsidR="00716456" w:rsidRDefault="00716456" w:rsidP="006046A5">
      <w:r>
        <w:t>SHEET</w:t>
      </w:r>
    </w:p>
    <w:p w:rsidR="00716456" w:rsidRDefault="00716456" w:rsidP="006046A5">
      <w:r>
        <w:t>PACKAGE</w:t>
      </w:r>
    </w:p>
    <w:p w:rsidR="00716456" w:rsidRDefault="00716456" w:rsidP="006046A5">
      <w:r>
        <w:t>CARTON</w:t>
      </w:r>
    </w:p>
    <w:p w:rsidR="00716456" w:rsidRDefault="00716456" w:rsidP="006046A5"/>
    <w:p w:rsidR="00716456" w:rsidRDefault="00716456" w:rsidP="006046A5">
      <w:r>
        <w:t>When we read the preferred table, we will try to find a match in the table for customer # item # and Legacy UOM and replace the Legacy UOM desc with the Customer UOM desc. In this case we found match for PK and SH. So the UOM drop down will look like this.</w:t>
      </w:r>
    </w:p>
    <w:p w:rsidR="00716456" w:rsidRDefault="00716456" w:rsidP="006046A5"/>
    <w:p w:rsidR="00716456" w:rsidRDefault="00716456" w:rsidP="006046A5">
      <w:r>
        <w:t>BUNDLE</w:t>
      </w:r>
    </w:p>
    <w:p w:rsidR="00716456" w:rsidRDefault="00716456" w:rsidP="006046A5">
      <w:r>
        <w:t>CARTON</w:t>
      </w:r>
    </w:p>
    <w:p w:rsidR="00716456" w:rsidRDefault="00716456" w:rsidP="006046A5">
      <w:r>
        <w:t>DOZEN</w:t>
      </w:r>
    </w:p>
    <w:p w:rsidR="00716456" w:rsidRDefault="00716456" w:rsidP="006046A5">
      <w:r>
        <w:t>CARTON</w:t>
      </w:r>
    </w:p>
    <w:p w:rsidR="00716456" w:rsidRPr="001103F5" w:rsidRDefault="00716456" w:rsidP="001103F5"/>
    <w:p w:rsidR="00716456" w:rsidRDefault="00716456">
      <w:r>
        <w:br w:type="page"/>
      </w:r>
    </w:p>
    <w:p w:rsidR="00716456" w:rsidRDefault="00716456" w:rsidP="00E16A2C"/>
    <w:p w:rsidR="00716456" w:rsidRPr="006F5BEE" w:rsidRDefault="00716456" w:rsidP="00F62ADC">
      <w:pPr>
        <w:pStyle w:val="Heading2"/>
        <w:numPr>
          <w:ilvl w:val="2"/>
          <w:numId w:val="13"/>
        </w:numPr>
      </w:pPr>
      <w:bookmarkStart w:id="16" w:name="_Toc264958981"/>
      <w:r>
        <w:t>Pricing UOM</w:t>
      </w:r>
      <w:bookmarkEnd w:id="16"/>
    </w:p>
    <w:p w:rsidR="00716456" w:rsidRPr="00C5370F" w:rsidRDefault="00716456" w:rsidP="00C5370F">
      <w:r w:rsidRPr="00C5370F">
        <w:t xml:space="preserve">After P&amp;A we show unit price for the pricing UOM (coming from P&amp;A call) as well as the unit price for the requested UOM if the requested UOM is not SH (Sheet) or EV (Envelope). In addition to this logic if the pricing UOM is TH, then the price in the CW is also displayed. </w:t>
      </w:r>
      <w:r>
        <w:t>If the pricing UOM is CWT, then the price in TH is calculated and displayed.</w:t>
      </w:r>
    </w:p>
    <w:p w:rsidR="00716456" w:rsidRDefault="00716456" w:rsidP="00C5370F">
      <w:r w:rsidRPr="00C5370F">
        <w:t>CWT Price = Price in TH /</w:t>
      </w:r>
      <w:r>
        <w:t xml:space="preserve"> </w:t>
      </w:r>
      <w:r w:rsidRPr="00C5370F">
        <w:t>(M weight /100)</w:t>
      </w:r>
    </w:p>
    <w:p w:rsidR="00716456" w:rsidRDefault="00716456" w:rsidP="00C5370F"/>
    <w:p w:rsidR="00716456" w:rsidRPr="00C5370F" w:rsidRDefault="00716456" w:rsidP="00C5370F">
      <w:r w:rsidRPr="00C5370F">
        <w:t>For example</w:t>
      </w:r>
      <w:r>
        <w:t xml:space="preserve"> (scenario1)</w:t>
      </w:r>
      <w:r w:rsidRPr="00C5370F">
        <w:t xml:space="preserve">: </w:t>
      </w:r>
    </w:p>
    <w:p w:rsidR="00716456" w:rsidRPr="00C5370F" w:rsidRDefault="00716456" w:rsidP="00C5370F">
      <w:r w:rsidRPr="00C5370F">
        <w:t>Let’s say Item ID – 123456</w:t>
      </w:r>
    </w:p>
    <w:p w:rsidR="00716456" w:rsidRPr="00C5370F" w:rsidRDefault="00716456" w:rsidP="00C5370F">
      <w:r w:rsidRPr="00C5370F">
        <w:t>Ordering UOMs for this item is M, CT, PK. (CW is generally not listed as an ordering UOM)</w:t>
      </w:r>
    </w:p>
    <w:p w:rsidR="00716456" w:rsidRPr="00C5370F" w:rsidRDefault="00716456" w:rsidP="00C5370F">
      <w:r w:rsidRPr="00C5370F">
        <w:t>Pricing UOM is TH.</w:t>
      </w:r>
    </w:p>
    <w:p w:rsidR="00716456" w:rsidRPr="00C5370F" w:rsidRDefault="00716456" w:rsidP="00C5370F">
      <w:r w:rsidRPr="00C5370F">
        <w:t>Base UOM is SH.</w:t>
      </w:r>
    </w:p>
    <w:p w:rsidR="00716456" w:rsidRPr="00C5370F" w:rsidRDefault="00716456" w:rsidP="00C5370F">
      <w:r w:rsidRPr="00C5370F">
        <w:t>M Weight = 116</w:t>
      </w:r>
    </w:p>
    <w:p w:rsidR="00716456" w:rsidRPr="00C5370F" w:rsidRDefault="00716456" w:rsidP="00C5370F">
      <w:r w:rsidRPr="00C5370F">
        <w:t>TH to SH conversion factor = 1000</w:t>
      </w:r>
    </w:p>
    <w:p w:rsidR="00716456" w:rsidRPr="00C5370F" w:rsidRDefault="00716456" w:rsidP="00C5370F">
      <w:r w:rsidRPr="00C5370F">
        <w:t>Unit price for pricing UOM (TH) = $1470.00</w:t>
      </w:r>
    </w:p>
    <w:p w:rsidR="00716456" w:rsidRPr="00C5370F" w:rsidRDefault="00716456" w:rsidP="00C5370F">
      <w:r w:rsidRPr="00C5370F">
        <w:rPr>
          <w:highlight w:val="yellow"/>
        </w:rPr>
        <w:t>If price UOM = M, then calculate a CWT price using above formula.</w:t>
      </w:r>
    </w:p>
    <w:p w:rsidR="00716456" w:rsidRPr="00C5370F" w:rsidRDefault="00716456" w:rsidP="00C5370F">
      <w:r w:rsidRPr="00C5370F">
        <w:t>Calculate price for CW which is $1470/1.16 = 1267.24</w:t>
      </w:r>
    </w:p>
    <w:p w:rsidR="00716456" w:rsidRPr="00C5370F" w:rsidRDefault="00716456" w:rsidP="00C5370F">
      <w:r w:rsidRPr="00C5370F">
        <w:t>So, in this case we display the following prices</w:t>
      </w:r>
      <w:r>
        <w:t xml:space="preserve"> in addition to the price in request UOM</w:t>
      </w:r>
      <w:r w:rsidRPr="00C5370F">
        <w:t>.</w:t>
      </w:r>
    </w:p>
    <w:p w:rsidR="00716456" w:rsidRPr="00C5370F" w:rsidRDefault="00716456" w:rsidP="00C5370F">
      <w:r w:rsidRPr="00C5370F">
        <w:t>Price in TH = $1470.00</w:t>
      </w:r>
    </w:p>
    <w:p w:rsidR="00716456" w:rsidRPr="00C5370F" w:rsidRDefault="00716456" w:rsidP="00C5370F">
      <w:r w:rsidRPr="00C5370F">
        <w:t>Price in CW = $1267.24</w:t>
      </w:r>
    </w:p>
    <w:p w:rsidR="00716456" w:rsidRDefault="00716456" w:rsidP="00C5370F"/>
    <w:p w:rsidR="00716456" w:rsidRPr="00C5370F" w:rsidRDefault="00716456" w:rsidP="00E51CF7">
      <w:r w:rsidRPr="00C5370F">
        <w:t>For example</w:t>
      </w:r>
      <w:r>
        <w:t xml:space="preserve"> (scenario2)</w:t>
      </w:r>
      <w:r w:rsidRPr="00C5370F">
        <w:t xml:space="preserve">: </w:t>
      </w:r>
    </w:p>
    <w:p w:rsidR="00716456" w:rsidRPr="00C5370F" w:rsidRDefault="00716456" w:rsidP="00E51CF7">
      <w:r w:rsidRPr="00C5370F">
        <w:t>Let’s say Item ID – 123456</w:t>
      </w:r>
    </w:p>
    <w:p w:rsidR="00716456" w:rsidRDefault="00716456" w:rsidP="00E51CF7">
      <w:r w:rsidRPr="00C5370F">
        <w:t xml:space="preserve">Ordering UOMs for this item is M, CT, PK. </w:t>
      </w:r>
    </w:p>
    <w:p w:rsidR="00716456" w:rsidRPr="00C5370F" w:rsidRDefault="00716456" w:rsidP="00E51CF7">
      <w:r>
        <w:t>Pricing UOM is CWT</w:t>
      </w:r>
      <w:r w:rsidRPr="00C5370F">
        <w:t>.</w:t>
      </w:r>
    </w:p>
    <w:p w:rsidR="00716456" w:rsidRPr="00C5370F" w:rsidRDefault="00716456" w:rsidP="00E51CF7">
      <w:r w:rsidRPr="00C5370F">
        <w:t>Base UOM is SH.</w:t>
      </w:r>
    </w:p>
    <w:p w:rsidR="00716456" w:rsidRPr="00C5370F" w:rsidRDefault="00716456" w:rsidP="00E51CF7">
      <w:r w:rsidRPr="00C5370F">
        <w:t>M Weight = 116</w:t>
      </w:r>
    </w:p>
    <w:p w:rsidR="00716456" w:rsidRPr="00C5370F" w:rsidRDefault="00716456" w:rsidP="00E51CF7">
      <w:r w:rsidRPr="00C5370F">
        <w:t>TH to SH conversion factor = 1000</w:t>
      </w:r>
    </w:p>
    <w:p w:rsidR="00716456" w:rsidRPr="00C5370F" w:rsidRDefault="00716456" w:rsidP="00E51CF7">
      <w:r>
        <w:t>Unit price for pricing UOM (CWT) = $1267.24</w:t>
      </w:r>
    </w:p>
    <w:p w:rsidR="00716456" w:rsidRPr="00C5370F" w:rsidRDefault="00716456" w:rsidP="00E51CF7">
      <w:r w:rsidRPr="00C5370F">
        <w:t xml:space="preserve">Calculate price for </w:t>
      </w:r>
      <w:r>
        <w:t>TH</w:t>
      </w:r>
      <w:r w:rsidRPr="00C5370F">
        <w:t xml:space="preserve"> which is </w:t>
      </w:r>
      <w:r>
        <w:t>$1267.24 * 1.16</w:t>
      </w:r>
      <w:r w:rsidRPr="00C5370F">
        <w:t xml:space="preserve">= </w:t>
      </w:r>
      <w:r>
        <w:t>$1470.00</w:t>
      </w:r>
    </w:p>
    <w:p w:rsidR="00716456" w:rsidRPr="00C5370F" w:rsidRDefault="00716456" w:rsidP="00E51CF7">
      <w:r w:rsidRPr="00C5370F">
        <w:t>So, in this case we display the following prices</w:t>
      </w:r>
      <w:r>
        <w:t xml:space="preserve"> in addition to the price in request UOM</w:t>
      </w:r>
      <w:r w:rsidRPr="00C5370F">
        <w:t>.</w:t>
      </w:r>
    </w:p>
    <w:p w:rsidR="00716456" w:rsidRDefault="00716456" w:rsidP="00E51CF7">
      <w:r w:rsidRPr="00C5370F">
        <w:t>Price in CW = $1267.24</w:t>
      </w:r>
    </w:p>
    <w:p w:rsidR="00716456" w:rsidRPr="00C5370F" w:rsidRDefault="00716456" w:rsidP="00E51CF7">
      <w:r w:rsidRPr="00C5370F">
        <w:t>Price in TH = $1470.00</w:t>
      </w:r>
    </w:p>
    <w:p w:rsidR="00716456" w:rsidRPr="00C5370F" w:rsidRDefault="00716456" w:rsidP="00C5370F"/>
    <w:p w:rsidR="00716456" w:rsidRPr="00C5370F" w:rsidRDefault="00716456" w:rsidP="00C5370F">
      <w:r>
        <w:t xml:space="preserve">The M Weight value is sent as part of the item load through content director as a separate field. </w:t>
      </w:r>
    </w:p>
    <w:p w:rsidR="00716456" w:rsidRDefault="00716456" w:rsidP="00313CCE">
      <w:pPr>
        <w:rPr>
          <w:rFonts w:cs="Tahoma"/>
          <w:color w:val="339966"/>
        </w:rPr>
      </w:pPr>
    </w:p>
    <w:p w:rsidR="00716456" w:rsidRDefault="00716456" w:rsidP="00313CCE">
      <w:pPr>
        <w:pStyle w:val="Heading2"/>
        <w:numPr>
          <w:ilvl w:val="1"/>
          <w:numId w:val="13"/>
        </w:numPr>
      </w:pPr>
      <w:bookmarkStart w:id="17" w:name="_Toc264958982"/>
      <w:r>
        <w:t>Master System</w:t>
      </w:r>
      <w:bookmarkEnd w:id="17"/>
    </w:p>
    <w:p w:rsidR="00716456" w:rsidRDefault="00716456" w:rsidP="00313CCE">
      <w:r>
        <w:t>Legacy is the master of system for the UOM Data, but Sterling will have the calculation and presentation logic. Content director is the master of records for ordering UOMs for an item, but Legacy has other UOM data like Customer UOM for an item, EDI to Legacy UOM etc.</w:t>
      </w:r>
    </w:p>
    <w:p w:rsidR="00716456" w:rsidRDefault="00716456" w:rsidP="00313CCE"/>
    <w:p w:rsidR="00716456" w:rsidRDefault="00716456" w:rsidP="000F501A">
      <w:pPr>
        <w:pStyle w:val="Heading2"/>
        <w:numPr>
          <w:ilvl w:val="1"/>
          <w:numId w:val="13"/>
        </w:numPr>
      </w:pPr>
      <w:bookmarkStart w:id="18" w:name="_Toc264958983"/>
      <w:r>
        <w:t>Implementation Details</w:t>
      </w:r>
      <w:bookmarkEnd w:id="18"/>
    </w:p>
    <w:p w:rsidR="00716456" w:rsidRPr="00135C8F" w:rsidRDefault="00716456" w:rsidP="00135C8F"/>
    <w:p w:rsidR="00716456" w:rsidRDefault="00716456" w:rsidP="00F62ADC">
      <w:pPr>
        <w:pStyle w:val="Heading2"/>
        <w:numPr>
          <w:ilvl w:val="2"/>
          <w:numId w:val="13"/>
        </w:numPr>
      </w:pPr>
      <w:bookmarkStart w:id="19" w:name="_Toc264958984"/>
      <w:r>
        <w:t>Entity objects.</w:t>
      </w:r>
      <w:bookmarkEnd w:id="19"/>
    </w:p>
    <w:p w:rsidR="00716456" w:rsidRDefault="00716456" w:rsidP="00135C8F">
      <w:r>
        <w:t>The following custom entity objects will be used for the UOM Calculation.</w:t>
      </w:r>
    </w:p>
    <w:p w:rsidR="00716456" w:rsidRDefault="00716456" w:rsidP="00135C8F">
      <w:pPr>
        <w:pStyle w:val="ListParagraph"/>
        <w:numPr>
          <w:ilvl w:val="0"/>
          <w:numId w:val="18"/>
        </w:numPr>
      </w:pPr>
      <w:r w:rsidRPr="002F4DF1">
        <w:t>XPEDX_LEGACY_UOM_XREF</w:t>
      </w:r>
      <w:r>
        <w:t xml:space="preserve">.xml – This entity stores the Legacy -3 digit and EDI – 2 digit UOM and its desc </w:t>
      </w:r>
      <w:r w:rsidRPr="00236B4E">
        <w:rPr>
          <w:highlight w:val="yellow"/>
        </w:rPr>
        <w:t>(if applicable).</w:t>
      </w:r>
    </w:p>
    <w:p w:rsidR="00716456" w:rsidRDefault="00716456" w:rsidP="00135C8F">
      <w:pPr>
        <w:pStyle w:val="ListParagraph"/>
        <w:numPr>
          <w:ilvl w:val="0"/>
          <w:numId w:val="18"/>
        </w:numPr>
      </w:pPr>
      <w:r w:rsidRPr="002F4DF1">
        <w:t>XPX_ITEMCUST_XREF_Extensions</w:t>
      </w:r>
      <w:r>
        <w:t>.xml – This entity stores the customer cross reference UOM for an item along with other customer cross reference fields.</w:t>
      </w:r>
    </w:p>
    <w:p w:rsidR="00716456" w:rsidRPr="00135C8F" w:rsidRDefault="00716456" w:rsidP="00135C8F">
      <w:pPr>
        <w:pStyle w:val="ListParagraph"/>
        <w:numPr>
          <w:ilvl w:val="0"/>
          <w:numId w:val="18"/>
        </w:numPr>
      </w:pPr>
      <w:r w:rsidRPr="00BD6B67">
        <w:t>XPX_ITEM_EXTN</w:t>
      </w:r>
      <w:r>
        <w:t>.xml – This entity stores the order multiple values along with other item extension fields.</w:t>
      </w:r>
    </w:p>
    <w:p w:rsidR="00716456" w:rsidRDefault="00716456" w:rsidP="00F62ADC">
      <w:pPr>
        <w:pStyle w:val="Heading2"/>
        <w:numPr>
          <w:ilvl w:val="2"/>
          <w:numId w:val="13"/>
        </w:numPr>
      </w:pPr>
      <w:bookmarkStart w:id="20" w:name="_Toc264958985"/>
      <w:r>
        <w:t>Actions classes involved</w:t>
      </w:r>
      <w:bookmarkEnd w:id="20"/>
    </w:p>
    <w:p w:rsidR="00716456" w:rsidRDefault="00716456" w:rsidP="00313CCE">
      <w:pPr>
        <w:rPr>
          <w:rFonts w:cs="Tahoma"/>
        </w:rPr>
      </w:pPr>
      <w:r>
        <w:rPr>
          <w:rFonts w:cs="Tahoma"/>
        </w:rPr>
        <w:t>The following action class is involved.</w:t>
      </w:r>
    </w:p>
    <w:p w:rsidR="00716456" w:rsidRDefault="00716456" w:rsidP="00313CCE">
      <w:pPr>
        <w:rPr>
          <w:rFonts w:cs="Tahoma"/>
        </w:rPr>
      </w:pPr>
    </w:p>
    <w:p w:rsidR="00716456" w:rsidRPr="00FE0B80" w:rsidRDefault="00716456" w:rsidP="00FE0B80">
      <w:pPr>
        <w:pStyle w:val="ListParagraph"/>
        <w:numPr>
          <w:ilvl w:val="0"/>
          <w:numId w:val="19"/>
        </w:numPr>
        <w:rPr>
          <w:rFonts w:cs="Tahoma"/>
        </w:rPr>
      </w:pPr>
      <w:r w:rsidRPr="001C5E1D">
        <w:rPr>
          <w:rFonts w:cs="Tahoma"/>
        </w:rPr>
        <w:t>XPXUOMListAPI</w:t>
      </w:r>
      <w:r w:rsidRPr="007D2089">
        <w:t>.java</w:t>
      </w:r>
      <w:r>
        <w:t xml:space="preserve"> –This action class is going to be exposed as a service internally by the foundation. Web Channel and COM code needs to call the service to populate the drop down with the data on their end. For Web channel since this is going to be used in multiple places, a standalone utility method will be written and called from those places. The class has the logic for setting the exclusive UOM for a customer, or if it is not an exclusive UOM then it is a union of ordering UOMs and the customer cross reference UOM.</w:t>
      </w:r>
    </w:p>
    <w:p w:rsidR="00716456" w:rsidRDefault="00716456" w:rsidP="00313CCE">
      <w:pPr>
        <w:rPr>
          <w:rFonts w:cs="Tahoma"/>
        </w:rPr>
      </w:pPr>
    </w:p>
    <w:p w:rsidR="00716456" w:rsidRDefault="00716456" w:rsidP="000F501A">
      <w:pPr>
        <w:pStyle w:val="Heading2"/>
        <w:numPr>
          <w:ilvl w:val="1"/>
          <w:numId w:val="13"/>
        </w:numPr>
      </w:pPr>
      <w:bookmarkStart w:id="21" w:name="_Toc264958986"/>
      <w:r>
        <w:t>Process Flow</w:t>
      </w:r>
      <w:bookmarkEnd w:id="21"/>
    </w:p>
    <w:p w:rsidR="00716456" w:rsidRDefault="00716456" w:rsidP="00EA6BEA"/>
    <w:p w:rsidR="00716456" w:rsidRPr="00EA6BEA" w:rsidRDefault="00716456" w:rsidP="00EA6BEA">
      <w:pPr>
        <w:sectPr w:rsidR="00716456" w:rsidRPr="00EA6BEA" w:rsidSect="00083555">
          <w:pgSz w:w="12240" w:h="15840" w:code="1"/>
          <w:pgMar w:top="1440" w:right="1800" w:bottom="1440" w:left="1800" w:header="720" w:footer="720" w:gutter="0"/>
          <w:cols w:space="720"/>
          <w:titlePg/>
        </w:sectPr>
      </w:pPr>
      <w:r>
        <w:t>Not Applicable</w:t>
      </w:r>
    </w:p>
    <w:p w:rsidR="00716456" w:rsidRDefault="00716456" w:rsidP="00FE21E4"/>
    <w:p w:rsidR="00716456" w:rsidRPr="00D008E6" w:rsidRDefault="00716456" w:rsidP="00FE21E4"/>
    <w:p w:rsidR="00716456" w:rsidRDefault="00716456" w:rsidP="00313CCE">
      <w:pPr>
        <w:pStyle w:val="Heading2"/>
        <w:numPr>
          <w:ilvl w:val="1"/>
          <w:numId w:val="13"/>
        </w:numPr>
      </w:pPr>
      <w:bookmarkStart w:id="22" w:name="_Toc264958987"/>
      <w:r>
        <w:t>Screen Shot</w:t>
      </w:r>
      <w:bookmarkEnd w:id="22"/>
    </w:p>
    <w:p w:rsidR="00716456" w:rsidRDefault="00716456" w:rsidP="00285DC0"/>
    <w:p w:rsidR="00716456" w:rsidRDefault="00716456" w:rsidP="00285DC0">
      <w:r>
        <w:t xml:space="preserve">The screen shots pasted here are still in review and not final. This is just an illustration of how it should look like. </w:t>
      </w:r>
    </w:p>
    <w:p w:rsidR="00716456" w:rsidRDefault="00716456" w:rsidP="00285DC0"/>
    <w:p w:rsidR="00716456" w:rsidRDefault="00716456" w:rsidP="00285DC0"/>
    <w:p w:rsidR="00716456" w:rsidRPr="007C1D2A" w:rsidRDefault="00716456" w:rsidP="00285DC0">
      <w:pPr>
        <w:rPr>
          <w:b/>
          <w:i/>
        </w:rPr>
      </w:pPr>
      <w:r>
        <w:rPr>
          <w:b/>
          <w:i/>
        </w:rPr>
        <w:t>UOM Drop down on Cart Page:</w:t>
      </w:r>
    </w:p>
    <w:p w:rsidR="00716456" w:rsidRDefault="00716456" w:rsidP="00285DC0"/>
    <w:p w:rsidR="00716456" w:rsidRDefault="00716456" w:rsidP="00285DC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8.25pt;height:135.75pt;visibility:visible">
            <v:imagedata r:id="rId11" o:title=""/>
          </v:shape>
        </w:pict>
      </w:r>
    </w:p>
    <w:p w:rsidR="00716456" w:rsidRDefault="00716456" w:rsidP="00285DC0"/>
    <w:p w:rsidR="00716456" w:rsidRDefault="00716456" w:rsidP="00285DC0"/>
    <w:p w:rsidR="00716456" w:rsidRDefault="00716456" w:rsidP="00285DC0">
      <w:pPr>
        <w:rPr>
          <w:b/>
          <w:i/>
        </w:rPr>
      </w:pPr>
    </w:p>
    <w:p w:rsidR="00716456" w:rsidRDefault="00716456" w:rsidP="00285DC0">
      <w:pPr>
        <w:rPr>
          <w:b/>
          <w:i/>
        </w:rPr>
      </w:pPr>
      <w:r>
        <w:rPr>
          <w:b/>
          <w:i/>
        </w:rPr>
        <w:t>UOM Drop down on My Item List:</w:t>
      </w:r>
    </w:p>
    <w:p w:rsidR="00716456" w:rsidRPr="007C1D2A" w:rsidRDefault="00716456" w:rsidP="00285DC0">
      <w:pPr>
        <w:rPr>
          <w:b/>
          <w:i/>
        </w:rPr>
      </w:pPr>
    </w:p>
    <w:p w:rsidR="00716456" w:rsidRDefault="00716456">
      <w:pPr>
        <w:rPr>
          <w:rFonts w:cs="Tahoma"/>
          <w:b/>
          <w:sz w:val="20"/>
        </w:rPr>
      </w:pPr>
      <w:r>
        <w:rPr>
          <w:noProof/>
        </w:rPr>
        <w:pict>
          <v:shape id="Picture 2" o:spid="_x0000_i1030" type="#_x0000_t75" style="width:427.5pt;height:126.75pt;visibility:visible">
            <v:imagedata r:id="rId12" o:title=""/>
          </v:shape>
        </w:pict>
      </w:r>
    </w:p>
    <w:p w:rsidR="00716456" w:rsidRDefault="00716456" w:rsidP="00E521A7">
      <w:pPr>
        <w:pStyle w:val="Heading2"/>
        <w:numPr>
          <w:ilvl w:val="0"/>
          <w:numId w:val="0"/>
        </w:numPr>
        <w:ind w:left="360"/>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p>
    <w:p w:rsidR="00716456" w:rsidRDefault="00716456" w:rsidP="00754F32">
      <w:pPr>
        <w:rPr>
          <w:b/>
          <w:i/>
        </w:rPr>
      </w:pPr>
      <w:r>
        <w:rPr>
          <w:b/>
          <w:i/>
        </w:rPr>
        <w:t>UOM Drop down on Product Detail Page:</w:t>
      </w:r>
    </w:p>
    <w:p w:rsidR="00716456" w:rsidRDefault="00716456" w:rsidP="000911AD"/>
    <w:p w:rsidR="00716456" w:rsidRDefault="00716456" w:rsidP="000911AD">
      <w:ins w:id="23" w:author="Sterling User" w:date="2010-05-31T14:33:00Z">
        <w:r>
          <w:rPr>
            <w:noProof/>
          </w:rPr>
          <w:pict>
            <v:shape id="_x0000_i1031" type="#_x0000_t75" style="width:430.5pt;height:355.5pt;visibility:visible">
              <v:imagedata r:id="rId13" o:title=""/>
            </v:shape>
          </w:pict>
        </w:r>
      </w:ins>
    </w:p>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9500D2">
      <w:pPr>
        <w:rPr>
          <w:b/>
          <w:i/>
        </w:rPr>
      </w:pPr>
      <w:r w:rsidRPr="005A6DAF">
        <w:rPr>
          <w:b/>
          <w:i/>
        </w:rPr>
        <w:t>Catalog ‘Lightbox’</w:t>
      </w:r>
    </w:p>
    <w:p w:rsidR="00716456" w:rsidRDefault="00716456" w:rsidP="009500D2">
      <w:pPr>
        <w:rPr>
          <w:b/>
          <w:i/>
        </w:rPr>
      </w:pPr>
    </w:p>
    <w:p w:rsidR="00716456" w:rsidRDefault="00716456" w:rsidP="000911AD">
      <w:r>
        <w:rPr>
          <w:noProof/>
        </w:rPr>
        <w:pict>
          <v:shape id="_x0000_i1032" type="#_x0000_t75" style="width:426.75pt;height:216.75pt;visibility:visible">
            <v:imagedata r:id="rId14" o:title=""/>
          </v:shape>
        </w:pict>
      </w:r>
    </w:p>
    <w:p w:rsidR="00716456" w:rsidRDefault="00716456" w:rsidP="000911AD"/>
    <w:p w:rsidR="00716456" w:rsidRDefault="00716456" w:rsidP="00754F32">
      <w:pPr>
        <w:rPr>
          <w:b/>
          <w:i/>
        </w:rPr>
      </w:pPr>
    </w:p>
    <w:p w:rsidR="00716456" w:rsidRDefault="00716456" w:rsidP="00754F32">
      <w:pPr>
        <w:rPr>
          <w:b/>
          <w:i/>
        </w:rPr>
      </w:pPr>
      <w:r>
        <w:rPr>
          <w:b/>
          <w:i/>
        </w:rPr>
        <w:t>UOM Drop down on Quick Add Page:</w:t>
      </w:r>
    </w:p>
    <w:p w:rsidR="00716456" w:rsidRDefault="00716456" w:rsidP="000911AD"/>
    <w:p w:rsidR="00716456" w:rsidRDefault="00716456" w:rsidP="000911AD">
      <w:r>
        <w:rPr>
          <w:noProof/>
        </w:rPr>
        <w:pict>
          <v:shape id="Picture 3" o:spid="_x0000_i1033" type="#_x0000_t75" style="width:429pt;height:158.25pt;visibility:visible">
            <v:imagedata r:id="rId15" o:title=""/>
          </v:shape>
        </w:pict>
      </w:r>
    </w:p>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Default="00716456" w:rsidP="000911AD"/>
    <w:p w:rsidR="00716456" w:rsidRPr="000911AD" w:rsidRDefault="00716456" w:rsidP="000911AD"/>
    <w:p w:rsidR="00716456" w:rsidRDefault="00716456" w:rsidP="00313CCE">
      <w:pPr>
        <w:pStyle w:val="Heading2"/>
        <w:numPr>
          <w:ilvl w:val="1"/>
          <w:numId w:val="13"/>
        </w:numPr>
      </w:pPr>
      <w:bookmarkStart w:id="24" w:name="_Toc264958988"/>
      <w:r>
        <w:t>Open Questions</w:t>
      </w:r>
      <w:bookmarkEnd w:id="24"/>
    </w:p>
    <w:p w:rsidR="00716456" w:rsidRPr="008F0324" w:rsidRDefault="00716456" w:rsidP="00313CCE">
      <w:pPr>
        <w:numPr>
          <w:ilvl w:val="0"/>
          <w:numId w:val="15"/>
        </w:numPr>
      </w:pPr>
      <w:r>
        <w:t>What is the source of Pricing UOM? Answer: Price book is for price list. P&amp;A is for contract price for the customers.</w:t>
      </w:r>
    </w:p>
    <w:p w:rsidR="00716456" w:rsidRDefault="00716456" w:rsidP="00313CCE">
      <w:pPr>
        <w:numPr>
          <w:ilvl w:val="0"/>
          <w:numId w:val="15"/>
        </w:numPr>
      </w:pPr>
      <w:r>
        <w:t>Scope for providing the ability to override UOM description for the Legacy-EDI UOMs needs to be revisited.</w:t>
      </w:r>
    </w:p>
    <w:p w:rsidR="00716456" w:rsidRPr="00236B4E" w:rsidRDefault="00716456" w:rsidP="00313CCE">
      <w:pPr>
        <w:numPr>
          <w:ilvl w:val="0"/>
          <w:numId w:val="15"/>
        </w:numPr>
        <w:rPr>
          <w:highlight w:val="yellow"/>
        </w:rPr>
      </w:pPr>
      <w:r w:rsidRPr="00236B4E">
        <w:rPr>
          <w:sz w:val="20"/>
          <w:highlight w:val="yellow"/>
        </w:rPr>
        <w:t xml:space="preserve">2-digit Vs 3-digit UOM needs clarification – </w:t>
      </w:r>
      <w:r>
        <w:rPr>
          <w:sz w:val="20"/>
          <w:highlight w:val="yellow"/>
        </w:rPr>
        <w:t>RESOLVED</w:t>
      </w:r>
      <w:r w:rsidRPr="00236B4E">
        <w:rPr>
          <w:sz w:val="20"/>
          <w:highlight w:val="yellow"/>
        </w:rPr>
        <w:t xml:space="preserve"> as all UOM will be 3 digits.</w:t>
      </w:r>
    </w:p>
    <w:p w:rsidR="00716456" w:rsidRDefault="00716456" w:rsidP="00313CCE">
      <w:pPr>
        <w:numPr>
          <w:ilvl w:val="0"/>
          <w:numId w:val="15"/>
        </w:numPr>
      </w:pPr>
      <w:r>
        <w:rPr>
          <w:sz w:val="20"/>
        </w:rPr>
        <w:t>The logic for using the Customer Preferred UOM table still needs to be discussed for some scenario. Sent a scenario to George and Steve to discuss. Answer: They are fine with duplicate labels in the drop down based on the customer preferred uom logic.</w:t>
      </w:r>
    </w:p>
    <w:p w:rsidR="00716456" w:rsidRDefault="00716456" w:rsidP="00313CCE"/>
    <w:p w:rsidR="00716456" w:rsidRPr="00652E46" w:rsidRDefault="00716456" w:rsidP="00313CCE"/>
    <w:p w:rsidR="00716456" w:rsidRDefault="00716456" w:rsidP="00313CCE">
      <w:pPr>
        <w:pStyle w:val="Heading2"/>
        <w:numPr>
          <w:ilvl w:val="1"/>
          <w:numId w:val="13"/>
        </w:numPr>
      </w:pPr>
      <w:bookmarkStart w:id="25" w:name="_Toc264958989"/>
      <w:r>
        <w:t>Assumptions</w:t>
      </w:r>
      <w:bookmarkEnd w:id="25"/>
    </w:p>
    <w:p w:rsidR="00716456" w:rsidRDefault="00716456" w:rsidP="00313CCE">
      <w:pPr>
        <w:numPr>
          <w:ilvl w:val="0"/>
          <w:numId w:val="14"/>
        </w:numPr>
      </w:pPr>
      <w:r>
        <w:t xml:space="preserve">Conversion factors to convert and do the calculations for UOM should be present in the Sterling system. </w:t>
      </w:r>
    </w:p>
    <w:p w:rsidR="00716456" w:rsidRDefault="00716456" w:rsidP="00313CCE">
      <w:pPr>
        <w:numPr>
          <w:ilvl w:val="0"/>
          <w:numId w:val="14"/>
        </w:numPr>
      </w:pPr>
      <w:r>
        <w:t>Deletes for the UOM records for the Legacy – EDI batch data will be handled manually by xpedx (as per George).</w:t>
      </w:r>
    </w:p>
    <w:p w:rsidR="00716456" w:rsidRDefault="00716456" w:rsidP="00313CCE">
      <w:pPr>
        <w:numPr>
          <w:ilvl w:val="0"/>
          <w:numId w:val="14"/>
        </w:numPr>
      </w:pPr>
      <w:r>
        <w:t>Calculation and Presentation of UOMs are truly based on the rules specified in the document. Sterling will not do any exclusion or inclusion or cleaning of any UOM data on their end.</w:t>
      </w:r>
    </w:p>
    <w:p w:rsidR="00716456" w:rsidRPr="008C2824" w:rsidRDefault="00716456" w:rsidP="00313CCE">
      <w:pPr>
        <w:numPr>
          <w:ilvl w:val="0"/>
          <w:numId w:val="14"/>
        </w:numPr>
      </w:pPr>
      <w:r w:rsidRPr="001103F5">
        <w:t>If the user changes Qty or UOM on the page then we need to do P &amp; A to get the correct prices and availability based on the change.</w:t>
      </w:r>
    </w:p>
    <w:p w:rsidR="00716456" w:rsidRPr="00D633DE" w:rsidRDefault="00716456" w:rsidP="0038570B">
      <w:pPr>
        <w:numPr>
          <w:ilvl w:val="0"/>
          <w:numId w:val="14"/>
        </w:numPr>
      </w:pPr>
      <w:r w:rsidRPr="001103F5">
        <w:t xml:space="preserve">Base UOM and Pricing UOM will not have multiple values for an item. In other words, there is always one Base UOM and one Pricing UOM for an item. P&amp;A is returning the price in requested UOM and pricing UOM. </w:t>
      </w:r>
    </w:p>
    <w:p w:rsidR="00716456" w:rsidRPr="00D96788" w:rsidRDefault="00716456" w:rsidP="0038570B">
      <w:pPr>
        <w:numPr>
          <w:ilvl w:val="0"/>
          <w:numId w:val="14"/>
        </w:numPr>
      </w:pPr>
      <w:r w:rsidRPr="001103F5">
        <w:t>On order Change the UOM cannot be changed. The order shows the UOM (only one) which was selected at the time of order place.</w:t>
      </w:r>
    </w:p>
    <w:p w:rsidR="00716456" w:rsidRDefault="00716456" w:rsidP="0038570B">
      <w:pPr>
        <w:numPr>
          <w:ilvl w:val="0"/>
          <w:numId w:val="14"/>
        </w:numPr>
      </w:pPr>
      <w:r w:rsidRPr="001103F5">
        <w:t>There won’t be any screen to manage the customer preferred UOM table in Sterling for BR1. The data will be loaded as a manual data load exercise.</w:t>
      </w:r>
    </w:p>
    <w:p w:rsidR="00716456" w:rsidRPr="001E74F1" w:rsidRDefault="00716456" w:rsidP="0038570B">
      <w:pPr>
        <w:numPr>
          <w:ilvl w:val="0"/>
          <w:numId w:val="14"/>
        </w:numPr>
      </w:pPr>
      <w:r>
        <w:t>The table won’t have any record without a master customer value as blank.</w:t>
      </w:r>
    </w:p>
    <w:p w:rsidR="00716456" w:rsidRPr="00CA2422" w:rsidRDefault="00716456" w:rsidP="00313CCE">
      <w:pPr>
        <w:pStyle w:val="Footer"/>
        <w:tabs>
          <w:tab w:val="clear" w:pos="4320"/>
          <w:tab w:val="clear" w:pos="8640"/>
        </w:tabs>
      </w:pPr>
    </w:p>
    <w:p w:rsidR="00716456" w:rsidRDefault="00716456" w:rsidP="00313CCE">
      <w:pPr>
        <w:rPr>
          <w:rFonts w:cs="Tahoma"/>
        </w:rPr>
        <w:sectPr w:rsidR="00716456" w:rsidSect="00083555">
          <w:pgSz w:w="12240" w:h="15840" w:code="1"/>
          <w:pgMar w:top="1440" w:right="1800" w:bottom="1440" w:left="1800" w:header="720" w:footer="720" w:gutter="0"/>
          <w:cols w:space="720"/>
          <w:titlePg/>
        </w:sectPr>
      </w:pPr>
    </w:p>
    <w:p w:rsidR="00716456" w:rsidRDefault="00716456" w:rsidP="005F17C8"/>
    <w:p w:rsidR="00716456" w:rsidRDefault="00716456" w:rsidP="005F17C8"/>
    <w:p w:rsidR="00716456" w:rsidRDefault="00716456" w:rsidP="005F17C8"/>
    <w:p w:rsidR="00716456" w:rsidRDefault="00716456" w:rsidP="005F17C8">
      <w:pPr>
        <w:pStyle w:val="Heading1"/>
        <w:numPr>
          <w:ilvl w:val="0"/>
          <w:numId w:val="13"/>
        </w:numPr>
        <w:rPr>
          <w:rFonts w:cs="Tahoma"/>
        </w:rPr>
      </w:pPr>
      <w:bookmarkStart w:id="26" w:name="_Toc264958990"/>
      <w:r>
        <w:rPr>
          <w:rFonts w:cs="Tahoma"/>
        </w:rPr>
        <w:t>Glossary of Terms</w:t>
      </w:r>
      <w:bookmarkEnd w:id="26"/>
    </w:p>
    <w:p w:rsidR="00716456" w:rsidRDefault="00716456"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716456" w:rsidTr="00627ED1">
        <w:tc>
          <w:tcPr>
            <w:tcW w:w="738" w:type="dxa"/>
            <w:shd w:val="clear" w:color="auto" w:fill="00B0F0"/>
          </w:tcPr>
          <w:p w:rsidR="00716456" w:rsidRPr="00627ED1" w:rsidRDefault="00716456" w:rsidP="00627ED1">
            <w:pPr>
              <w:pStyle w:val="NoSpacing"/>
              <w:tabs>
                <w:tab w:val="center" w:pos="4320"/>
                <w:tab w:val="right" w:pos="8640"/>
              </w:tabs>
              <w:jc w:val="center"/>
              <w:rPr>
                <w:rFonts w:ascii="Arial" w:hAnsi="Arial" w:cs="Arial"/>
                <w:sz w:val="18"/>
                <w:szCs w:val="18"/>
              </w:rPr>
            </w:pPr>
            <w:bookmarkStart w:id="27" w:name="OLE_LINK2"/>
            <w:r w:rsidRPr="00627ED1">
              <w:rPr>
                <w:rFonts w:ascii="Arial" w:hAnsi="Arial" w:cs="Arial"/>
                <w:sz w:val="18"/>
                <w:szCs w:val="18"/>
              </w:rPr>
              <w:t>S. No.</w:t>
            </w:r>
          </w:p>
        </w:tc>
        <w:tc>
          <w:tcPr>
            <w:tcW w:w="3330" w:type="dxa"/>
            <w:shd w:val="clear" w:color="auto" w:fill="00B0F0"/>
          </w:tcPr>
          <w:p w:rsidR="00716456" w:rsidRPr="00627ED1" w:rsidRDefault="00716456"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716456" w:rsidRPr="00627ED1" w:rsidRDefault="00716456" w:rsidP="00627ED1">
            <w:pPr>
              <w:pStyle w:val="NoSpacing"/>
              <w:tabs>
                <w:tab w:val="center" w:pos="4320"/>
                <w:tab w:val="right" w:pos="8640"/>
              </w:tabs>
              <w:jc w:val="center"/>
            </w:pPr>
            <w:r w:rsidRPr="00627ED1">
              <w:rPr>
                <w:rFonts w:ascii="Arial" w:hAnsi="Arial" w:cs="Arial"/>
                <w:sz w:val="18"/>
                <w:szCs w:val="18"/>
              </w:rPr>
              <w:t>Definition</w:t>
            </w:r>
          </w:p>
        </w:tc>
      </w:tr>
      <w:tr w:rsidR="00716456" w:rsidTr="00627ED1">
        <w:tc>
          <w:tcPr>
            <w:tcW w:w="738" w:type="dxa"/>
          </w:tcPr>
          <w:p w:rsidR="00716456" w:rsidRDefault="00716456" w:rsidP="005F17C8">
            <w:r>
              <w:t>1.</w:t>
            </w:r>
          </w:p>
        </w:tc>
        <w:tc>
          <w:tcPr>
            <w:tcW w:w="3330" w:type="dxa"/>
          </w:tcPr>
          <w:p w:rsidR="00716456" w:rsidRDefault="00716456" w:rsidP="005F17C8">
            <w:r>
              <w:t>Entity Object</w:t>
            </w:r>
          </w:p>
        </w:tc>
        <w:tc>
          <w:tcPr>
            <w:tcW w:w="4788" w:type="dxa"/>
          </w:tcPr>
          <w:p w:rsidR="00716456" w:rsidRDefault="00716456" w:rsidP="005F17C8">
            <w:r>
              <w:t>Database and Java entity objects to store the required data.</w:t>
            </w:r>
          </w:p>
        </w:tc>
      </w:tr>
      <w:tr w:rsidR="00716456" w:rsidTr="00627ED1">
        <w:tc>
          <w:tcPr>
            <w:tcW w:w="738" w:type="dxa"/>
          </w:tcPr>
          <w:p w:rsidR="00716456" w:rsidRDefault="00716456" w:rsidP="005F17C8">
            <w:r>
              <w:t>2.</w:t>
            </w:r>
          </w:p>
        </w:tc>
        <w:tc>
          <w:tcPr>
            <w:tcW w:w="3330" w:type="dxa"/>
          </w:tcPr>
          <w:p w:rsidR="00716456" w:rsidRDefault="00716456" w:rsidP="005F17C8">
            <w:r>
              <w:t>Action Class</w:t>
            </w:r>
          </w:p>
        </w:tc>
        <w:tc>
          <w:tcPr>
            <w:tcW w:w="4788" w:type="dxa"/>
          </w:tcPr>
          <w:p w:rsidR="00716456" w:rsidRDefault="00716456" w:rsidP="005F17C8">
            <w:r>
              <w:t>Struts controllers which redirects the parameters and does some business logic before calling the business APIs.</w:t>
            </w:r>
          </w:p>
        </w:tc>
      </w:tr>
      <w:tr w:rsidR="00716456" w:rsidTr="00627ED1">
        <w:tc>
          <w:tcPr>
            <w:tcW w:w="738" w:type="dxa"/>
          </w:tcPr>
          <w:p w:rsidR="00716456" w:rsidRDefault="00716456" w:rsidP="005F17C8">
            <w:r>
              <w:t>3.</w:t>
            </w:r>
          </w:p>
        </w:tc>
        <w:tc>
          <w:tcPr>
            <w:tcW w:w="3330" w:type="dxa"/>
          </w:tcPr>
          <w:p w:rsidR="00716456" w:rsidRDefault="00716456" w:rsidP="005F17C8">
            <w:r>
              <w:t>My Item List</w:t>
            </w:r>
          </w:p>
        </w:tc>
        <w:tc>
          <w:tcPr>
            <w:tcW w:w="4788" w:type="dxa"/>
          </w:tcPr>
          <w:p w:rsidR="00716456" w:rsidRDefault="00716456" w:rsidP="005F17C8">
            <w:r>
              <w:t xml:space="preserve">Wish List of Items </w:t>
            </w:r>
          </w:p>
        </w:tc>
      </w:tr>
      <w:tr w:rsidR="00716456" w:rsidTr="00627ED1">
        <w:tc>
          <w:tcPr>
            <w:tcW w:w="738" w:type="dxa"/>
          </w:tcPr>
          <w:p w:rsidR="00716456" w:rsidRDefault="00716456" w:rsidP="005F17C8">
            <w:r>
              <w:t>4.</w:t>
            </w:r>
          </w:p>
        </w:tc>
        <w:tc>
          <w:tcPr>
            <w:tcW w:w="3330" w:type="dxa"/>
          </w:tcPr>
          <w:p w:rsidR="00716456" w:rsidRDefault="00716456" w:rsidP="005F17C8">
            <w:r>
              <w:t>BR1</w:t>
            </w:r>
          </w:p>
        </w:tc>
        <w:tc>
          <w:tcPr>
            <w:tcW w:w="4788" w:type="dxa"/>
          </w:tcPr>
          <w:p w:rsidR="00716456" w:rsidRDefault="00716456" w:rsidP="005F17C8">
            <w:r>
              <w:t>Business Release 1</w:t>
            </w:r>
          </w:p>
        </w:tc>
      </w:tr>
      <w:tr w:rsidR="00716456" w:rsidTr="00627ED1">
        <w:tc>
          <w:tcPr>
            <w:tcW w:w="738" w:type="dxa"/>
          </w:tcPr>
          <w:p w:rsidR="00716456" w:rsidRDefault="00716456" w:rsidP="005F17C8">
            <w:r>
              <w:t>5.</w:t>
            </w:r>
          </w:p>
        </w:tc>
        <w:tc>
          <w:tcPr>
            <w:tcW w:w="3330" w:type="dxa"/>
          </w:tcPr>
          <w:p w:rsidR="00716456" w:rsidRDefault="00716456" w:rsidP="005F17C8">
            <w:r>
              <w:t>IW</w:t>
            </w:r>
          </w:p>
        </w:tc>
        <w:tc>
          <w:tcPr>
            <w:tcW w:w="4788" w:type="dxa"/>
          </w:tcPr>
          <w:p w:rsidR="00716456" w:rsidRDefault="00716456" w:rsidP="005F17C8">
            <w:r>
              <w:t>Industrial Wisdom – UI firm engaged on the project.</w:t>
            </w:r>
          </w:p>
        </w:tc>
      </w:tr>
      <w:tr w:rsidR="00716456" w:rsidTr="00627ED1">
        <w:tc>
          <w:tcPr>
            <w:tcW w:w="738" w:type="dxa"/>
          </w:tcPr>
          <w:p w:rsidR="00716456" w:rsidRDefault="00716456" w:rsidP="005F17C8">
            <w:r>
              <w:t>6.</w:t>
            </w:r>
          </w:p>
        </w:tc>
        <w:tc>
          <w:tcPr>
            <w:tcW w:w="3330" w:type="dxa"/>
          </w:tcPr>
          <w:p w:rsidR="00716456" w:rsidRDefault="00716456" w:rsidP="005F17C8">
            <w:r w:rsidRPr="00A061F7">
              <w:t>Unit Of Measure</w:t>
            </w:r>
          </w:p>
        </w:tc>
        <w:tc>
          <w:tcPr>
            <w:tcW w:w="4788" w:type="dxa"/>
          </w:tcPr>
          <w:p w:rsidR="00716456" w:rsidRDefault="00716456" w:rsidP="005F17C8">
            <w:r w:rsidRPr="00A061F7">
              <w:t>The unit of measure of the item</w:t>
            </w:r>
          </w:p>
        </w:tc>
      </w:tr>
      <w:tr w:rsidR="00716456" w:rsidTr="00627ED1">
        <w:tc>
          <w:tcPr>
            <w:tcW w:w="738" w:type="dxa"/>
          </w:tcPr>
          <w:p w:rsidR="00716456" w:rsidRDefault="00716456" w:rsidP="005F17C8"/>
        </w:tc>
        <w:tc>
          <w:tcPr>
            <w:tcW w:w="3330" w:type="dxa"/>
          </w:tcPr>
          <w:p w:rsidR="00716456" w:rsidRDefault="00716456" w:rsidP="005F17C8"/>
        </w:tc>
        <w:tc>
          <w:tcPr>
            <w:tcW w:w="4788" w:type="dxa"/>
          </w:tcPr>
          <w:p w:rsidR="00716456" w:rsidRDefault="00716456" w:rsidP="005F17C8"/>
        </w:tc>
      </w:tr>
      <w:bookmarkEnd w:id="27"/>
    </w:tbl>
    <w:p w:rsidR="00716456" w:rsidRPr="002C3B54" w:rsidRDefault="00716456" w:rsidP="005F17C8"/>
    <w:sectPr w:rsidR="00716456"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456" w:rsidRDefault="00716456">
      <w:r>
        <w:separator/>
      </w:r>
    </w:p>
  </w:endnote>
  <w:endnote w:type="continuationSeparator" w:id="1">
    <w:p w:rsidR="00716456" w:rsidRDefault="007164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56" w:rsidRDefault="00716456" w:rsidP="00520C18">
    <w:pPr>
      <w:ind w:right="378"/>
      <w:rPr>
        <w:rFonts w:cs="Tahoma"/>
        <w:color w:val="000000"/>
        <w:sz w:val="16"/>
        <w:szCs w:val="16"/>
      </w:rPr>
    </w:pPr>
    <w:r>
      <w:rPr>
        <w:rFonts w:cs="Tahoma"/>
        <w:color w:val="000000"/>
        <w:sz w:val="16"/>
        <w:szCs w:val="16"/>
      </w:rPr>
      <w:t>06/15/2010 3:50 PM</w:t>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B72634">
      <w:rPr>
        <w:rFonts w:cs="Tahoma"/>
        <w:b/>
        <w:noProof/>
        <w:color w:val="000000"/>
        <w:sz w:val="16"/>
        <w:szCs w:val="16"/>
      </w:rPr>
      <w:t>15</w:t>
    </w:r>
    <w:r w:rsidRPr="00DC6F42">
      <w:rPr>
        <w:rFonts w:cs="Tahoma"/>
        <w:color w:val="000000"/>
        <w:sz w:val="16"/>
        <w:szCs w:val="16"/>
      </w:rPr>
      <w:fldChar w:fldCharType="end"/>
    </w:r>
    <w:r>
      <w:rPr>
        <w:rFonts w:cs="Tahoma"/>
        <w:color w:val="000000"/>
        <w:sz w:val="16"/>
        <w:szCs w:val="16"/>
      </w:rPr>
      <w:t xml:space="preserve">            </w:t>
    </w:r>
    <w:fldSimple w:instr=" FILENAME  \* MERGEFORMAT ">
      <w:r w:rsidRPr="00687C84">
        <w:rPr>
          <w:rFonts w:cs="Tahoma"/>
          <w:sz w:val="16"/>
          <w:szCs w:val="16"/>
        </w:rPr>
        <w:t xml:space="preserve">xpedx </w:t>
      </w:r>
      <w:r w:rsidRPr="00490D71">
        <w:rPr>
          <w:rFonts w:cs="Tahoma"/>
          <w:sz w:val="16"/>
          <w:szCs w:val="16"/>
        </w:rPr>
        <w:t>UOM Calculation And Presentation Design</w:t>
      </w:r>
      <w:r>
        <w:rPr>
          <w:rFonts w:cs="Tahoma"/>
          <w:sz w:val="16"/>
          <w:szCs w:val="16"/>
        </w:rPr>
        <w:t xml:space="preserve"> v1.5</w:t>
      </w:r>
      <w:r w:rsidRPr="00687C84">
        <w:rPr>
          <w:rFonts w:cs="Tahoma"/>
          <w:sz w:val="16"/>
          <w:szCs w:val="16"/>
        </w:rPr>
        <w:t>.doc</w:t>
      </w:r>
    </w:fldSimple>
    <w:r>
      <w:rPr>
        <w:rFonts w:cs="Tahoma"/>
        <w:color w:val="000000"/>
        <w:sz w:val="16"/>
        <w:szCs w:val="16"/>
      </w:rPr>
      <w:tab/>
    </w:r>
    <w:r>
      <w:rPr>
        <w:rFonts w:cs="Tahoma"/>
        <w:color w:val="000000"/>
        <w:sz w:val="16"/>
        <w:szCs w:val="16"/>
      </w:rPr>
      <w:tab/>
    </w:r>
  </w:p>
  <w:p w:rsidR="00716456" w:rsidRDefault="00716456" w:rsidP="00520C18">
    <w:pPr>
      <w:ind w:right="378"/>
      <w:rPr>
        <w:rFonts w:cs="Tahoma"/>
        <w:color w:val="000000"/>
        <w:sz w:val="16"/>
        <w:szCs w:val="16"/>
      </w:rPr>
    </w:pPr>
  </w:p>
  <w:p w:rsidR="00716456" w:rsidRDefault="00716456" w:rsidP="00520C18">
    <w:pPr>
      <w:ind w:right="378"/>
      <w:rPr>
        <w:rFonts w:cs="Tahoma"/>
        <w:color w:val="000000"/>
        <w:sz w:val="16"/>
        <w:szCs w:val="16"/>
      </w:rPr>
    </w:pPr>
    <w:r>
      <w:rPr>
        <w:rFonts w:cs="Tahoma"/>
        <w:color w:val="000000"/>
        <w:sz w:val="16"/>
        <w:szCs w:val="16"/>
      </w:rPr>
      <w:t>PRIVATE/PROPRIETARY/SECURE</w:t>
    </w:r>
  </w:p>
  <w:p w:rsidR="00716456" w:rsidRPr="00E40B69" w:rsidRDefault="00716456" w:rsidP="00520C18">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56" w:rsidRDefault="00716456" w:rsidP="00E40B69">
    <w:pPr>
      <w:ind w:right="378"/>
      <w:rPr>
        <w:rFonts w:cs="Tahoma"/>
        <w:color w:val="000000"/>
        <w:sz w:val="16"/>
        <w:szCs w:val="16"/>
      </w:rPr>
    </w:pPr>
    <w:r>
      <w:rPr>
        <w:rFonts w:cs="Tahoma"/>
        <w:color w:val="000000"/>
        <w:sz w:val="16"/>
        <w:szCs w:val="16"/>
      </w:rPr>
      <w:t>06/14/2010 12:50 PM</w:t>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B72634">
      <w:rPr>
        <w:rFonts w:cs="Tahoma"/>
        <w:b/>
        <w:noProof/>
        <w:color w:val="000000"/>
        <w:sz w:val="16"/>
        <w:szCs w:val="16"/>
      </w:rPr>
      <w:t>4</w:t>
    </w:r>
    <w:r w:rsidRPr="00DC6F42">
      <w:rPr>
        <w:rFonts w:cs="Tahoma"/>
        <w:color w:val="000000"/>
        <w:sz w:val="16"/>
        <w:szCs w:val="16"/>
      </w:rPr>
      <w:fldChar w:fldCharType="end"/>
    </w:r>
    <w:r>
      <w:rPr>
        <w:rFonts w:cs="Tahoma"/>
        <w:color w:val="000000"/>
        <w:sz w:val="16"/>
        <w:szCs w:val="16"/>
      </w:rPr>
      <w:t xml:space="preserve">            </w:t>
    </w:r>
    <w:fldSimple w:instr=" FILENAME  \* MERGEFORMAT ">
      <w:r w:rsidRPr="00687C84">
        <w:rPr>
          <w:rFonts w:cs="Tahoma"/>
          <w:sz w:val="16"/>
          <w:szCs w:val="16"/>
        </w:rPr>
        <w:t xml:space="preserve">xpedx </w:t>
      </w:r>
      <w:r w:rsidRPr="00490D71">
        <w:rPr>
          <w:rFonts w:cs="Tahoma"/>
          <w:sz w:val="16"/>
          <w:szCs w:val="16"/>
        </w:rPr>
        <w:t>UOM Calculation And Presentation Design</w:t>
      </w:r>
      <w:r>
        <w:rPr>
          <w:rFonts w:cs="Tahoma"/>
          <w:sz w:val="16"/>
          <w:szCs w:val="16"/>
        </w:rPr>
        <w:t xml:space="preserve"> v1.6</w:t>
      </w:r>
      <w:r w:rsidRPr="00687C84">
        <w:rPr>
          <w:rFonts w:cs="Tahoma"/>
          <w:sz w:val="16"/>
          <w:szCs w:val="16"/>
        </w:rPr>
        <w:t>.doc</w:t>
      </w:r>
    </w:fldSimple>
    <w:r>
      <w:rPr>
        <w:rFonts w:cs="Tahoma"/>
        <w:color w:val="000000"/>
        <w:sz w:val="16"/>
        <w:szCs w:val="16"/>
      </w:rPr>
      <w:tab/>
    </w:r>
    <w:r>
      <w:rPr>
        <w:rFonts w:cs="Tahoma"/>
        <w:color w:val="000000"/>
        <w:sz w:val="16"/>
        <w:szCs w:val="16"/>
      </w:rPr>
      <w:tab/>
    </w:r>
  </w:p>
  <w:p w:rsidR="00716456" w:rsidRDefault="00716456" w:rsidP="00E40B69">
    <w:pPr>
      <w:ind w:right="378"/>
      <w:rPr>
        <w:rFonts w:cs="Tahoma"/>
        <w:color w:val="000000"/>
        <w:sz w:val="16"/>
        <w:szCs w:val="16"/>
      </w:rPr>
    </w:pPr>
  </w:p>
  <w:p w:rsidR="00716456" w:rsidRDefault="00716456" w:rsidP="00E40B69">
    <w:pPr>
      <w:ind w:right="378"/>
      <w:rPr>
        <w:rFonts w:cs="Tahoma"/>
        <w:color w:val="000000"/>
        <w:sz w:val="16"/>
        <w:szCs w:val="16"/>
      </w:rPr>
    </w:pPr>
    <w:r>
      <w:rPr>
        <w:rFonts w:cs="Tahoma"/>
        <w:color w:val="000000"/>
        <w:sz w:val="16"/>
        <w:szCs w:val="16"/>
      </w:rPr>
      <w:t>PRIVATE/PROPRIETARY/SECURE</w:t>
    </w:r>
  </w:p>
  <w:p w:rsidR="00716456" w:rsidRPr="00E40B69" w:rsidRDefault="00716456"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456" w:rsidRDefault="00716456">
      <w:r>
        <w:separator/>
      </w:r>
    </w:p>
  </w:footnote>
  <w:footnote w:type="continuationSeparator" w:id="1">
    <w:p w:rsidR="00716456" w:rsidRDefault="007164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56" w:rsidRDefault="007164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CATTLogo_2c" style="position:absolute;margin-left:341.25pt;margin-top:-4.5pt;width:2in;height:44.25pt;z-index:251658240;visibility:visible">
          <v:imagedata r:id="rId1" o:title=""/>
        </v:shape>
      </w:pict>
    </w:r>
    <w:r>
      <w:pict>
        <v:shape id="Picture 1" o:spid="_x0000_i1026" type="#_x0000_t75" alt="xpedxLogo" style="width:194.25pt;height:64.5pt;visibility:visible">
          <v:imagedata r:id="rId2"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456" w:rsidRPr="00641FBE" w:rsidRDefault="00716456" w:rsidP="00641F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0" type="#_x0000_t75" alt="SCATTLogo_2c" style="position:absolute;margin-left:346.05pt;margin-top:-8.8pt;width:2in;height:44.25pt;z-index:251657216;visibility:visible">
          <v:imagedata r:id="rId1" o:title=""/>
        </v:shape>
      </w:pict>
    </w:r>
    <w:r>
      <w:pict>
        <v:shape id="_x0000_i1028" type="#_x0000_t75" alt="xpedxLogo" style="width:194.25pt;height:64.5pt;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53E34"/>
    <w:multiLevelType w:val="hybridMultilevel"/>
    <w:tmpl w:val="92C07480"/>
    <w:lvl w:ilvl="0" w:tplc="04090001">
      <w:start w:val="1"/>
      <w:numFmt w:val="bullet"/>
      <w:lvlText w:val=""/>
      <w:lvlJc w:val="left"/>
      <w:pPr>
        <w:tabs>
          <w:tab w:val="num" w:pos="1296"/>
        </w:tabs>
        <w:ind w:left="1296" w:hanging="360"/>
      </w:pPr>
      <w:rPr>
        <w:rFonts w:ascii="Symbol" w:hAnsi="Symbol" w:hint="default"/>
      </w:rPr>
    </w:lvl>
    <w:lvl w:ilvl="1" w:tplc="9B4653A0">
      <w:numFmt w:val="bullet"/>
      <w:lvlText w:val="-"/>
      <w:lvlJc w:val="left"/>
      <w:pPr>
        <w:tabs>
          <w:tab w:val="num" w:pos="2016"/>
        </w:tabs>
        <w:ind w:left="2016" w:hanging="360"/>
      </w:pPr>
      <w:rPr>
        <w:rFonts w:ascii="Helvetica" w:eastAsia="Times New Roman" w:hAnsi="Helvetica"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nsid w:val="2C283027"/>
    <w:multiLevelType w:val="hybridMultilevel"/>
    <w:tmpl w:val="2574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31FB9"/>
    <w:multiLevelType w:val="hybridMultilevel"/>
    <w:tmpl w:val="6E5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52F961FD"/>
    <w:multiLevelType w:val="hybridMultilevel"/>
    <w:tmpl w:val="0046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790E5A6D"/>
    <w:multiLevelType w:val="hybridMultilevel"/>
    <w:tmpl w:val="3AC04246"/>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6"/>
  </w:num>
  <w:num w:numId="13">
    <w:abstractNumId w:val="7"/>
  </w:num>
  <w:num w:numId="14">
    <w:abstractNumId w:val="2"/>
  </w:num>
  <w:num w:numId="15">
    <w:abstractNumId w:val="10"/>
  </w:num>
  <w:num w:numId="16">
    <w:abstractNumId w:val="9"/>
  </w:num>
  <w:num w:numId="17">
    <w:abstractNumId w:val="0"/>
  </w:num>
  <w:num w:numId="18">
    <w:abstractNumId w:val="4"/>
  </w:num>
  <w:num w:numId="19">
    <w:abstractNumId w:val="8"/>
  </w:num>
  <w:num w:numId="20">
    <w:abstractNumId w:val="5"/>
  </w:num>
  <w:num w:numId="21">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drawingGridHorizontalSpacing w:val="90"/>
  <w:displayHorizontalDrawingGridEvery w:val="0"/>
  <w:displayVerticalDrawingGridEvery w:val="0"/>
  <w:noPunctuationKerning/>
  <w:characterSpacingControl w:val="doNotCompress"/>
  <w:savePreviewPicture/>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222"/>
    <w:rsid w:val="00001D9D"/>
    <w:rsid w:val="000024FA"/>
    <w:rsid w:val="00002B26"/>
    <w:rsid w:val="00004858"/>
    <w:rsid w:val="0000492F"/>
    <w:rsid w:val="00004B32"/>
    <w:rsid w:val="000052CC"/>
    <w:rsid w:val="0000548A"/>
    <w:rsid w:val="000062BA"/>
    <w:rsid w:val="000075E0"/>
    <w:rsid w:val="00007D6A"/>
    <w:rsid w:val="00007E96"/>
    <w:rsid w:val="0001017C"/>
    <w:rsid w:val="00011065"/>
    <w:rsid w:val="000111BE"/>
    <w:rsid w:val="00011401"/>
    <w:rsid w:val="00012BE5"/>
    <w:rsid w:val="00012ED5"/>
    <w:rsid w:val="000132BC"/>
    <w:rsid w:val="00013751"/>
    <w:rsid w:val="00015BF8"/>
    <w:rsid w:val="00015DE1"/>
    <w:rsid w:val="000168B4"/>
    <w:rsid w:val="0001795A"/>
    <w:rsid w:val="0002034F"/>
    <w:rsid w:val="0002172D"/>
    <w:rsid w:val="00022186"/>
    <w:rsid w:val="000221EF"/>
    <w:rsid w:val="0002401F"/>
    <w:rsid w:val="00025BD1"/>
    <w:rsid w:val="00027CD9"/>
    <w:rsid w:val="00027ED2"/>
    <w:rsid w:val="000313CF"/>
    <w:rsid w:val="0003152B"/>
    <w:rsid w:val="0003256E"/>
    <w:rsid w:val="000325D1"/>
    <w:rsid w:val="000337C5"/>
    <w:rsid w:val="00036417"/>
    <w:rsid w:val="000404CE"/>
    <w:rsid w:val="00040930"/>
    <w:rsid w:val="00040CC2"/>
    <w:rsid w:val="00040EAA"/>
    <w:rsid w:val="00040F8C"/>
    <w:rsid w:val="000417DE"/>
    <w:rsid w:val="00041AD1"/>
    <w:rsid w:val="000458F9"/>
    <w:rsid w:val="00046149"/>
    <w:rsid w:val="000473F3"/>
    <w:rsid w:val="0004793C"/>
    <w:rsid w:val="000513AD"/>
    <w:rsid w:val="0005253C"/>
    <w:rsid w:val="00053149"/>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B5C"/>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2C07"/>
    <w:rsid w:val="000935EA"/>
    <w:rsid w:val="00094378"/>
    <w:rsid w:val="000946F7"/>
    <w:rsid w:val="000952E7"/>
    <w:rsid w:val="0009534C"/>
    <w:rsid w:val="00097049"/>
    <w:rsid w:val="0009728A"/>
    <w:rsid w:val="000A19E9"/>
    <w:rsid w:val="000A2B6F"/>
    <w:rsid w:val="000A35F3"/>
    <w:rsid w:val="000A3F94"/>
    <w:rsid w:val="000A4DC6"/>
    <w:rsid w:val="000A5FE7"/>
    <w:rsid w:val="000A6D0B"/>
    <w:rsid w:val="000B0544"/>
    <w:rsid w:val="000B0ABD"/>
    <w:rsid w:val="000B0C35"/>
    <w:rsid w:val="000B0D21"/>
    <w:rsid w:val="000B1669"/>
    <w:rsid w:val="000B1A81"/>
    <w:rsid w:val="000B2A51"/>
    <w:rsid w:val="000B32E2"/>
    <w:rsid w:val="000B41AD"/>
    <w:rsid w:val="000B4BB3"/>
    <w:rsid w:val="000B6A63"/>
    <w:rsid w:val="000B6DF6"/>
    <w:rsid w:val="000B7A3B"/>
    <w:rsid w:val="000B7DDD"/>
    <w:rsid w:val="000C2D47"/>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7CB9"/>
    <w:rsid w:val="000E2277"/>
    <w:rsid w:val="000E328F"/>
    <w:rsid w:val="000E3D2F"/>
    <w:rsid w:val="000E3D4F"/>
    <w:rsid w:val="000E4066"/>
    <w:rsid w:val="000E4443"/>
    <w:rsid w:val="000E4B34"/>
    <w:rsid w:val="000E5709"/>
    <w:rsid w:val="000E6892"/>
    <w:rsid w:val="000E6D2D"/>
    <w:rsid w:val="000F01E9"/>
    <w:rsid w:val="000F13F3"/>
    <w:rsid w:val="000F1744"/>
    <w:rsid w:val="000F1AD4"/>
    <w:rsid w:val="000F1D10"/>
    <w:rsid w:val="000F36E9"/>
    <w:rsid w:val="000F3D8D"/>
    <w:rsid w:val="000F4D4B"/>
    <w:rsid w:val="000F501A"/>
    <w:rsid w:val="000F502C"/>
    <w:rsid w:val="000F60DA"/>
    <w:rsid w:val="000F7BED"/>
    <w:rsid w:val="00100845"/>
    <w:rsid w:val="00100BFC"/>
    <w:rsid w:val="001011FE"/>
    <w:rsid w:val="00101443"/>
    <w:rsid w:val="0010177F"/>
    <w:rsid w:val="00101850"/>
    <w:rsid w:val="00103008"/>
    <w:rsid w:val="00103149"/>
    <w:rsid w:val="001048FE"/>
    <w:rsid w:val="00104B7E"/>
    <w:rsid w:val="00105F40"/>
    <w:rsid w:val="0010717D"/>
    <w:rsid w:val="001103F5"/>
    <w:rsid w:val="00110AA6"/>
    <w:rsid w:val="00113A95"/>
    <w:rsid w:val="00114EEC"/>
    <w:rsid w:val="00115105"/>
    <w:rsid w:val="00115339"/>
    <w:rsid w:val="0011537B"/>
    <w:rsid w:val="0011558C"/>
    <w:rsid w:val="00116117"/>
    <w:rsid w:val="00116E5D"/>
    <w:rsid w:val="00120487"/>
    <w:rsid w:val="00120680"/>
    <w:rsid w:val="001206B2"/>
    <w:rsid w:val="00120816"/>
    <w:rsid w:val="00120CA3"/>
    <w:rsid w:val="00120D58"/>
    <w:rsid w:val="001216E4"/>
    <w:rsid w:val="00121C4D"/>
    <w:rsid w:val="00121C71"/>
    <w:rsid w:val="00121F67"/>
    <w:rsid w:val="00122003"/>
    <w:rsid w:val="00124471"/>
    <w:rsid w:val="001258AC"/>
    <w:rsid w:val="00126EE7"/>
    <w:rsid w:val="00127D1F"/>
    <w:rsid w:val="0013085B"/>
    <w:rsid w:val="00130A21"/>
    <w:rsid w:val="0013186E"/>
    <w:rsid w:val="001318AB"/>
    <w:rsid w:val="00131EC7"/>
    <w:rsid w:val="00133FCE"/>
    <w:rsid w:val="001351F1"/>
    <w:rsid w:val="00135C8F"/>
    <w:rsid w:val="0013762D"/>
    <w:rsid w:val="001378B6"/>
    <w:rsid w:val="00141E25"/>
    <w:rsid w:val="001421EE"/>
    <w:rsid w:val="00142EAF"/>
    <w:rsid w:val="001448DB"/>
    <w:rsid w:val="001453CC"/>
    <w:rsid w:val="0014592E"/>
    <w:rsid w:val="00150496"/>
    <w:rsid w:val="00151155"/>
    <w:rsid w:val="0015225E"/>
    <w:rsid w:val="00152473"/>
    <w:rsid w:val="00152DB1"/>
    <w:rsid w:val="00153D89"/>
    <w:rsid w:val="001550F1"/>
    <w:rsid w:val="00156FFF"/>
    <w:rsid w:val="0015770A"/>
    <w:rsid w:val="00157E4B"/>
    <w:rsid w:val="00160275"/>
    <w:rsid w:val="00160F4D"/>
    <w:rsid w:val="001616B8"/>
    <w:rsid w:val="00162549"/>
    <w:rsid w:val="00162879"/>
    <w:rsid w:val="00163454"/>
    <w:rsid w:val="00163BBC"/>
    <w:rsid w:val="00163D74"/>
    <w:rsid w:val="00164A1B"/>
    <w:rsid w:val="00164FD4"/>
    <w:rsid w:val="00165352"/>
    <w:rsid w:val="00165E55"/>
    <w:rsid w:val="001666E6"/>
    <w:rsid w:val="0016704B"/>
    <w:rsid w:val="00171937"/>
    <w:rsid w:val="00172030"/>
    <w:rsid w:val="0017299A"/>
    <w:rsid w:val="00173245"/>
    <w:rsid w:val="00173EA6"/>
    <w:rsid w:val="001748F7"/>
    <w:rsid w:val="00175892"/>
    <w:rsid w:val="0017781B"/>
    <w:rsid w:val="00177D6B"/>
    <w:rsid w:val="001817FA"/>
    <w:rsid w:val="00182771"/>
    <w:rsid w:val="00183FBD"/>
    <w:rsid w:val="0018530A"/>
    <w:rsid w:val="0018599F"/>
    <w:rsid w:val="00185EFA"/>
    <w:rsid w:val="00186A99"/>
    <w:rsid w:val="00186DA6"/>
    <w:rsid w:val="00186EC6"/>
    <w:rsid w:val="001870F1"/>
    <w:rsid w:val="001872B1"/>
    <w:rsid w:val="001874B4"/>
    <w:rsid w:val="001906A0"/>
    <w:rsid w:val="00190F56"/>
    <w:rsid w:val="00193F55"/>
    <w:rsid w:val="00194C58"/>
    <w:rsid w:val="00194D51"/>
    <w:rsid w:val="0019580B"/>
    <w:rsid w:val="001962AE"/>
    <w:rsid w:val="00196F9A"/>
    <w:rsid w:val="001A0CA1"/>
    <w:rsid w:val="001A203A"/>
    <w:rsid w:val="001A35AB"/>
    <w:rsid w:val="001A3C9C"/>
    <w:rsid w:val="001A4DF4"/>
    <w:rsid w:val="001A5569"/>
    <w:rsid w:val="001A5C8B"/>
    <w:rsid w:val="001B115C"/>
    <w:rsid w:val="001B12E2"/>
    <w:rsid w:val="001B1BB1"/>
    <w:rsid w:val="001B2523"/>
    <w:rsid w:val="001B291E"/>
    <w:rsid w:val="001B4116"/>
    <w:rsid w:val="001B65FF"/>
    <w:rsid w:val="001B6602"/>
    <w:rsid w:val="001B7E92"/>
    <w:rsid w:val="001B7F7A"/>
    <w:rsid w:val="001C120D"/>
    <w:rsid w:val="001C1761"/>
    <w:rsid w:val="001C1D1B"/>
    <w:rsid w:val="001C21FA"/>
    <w:rsid w:val="001C487D"/>
    <w:rsid w:val="001C5E1D"/>
    <w:rsid w:val="001C5EFE"/>
    <w:rsid w:val="001C5F12"/>
    <w:rsid w:val="001C612A"/>
    <w:rsid w:val="001C6443"/>
    <w:rsid w:val="001D100F"/>
    <w:rsid w:val="001D1326"/>
    <w:rsid w:val="001D1CAB"/>
    <w:rsid w:val="001D2354"/>
    <w:rsid w:val="001D48CA"/>
    <w:rsid w:val="001D5FA0"/>
    <w:rsid w:val="001D6678"/>
    <w:rsid w:val="001D69E7"/>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7255"/>
    <w:rsid w:val="00200380"/>
    <w:rsid w:val="00200E82"/>
    <w:rsid w:val="002025C2"/>
    <w:rsid w:val="002030F9"/>
    <w:rsid w:val="00203350"/>
    <w:rsid w:val="002043D6"/>
    <w:rsid w:val="002043E8"/>
    <w:rsid w:val="00205C85"/>
    <w:rsid w:val="00206515"/>
    <w:rsid w:val="00207BD5"/>
    <w:rsid w:val="00210804"/>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31E"/>
    <w:rsid w:val="00223461"/>
    <w:rsid w:val="00223BCC"/>
    <w:rsid w:val="00223FD3"/>
    <w:rsid w:val="0022401A"/>
    <w:rsid w:val="002255FF"/>
    <w:rsid w:val="00226979"/>
    <w:rsid w:val="0022777D"/>
    <w:rsid w:val="0023043B"/>
    <w:rsid w:val="00230B6D"/>
    <w:rsid w:val="00230FE1"/>
    <w:rsid w:val="0023136E"/>
    <w:rsid w:val="00231D1C"/>
    <w:rsid w:val="00232504"/>
    <w:rsid w:val="002325A9"/>
    <w:rsid w:val="002349BC"/>
    <w:rsid w:val="002369FD"/>
    <w:rsid w:val="00236A5A"/>
    <w:rsid w:val="00236B4E"/>
    <w:rsid w:val="002401EF"/>
    <w:rsid w:val="00241A29"/>
    <w:rsid w:val="002423DD"/>
    <w:rsid w:val="0024503E"/>
    <w:rsid w:val="002456DC"/>
    <w:rsid w:val="002466B2"/>
    <w:rsid w:val="00247933"/>
    <w:rsid w:val="0025047A"/>
    <w:rsid w:val="0025053B"/>
    <w:rsid w:val="002512B0"/>
    <w:rsid w:val="002513DA"/>
    <w:rsid w:val="00252281"/>
    <w:rsid w:val="00252642"/>
    <w:rsid w:val="0025330F"/>
    <w:rsid w:val="002536CA"/>
    <w:rsid w:val="00253A1C"/>
    <w:rsid w:val="00254E04"/>
    <w:rsid w:val="00256792"/>
    <w:rsid w:val="0026029C"/>
    <w:rsid w:val="00260DBB"/>
    <w:rsid w:val="0026387D"/>
    <w:rsid w:val="00265688"/>
    <w:rsid w:val="002666BD"/>
    <w:rsid w:val="00267B50"/>
    <w:rsid w:val="00272726"/>
    <w:rsid w:val="002729A0"/>
    <w:rsid w:val="00275A67"/>
    <w:rsid w:val="00277030"/>
    <w:rsid w:val="002775BE"/>
    <w:rsid w:val="00277DCB"/>
    <w:rsid w:val="0028071F"/>
    <w:rsid w:val="0028167F"/>
    <w:rsid w:val="00282151"/>
    <w:rsid w:val="00283D80"/>
    <w:rsid w:val="00285DC0"/>
    <w:rsid w:val="0028693E"/>
    <w:rsid w:val="002869AB"/>
    <w:rsid w:val="00287B73"/>
    <w:rsid w:val="00290472"/>
    <w:rsid w:val="002905F3"/>
    <w:rsid w:val="0029064E"/>
    <w:rsid w:val="0029086D"/>
    <w:rsid w:val="00291E3D"/>
    <w:rsid w:val="002924E5"/>
    <w:rsid w:val="00292EF0"/>
    <w:rsid w:val="00293638"/>
    <w:rsid w:val="00293B0A"/>
    <w:rsid w:val="00294BB0"/>
    <w:rsid w:val="00294F3D"/>
    <w:rsid w:val="002A0731"/>
    <w:rsid w:val="002A0E1C"/>
    <w:rsid w:val="002A1C3A"/>
    <w:rsid w:val="002A2670"/>
    <w:rsid w:val="002A2AC0"/>
    <w:rsid w:val="002A31B8"/>
    <w:rsid w:val="002A3711"/>
    <w:rsid w:val="002A4A88"/>
    <w:rsid w:val="002A4C7D"/>
    <w:rsid w:val="002A4CF8"/>
    <w:rsid w:val="002A600D"/>
    <w:rsid w:val="002A6AB8"/>
    <w:rsid w:val="002A7C07"/>
    <w:rsid w:val="002B14FF"/>
    <w:rsid w:val="002B242B"/>
    <w:rsid w:val="002B53D2"/>
    <w:rsid w:val="002B5B16"/>
    <w:rsid w:val="002B7257"/>
    <w:rsid w:val="002B7C57"/>
    <w:rsid w:val="002C1067"/>
    <w:rsid w:val="002C13C9"/>
    <w:rsid w:val="002C1CE4"/>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832"/>
    <w:rsid w:val="002F09E7"/>
    <w:rsid w:val="002F1966"/>
    <w:rsid w:val="002F482F"/>
    <w:rsid w:val="002F4DF1"/>
    <w:rsid w:val="002F5154"/>
    <w:rsid w:val="002F5C04"/>
    <w:rsid w:val="002F6638"/>
    <w:rsid w:val="002F7434"/>
    <w:rsid w:val="00302959"/>
    <w:rsid w:val="00303982"/>
    <w:rsid w:val="0030422C"/>
    <w:rsid w:val="003048BC"/>
    <w:rsid w:val="00304DA1"/>
    <w:rsid w:val="00305BA6"/>
    <w:rsid w:val="00310B9B"/>
    <w:rsid w:val="00311668"/>
    <w:rsid w:val="00312190"/>
    <w:rsid w:val="00313CCE"/>
    <w:rsid w:val="00313D10"/>
    <w:rsid w:val="00314BDD"/>
    <w:rsid w:val="00314CF6"/>
    <w:rsid w:val="00314E2F"/>
    <w:rsid w:val="003152CD"/>
    <w:rsid w:val="00315B0F"/>
    <w:rsid w:val="00315C54"/>
    <w:rsid w:val="0031677A"/>
    <w:rsid w:val="00316940"/>
    <w:rsid w:val="00317590"/>
    <w:rsid w:val="003177BD"/>
    <w:rsid w:val="00317CFA"/>
    <w:rsid w:val="00320247"/>
    <w:rsid w:val="00321077"/>
    <w:rsid w:val="003215FB"/>
    <w:rsid w:val="0032243E"/>
    <w:rsid w:val="00322734"/>
    <w:rsid w:val="00322A5A"/>
    <w:rsid w:val="00322EC5"/>
    <w:rsid w:val="00323C27"/>
    <w:rsid w:val="00325701"/>
    <w:rsid w:val="00326537"/>
    <w:rsid w:val="00326997"/>
    <w:rsid w:val="00326B8B"/>
    <w:rsid w:val="003272BE"/>
    <w:rsid w:val="0032747A"/>
    <w:rsid w:val="00330023"/>
    <w:rsid w:val="0033080F"/>
    <w:rsid w:val="003308D1"/>
    <w:rsid w:val="0033198C"/>
    <w:rsid w:val="00331B5C"/>
    <w:rsid w:val="0033236B"/>
    <w:rsid w:val="0033304E"/>
    <w:rsid w:val="00334729"/>
    <w:rsid w:val="00336CE8"/>
    <w:rsid w:val="003376B5"/>
    <w:rsid w:val="00340F26"/>
    <w:rsid w:val="00341C63"/>
    <w:rsid w:val="00342C07"/>
    <w:rsid w:val="00342FB6"/>
    <w:rsid w:val="003448BA"/>
    <w:rsid w:val="00344FD2"/>
    <w:rsid w:val="00344FF4"/>
    <w:rsid w:val="00345ED8"/>
    <w:rsid w:val="00345F93"/>
    <w:rsid w:val="0034656D"/>
    <w:rsid w:val="00347361"/>
    <w:rsid w:val="0034786F"/>
    <w:rsid w:val="003510E7"/>
    <w:rsid w:val="00351141"/>
    <w:rsid w:val="00351B6B"/>
    <w:rsid w:val="0035417D"/>
    <w:rsid w:val="0035444A"/>
    <w:rsid w:val="00355D7C"/>
    <w:rsid w:val="00357B0F"/>
    <w:rsid w:val="00357DBE"/>
    <w:rsid w:val="0036045E"/>
    <w:rsid w:val="003623C1"/>
    <w:rsid w:val="00362F60"/>
    <w:rsid w:val="00363783"/>
    <w:rsid w:val="00364E1B"/>
    <w:rsid w:val="00367081"/>
    <w:rsid w:val="0036720E"/>
    <w:rsid w:val="00367E1A"/>
    <w:rsid w:val="00370C6C"/>
    <w:rsid w:val="00371A34"/>
    <w:rsid w:val="00372158"/>
    <w:rsid w:val="00372697"/>
    <w:rsid w:val="00372A5E"/>
    <w:rsid w:val="0037318E"/>
    <w:rsid w:val="00373549"/>
    <w:rsid w:val="00373B5B"/>
    <w:rsid w:val="00373C8A"/>
    <w:rsid w:val="00373F50"/>
    <w:rsid w:val="00374046"/>
    <w:rsid w:val="003751D1"/>
    <w:rsid w:val="00375D37"/>
    <w:rsid w:val="00376851"/>
    <w:rsid w:val="00376B58"/>
    <w:rsid w:val="00376F1F"/>
    <w:rsid w:val="00377243"/>
    <w:rsid w:val="00377D54"/>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869FD"/>
    <w:rsid w:val="00390426"/>
    <w:rsid w:val="003914E8"/>
    <w:rsid w:val="003922D5"/>
    <w:rsid w:val="003929C3"/>
    <w:rsid w:val="00393A63"/>
    <w:rsid w:val="00393F74"/>
    <w:rsid w:val="00393FD2"/>
    <w:rsid w:val="00394ACA"/>
    <w:rsid w:val="00395693"/>
    <w:rsid w:val="003977BC"/>
    <w:rsid w:val="003A2179"/>
    <w:rsid w:val="003A2971"/>
    <w:rsid w:val="003A423F"/>
    <w:rsid w:val="003A4590"/>
    <w:rsid w:val="003A4771"/>
    <w:rsid w:val="003A495F"/>
    <w:rsid w:val="003A6859"/>
    <w:rsid w:val="003A7CE6"/>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E55"/>
    <w:rsid w:val="003C3D38"/>
    <w:rsid w:val="003C6497"/>
    <w:rsid w:val="003D01C4"/>
    <w:rsid w:val="003D05D5"/>
    <w:rsid w:val="003D1476"/>
    <w:rsid w:val="003D239F"/>
    <w:rsid w:val="003D298C"/>
    <w:rsid w:val="003D31C9"/>
    <w:rsid w:val="003D3534"/>
    <w:rsid w:val="003D3864"/>
    <w:rsid w:val="003D3B83"/>
    <w:rsid w:val="003D557E"/>
    <w:rsid w:val="003D59BC"/>
    <w:rsid w:val="003D6DD8"/>
    <w:rsid w:val="003D6E1C"/>
    <w:rsid w:val="003D7251"/>
    <w:rsid w:val="003E1596"/>
    <w:rsid w:val="003E2288"/>
    <w:rsid w:val="003E27AF"/>
    <w:rsid w:val="003E2C1D"/>
    <w:rsid w:val="003E3E1E"/>
    <w:rsid w:val="003E4005"/>
    <w:rsid w:val="003E5E99"/>
    <w:rsid w:val="003F0C7E"/>
    <w:rsid w:val="003F1786"/>
    <w:rsid w:val="003F18EA"/>
    <w:rsid w:val="003F1FD7"/>
    <w:rsid w:val="003F3649"/>
    <w:rsid w:val="003F3F6E"/>
    <w:rsid w:val="003F42BA"/>
    <w:rsid w:val="003F4578"/>
    <w:rsid w:val="003F4774"/>
    <w:rsid w:val="003F588D"/>
    <w:rsid w:val="003F5966"/>
    <w:rsid w:val="003F5B8F"/>
    <w:rsid w:val="003F637E"/>
    <w:rsid w:val="003F6E85"/>
    <w:rsid w:val="003F6F18"/>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574"/>
    <w:rsid w:val="004075C8"/>
    <w:rsid w:val="00407C2D"/>
    <w:rsid w:val="00407C7D"/>
    <w:rsid w:val="00410711"/>
    <w:rsid w:val="00410EA7"/>
    <w:rsid w:val="0041153A"/>
    <w:rsid w:val="00411727"/>
    <w:rsid w:val="00411A2B"/>
    <w:rsid w:val="00413CA0"/>
    <w:rsid w:val="00413FF1"/>
    <w:rsid w:val="0041566D"/>
    <w:rsid w:val="0041630B"/>
    <w:rsid w:val="0042038F"/>
    <w:rsid w:val="00420F19"/>
    <w:rsid w:val="004219ED"/>
    <w:rsid w:val="00421FC1"/>
    <w:rsid w:val="00422659"/>
    <w:rsid w:val="004238EB"/>
    <w:rsid w:val="0042419A"/>
    <w:rsid w:val="00424AB8"/>
    <w:rsid w:val="00425ED2"/>
    <w:rsid w:val="00426D21"/>
    <w:rsid w:val="0042779E"/>
    <w:rsid w:val="004308E2"/>
    <w:rsid w:val="00431282"/>
    <w:rsid w:val="0043172B"/>
    <w:rsid w:val="00433385"/>
    <w:rsid w:val="004337CF"/>
    <w:rsid w:val="00433A34"/>
    <w:rsid w:val="004342F0"/>
    <w:rsid w:val="00434716"/>
    <w:rsid w:val="00435D86"/>
    <w:rsid w:val="00435F7F"/>
    <w:rsid w:val="00436AB3"/>
    <w:rsid w:val="00437F04"/>
    <w:rsid w:val="004401C1"/>
    <w:rsid w:val="00440447"/>
    <w:rsid w:val="00440E7D"/>
    <w:rsid w:val="004427A5"/>
    <w:rsid w:val="00442D1A"/>
    <w:rsid w:val="004430EE"/>
    <w:rsid w:val="00443153"/>
    <w:rsid w:val="00444AE4"/>
    <w:rsid w:val="00445443"/>
    <w:rsid w:val="00445921"/>
    <w:rsid w:val="00445961"/>
    <w:rsid w:val="00445BE9"/>
    <w:rsid w:val="00447D41"/>
    <w:rsid w:val="004511A3"/>
    <w:rsid w:val="004546F3"/>
    <w:rsid w:val="00460FB5"/>
    <w:rsid w:val="00461042"/>
    <w:rsid w:val="004611AB"/>
    <w:rsid w:val="00461459"/>
    <w:rsid w:val="00463109"/>
    <w:rsid w:val="004637F4"/>
    <w:rsid w:val="0046404A"/>
    <w:rsid w:val="00465386"/>
    <w:rsid w:val="004666D0"/>
    <w:rsid w:val="00466804"/>
    <w:rsid w:val="00466DAB"/>
    <w:rsid w:val="0047043B"/>
    <w:rsid w:val="00471EB3"/>
    <w:rsid w:val="00472DF5"/>
    <w:rsid w:val="00474ADF"/>
    <w:rsid w:val="00475AD0"/>
    <w:rsid w:val="00475ADF"/>
    <w:rsid w:val="00476100"/>
    <w:rsid w:val="00476662"/>
    <w:rsid w:val="004818B8"/>
    <w:rsid w:val="00481CCD"/>
    <w:rsid w:val="004822C7"/>
    <w:rsid w:val="00482440"/>
    <w:rsid w:val="00482934"/>
    <w:rsid w:val="0048474B"/>
    <w:rsid w:val="0048525F"/>
    <w:rsid w:val="00486B30"/>
    <w:rsid w:val="0048759C"/>
    <w:rsid w:val="00487BE6"/>
    <w:rsid w:val="00487C37"/>
    <w:rsid w:val="00490D71"/>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2672"/>
    <w:rsid w:val="004A2A4A"/>
    <w:rsid w:val="004A2E66"/>
    <w:rsid w:val="004A3A4A"/>
    <w:rsid w:val="004A3ED2"/>
    <w:rsid w:val="004A490C"/>
    <w:rsid w:val="004A4FD5"/>
    <w:rsid w:val="004A52CA"/>
    <w:rsid w:val="004A5DF5"/>
    <w:rsid w:val="004A684C"/>
    <w:rsid w:val="004A7453"/>
    <w:rsid w:val="004A7561"/>
    <w:rsid w:val="004A7938"/>
    <w:rsid w:val="004B0499"/>
    <w:rsid w:val="004B07AA"/>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4DD1"/>
    <w:rsid w:val="004C5A10"/>
    <w:rsid w:val="004C5DBB"/>
    <w:rsid w:val="004C689A"/>
    <w:rsid w:val="004C6AE1"/>
    <w:rsid w:val="004C7067"/>
    <w:rsid w:val="004D024C"/>
    <w:rsid w:val="004D02B8"/>
    <w:rsid w:val="004D0488"/>
    <w:rsid w:val="004D26AA"/>
    <w:rsid w:val="004D2FFB"/>
    <w:rsid w:val="004D4DA8"/>
    <w:rsid w:val="004D6119"/>
    <w:rsid w:val="004D7241"/>
    <w:rsid w:val="004D7493"/>
    <w:rsid w:val="004D7911"/>
    <w:rsid w:val="004E04E2"/>
    <w:rsid w:val="004E0F6E"/>
    <w:rsid w:val="004E1323"/>
    <w:rsid w:val="004E4EC8"/>
    <w:rsid w:val="004E5009"/>
    <w:rsid w:val="004E6A8F"/>
    <w:rsid w:val="004E72C4"/>
    <w:rsid w:val="004F0C68"/>
    <w:rsid w:val="004F18DE"/>
    <w:rsid w:val="004F1BEC"/>
    <w:rsid w:val="004F1E92"/>
    <w:rsid w:val="004F274C"/>
    <w:rsid w:val="004F2BA1"/>
    <w:rsid w:val="004F3856"/>
    <w:rsid w:val="004F411D"/>
    <w:rsid w:val="004F43D8"/>
    <w:rsid w:val="004F4DE3"/>
    <w:rsid w:val="004F50C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7708"/>
    <w:rsid w:val="00507834"/>
    <w:rsid w:val="00507A62"/>
    <w:rsid w:val="0051039D"/>
    <w:rsid w:val="0051054B"/>
    <w:rsid w:val="00510A64"/>
    <w:rsid w:val="00510CE0"/>
    <w:rsid w:val="0051161D"/>
    <w:rsid w:val="005132F6"/>
    <w:rsid w:val="0051348D"/>
    <w:rsid w:val="005142C1"/>
    <w:rsid w:val="00515018"/>
    <w:rsid w:val="00515151"/>
    <w:rsid w:val="00515264"/>
    <w:rsid w:val="00517005"/>
    <w:rsid w:val="00517D8C"/>
    <w:rsid w:val="005201FA"/>
    <w:rsid w:val="005202D6"/>
    <w:rsid w:val="00520322"/>
    <w:rsid w:val="00520B89"/>
    <w:rsid w:val="00520C18"/>
    <w:rsid w:val="00520F97"/>
    <w:rsid w:val="0052162F"/>
    <w:rsid w:val="00522B6C"/>
    <w:rsid w:val="00523B05"/>
    <w:rsid w:val="00524EC0"/>
    <w:rsid w:val="0052508D"/>
    <w:rsid w:val="005250D1"/>
    <w:rsid w:val="005253D1"/>
    <w:rsid w:val="00526C84"/>
    <w:rsid w:val="00530AAC"/>
    <w:rsid w:val="005314FF"/>
    <w:rsid w:val="005317DE"/>
    <w:rsid w:val="00532036"/>
    <w:rsid w:val="00533C38"/>
    <w:rsid w:val="005406D8"/>
    <w:rsid w:val="005407E6"/>
    <w:rsid w:val="005408D3"/>
    <w:rsid w:val="00540F6E"/>
    <w:rsid w:val="005411A2"/>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A17"/>
    <w:rsid w:val="00564B63"/>
    <w:rsid w:val="00565A1E"/>
    <w:rsid w:val="00565C48"/>
    <w:rsid w:val="0056605E"/>
    <w:rsid w:val="00566C09"/>
    <w:rsid w:val="00570708"/>
    <w:rsid w:val="00570AF3"/>
    <w:rsid w:val="00570E9E"/>
    <w:rsid w:val="00571404"/>
    <w:rsid w:val="0057176F"/>
    <w:rsid w:val="0057363D"/>
    <w:rsid w:val="00573B32"/>
    <w:rsid w:val="00574052"/>
    <w:rsid w:val="0057462C"/>
    <w:rsid w:val="00576926"/>
    <w:rsid w:val="005772D7"/>
    <w:rsid w:val="00580624"/>
    <w:rsid w:val="00580BA0"/>
    <w:rsid w:val="00581E80"/>
    <w:rsid w:val="00583B55"/>
    <w:rsid w:val="00583D65"/>
    <w:rsid w:val="00583FFC"/>
    <w:rsid w:val="005845FE"/>
    <w:rsid w:val="00585277"/>
    <w:rsid w:val="00586CA2"/>
    <w:rsid w:val="00587E23"/>
    <w:rsid w:val="00590C34"/>
    <w:rsid w:val="00590C7E"/>
    <w:rsid w:val="0059115C"/>
    <w:rsid w:val="005922FA"/>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54ED"/>
    <w:rsid w:val="005A5A74"/>
    <w:rsid w:val="005A5A9A"/>
    <w:rsid w:val="005A6067"/>
    <w:rsid w:val="005A6DAF"/>
    <w:rsid w:val="005A75C0"/>
    <w:rsid w:val="005A7E69"/>
    <w:rsid w:val="005B064D"/>
    <w:rsid w:val="005B1604"/>
    <w:rsid w:val="005B1665"/>
    <w:rsid w:val="005B1DDB"/>
    <w:rsid w:val="005B3489"/>
    <w:rsid w:val="005B462A"/>
    <w:rsid w:val="005B52CC"/>
    <w:rsid w:val="005B5C02"/>
    <w:rsid w:val="005B61D4"/>
    <w:rsid w:val="005B6FE0"/>
    <w:rsid w:val="005C015B"/>
    <w:rsid w:val="005C07B8"/>
    <w:rsid w:val="005C148A"/>
    <w:rsid w:val="005C16D9"/>
    <w:rsid w:val="005C2BE3"/>
    <w:rsid w:val="005C2C10"/>
    <w:rsid w:val="005C36A0"/>
    <w:rsid w:val="005C4FB4"/>
    <w:rsid w:val="005C50C8"/>
    <w:rsid w:val="005C5244"/>
    <w:rsid w:val="005C56D5"/>
    <w:rsid w:val="005C5F61"/>
    <w:rsid w:val="005C67C4"/>
    <w:rsid w:val="005C6A6C"/>
    <w:rsid w:val="005C7015"/>
    <w:rsid w:val="005C78E6"/>
    <w:rsid w:val="005C79DD"/>
    <w:rsid w:val="005D02D1"/>
    <w:rsid w:val="005D0434"/>
    <w:rsid w:val="005D13A4"/>
    <w:rsid w:val="005D3DD2"/>
    <w:rsid w:val="005D525B"/>
    <w:rsid w:val="005D57A3"/>
    <w:rsid w:val="005D5EB4"/>
    <w:rsid w:val="005D796C"/>
    <w:rsid w:val="005D7AC2"/>
    <w:rsid w:val="005D7C19"/>
    <w:rsid w:val="005D7D21"/>
    <w:rsid w:val="005E10C0"/>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2F9"/>
    <w:rsid w:val="005F53A3"/>
    <w:rsid w:val="005F5BE9"/>
    <w:rsid w:val="005F666D"/>
    <w:rsid w:val="005F6D8A"/>
    <w:rsid w:val="005F7328"/>
    <w:rsid w:val="005F7A4C"/>
    <w:rsid w:val="005F7CED"/>
    <w:rsid w:val="006002EE"/>
    <w:rsid w:val="00600B6C"/>
    <w:rsid w:val="00601594"/>
    <w:rsid w:val="00601678"/>
    <w:rsid w:val="00601BBC"/>
    <w:rsid w:val="00601BF7"/>
    <w:rsid w:val="0060273B"/>
    <w:rsid w:val="00602B61"/>
    <w:rsid w:val="006046A5"/>
    <w:rsid w:val="00605065"/>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01BA"/>
    <w:rsid w:val="0062134C"/>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468D"/>
    <w:rsid w:val="00634EAB"/>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0CC7"/>
    <w:rsid w:val="00661E6B"/>
    <w:rsid w:val="006631B3"/>
    <w:rsid w:val="00664110"/>
    <w:rsid w:val="0066427E"/>
    <w:rsid w:val="00664970"/>
    <w:rsid w:val="006670D1"/>
    <w:rsid w:val="006672E9"/>
    <w:rsid w:val="00667626"/>
    <w:rsid w:val="00667A4E"/>
    <w:rsid w:val="00671800"/>
    <w:rsid w:val="00671C98"/>
    <w:rsid w:val="00671D3B"/>
    <w:rsid w:val="00674427"/>
    <w:rsid w:val="006748D6"/>
    <w:rsid w:val="0067618C"/>
    <w:rsid w:val="00680074"/>
    <w:rsid w:val="00680750"/>
    <w:rsid w:val="00681E3F"/>
    <w:rsid w:val="006822A1"/>
    <w:rsid w:val="0068363B"/>
    <w:rsid w:val="006836C3"/>
    <w:rsid w:val="00683F43"/>
    <w:rsid w:val="00683FDB"/>
    <w:rsid w:val="00684F18"/>
    <w:rsid w:val="006850EC"/>
    <w:rsid w:val="00686C55"/>
    <w:rsid w:val="00686CDB"/>
    <w:rsid w:val="00686FFA"/>
    <w:rsid w:val="00687C84"/>
    <w:rsid w:val="00690F95"/>
    <w:rsid w:val="00691853"/>
    <w:rsid w:val="00691935"/>
    <w:rsid w:val="00691EC6"/>
    <w:rsid w:val="006928BC"/>
    <w:rsid w:val="00692D47"/>
    <w:rsid w:val="0069331C"/>
    <w:rsid w:val="006934FB"/>
    <w:rsid w:val="00695AD5"/>
    <w:rsid w:val="00695E54"/>
    <w:rsid w:val="0069681F"/>
    <w:rsid w:val="00696F83"/>
    <w:rsid w:val="00697333"/>
    <w:rsid w:val="00697345"/>
    <w:rsid w:val="00697418"/>
    <w:rsid w:val="0069750E"/>
    <w:rsid w:val="00697743"/>
    <w:rsid w:val="00697AAA"/>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B31"/>
    <w:rsid w:val="006B5387"/>
    <w:rsid w:val="006B5408"/>
    <w:rsid w:val="006B6F91"/>
    <w:rsid w:val="006B74E1"/>
    <w:rsid w:val="006C02EE"/>
    <w:rsid w:val="006C0980"/>
    <w:rsid w:val="006C1781"/>
    <w:rsid w:val="006C222D"/>
    <w:rsid w:val="006C2906"/>
    <w:rsid w:val="006C2C48"/>
    <w:rsid w:val="006C3A9C"/>
    <w:rsid w:val="006C52A4"/>
    <w:rsid w:val="006C5B07"/>
    <w:rsid w:val="006C6CCB"/>
    <w:rsid w:val="006D06A6"/>
    <w:rsid w:val="006D172B"/>
    <w:rsid w:val="006D1D1F"/>
    <w:rsid w:val="006D3DF5"/>
    <w:rsid w:val="006D5063"/>
    <w:rsid w:val="006D552E"/>
    <w:rsid w:val="006D5A71"/>
    <w:rsid w:val="006D6864"/>
    <w:rsid w:val="006D6A05"/>
    <w:rsid w:val="006D6E99"/>
    <w:rsid w:val="006D70A4"/>
    <w:rsid w:val="006E27B8"/>
    <w:rsid w:val="006E2CB7"/>
    <w:rsid w:val="006E3259"/>
    <w:rsid w:val="006E3919"/>
    <w:rsid w:val="006E3F4D"/>
    <w:rsid w:val="006E634F"/>
    <w:rsid w:val="006E69DE"/>
    <w:rsid w:val="006E7DEB"/>
    <w:rsid w:val="006E7EBA"/>
    <w:rsid w:val="006F140A"/>
    <w:rsid w:val="006F153D"/>
    <w:rsid w:val="006F349D"/>
    <w:rsid w:val="006F4752"/>
    <w:rsid w:val="006F4E98"/>
    <w:rsid w:val="006F517A"/>
    <w:rsid w:val="006F5BEE"/>
    <w:rsid w:val="006F76FA"/>
    <w:rsid w:val="006F7C2B"/>
    <w:rsid w:val="006F7DA4"/>
    <w:rsid w:val="007003F3"/>
    <w:rsid w:val="00700585"/>
    <w:rsid w:val="00700D38"/>
    <w:rsid w:val="00700D56"/>
    <w:rsid w:val="007027FD"/>
    <w:rsid w:val="00704DF0"/>
    <w:rsid w:val="00705FC3"/>
    <w:rsid w:val="00707264"/>
    <w:rsid w:val="00707B17"/>
    <w:rsid w:val="00712323"/>
    <w:rsid w:val="00712FAF"/>
    <w:rsid w:val="0071310E"/>
    <w:rsid w:val="00714620"/>
    <w:rsid w:val="007154EC"/>
    <w:rsid w:val="00715BD2"/>
    <w:rsid w:val="00716456"/>
    <w:rsid w:val="007203D2"/>
    <w:rsid w:val="00720505"/>
    <w:rsid w:val="007214B1"/>
    <w:rsid w:val="00721509"/>
    <w:rsid w:val="00721A85"/>
    <w:rsid w:val="00721E3A"/>
    <w:rsid w:val="00722C64"/>
    <w:rsid w:val="0072329B"/>
    <w:rsid w:val="00723735"/>
    <w:rsid w:val="007255D5"/>
    <w:rsid w:val="00725CBF"/>
    <w:rsid w:val="00725E57"/>
    <w:rsid w:val="00727D37"/>
    <w:rsid w:val="00731719"/>
    <w:rsid w:val="00731F5A"/>
    <w:rsid w:val="00731FFB"/>
    <w:rsid w:val="00732F0F"/>
    <w:rsid w:val="00735DB8"/>
    <w:rsid w:val="00736741"/>
    <w:rsid w:val="00736FBB"/>
    <w:rsid w:val="0073769E"/>
    <w:rsid w:val="00740769"/>
    <w:rsid w:val="007408AC"/>
    <w:rsid w:val="007410D1"/>
    <w:rsid w:val="007411CE"/>
    <w:rsid w:val="007416A5"/>
    <w:rsid w:val="00742201"/>
    <w:rsid w:val="00742A37"/>
    <w:rsid w:val="00742E92"/>
    <w:rsid w:val="00743DDB"/>
    <w:rsid w:val="007454B2"/>
    <w:rsid w:val="0074559A"/>
    <w:rsid w:val="00745C37"/>
    <w:rsid w:val="0074789D"/>
    <w:rsid w:val="00747EDF"/>
    <w:rsid w:val="00747FBC"/>
    <w:rsid w:val="00750C68"/>
    <w:rsid w:val="00752CB3"/>
    <w:rsid w:val="00752D5F"/>
    <w:rsid w:val="00752E2C"/>
    <w:rsid w:val="0075306A"/>
    <w:rsid w:val="00753932"/>
    <w:rsid w:val="0075465D"/>
    <w:rsid w:val="00754F32"/>
    <w:rsid w:val="00756EEC"/>
    <w:rsid w:val="0075744A"/>
    <w:rsid w:val="0075752D"/>
    <w:rsid w:val="00760961"/>
    <w:rsid w:val="007610F4"/>
    <w:rsid w:val="007611E3"/>
    <w:rsid w:val="00762FBB"/>
    <w:rsid w:val="0076306F"/>
    <w:rsid w:val="00763371"/>
    <w:rsid w:val="007633C0"/>
    <w:rsid w:val="007633C6"/>
    <w:rsid w:val="00763C99"/>
    <w:rsid w:val="00764327"/>
    <w:rsid w:val="00764D56"/>
    <w:rsid w:val="0076594B"/>
    <w:rsid w:val="0077056F"/>
    <w:rsid w:val="0077126E"/>
    <w:rsid w:val="007714EC"/>
    <w:rsid w:val="00773050"/>
    <w:rsid w:val="0077452C"/>
    <w:rsid w:val="00776705"/>
    <w:rsid w:val="007778CC"/>
    <w:rsid w:val="0078095F"/>
    <w:rsid w:val="00780C2B"/>
    <w:rsid w:val="00781452"/>
    <w:rsid w:val="00782ACF"/>
    <w:rsid w:val="00783839"/>
    <w:rsid w:val="007841B2"/>
    <w:rsid w:val="00786E58"/>
    <w:rsid w:val="00786F0E"/>
    <w:rsid w:val="00786F6C"/>
    <w:rsid w:val="0078736C"/>
    <w:rsid w:val="00790C4F"/>
    <w:rsid w:val="00790E70"/>
    <w:rsid w:val="007916C6"/>
    <w:rsid w:val="00792058"/>
    <w:rsid w:val="0079226A"/>
    <w:rsid w:val="00793431"/>
    <w:rsid w:val="00793A13"/>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D81"/>
    <w:rsid w:val="007B03D5"/>
    <w:rsid w:val="007B068F"/>
    <w:rsid w:val="007B1C38"/>
    <w:rsid w:val="007B1D63"/>
    <w:rsid w:val="007B22BC"/>
    <w:rsid w:val="007B2400"/>
    <w:rsid w:val="007B4C22"/>
    <w:rsid w:val="007B6007"/>
    <w:rsid w:val="007B6D09"/>
    <w:rsid w:val="007B6DE4"/>
    <w:rsid w:val="007C030F"/>
    <w:rsid w:val="007C0EBA"/>
    <w:rsid w:val="007C1245"/>
    <w:rsid w:val="007C1D2A"/>
    <w:rsid w:val="007C295E"/>
    <w:rsid w:val="007C4129"/>
    <w:rsid w:val="007C4B15"/>
    <w:rsid w:val="007C555F"/>
    <w:rsid w:val="007C665B"/>
    <w:rsid w:val="007C678C"/>
    <w:rsid w:val="007C6D82"/>
    <w:rsid w:val="007D09DF"/>
    <w:rsid w:val="007D1149"/>
    <w:rsid w:val="007D1F7A"/>
    <w:rsid w:val="007D2089"/>
    <w:rsid w:val="007D2806"/>
    <w:rsid w:val="007D2957"/>
    <w:rsid w:val="007D2DD0"/>
    <w:rsid w:val="007D2DEB"/>
    <w:rsid w:val="007D3973"/>
    <w:rsid w:val="007D4268"/>
    <w:rsid w:val="007D6298"/>
    <w:rsid w:val="007D68F0"/>
    <w:rsid w:val="007D7A32"/>
    <w:rsid w:val="007E1182"/>
    <w:rsid w:val="007E1995"/>
    <w:rsid w:val="007E1D23"/>
    <w:rsid w:val="007E1D6D"/>
    <w:rsid w:val="007E3908"/>
    <w:rsid w:val="007E55DF"/>
    <w:rsid w:val="007E6B9E"/>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5644"/>
    <w:rsid w:val="008069EF"/>
    <w:rsid w:val="00806D04"/>
    <w:rsid w:val="00807272"/>
    <w:rsid w:val="0081016C"/>
    <w:rsid w:val="00810C4D"/>
    <w:rsid w:val="0081243D"/>
    <w:rsid w:val="008135EA"/>
    <w:rsid w:val="00815815"/>
    <w:rsid w:val="00815E38"/>
    <w:rsid w:val="008164B3"/>
    <w:rsid w:val="008166AC"/>
    <w:rsid w:val="008166B2"/>
    <w:rsid w:val="008206E7"/>
    <w:rsid w:val="00820D65"/>
    <w:rsid w:val="00820FB7"/>
    <w:rsid w:val="008237A3"/>
    <w:rsid w:val="008238E4"/>
    <w:rsid w:val="00823B31"/>
    <w:rsid w:val="008244AD"/>
    <w:rsid w:val="008252A6"/>
    <w:rsid w:val="00825470"/>
    <w:rsid w:val="008257AC"/>
    <w:rsid w:val="00826438"/>
    <w:rsid w:val="0082677B"/>
    <w:rsid w:val="008272DF"/>
    <w:rsid w:val="00827A6B"/>
    <w:rsid w:val="00827B76"/>
    <w:rsid w:val="0083002A"/>
    <w:rsid w:val="008319A6"/>
    <w:rsid w:val="00832631"/>
    <w:rsid w:val="008329EA"/>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28D7"/>
    <w:rsid w:val="008537CB"/>
    <w:rsid w:val="00853C34"/>
    <w:rsid w:val="00853D62"/>
    <w:rsid w:val="00854726"/>
    <w:rsid w:val="0085569E"/>
    <w:rsid w:val="00855AC3"/>
    <w:rsid w:val="00855F3E"/>
    <w:rsid w:val="008565B4"/>
    <w:rsid w:val="00856CCF"/>
    <w:rsid w:val="008579EE"/>
    <w:rsid w:val="00860232"/>
    <w:rsid w:val="00860293"/>
    <w:rsid w:val="0086185B"/>
    <w:rsid w:val="0086207E"/>
    <w:rsid w:val="008627D0"/>
    <w:rsid w:val="0086320A"/>
    <w:rsid w:val="00865179"/>
    <w:rsid w:val="00865609"/>
    <w:rsid w:val="0086754A"/>
    <w:rsid w:val="00867CB3"/>
    <w:rsid w:val="00867CBB"/>
    <w:rsid w:val="00867FE2"/>
    <w:rsid w:val="0087148D"/>
    <w:rsid w:val="00871AB6"/>
    <w:rsid w:val="00871BCD"/>
    <w:rsid w:val="00872CBF"/>
    <w:rsid w:val="00873A9D"/>
    <w:rsid w:val="00873C14"/>
    <w:rsid w:val="0087500E"/>
    <w:rsid w:val="00875937"/>
    <w:rsid w:val="00875B93"/>
    <w:rsid w:val="00876399"/>
    <w:rsid w:val="00876AEA"/>
    <w:rsid w:val="00877047"/>
    <w:rsid w:val="008805C6"/>
    <w:rsid w:val="00880C28"/>
    <w:rsid w:val="00880E1C"/>
    <w:rsid w:val="0088169E"/>
    <w:rsid w:val="00881E3D"/>
    <w:rsid w:val="00882783"/>
    <w:rsid w:val="0088468B"/>
    <w:rsid w:val="00885EE2"/>
    <w:rsid w:val="008863F8"/>
    <w:rsid w:val="00890CB5"/>
    <w:rsid w:val="0089230B"/>
    <w:rsid w:val="00892434"/>
    <w:rsid w:val="0089396A"/>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14DE"/>
    <w:rsid w:val="008C2263"/>
    <w:rsid w:val="008C2614"/>
    <w:rsid w:val="008C2824"/>
    <w:rsid w:val="008C2BDB"/>
    <w:rsid w:val="008C2EB1"/>
    <w:rsid w:val="008C4D41"/>
    <w:rsid w:val="008C63A3"/>
    <w:rsid w:val="008C7416"/>
    <w:rsid w:val="008C7BB6"/>
    <w:rsid w:val="008C7C10"/>
    <w:rsid w:val="008D01AA"/>
    <w:rsid w:val="008D1F2C"/>
    <w:rsid w:val="008D308E"/>
    <w:rsid w:val="008D5FFF"/>
    <w:rsid w:val="008D62B7"/>
    <w:rsid w:val="008D6C6B"/>
    <w:rsid w:val="008D7204"/>
    <w:rsid w:val="008D7FF8"/>
    <w:rsid w:val="008E07A0"/>
    <w:rsid w:val="008E08ED"/>
    <w:rsid w:val="008E219E"/>
    <w:rsid w:val="008E317A"/>
    <w:rsid w:val="008E523C"/>
    <w:rsid w:val="008E5443"/>
    <w:rsid w:val="008E595E"/>
    <w:rsid w:val="008E6E64"/>
    <w:rsid w:val="008E7501"/>
    <w:rsid w:val="008F0324"/>
    <w:rsid w:val="008F1182"/>
    <w:rsid w:val="008F2248"/>
    <w:rsid w:val="008F2257"/>
    <w:rsid w:val="008F28CC"/>
    <w:rsid w:val="008F2E86"/>
    <w:rsid w:val="008F4F44"/>
    <w:rsid w:val="008F74ED"/>
    <w:rsid w:val="008F7D77"/>
    <w:rsid w:val="009001A7"/>
    <w:rsid w:val="00900490"/>
    <w:rsid w:val="00901B60"/>
    <w:rsid w:val="00902839"/>
    <w:rsid w:val="00903FFA"/>
    <w:rsid w:val="009047FE"/>
    <w:rsid w:val="00904C4E"/>
    <w:rsid w:val="00904DA0"/>
    <w:rsid w:val="00905636"/>
    <w:rsid w:val="00906715"/>
    <w:rsid w:val="00911A8E"/>
    <w:rsid w:val="00911C27"/>
    <w:rsid w:val="00911CCF"/>
    <w:rsid w:val="00911FF8"/>
    <w:rsid w:val="009125CC"/>
    <w:rsid w:val="00912BD8"/>
    <w:rsid w:val="00913D5B"/>
    <w:rsid w:val="00915474"/>
    <w:rsid w:val="00915BEA"/>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300A4"/>
    <w:rsid w:val="009301D5"/>
    <w:rsid w:val="00930612"/>
    <w:rsid w:val="00930EF9"/>
    <w:rsid w:val="00931241"/>
    <w:rsid w:val="00935390"/>
    <w:rsid w:val="00936E25"/>
    <w:rsid w:val="0093704B"/>
    <w:rsid w:val="00937309"/>
    <w:rsid w:val="0093736E"/>
    <w:rsid w:val="009377CE"/>
    <w:rsid w:val="0094095A"/>
    <w:rsid w:val="00941D8D"/>
    <w:rsid w:val="0094284F"/>
    <w:rsid w:val="0094389B"/>
    <w:rsid w:val="00944DDE"/>
    <w:rsid w:val="009455D8"/>
    <w:rsid w:val="00945888"/>
    <w:rsid w:val="0094664A"/>
    <w:rsid w:val="009500D2"/>
    <w:rsid w:val="00950AE5"/>
    <w:rsid w:val="00951F6E"/>
    <w:rsid w:val="009533D2"/>
    <w:rsid w:val="0095376B"/>
    <w:rsid w:val="009543A4"/>
    <w:rsid w:val="00954FB5"/>
    <w:rsid w:val="00955549"/>
    <w:rsid w:val="0095681B"/>
    <w:rsid w:val="00957290"/>
    <w:rsid w:val="009605AB"/>
    <w:rsid w:val="0096070B"/>
    <w:rsid w:val="00960ED6"/>
    <w:rsid w:val="00961595"/>
    <w:rsid w:val="00961706"/>
    <w:rsid w:val="00961E20"/>
    <w:rsid w:val="0096282C"/>
    <w:rsid w:val="00962B68"/>
    <w:rsid w:val="00962CD5"/>
    <w:rsid w:val="00962E09"/>
    <w:rsid w:val="0096322E"/>
    <w:rsid w:val="0096376A"/>
    <w:rsid w:val="00964667"/>
    <w:rsid w:val="00965C08"/>
    <w:rsid w:val="00966776"/>
    <w:rsid w:val="0096755F"/>
    <w:rsid w:val="00967908"/>
    <w:rsid w:val="00967A3F"/>
    <w:rsid w:val="0097046C"/>
    <w:rsid w:val="00971A37"/>
    <w:rsid w:val="00972AE6"/>
    <w:rsid w:val="00973587"/>
    <w:rsid w:val="00975596"/>
    <w:rsid w:val="0097727C"/>
    <w:rsid w:val="009776E5"/>
    <w:rsid w:val="00977B32"/>
    <w:rsid w:val="00980541"/>
    <w:rsid w:val="009815F2"/>
    <w:rsid w:val="00981BA7"/>
    <w:rsid w:val="009821BB"/>
    <w:rsid w:val="009830F9"/>
    <w:rsid w:val="009834FF"/>
    <w:rsid w:val="009844A3"/>
    <w:rsid w:val="00984F18"/>
    <w:rsid w:val="00984F2A"/>
    <w:rsid w:val="00985259"/>
    <w:rsid w:val="00986B92"/>
    <w:rsid w:val="009873C3"/>
    <w:rsid w:val="009915CC"/>
    <w:rsid w:val="00991A5E"/>
    <w:rsid w:val="00991A9B"/>
    <w:rsid w:val="00992884"/>
    <w:rsid w:val="00992DDF"/>
    <w:rsid w:val="00993098"/>
    <w:rsid w:val="009933EE"/>
    <w:rsid w:val="009936CF"/>
    <w:rsid w:val="009939B2"/>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E65"/>
    <w:rsid w:val="009B17CB"/>
    <w:rsid w:val="009B31DD"/>
    <w:rsid w:val="009B4210"/>
    <w:rsid w:val="009B5A00"/>
    <w:rsid w:val="009B6942"/>
    <w:rsid w:val="009B6C9B"/>
    <w:rsid w:val="009B6E22"/>
    <w:rsid w:val="009B6F6C"/>
    <w:rsid w:val="009C0501"/>
    <w:rsid w:val="009C050D"/>
    <w:rsid w:val="009C1896"/>
    <w:rsid w:val="009C2E37"/>
    <w:rsid w:val="009C3733"/>
    <w:rsid w:val="009C4328"/>
    <w:rsid w:val="009C4A98"/>
    <w:rsid w:val="009C4FA5"/>
    <w:rsid w:val="009C535F"/>
    <w:rsid w:val="009C58A1"/>
    <w:rsid w:val="009C744E"/>
    <w:rsid w:val="009C7C7B"/>
    <w:rsid w:val="009D01BC"/>
    <w:rsid w:val="009D17A4"/>
    <w:rsid w:val="009D4682"/>
    <w:rsid w:val="009D46D4"/>
    <w:rsid w:val="009D4970"/>
    <w:rsid w:val="009D54FE"/>
    <w:rsid w:val="009D5985"/>
    <w:rsid w:val="009D5B9A"/>
    <w:rsid w:val="009D6D11"/>
    <w:rsid w:val="009E043C"/>
    <w:rsid w:val="009E0E44"/>
    <w:rsid w:val="009E0E6A"/>
    <w:rsid w:val="009E10B5"/>
    <w:rsid w:val="009E175A"/>
    <w:rsid w:val="009E3CFA"/>
    <w:rsid w:val="009E4488"/>
    <w:rsid w:val="009E479F"/>
    <w:rsid w:val="009E6486"/>
    <w:rsid w:val="009E6E9C"/>
    <w:rsid w:val="009F1B7F"/>
    <w:rsid w:val="009F54F6"/>
    <w:rsid w:val="009F5DEB"/>
    <w:rsid w:val="009F61EA"/>
    <w:rsid w:val="009F683E"/>
    <w:rsid w:val="009F6FED"/>
    <w:rsid w:val="009F71F1"/>
    <w:rsid w:val="00A00BE2"/>
    <w:rsid w:val="00A00E05"/>
    <w:rsid w:val="00A0208C"/>
    <w:rsid w:val="00A02E51"/>
    <w:rsid w:val="00A02F6A"/>
    <w:rsid w:val="00A03F8B"/>
    <w:rsid w:val="00A061F7"/>
    <w:rsid w:val="00A06F16"/>
    <w:rsid w:val="00A07772"/>
    <w:rsid w:val="00A07835"/>
    <w:rsid w:val="00A114ED"/>
    <w:rsid w:val="00A116DD"/>
    <w:rsid w:val="00A1373A"/>
    <w:rsid w:val="00A13A5B"/>
    <w:rsid w:val="00A13D53"/>
    <w:rsid w:val="00A15691"/>
    <w:rsid w:val="00A15E13"/>
    <w:rsid w:val="00A16E48"/>
    <w:rsid w:val="00A2237F"/>
    <w:rsid w:val="00A2268C"/>
    <w:rsid w:val="00A2279B"/>
    <w:rsid w:val="00A233CA"/>
    <w:rsid w:val="00A23B1D"/>
    <w:rsid w:val="00A25198"/>
    <w:rsid w:val="00A25368"/>
    <w:rsid w:val="00A25B31"/>
    <w:rsid w:val="00A25BEE"/>
    <w:rsid w:val="00A265FB"/>
    <w:rsid w:val="00A30437"/>
    <w:rsid w:val="00A30873"/>
    <w:rsid w:val="00A316A7"/>
    <w:rsid w:val="00A32862"/>
    <w:rsid w:val="00A32C1F"/>
    <w:rsid w:val="00A337A0"/>
    <w:rsid w:val="00A342BF"/>
    <w:rsid w:val="00A342FF"/>
    <w:rsid w:val="00A3457C"/>
    <w:rsid w:val="00A3522B"/>
    <w:rsid w:val="00A35536"/>
    <w:rsid w:val="00A35BC2"/>
    <w:rsid w:val="00A3711F"/>
    <w:rsid w:val="00A418D5"/>
    <w:rsid w:val="00A41A12"/>
    <w:rsid w:val="00A42122"/>
    <w:rsid w:val="00A4340F"/>
    <w:rsid w:val="00A435E4"/>
    <w:rsid w:val="00A441FE"/>
    <w:rsid w:val="00A447B4"/>
    <w:rsid w:val="00A477BA"/>
    <w:rsid w:val="00A47FDB"/>
    <w:rsid w:val="00A503EE"/>
    <w:rsid w:val="00A50931"/>
    <w:rsid w:val="00A50D13"/>
    <w:rsid w:val="00A515C9"/>
    <w:rsid w:val="00A51884"/>
    <w:rsid w:val="00A51EA1"/>
    <w:rsid w:val="00A54548"/>
    <w:rsid w:val="00A54C14"/>
    <w:rsid w:val="00A552B3"/>
    <w:rsid w:val="00A553D8"/>
    <w:rsid w:val="00A555EF"/>
    <w:rsid w:val="00A56057"/>
    <w:rsid w:val="00A566A4"/>
    <w:rsid w:val="00A5706B"/>
    <w:rsid w:val="00A6079F"/>
    <w:rsid w:val="00A60E51"/>
    <w:rsid w:val="00A619A5"/>
    <w:rsid w:val="00A62E0D"/>
    <w:rsid w:val="00A64624"/>
    <w:rsid w:val="00A653B2"/>
    <w:rsid w:val="00A65DD2"/>
    <w:rsid w:val="00A65FF0"/>
    <w:rsid w:val="00A66446"/>
    <w:rsid w:val="00A6664E"/>
    <w:rsid w:val="00A66E3F"/>
    <w:rsid w:val="00A70A5A"/>
    <w:rsid w:val="00A71015"/>
    <w:rsid w:val="00A71652"/>
    <w:rsid w:val="00A7352A"/>
    <w:rsid w:val="00A75F39"/>
    <w:rsid w:val="00A76615"/>
    <w:rsid w:val="00A77667"/>
    <w:rsid w:val="00A80D17"/>
    <w:rsid w:val="00A81BEC"/>
    <w:rsid w:val="00A832CB"/>
    <w:rsid w:val="00A83D71"/>
    <w:rsid w:val="00A84B46"/>
    <w:rsid w:val="00A85684"/>
    <w:rsid w:val="00A858D8"/>
    <w:rsid w:val="00A86AE0"/>
    <w:rsid w:val="00A872F4"/>
    <w:rsid w:val="00A87430"/>
    <w:rsid w:val="00A87A22"/>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A7D24"/>
    <w:rsid w:val="00AB0B37"/>
    <w:rsid w:val="00AB1377"/>
    <w:rsid w:val="00AB203C"/>
    <w:rsid w:val="00AB2859"/>
    <w:rsid w:val="00AB2C8C"/>
    <w:rsid w:val="00AB34E7"/>
    <w:rsid w:val="00AB389C"/>
    <w:rsid w:val="00AB3E37"/>
    <w:rsid w:val="00AB52B9"/>
    <w:rsid w:val="00AB694E"/>
    <w:rsid w:val="00AB6E18"/>
    <w:rsid w:val="00AB7085"/>
    <w:rsid w:val="00AC04E8"/>
    <w:rsid w:val="00AC05A6"/>
    <w:rsid w:val="00AC1C1D"/>
    <w:rsid w:val="00AC24FA"/>
    <w:rsid w:val="00AC3242"/>
    <w:rsid w:val="00AC32CE"/>
    <w:rsid w:val="00AC3B05"/>
    <w:rsid w:val="00AC3FB4"/>
    <w:rsid w:val="00AC484C"/>
    <w:rsid w:val="00AC58B1"/>
    <w:rsid w:val="00AC6BEC"/>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3A04"/>
    <w:rsid w:val="00AF46DA"/>
    <w:rsid w:val="00AF4928"/>
    <w:rsid w:val="00AF7E91"/>
    <w:rsid w:val="00B0117C"/>
    <w:rsid w:val="00B01221"/>
    <w:rsid w:val="00B0158E"/>
    <w:rsid w:val="00B0442F"/>
    <w:rsid w:val="00B044FA"/>
    <w:rsid w:val="00B0454D"/>
    <w:rsid w:val="00B05890"/>
    <w:rsid w:val="00B06076"/>
    <w:rsid w:val="00B06665"/>
    <w:rsid w:val="00B06EB9"/>
    <w:rsid w:val="00B0774A"/>
    <w:rsid w:val="00B1096E"/>
    <w:rsid w:val="00B10C16"/>
    <w:rsid w:val="00B11F86"/>
    <w:rsid w:val="00B13588"/>
    <w:rsid w:val="00B16DE6"/>
    <w:rsid w:val="00B203D5"/>
    <w:rsid w:val="00B211D3"/>
    <w:rsid w:val="00B21583"/>
    <w:rsid w:val="00B23B68"/>
    <w:rsid w:val="00B23B92"/>
    <w:rsid w:val="00B25F77"/>
    <w:rsid w:val="00B26136"/>
    <w:rsid w:val="00B2616D"/>
    <w:rsid w:val="00B26A18"/>
    <w:rsid w:val="00B27122"/>
    <w:rsid w:val="00B2766C"/>
    <w:rsid w:val="00B27DF1"/>
    <w:rsid w:val="00B3173A"/>
    <w:rsid w:val="00B31D4B"/>
    <w:rsid w:val="00B31FDA"/>
    <w:rsid w:val="00B32608"/>
    <w:rsid w:val="00B33253"/>
    <w:rsid w:val="00B33B6E"/>
    <w:rsid w:val="00B3595B"/>
    <w:rsid w:val="00B35A15"/>
    <w:rsid w:val="00B376E4"/>
    <w:rsid w:val="00B37BC5"/>
    <w:rsid w:val="00B416A7"/>
    <w:rsid w:val="00B4490C"/>
    <w:rsid w:val="00B44BDA"/>
    <w:rsid w:val="00B45DE6"/>
    <w:rsid w:val="00B469E3"/>
    <w:rsid w:val="00B47809"/>
    <w:rsid w:val="00B500E8"/>
    <w:rsid w:val="00B51090"/>
    <w:rsid w:val="00B51138"/>
    <w:rsid w:val="00B5279C"/>
    <w:rsid w:val="00B53A26"/>
    <w:rsid w:val="00B54E82"/>
    <w:rsid w:val="00B54F94"/>
    <w:rsid w:val="00B55B72"/>
    <w:rsid w:val="00B568F7"/>
    <w:rsid w:val="00B6049A"/>
    <w:rsid w:val="00B606D4"/>
    <w:rsid w:val="00B610DF"/>
    <w:rsid w:val="00B614D9"/>
    <w:rsid w:val="00B61B26"/>
    <w:rsid w:val="00B62DD3"/>
    <w:rsid w:val="00B63108"/>
    <w:rsid w:val="00B63C38"/>
    <w:rsid w:val="00B63CDB"/>
    <w:rsid w:val="00B645B7"/>
    <w:rsid w:val="00B64765"/>
    <w:rsid w:val="00B671F4"/>
    <w:rsid w:val="00B6798E"/>
    <w:rsid w:val="00B67D96"/>
    <w:rsid w:val="00B67EDA"/>
    <w:rsid w:val="00B701E0"/>
    <w:rsid w:val="00B70520"/>
    <w:rsid w:val="00B70A64"/>
    <w:rsid w:val="00B72634"/>
    <w:rsid w:val="00B727CD"/>
    <w:rsid w:val="00B73FAE"/>
    <w:rsid w:val="00B741F5"/>
    <w:rsid w:val="00B74CBC"/>
    <w:rsid w:val="00B76379"/>
    <w:rsid w:val="00B76D6D"/>
    <w:rsid w:val="00B7741B"/>
    <w:rsid w:val="00B776CD"/>
    <w:rsid w:val="00B818BE"/>
    <w:rsid w:val="00B835F9"/>
    <w:rsid w:val="00B8417D"/>
    <w:rsid w:val="00B84348"/>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D74"/>
    <w:rsid w:val="00BA0597"/>
    <w:rsid w:val="00BA19F5"/>
    <w:rsid w:val="00BA2811"/>
    <w:rsid w:val="00BA3D2E"/>
    <w:rsid w:val="00BA4E0B"/>
    <w:rsid w:val="00BA51A2"/>
    <w:rsid w:val="00BA7D6E"/>
    <w:rsid w:val="00BB0D01"/>
    <w:rsid w:val="00BB143C"/>
    <w:rsid w:val="00BB2287"/>
    <w:rsid w:val="00BB23B2"/>
    <w:rsid w:val="00BB2623"/>
    <w:rsid w:val="00BB2E68"/>
    <w:rsid w:val="00BB315D"/>
    <w:rsid w:val="00BB3164"/>
    <w:rsid w:val="00BB3298"/>
    <w:rsid w:val="00BB3BED"/>
    <w:rsid w:val="00BB5631"/>
    <w:rsid w:val="00BB5CD3"/>
    <w:rsid w:val="00BB66B8"/>
    <w:rsid w:val="00BB698F"/>
    <w:rsid w:val="00BB6CC8"/>
    <w:rsid w:val="00BB7088"/>
    <w:rsid w:val="00BB7396"/>
    <w:rsid w:val="00BC1552"/>
    <w:rsid w:val="00BC2CEA"/>
    <w:rsid w:val="00BC2EFB"/>
    <w:rsid w:val="00BC302F"/>
    <w:rsid w:val="00BC6584"/>
    <w:rsid w:val="00BC71BC"/>
    <w:rsid w:val="00BD0CE6"/>
    <w:rsid w:val="00BD20C5"/>
    <w:rsid w:val="00BD35FF"/>
    <w:rsid w:val="00BD382C"/>
    <w:rsid w:val="00BD3C29"/>
    <w:rsid w:val="00BD3FD1"/>
    <w:rsid w:val="00BD4A28"/>
    <w:rsid w:val="00BD5C5C"/>
    <w:rsid w:val="00BD6B67"/>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BF7956"/>
    <w:rsid w:val="00C000E5"/>
    <w:rsid w:val="00C01955"/>
    <w:rsid w:val="00C0297F"/>
    <w:rsid w:val="00C02ED2"/>
    <w:rsid w:val="00C04374"/>
    <w:rsid w:val="00C04569"/>
    <w:rsid w:val="00C0480D"/>
    <w:rsid w:val="00C04B2C"/>
    <w:rsid w:val="00C0584D"/>
    <w:rsid w:val="00C07196"/>
    <w:rsid w:val="00C07F73"/>
    <w:rsid w:val="00C11F76"/>
    <w:rsid w:val="00C16236"/>
    <w:rsid w:val="00C17895"/>
    <w:rsid w:val="00C20C72"/>
    <w:rsid w:val="00C20F04"/>
    <w:rsid w:val="00C23764"/>
    <w:rsid w:val="00C2394E"/>
    <w:rsid w:val="00C24127"/>
    <w:rsid w:val="00C253E1"/>
    <w:rsid w:val="00C25869"/>
    <w:rsid w:val="00C25E26"/>
    <w:rsid w:val="00C25FE6"/>
    <w:rsid w:val="00C26BED"/>
    <w:rsid w:val="00C325FB"/>
    <w:rsid w:val="00C32B53"/>
    <w:rsid w:val="00C33C1D"/>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9A7"/>
    <w:rsid w:val="00C44B01"/>
    <w:rsid w:val="00C454DC"/>
    <w:rsid w:val="00C50E10"/>
    <w:rsid w:val="00C52886"/>
    <w:rsid w:val="00C529B1"/>
    <w:rsid w:val="00C5370F"/>
    <w:rsid w:val="00C5452D"/>
    <w:rsid w:val="00C54F3F"/>
    <w:rsid w:val="00C55349"/>
    <w:rsid w:val="00C5657E"/>
    <w:rsid w:val="00C56BF2"/>
    <w:rsid w:val="00C56DF7"/>
    <w:rsid w:val="00C57213"/>
    <w:rsid w:val="00C57AAE"/>
    <w:rsid w:val="00C60CF7"/>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60A6"/>
    <w:rsid w:val="00C762C9"/>
    <w:rsid w:val="00C76FD8"/>
    <w:rsid w:val="00C80027"/>
    <w:rsid w:val="00C80097"/>
    <w:rsid w:val="00C80708"/>
    <w:rsid w:val="00C8147A"/>
    <w:rsid w:val="00C8165B"/>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69CF"/>
    <w:rsid w:val="00C9726F"/>
    <w:rsid w:val="00C97310"/>
    <w:rsid w:val="00C976A4"/>
    <w:rsid w:val="00CA0200"/>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39A8"/>
    <w:rsid w:val="00CC4454"/>
    <w:rsid w:val="00CC5AC8"/>
    <w:rsid w:val="00CC5AF1"/>
    <w:rsid w:val="00CC650C"/>
    <w:rsid w:val="00CD0400"/>
    <w:rsid w:val="00CD054C"/>
    <w:rsid w:val="00CD12B5"/>
    <w:rsid w:val="00CD1818"/>
    <w:rsid w:val="00CD1DA3"/>
    <w:rsid w:val="00CD274A"/>
    <w:rsid w:val="00CD3287"/>
    <w:rsid w:val="00CD4B35"/>
    <w:rsid w:val="00CD4C4D"/>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D008E6"/>
    <w:rsid w:val="00D016DB"/>
    <w:rsid w:val="00D01F9D"/>
    <w:rsid w:val="00D02E5E"/>
    <w:rsid w:val="00D03151"/>
    <w:rsid w:val="00D03D2F"/>
    <w:rsid w:val="00D04971"/>
    <w:rsid w:val="00D073C6"/>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4F93"/>
    <w:rsid w:val="00D35427"/>
    <w:rsid w:val="00D367B5"/>
    <w:rsid w:val="00D37635"/>
    <w:rsid w:val="00D37B8B"/>
    <w:rsid w:val="00D410AC"/>
    <w:rsid w:val="00D4133F"/>
    <w:rsid w:val="00D41692"/>
    <w:rsid w:val="00D41B0C"/>
    <w:rsid w:val="00D421CE"/>
    <w:rsid w:val="00D43CD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33DE"/>
    <w:rsid w:val="00D64AAD"/>
    <w:rsid w:val="00D64D8E"/>
    <w:rsid w:val="00D64F6D"/>
    <w:rsid w:val="00D67141"/>
    <w:rsid w:val="00D67AE5"/>
    <w:rsid w:val="00D7036F"/>
    <w:rsid w:val="00D70BAA"/>
    <w:rsid w:val="00D71C51"/>
    <w:rsid w:val="00D72FBA"/>
    <w:rsid w:val="00D74A31"/>
    <w:rsid w:val="00D74FCB"/>
    <w:rsid w:val="00D7549C"/>
    <w:rsid w:val="00D75DD7"/>
    <w:rsid w:val="00D80074"/>
    <w:rsid w:val="00D80149"/>
    <w:rsid w:val="00D81782"/>
    <w:rsid w:val="00D82650"/>
    <w:rsid w:val="00D82BFB"/>
    <w:rsid w:val="00D83306"/>
    <w:rsid w:val="00D834AE"/>
    <w:rsid w:val="00D847A4"/>
    <w:rsid w:val="00D850BA"/>
    <w:rsid w:val="00D866CB"/>
    <w:rsid w:val="00D86D3C"/>
    <w:rsid w:val="00D87A37"/>
    <w:rsid w:val="00D90695"/>
    <w:rsid w:val="00D91376"/>
    <w:rsid w:val="00D913F9"/>
    <w:rsid w:val="00D917B9"/>
    <w:rsid w:val="00D91E7E"/>
    <w:rsid w:val="00D9242A"/>
    <w:rsid w:val="00D930F8"/>
    <w:rsid w:val="00D93FC5"/>
    <w:rsid w:val="00D94D2A"/>
    <w:rsid w:val="00D9519E"/>
    <w:rsid w:val="00D9526B"/>
    <w:rsid w:val="00D96788"/>
    <w:rsid w:val="00DA03D9"/>
    <w:rsid w:val="00DA08DB"/>
    <w:rsid w:val="00DA133F"/>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1526"/>
    <w:rsid w:val="00DB19AD"/>
    <w:rsid w:val="00DB254B"/>
    <w:rsid w:val="00DB26B8"/>
    <w:rsid w:val="00DB439D"/>
    <w:rsid w:val="00DB6A15"/>
    <w:rsid w:val="00DC0DC0"/>
    <w:rsid w:val="00DC0E48"/>
    <w:rsid w:val="00DC0FC0"/>
    <w:rsid w:val="00DC2633"/>
    <w:rsid w:val="00DC37AD"/>
    <w:rsid w:val="00DC41A2"/>
    <w:rsid w:val="00DC488E"/>
    <w:rsid w:val="00DC5042"/>
    <w:rsid w:val="00DC534A"/>
    <w:rsid w:val="00DC572D"/>
    <w:rsid w:val="00DC5ECB"/>
    <w:rsid w:val="00DC6245"/>
    <w:rsid w:val="00DC67F0"/>
    <w:rsid w:val="00DC6F42"/>
    <w:rsid w:val="00DD01CF"/>
    <w:rsid w:val="00DD0324"/>
    <w:rsid w:val="00DD08CD"/>
    <w:rsid w:val="00DD1018"/>
    <w:rsid w:val="00DD1A6D"/>
    <w:rsid w:val="00DD1CAF"/>
    <w:rsid w:val="00DD3134"/>
    <w:rsid w:val="00DD3430"/>
    <w:rsid w:val="00DD5251"/>
    <w:rsid w:val="00DD56AF"/>
    <w:rsid w:val="00DD56F9"/>
    <w:rsid w:val="00DD595A"/>
    <w:rsid w:val="00DD60B4"/>
    <w:rsid w:val="00DD66C9"/>
    <w:rsid w:val="00DD69FC"/>
    <w:rsid w:val="00DD6B21"/>
    <w:rsid w:val="00DE0451"/>
    <w:rsid w:val="00DE0514"/>
    <w:rsid w:val="00DE0A55"/>
    <w:rsid w:val="00DE0B81"/>
    <w:rsid w:val="00DE3EEF"/>
    <w:rsid w:val="00DE4CA3"/>
    <w:rsid w:val="00DE5888"/>
    <w:rsid w:val="00DE6127"/>
    <w:rsid w:val="00DE7373"/>
    <w:rsid w:val="00DE75C1"/>
    <w:rsid w:val="00DF0179"/>
    <w:rsid w:val="00DF0187"/>
    <w:rsid w:val="00DF094D"/>
    <w:rsid w:val="00DF1052"/>
    <w:rsid w:val="00DF1076"/>
    <w:rsid w:val="00DF16D1"/>
    <w:rsid w:val="00DF1B07"/>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A9"/>
    <w:rsid w:val="00E038D2"/>
    <w:rsid w:val="00E03FCE"/>
    <w:rsid w:val="00E04FE2"/>
    <w:rsid w:val="00E07E4C"/>
    <w:rsid w:val="00E07EEE"/>
    <w:rsid w:val="00E07FD2"/>
    <w:rsid w:val="00E10C61"/>
    <w:rsid w:val="00E11191"/>
    <w:rsid w:val="00E111AE"/>
    <w:rsid w:val="00E11F61"/>
    <w:rsid w:val="00E126E9"/>
    <w:rsid w:val="00E134D8"/>
    <w:rsid w:val="00E135BB"/>
    <w:rsid w:val="00E1489E"/>
    <w:rsid w:val="00E15433"/>
    <w:rsid w:val="00E16117"/>
    <w:rsid w:val="00E16712"/>
    <w:rsid w:val="00E16A2C"/>
    <w:rsid w:val="00E16E0B"/>
    <w:rsid w:val="00E17413"/>
    <w:rsid w:val="00E17995"/>
    <w:rsid w:val="00E20285"/>
    <w:rsid w:val="00E20B19"/>
    <w:rsid w:val="00E20F88"/>
    <w:rsid w:val="00E21176"/>
    <w:rsid w:val="00E2140B"/>
    <w:rsid w:val="00E228E5"/>
    <w:rsid w:val="00E22DFA"/>
    <w:rsid w:val="00E231C1"/>
    <w:rsid w:val="00E23868"/>
    <w:rsid w:val="00E246FB"/>
    <w:rsid w:val="00E25620"/>
    <w:rsid w:val="00E26925"/>
    <w:rsid w:val="00E27C1C"/>
    <w:rsid w:val="00E3112E"/>
    <w:rsid w:val="00E31322"/>
    <w:rsid w:val="00E31464"/>
    <w:rsid w:val="00E3183B"/>
    <w:rsid w:val="00E33F50"/>
    <w:rsid w:val="00E34D4B"/>
    <w:rsid w:val="00E34E61"/>
    <w:rsid w:val="00E34EE2"/>
    <w:rsid w:val="00E352E3"/>
    <w:rsid w:val="00E35C57"/>
    <w:rsid w:val="00E36673"/>
    <w:rsid w:val="00E366B6"/>
    <w:rsid w:val="00E375E3"/>
    <w:rsid w:val="00E40393"/>
    <w:rsid w:val="00E4045A"/>
    <w:rsid w:val="00E40B69"/>
    <w:rsid w:val="00E41164"/>
    <w:rsid w:val="00E42FFE"/>
    <w:rsid w:val="00E43D91"/>
    <w:rsid w:val="00E449DD"/>
    <w:rsid w:val="00E4574D"/>
    <w:rsid w:val="00E46172"/>
    <w:rsid w:val="00E468BA"/>
    <w:rsid w:val="00E470DB"/>
    <w:rsid w:val="00E5089E"/>
    <w:rsid w:val="00E51CF7"/>
    <w:rsid w:val="00E521A7"/>
    <w:rsid w:val="00E52965"/>
    <w:rsid w:val="00E52BAA"/>
    <w:rsid w:val="00E52BF6"/>
    <w:rsid w:val="00E5494E"/>
    <w:rsid w:val="00E54D8E"/>
    <w:rsid w:val="00E55A88"/>
    <w:rsid w:val="00E567BD"/>
    <w:rsid w:val="00E568B8"/>
    <w:rsid w:val="00E56C1A"/>
    <w:rsid w:val="00E57F02"/>
    <w:rsid w:val="00E6036D"/>
    <w:rsid w:val="00E6092E"/>
    <w:rsid w:val="00E60BB5"/>
    <w:rsid w:val="00E62106"/>
    <w:rsid w:val="00E62C1B"/>
    <w:rsid w:val="00E63599"/>
    <w:rsid w:val="00E640F0"/>
    <w:rsid w:val="00E641A1"/>
    <w:rsid w:val="00E64C48"/>
    <w:rsid w:val="00E64D03"/>
    <w:rsid w:val="00E66185"/>
    <w:rsid w:val="00E665C5"/>
    <w:rsid w:val="00E66EA8"/>
    <w:rsid w:val="00E67388"/>
    <w:rsid w:val="00E70213"/>
    <w:rsid w:val="00E70CD1"/>
    <w:rsid w:val="00E7342C"/>
    <w:rsid w:val="00E73976"/>
    <w:rsid w:val="00E74A29"/>
    <w:rsid w:val="00E74C13"/>
    <w:rsid w:val="00E75BEA"/>
    <w:rsid w:val="00E76F07"/>
    <w:rsid w:val="00E8034C"/>
    <w:rsid w:val="00E8142B"/>
    <w:rsid w:val="00E83A43"/>
    <w:rsid w:val="00E840E0"/>
    <w:rsid w:val="00E84CB9"/>
    <w:rsid w:val="00E84D86"/>
    <w:rsid w:val="00E84F9E"/>
    <w:rsid w:val="00E87041"/>
    <w:rsid w:val="00E87CA0"/>
    <w:rsid w:val="00E9108F"/>
    <w:rsid w:val="00E91A76"/>
    <w:rsid w:val="00E92E4E"/>
    <w:rsid w:val="00E93B52"/>
    <w:rsid w:val="00E93D9E"/>
    <w:rsid w:val="00E94377"/>
    <w:rsid w:val="00E951FD"/>
    <w:rsid w:val="00E9611E"/>
    <w:rsid w:val="00E964E3"/>
    <w:rsid w:val="00E96C5B"/>
    <w:rsid w:val="00E97102"/>
    <w:rsid w:val="00E97471"/>
    <w:rsid w:val="00E97704"/>
    <w:rsid w:val="00EA23DB"/>
    <w:rsid w:val="00EA4CE1"/>
    <w:rsid w:val="00EA50BD"/>
    <w:rsid w:val="00EA57EA"/>
    <w:rsid w:val="00EA6BEA"/>
    <w:rsid w:val="00EA6E93"/>
    <w:rsid w:val="00EA7020"/>
    <w:rsid w:val="00EA71C8"/>
    <w:rsid w:val="00EA7D15"/>
    <w:rsid w:val="00EB0064"/>
    <w:rsid w:val="00EB0B3E"/>
    <w:rsid w:val="00EB105D"/>
    <w:rsid w:val="00EB1B8D"/>
    <w:rsid w:val="00EB2216"/>
    <w:rsid w:val="00EB2666"/>
    <w:rsid w:val="00EB2780"/>
    <w:rsid w:val="00EB57A3"/>
    <w:rsid w:val="00EB5E4A"/>
    <w:rsid w:val="00EB679F"/>
    <w:rsid w:val="00EB6FD1"/>
    <w:rsid w:val="00EB7978"/>
    <w:rsid w:val="00EB79C7"/>
    <w:rsid w:val="00EC1E7A"/>
    <w:rsid w:val="00EC5E0F"/>
    <w:rsid w:val="00EC6BA9"/>
    <w:rsid w:val="00ED01AD"/>
    <w:rsid w:val="00ED0828"/>
    <w:rsid w:val="00ED08EB"/>
    <w:rsid w:val="00ED09AD"/>
    <w:rsid w:val="00ED166B"/>
    <w:rsid w:val="00ED1AA3"/>
    <w:rsid w:val="00ED1C04"/>
    <w:rsid w:val="00ED29B4"/>
    <w:rsid w:val="00ED2A4B"/>
    <w:rsid w:val="00ED3579"/>
    <w:rsid w:val="00ED3972"/>
    <w:rsid w:val="00ED424C"/>
    <w:rsid w:val="00ED5C48"/>
    <w:rsid w:val="00ED6150"/>
    <w:rsid w:val="00ED63D5"/>
    <w:rsid w:val="00EE0AF9"/>
    <w:rsid w:val="00EE1187"/>
    <w:rsid w:val="00EE21A3"/>
    <w:rsid w:val="00EE312D"/>
    <w:rsid w:val="00EE4CB8"/>
    <w:rsid w:val="00EE4F7E"/>
    <w:rsid w:val="00EE5590"/>
    <w:rsid w:val="00EE5D01"/>
    <w:rsid w:val="00EE73D0"/>
    <w:rsid w:val="00EE7649"/>
    <w:rsid w:val="00EF0112"/>
    <w:rsid w:val="00EF04FA"/>
    <w:rsid w:val="00EF09EB"/>
    <w:rsid w:val="00EF0F9A"/>
    <w:rsid w:val="00EF1ECA"/>
    <w:rsid w:val="00EF2900"/>
    <w:rsid w:val="00EF4400"/>
    <w:rsid w:val="00EF440D"/>
    <w:rsid w:val="00EF5A44"/>
    <w:rsid w:val="00EF5DDB"/>
    <w:rsid w:val="00EF6059"/>
    <w:rsid w:val="00EF738A"/>
    <w:rsid w:val="00EF7A15"/>
    <w:rsid w:val="00EF7A5B"/>
    <w:rsid w:val="00F0079F"/>
    <w:rsid w:val="00F01714"/>
    <w:rsid w:val="00F04842"/>
    <w:rsid w:val="00F04CE8"/>
    <w:rsid w:val="00F05739"/>
    <w:rsid w:val="00F05CC6"/>
    <w:rsid w:val="00F07337"/>
    <w:rsid w:val="00F10046"/>
    <w:rsid w:val="00F1079D"/>
    <w:rsid w:val="00F108F5"/>
    <w:rsid w:val="00F10D88"/>
    <w:rsid w:val="00F11309"/>
    <w:rsid w:val="00F1169F"/>
    <w:rsid w:val="00F11BBC"/>
    <w:rsid w:val="00F11CCA"/>
    <w:rsid w:val="00F1273B"/>
    <w:rsid w:val="00F141F8"/>
    <w:rsid w:val="00F1422B"/>
    <w:rsid w:val="00F1428A"/>
    <w:rsid w:val="00F14629"/>
    <w:rsid w:val="00F15285"/>
    <w:rsid w:val="00F1529E"/>
    <w:rsid w:val="00F152BD"/>
    <w:rsid w:val="00F178F0"/>
    <w:rsid w:val="00F21402"/>
    <w:rsid w:val="00F21471"/>
    <w:rsid w:val="00F2159C"/>
    <w:rsid w:val="00F22F45"/>
    <w:rsid w:val="00F23DC5"/>
    <w:rsid w:val="00F240BE"/>
    <w:rsid w:val="00F24C37"/>
    <w:rsid w:val="00F25529"/>
    <w:rsid w:val="00F25974"/>
    <w:rsid w:val="00F25A61"/>
    <w:rsid w:val="00F25AB4"/>
    <w:rsid w:val="00F26343"/>
    <w:rsid w:val="00F263A1"/>
    <w:rsid w:val="00F265D3"/>
    <w:rsid w:val="00F26F16"/>
    <w:rsid w:val="00F271DF"/>
    <w:rsid w:val="00F27976"/>
    <w:rsid w:val="00F32063"/>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B3B"/>
    <w:rsid w:val="00F470E9"/>
    <w:rsid w:val="00F4743D"/>
    <w:rsid w:val="00F479DB"/>
    <w:rsid w:val="00F50944"/>
    <w:rsid w:val="00F50CD4"/>
    <w:rsid w:val="00F50E11"/>
    <w:rsid w:val="00F50E77"/>
    <w:rsid w:val="00F5214B"/>
    <w:rsid w:val="00F53161"/>
    <w:rsid w:val="00F554E7"/>
    <w:rsid w:val="00F55620"/>
    <w:rsid w:val="00F55BF0"/>
    <w:rsid w:val="00F55CBC"/>
    <w:rsid w:val="00F56315"/>
    <w:rsid w:val="00F56B62"/>
    <w:rsid w:val="00F57CB5"/>
    <w:rsid w:val="00F61093"/>
    <w:rsid w:val="00F611EA"/>
    <w:rsid w:val="00F62ADC"/>
    <w:rsid w:val="00F63B55"/>
    <w:rsid w:val="00F659C5"/>
    <w:rsid w:val="00F65B33"/>
    <w:rsid w:val="00F65B58"/>
    <w:rsid w:val="00F65ECB"/>
    <w:rsid w:val="00F65F97"/>
    <w:rsid w:val="00F67EF9"/>
    <w:rsid w:val="00F70F4B"/>
    <w:rsid w:val="00F7113B"/>
    <w:rsid w:val="00F719D8"/>
    <w:rsid w:val="00F71DBB"/>
    <w:rsid w:val="00F727B8"/>
    <w:rsid w:val="00F747F2"/>
    <w:rsid w:val="00F74988"/>
    <w:rsid w:val="00F74D17"/>
    <w:rsid w:val="00F74E9C"/>
    <w:rsid w:val="00F76419"/>
    <w:rsid w:val="00F76C7C"/>
    <w:rsid w:val="00F76CD7"/>
    <w:rsid w:val="00F81219"/>
    <w:rsid w:val="00F81CB7"/>
    <w:rsid w:val="00F83149"/>
    <w:rsid w:val="00F837FB"/>
    <w:rsid w:val="00F8457F"/>
    <w:rsid w:val="00F85958"/>
    <w:rsid w:val="00F86220"/>
    <w:rsid w:val="00F87613"/>
    <w:rsid w:val="00F87C36"/>
    <w:rsid w:val="00F908B9"/>
    <w:rsid w:val="00F91A45"/>
    <w:rsid w:val="00F91AAD"/>
    <w:rsid w:val="00F9276F"/>
    <w:rsid w:val="00F93357"/>
    <w:rsid w:val="00F93CAE"/>
    <w:rsid w:val="00F94073"/>
    <w:rsid w:val="00F9416E"/>
    <w:rsid w:val="00F94BD9"/>
    <w:rsid w:val="00F956EE"/>
    <w:rsid w:val="00F95DA8"/>
    <w:rsid w:val="00F962B5"/>
    <w:rsid w:val="00FA1D56"/>
    <w:rsid w:val="00FA281A"/>
    <w:rsid w:val="00FA48B5"/>
    <w:rsid w:val="00FA50A4"/>
    <w:rsid w:val="00FA6366"/>
    <w:rsid w:val="00FA695E"/>
    <w:rsid w:val="00FA6D71"/>
    <w:rsid w:val="00FA7024"/>
    <w:rsid w:val="00FB1D21"/>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D0AE8"/>
    <w:rsid w:val="00FD0D2A"/>
    <w:rsid w:val="00FD2521"/>
    <w:rsid w:val="00FD2C52"/>
    <w:rsid w:val="00FD2FEE"/>
    <w:rsid w:val="00FD3116"/>
    <w:rsid w:val="00FD3558"/>
    <w:rsid w:val="00FD3CC6"/>
    <w:rsid w:val="00FD3D63"/>
    <w:rsid w:val="00FD4ADC"/>
    <w:rsid w:val="00FD77CE"/>
    <w:rsid w:val="00FE04DE"/>
    <w:rsid w:val="00FE0B80"/>
    <w:rsid w:val="00FE151A"/>
    <w:rsid w:val="00FE154B"/>
    <w:rsid w:val="00FE21E4"/>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F1D76"/>
    <w:rPr>
      <w:rFonts w:ascii="Tahoma" w:hAnsi="Tahoma"/>
      <w:sz w:val="18"/>
      <w:szCs w:val="20"/>
    </w:rPr>
  </w:style>
  <w:style w:type="paragraph" w:styleId="Heading1">
    <w:name w:val="heading 1"/>
    <w:aliases w:val="h1,Level 1 Topic Heading"/>
    <w:basedOn w:val="Normal"/>
    <w:next w:val="Normal"/>
    <w:link w:val="Heading1Char"/>
    <w:uiPriority w:val="99"/>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70BA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70BAA"/>
    <w:pPr>
      <w:keepNext/>
      <w:outlineLvl w:val="4"/>
    </w:pPr>
    <w:rPr>
      <w:b/>
      <w:sz w:val="20"/>
    </w:rPr>
  </w:style>
  <w:style w:type="paragraph" w:styleId="Heading6">
    <w:name w:val="heading 6"/>
    <w:basedOn w:val="Normal"/>
    <w:next w:val="Normal"/>
    <w:link w:val="Heading6Char"/>
    <w:uiPriority w:val="99"/>
    <w:qFormat/>
    <w:rsid w:val="00D70BAA"/>
    <w:pPr>
      <w:spacing w:before="240" w:after="60"/>
      <w:outlineLvl w:val="5"/>
    </w:pPr>
    <w:rPr>
      <w:i/>
    </w:rPr>
  </w:style>
  <w:style w:type="paragraph" w:styleId="Heading7">
    <w:name w:val="heading 7"/>
    <w:basedOn w:val="Normal"/>
    <w:next w:val="Normal"/>
    <w:link w:val="Heading7Char"/>
    <w:uiPriority w:val="99"/>
    <w:qFormat/>
    <w:rsid w:val="00D70BAA"/>
    <w:pPr>
      <w:spacing w:before="240" w:after="60"/>
      <w:outlineLvl w:val="6"/>
    </w:pPr>
    <w:rPr>
      <w:sz w:val="20"/>
    </w:rPr>
  </w:style>
  <w:style w:type="paragraph" w:styleId="Heading8">
    <w:name w:val="heading 8"/>
    <w:basedOn w:val="Normal"/>
    <w:next w:val="Normal"/>
    <w:link w:val="Heading8Char"/>
    <w:uiPriority w:val="99"/>
    <w:qFormat/>
    <w:rsid w:val="00D70BAA"/>
    <w:pPr>
      <w:spacing w:before="240" w:after="60"/>
      <w:outlineLvl w:val="7"/>
    </w:pPr>
    <w:rPr>
      <w:i/>
      <w:sz w:val="20"/>
    </w:rPr>
  </w:style>
  <w:style w:type="paragraph" w:styleId="Heading9">
    <w:name w:val="heading 9"/>
    <w:basedOn w:val="Normal"/>
    <w:next w:val="Normal"/>
    <w:link w:val="Heading9Char"/>
    <w:uiPriority w:val="99"/>
    <w:qFormat/>
    <w:rsid w:val="00D70BAA"/>
    <w:pPr>
      <w:spacing w:before="240" w:after="60"/>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A87A22"/>
    <w:rPr>
      <w:rFonts w:ascii="Cambria" w:hAnsi="Cambria" w:cs="Times New Roman"/>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9"/>
    <w:semiHidden/>
    <w:locked/>
    <w:rsid w:val="00A87A22"/>
    <w:rPr>
      <w:rFonts w:ascii="Cambria" w:hAnsi="Cambria" w:cs="Times New Roman"/>
      <w:b/>
      <w:bCs/>
      <w:i/>
      <w:iCs/>
      <w:sz w:val="28"/>
      <w:szCs w:val="28"/>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9"/>
    <w:semiHidden/>
    <w:locked/>
    <w:rsid w:val="00A87A22"/>
    <w:rPr>
      <w:rFonts w:ascii="Calibri" w:hAnsi="Calibri" w:cs="Times New Roman"/>
      <w:b/>
      <w:bCs/>
      <w:sz w:val="28"/>
      <w:szCs w:val="28"/>
    </w:rPr>
  </w:style>
  <w:style w:type="character" w:customStyle="1" w:styleId="Heading5Char">
    <w:name w:val="Heading 5 Char"/>
    <w:aliases w:val="Block Label Char"/>
    <w:basedOn w:val="DefaultParagraphFont"/>
    <w:link w:val="Heading5"/>
    <w:uiPriority w:val="99"/>
    <w:semiHidden/>
    <w:locked/>
    <w:rsid w:val="00A87A2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A87A22"/>
    <w:rPr>
      <w:rFonts w:ascii="Calibri" w:hAnsi="Calibri" w:cs="Times New Roman"/>
      <w:b/>
      <w:bCs/>
    </w:rPr>
  </w:style>
  <w:style w:type="character" w:customStyle="1" w:styleId="Heading7Char">
    <w:name w:val="Heading 7 Char"/>
    <w:basedOn w:val="DefaultParagraphFont"/>
    <w:link w:val="Heading7"/>
    <w:uiPriority w:val="99"/>
    <w:semiHidden/>
    <w:locked/>
    <w:rsid w:val="00A87A22"/>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A87A22"/>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A87A22"/>
    <w:rPr>
      <w:rFonts w:ascii="Cambria" w:hAnsi="Cambria" w:cs="Times New Roman"/>
    </w:rPr>
  </w:style>
  <w:style w:type="paragraph" w:styleId="Header">
    <w:name w:val="header"/>
    <w:basedOn w:val="Normal"/>
    <w:link w:val="HeaderChar"/>
    <w:uiPriority w:val="99"/>
    <w:rsid w:val="00641FBE"/>
    <w:pPr>
      <w:tabs>
        <w:tab w:val="center" w:pos="4320"/>
        <w:tab w:val="right" w:pos="8640"/>
      </w:tabs>
    </w:pPr>
    <w:rPr>
      <w:noProof/>
      <w:sz w:val="20"/>
    </w:rPr>
  </w:style>
  <w:style w:type="character" w:customStyle="1" w:styleId="HeaderChar">
    <w:name w:val="Header Char"/>
    <w:basedOn w:val="DefaultParagraphFont"/>
    <w:link w:val="Header"/>
    <w:uiPriority w:val="99"/>
    <w:locked/>
    <w:rsid w:val="00641FBE"/>
    <w:rPr>
      <w:rFonts w:ascii="Tahoma" w:hAnsi="Tahoma" w:cs="Times New Roman"/>
      <w:noProof/>
    </w:rPr>
  </w:style>
  <w:style w:type="paragraph" w:styleId="Footer">
    <w:name w:val="footer"/>
    <w:aliases w:val="Footer-Even,footer odd,Footer-Even1"/>
    <w:basedOn w:val="Normal"/>
    <w:link w:val="FooterChar1"/>
    <w:uiPriority w:val="99"/>
    <w:rsid w:val="00D70BA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locked/>
    <w:rsid w:val="00A87A22"/>
    <w:rPr>
      <w:rFonts w:ascii="Tahoma" w:hAnsi="Tahoma" w:cs="Times New Roman"/>
      <w:sz w:val="20"/>
      <w:szCs w:val="20"/>
    </w:rPr>
  </w:style>
  <w:style w:type="paragraph" w:styleId="TOC1">
    <w:name w:val="toc 1"/>
    <w:basedOn w:val="Normal"/>
    <w:next w:val="Normal"/>
    <w:autoRedefine/>
    <w:uiPriority w:val="99"/>
    <w:rsid w:val="00B776CD"/>
    <w:pPr>
      <w:keepNext/>
      <w:keepLines/>
    </w:pPr>
    <w:rPr>
      <w:b/>
      <w:bCs/>
    </w:rPr>
  </w:style>
  <w:style w:type="paragraph" w:styleId="TOC2">
    <w:name w:val="toc 2"/>
    <w:basedOn w:val="Normal"/>
    <w:next w:val="Normal"/>
    <w:autoRedefine/>
    <w:uiPriority w:val="99"/>
    <w:rsid w:val="00D70BAA"/>
    <w:pPr>
      <w:ind w:left="200"/>
    </w:pPr>
  </w:style>
  <w:style w:type="paragraph" w:styleId="TOC3">
    <w:name w:val="toc 3"/>
    <w:basedOn w:val="Normal"/>
    <w:next w:val="Normal"/>
    <w:autoRedefine/>
    <w:uiPriority w:val="99"/>
    <w:semiHidden/>
    <w:rsid w:val="00D70BAA"/>
    <w:pPr>
      <w:ind w:left="400"/>
    </w:pPr>
  </w:style>
  <w:style w:type="paragraph" w:styleId="TOC4">
    <w:name w:val="toc 4"/>
    <w:basedOn w:val="Normal"/>
    <w:next w:val="Normal"/>
    <w:autoRedefine/>
    <w:uiPriority w:val="99"/>
    <w:semiHidden/>
    <w:rsid w:val="00D70BAA"/>
    <w:pPr>
      <w:ind w:left="600"/>
    </w:pPr>
  </w:style>
  <w:style w:type="paragraph" w:styleId="TOC5">
    <w:name w:val="toc 5"/>
    <w:basedOn w:val="Normal"/>
    <w:next w:val="Normal"/>
    <w:autoRedefine/>
    <w:uiPriority w:val="99"/>
    <w:semiHidden/>
    <w:rsid w:val="00D70BAA"/>
    <w:pPr>
      <w:ind w:left="800"/>
    </w:pPr>
  </w:style>
  <w:style w:type="paragraph" w:styleId="TOC6">
    <w:name w:val="toc 6"/>
    <w:basedOn w:val="Normal"/>
    <w:next w:val="Normal"/>
    <w:autoRedefine/>
    <w:uiPriority w:val="99"/>
    <w:semiHidden/>
    <w:rsid w:val="00D70BAA"/>
    <w:pPr>
      <w:ind w:left="1000"/>
    </w:pPr>
  </w:style>
  <w:style w:type="paragraph" w:styleId="TOC7">
    <w:name w:val="toc 7"/>
    <w:basedOn w:val="Normal"/>
    <w:next w:val="Normal"/>
    <w:autoRedefine/>
    <w:uiPriority w:val="99"/>
    <w:semiHidden/>
    <w:rsid w:val="00D70BAA"/>
    <w:pPr>
      <w:ind w:left="1200"/>
    </w:pPr>
  </w:style>
  <w:style w:type="paragraph" w:styleId="TOC8">
    <w:name w:val="toc 8"/>
    <w:basedOn w:val="Normal"/>
    <w:next w:val="Normal"/>
    <w:autoRedefine/>
    <w:uiPriority w:val="99"/>
    <w:semiHidden/>
    <w:rsid w:val="00D70BAA"/>
    <w:pPr>
      <w:ind w:left="1400"/>
    </w:pPr>
  </w:style>
  <w:style w:type="paragraph" w:styleId="TOC9">
    <w:name w:val="toc 9"/>
    <w:basedOn w:val="Normal"/>
    <w:next w:val="Normal"/>
    <w:autoRedefine/>
    <w:uiPriority w:val="99"/>
    <w:semiHidden/>
    <w:rsid w:val="00D70BAA"/>
    <w:pPr>
      <w:ind w:left="1600"/>
    </w:pPr>
  </w:style>
  <w:style w:type="paragraph" w:styleId="BodyText">
    <w:name w:val="Body Text"/>
    <w:basedOn w:val="Normal"/>
    <w:link w:val="BodyTextChar"/>
    <w:uiPriority w:val="99"/>
    <w:rsid w:val="00D70BAA"/>
    <w:pPr>
      <w:spacing w:before="20" w:after="20"/>
      <w:jc w:val="both"/>
    </w:pPr>
  </w:style>
  <w:style w:type="character" w:customStyle="1" w:styleId="BodyTextChar">
    <w:name w:val="Body Text Char"/>
    <w:basedOn w:val="DefaultParagraphFont"/>
    <w:link w:val="BodyText"/>
    <w:uiPriority w:val="99"/>
    <w:semiHidden/>
    <w:locked/>
    <w:rsid w:val="00A87A22"/>
    <w:rPr>
      <w:rFonts w:ascii="Tahoma" w:hAnsi="Tahoma" w:cs="Times New Roman"/>
      <w:sz w:val="20"/>
      <w:szCs w:val="20"/>
    </w:rPr>
  </w:style>
  <w:style w:type="paragraph" w:styleId="BodyTextIndent">
    <w:name w:val="Body Text Indent"/>
    <w:basedOn w:val="Normal"/>
    <w:link w:val="BodyTextIndentChar"/>
    <w:uiPriority w:val="99"/>
    <w:rsid w:val="00D70BAA"/>
    <w:pPr>
      <w:spacing w:before="20" w:after="20"/>
      <w:ind w:left="720"/>
    </w:pPr>
  </w:style>
  <w:style w:type="character" w:customStyle="1" w:styleId="BodyTextIndentChar">
    <w:name w:val="Body Text Indent Char"/>
    <w:basedOn w:val="DefaultParagraphFont"/>
    <w:link w:val="BodyTextIndent"/>
    <w:uiPriority w:val="99"/>
    <w:semiHidden/>
    <w:locked/>
    <w:rsid w:val="00A87A22"/>
    <w:rPr>
      <w:rFonts w:ascii="Tahoma" w:hAnsi="Tahoma" w:cs="Times New Roman"/>
      <w:sz w:val="20"/>
      <w:szCs w:val="20"/>
    </w:rPr>
  </w:style>
  <w:style w:type="paragraph" w:styleId="Title">
    <w:name w:val="Title"/>
    <w:basedOn w:val="Normal"/>
    <w:link w:val="TitleChar"/>
    <w:uiPriority w:val="99"/>
    <w:qFormat/>
    <w:rsid w:val="00D70BAA"/>
    <w:pPr>
      <w:jc w:val="center"/>
    </w:pPr>
    <w:rPr>
      <w:rFonts w:cs="Tahoma"/>
      <w:b/>
      <w:bCs/>
      <w:spacing w:val="10"/>
      <w:sz w:val="40"/>
    </w:rPr>
  </w:style>
  <w:style w:type="character" w:customStyle="1" w:styleId="TitleChar">
    <w:name w:val="Title Char"/>
    <w:basedOn w:val="DefaultParagraphFont"/>
    <w:link w:val="Title"/>
    <w:uiPriority w:val="99"/>
    <w:locked/>
    <w:rsid w:val="00A87A22"/>
    <w:rPr>
      <w:rFonts w:ascii="Cambria" w:hAnsi="Cambria" w:cs="Times New Roman"/>
      <w:b/>
      <w:bCs/>
      <w:kern w:val="28"/>
      <w:sz w:val="32"/>
      <w:szCs w:val="32"/>
    </w:rPr>
  </w:style>
  <w:style w:type="paragraph" w:customStyle="1" w:styleId="ContinuedTableLabe">
    <w:name w:val="Continued Table Labe"/>
    <w:basedOn w:val="Normal"/>
    <w:uiPriority w:val="99"/>
    <w:rsid w:val="00D70BAA"/>
    <w:rPr>
      <w:sz w:val="16"/>
    </w:rPr>
  </w:style>
  <w:style w:type="paragraph" w:styleId="BodyText2">
    <w:name w:val="Body Text 2"/>
    <w:basedOn w:val="Normal"/>
    <w:link w:val="BodyText2Char"/>
    <w:uiPriority w:val="99"/>
    <w:rsid w:val="00D70BAA"/>
    <w:rPr>
      <w:rFonts w:cs="Tahoma"/>
      <w:bCs/>
    </w:rPr>
  </w:style>
  <w:style w:type="character" w:customStyle="1" w:styleId="BodyText2Char">
    <w:name w:val="Body Text 2 Char"/>
    <w:basedOn w:val="DefaultParagraphFont"/>
    <w:link w:val="BodyText2"/>
    <w:uiPriority w:val="99"/>
    <w:semiHidden/>
    <w:locked/>
    <w:rsid w:val="00A87A22"/>
    <w:rPr>
      <w:rFonts w:ascii="Tahoma" w:hAnsi="Tahoma" w:cs="Times New Roman"/>
      <w:sz w:val="20"/>
      <w:szCs w:val="20"/>
    </w:rPr>
  </w:style>
  <w:style w:type="paragraph" w:styleId="TOAHeading">
    <w:name w:val="toa heading"/>
    <w:basedOn w:val="Normal"/>
    <w:next w:val="Normal"/>
    <w:uiPriority w:val="99"/>
    <w:semiHidden/>
    <w:rsid w:val="00D70BAA"/>
    <w:pPr>
      <w:spacing w:before="120"/>
    </w:pPr>
    <w:rPr>
      <w:b/>
      <w:bCs/>
      <w:sz w:val="24"/>
      <w:szCs w:val="24"/>
    </w:rPr>
  </w:style>
  <w:style w:type="paragraph" w:styleId="ListBullet">
    <w:name w:val="List Bullet"/>
    <w:basedOn w:val="Normal"/>
    <w:autoRedefine/>
    <w:uiPriority w:val="99"/>
    <w:rsid w:val="00D70BAA"/>
    <w:pPr>
      <w:numPr>
        <w:numId w:val="3"/>
      </w:numPr>
    </w:pPr>
  </w:style>
  <w:style w:type="paragraph" w:styleId="BodyTextIndent2">
    <w:name w:val="Body Text Indent 2"/>
    <w:basedOn w:val="Normal"/>
    <w:link w:val="BodyTextIndent2Char"/>
    <w:uiPriority w:val="99"/>
    <w:rsid w:val="00D70BAA"/>
    <w:pPr>
      <w:ind w:left="3600"/>
    </w:pPr>
  </w:style>
  <w:style w:type="character" w:customStyle="1" w:styleId="BodyTextIndent2Char">
    <w:name w:val="Body Text Indent 2 Char"/>
    <w:basedOn w:val="DefaultParagraphFont"/>
    <w:link w:val="BodyTextIndent2"/>
    <w:uiPriority w:val="99"/>
    <w:semiHidden/>
    <w:locked/>
    <w:rsid w:val="00A87A22"/>
    <w:rPr>
      <w:rFonts w:ascii="Tahoma" w:hAnsi="Tahoma" w:cs="Times New Roman"/>
      <w:sz w:val="20"/>
      <w:szCs w:val="20"/>
    </w:rPr>
  </w:style>
  <w:style w:type="paragraph" w:styleId="BodyTextIndent3">
    <w:name w:val="Body Text Indent 3"/>
    <w:basedOn w:val="Normal"/>
    <w:link w:val="BodyTextIndent3Char"/>
    <w:uiPriority w:val="99"/>
    <w:rsid w:val="00D70BAA"/>
    <w:pPr>
      <w:ind w:left="4320"/>
    </w:pPr>
  </w:style>
  <w:style w:type="character" w:customStyle="1" w:styleId="BodyTextIndent3Char">
    <w:name w:val="Body Text Indent 3 Char"/>
    <w:basedOn w:val="DefaultParagraphFont"/>
    <w:link w:val="BodyTextIndent3"/>
    <w:uiPriority w:val="99"/>
    <w:semiHidden/>
    <w:locked/>
    <w:rsid w:val="00A87A22"/>
    <w:rPr>
      <w:rFonts w:ascii="Tahoma" w:hAnsi="Tahoma" w:cs="Times New Roman"/>
      <w:sz w:val="16"/>
      <w:szCs w:val="16"/>
    </w:rPr>
  </w:style>
  <w:style w:type="paragraph" w:styleId="DocumentMap">
    <w:name w:val="Document Map"/>
    <w:basedOn w:val="Normal"/>
    <w:link w:val="DocumentMapChar"/>
    <w:uiPriority w:val="99"/>
    <w:semiHidden/>
    <w:rsid w:val="00D70BAA"/>
    <w:pPr>
      <w:shd w:val="clear" w:color="auto" w:fill="000080"/>
    </w:pPr>
    <w:rPr>
      <w:rFonts w:cs="Tahoma"/>
    </w:rPr>
  </w:style>
  <w:style w:type="character" w:customStyle="1" w:styleId="DocumentMapChar">
    <w:name w:val="Document Map Char"/>
    <w:basedOn w:val="DefaultParagraphFont"/>
    <w:link w:val="DocumentMap"/>
    <w:uiPriority w:val="99"/>
    <w:semiHidden/>
    <w:locked/>
    <w:rsid w:val="00A87A22"/>
    <w:rPr>
      <w:rFonts w:cs="Times New Roman"/>
      <w:sz w:val="2"/>
    </w:rPr>
  </w:style>
  <w:style w:type="paragraph" w:styleId="Caption">
    <w:name w:val="caption"/>
    <w:basedOn w:val="Normal"/>
    <w:next w:val="Normal"/>
    <w:uiPriority w:val="99"/>
    <w:qFormat/>
    <w:rsid w:val="00D70BAA"/>
    <w:pPr>
      <w:spacing w:before="120" w:after="120"/>
      <w:jc w:val="center"/>
    </w:pPr>
    <w:rPr>
      <w:b/>
      <w:bCs/>
      <w:sz w:val="20"/>
    </w:rPr>
  </w:style>
  <w:style w:type="paragraph" w:styleId="HTMLPreformatted">
    <w:name w:val="HTML Preformatted"/>
    <w:basedOn w:val="Normal"/>
    <w:link w:val="HTMLPreformattedChar"/>
    <w:uiPriority w:val="99"/>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locked/>
    <w:rsid w:val="00A87A22"/>
    <w:rPr>
      <w:rFonts w:ascii="Courier New" w:hAnsi="Courier New" w:cs="Courier New"/>
      <w:sz w:val="20"/>
      <w:szCs w:val="20"/>
    </w:rPr>
  </w:style>
  <w:style w:type="paragraph" w:styleId="BodyText3">
    <w:name w:val="Body Text 3"/>
    <w:basedOn w:val="Normal"/>
    <w:link w:val="BodyText3Char"/>
    <w:uiPriority w:val="99"/>
    <w:rsid w:val="00D70BAA"/>
    <w:rPr>
      <w:rFonts w:cs="Tahoma"/>
      <w:color w:val="339966"/>
    </w:rPr>
  </w:style>
  <w:style w:type="character" w:customStyle="1" w:styleId="BodyText3Char">
    <w:name w:val="Body Text 3 Char"/>
    <w:basedOn w:val="DefaultParagraphFont"/>
    <w:link w:val="BodyText3"/>
    <w:uiPriority w:val="99"/>
    <w:semiHidden/>
    <w:locked/>
    <w:rsid w:val="00A87A22"/>
    <w:rPr>
      <w:rFonts w:ascii="Tahoma" w:hAnsi="Tahoma" w:cs="Times New Roman"/>
      <w:sz w:val="16"/>
      <w:szCs w:val="16"/>
    </w:rPr>
  </w:style>
  <w:style w:type="character" w:styleId="Hyperlink">
    <w:name w:val="Hyperlink"/>
    <w:basedOn w:val="DefaultParagraphFont"/>
    <w:uiPriority w:val="99"/>
    <w:rsid w:val="00D70BAA"/>
    <w:rPr>
      <w:rFonts w:cs="Times New Roman"/>
      <w:color w:val="0000FF"/>
      <w:u w:val="single"/>
    </w:rPr>
  </w:style>
  <w:style w:type="character" w:customStyle="1" w:styleId="m1">
    <w:name w:val="m1"/>
    <w:basedOn w:val="DefaultParagraphFont"/>
    <w:uiPriority w:val="99"/>
    <w:rsid w:val="00D70BAA"/>
    <w:rPr>
      <w:rFonts w:cs="Times New Roman"/>
      <w:color w:val="0000FF"/>
    </w:rPr>
  </w:style>
  <w:style w:type="character" w:customStyle="1" w:styleId="t1">
    <w:name w:val="t1"/>
    <w:basedOn w:val="DefaultParagraphFont"/>
    <w:uiPriority w:val="99"/>
    <w:rsid w:val="00D70BAA"/>
    <w:rPr>
      <w:rFonts w:cs="Times New Roman"/>
      <w:color w:val="990000"/>
    </w:rPr>
  </w:style>
  <w:style w:type="character" w:customStyle="1" w:styleId="b1">
    <w:name w:val="b1"/>
    <w:basedOn w:val="DefaultParagraphFont"/>
    <w:uiPriority w:val="99"/>
    <w:rsid w:val="00D70BAA"/>
    <w:rPr>
      <w:rFonts w:ascii="Courier New" w:hAnsi="Courier New" w:cs="Courier New"/>
      <w:b/>
      <w:bCs/>
      <w:color w:val="FF0000"/>
      <w:u w:val="none"/>
      <w:effect w:val="none"/>
    </w:rPr>
  </w:style>
  <w:style w:type="character" w:customStyle="1" w:styleId="ci1">
    <w:name w:val="ci1"/>
    <w:basedOn w:val="DefaultParagraphFont"/>
    <w:uiPriority w:val="99"/>
    <w:rsid w:val="00D70BAA"/>
    <w:rPr>
      <w:rFonts w:ascii="Courier" w:hAnsi="Courier" w:cs="Times New Roman"/>
      <w:color w:val="888888"/>
      <w:sz w:val="24"/>
      <w:szCs w:val="24"/>
    </w:rPr>
  </w:style>
  <w:style w:type="paragraph" w:styleId="Subtitle">
    <w:name w:val="Subtitle"/>
    <w:basedOn w:val="Normal"/>
    <w:link w:val="SubtitleChar"/>
    <w:uiPriority w:val="99"/>
    <w:qFormat/>
    <w:rsid w:val="00D70BAA"/>
    <w:pPr>
      <w:jc w:val="center"/>
    </w:pPr>
    <w:rPr>
      <w:rFonts w:cs="Tahoma"/>
      <w:b/>
      <w:bCs/>
      <w:sz w:val="40"/>
    </w:rPr>
  </w:style>
  <w:style w:type="character" w:customStyle="1" w:styleId="SubtitleChar">
    <w:name w:val="Subtitle Char"/>
    <w:basedOn w:val="DefaultParagraphFont"/>
    <w:link w:val="Subtitle"/>
    <w:uiPriority w:val="99"/>
    <w:locked/>
    <w:rsid w:val="00A87A22"/>
    <w:rPr>
      <w:rFonts w:ascii="Cambria" w:hAnsi="Cambria" w:cs="Times New Roman"/>
      <w:sz w:val="24"/>
      <w:szCs w:val="24"/>
    </w:rPr>
  </w:style>
  <w:style w:type="character" w:styleId="FollowedHyperlink">
    <w:name w:val="FollowedHyperlink"/>
    <w:basedOn w:val="DefaultParagraphFont"/>
    <w:uiPriority w:val="99"/>
    <w:rsid w:val="00D70BA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locked/>
    <w:rsid w:val="00A87A22"/>
    <w:rPr>
      <w:rFonts w:cs="Times New Roman"/>
      <w:sz w:val="2"/>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locked/>
    <w:rsid w:val="00A87A22"/>
    <w:rPr>
      <w:rFonts w:ascii="Courier New" w:hAnsi="Courier New" w:cs="Times New Roman"/>
      <w:lang w:val="en-US" w:eastAsia="en-US" w:bidi="ar-SA"/>
    </w:rPr>
  </w:style>
  <w:style w:type="table" w:styleId="TableGrid">
    <w:name w:val="Table Grid"/>
    <w:basedOn w:val="TableNormal"/>
    <w:uiPriority w:val="99"/>
    <w:rsid w:val="008F118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locked/>
    <w:rsid w:val="00A87A22"/>
    <w:rPr>
      <w:rFonts w:ascii="Tahoma" w:hAnsi="Tahoma" w:cs="Times New Roman"/>
      <w:sz w:val="20"/>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16"/>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numPr>
        <w:numId w:val="9"/>
      </w:numPr>
      <w:tabs>
        <w:tab w:val="clear" w:pos="360"/>
        <w:tab w:val="num" w:pos="720"/>
      </w:tabs>
      <w:ind w:left="720"/>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locked/>
    <w:rsid w:val="00A87A22"/>
  </w:style>
  <w:style w:type="table" w:styleId="TableGrid3">
    <w:name w:val="Table Grid 3"/>
    <w:basedOn w:val="TableNormal"/>
    <w:uiPriority w:val="99"/>
    <w:rsid w:val="00DD08C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877047"/>
    <w:rPr>
      <w:rFonts w:ascii="Calibri" w:hAnsi="Calibri"/>
    </w:rPr>
  </w:style>
  <w:style w:type="paragraph" w:styleId="ListParagraph">
    <w:name w:val="List Paragraph"/>
    <w:basedOn w:val="Normal"/>
    <w:uiPriority w:val="99"/>
    <w:qFormat/>
    <w:rsid w:val="009E4488"/>
    <w:pPr>
      <w:spacing w:after="200" w:line="276" w:lineRule="auto"/>
      <w:ind w:left="720"/>
      <w:contextualSpacing/>
    </w:pPr>
    <w:rPr>
      <w:rFonts w:ascii="Calibri" w:hAnsi="Calibri"/>
      <w:sz w:val="22"/>
      <w:szCs w:val="22"/>
    </w:rPr>
  </w:style>
  <w:style w:type="character" w:customStyle="1" w:styleId="FooterChar1">
    <w:name w:val="Footer Char1"/>
    <w:aliases w:val="Footer-Even Char1,footer odd Char1,Footer-Even1 Char1"/>
    <w:basedOn w:val="DefaultParagraphFont"/>
    <w:link w:val="Footer"/>
    <w:uiPriority w:val="99"/>
    <w:locked/>
    <w:rsid w:val="00DC6F42"/>
    <w:rPr>
      <w:rFonts w:ascii="Tahoma" w:hAnsi="Tahoma" w:cs="Times New Roman"/>
      <w:sz w:val="18"/>
    </w:rPr>
  </w:style>
  <w:style w:type="paragraph" w:customStyle="1" w:styleId="DefaultText">
    <w:name w:val="Default Text"/>
    <w:basedOn w:val="Normal"/>
    <w:uiPriority w:val="99"/>
    <w:rsid w:val="006046A5"/>
    <w:pPr>
      <w:overflowPunct w:val="0"/>
      <w:autoSpaceDE w:val="0"/>
      <w:autoSpaceDN w:val="0"/>
      <w:adjustRightInd w:val="0"/>
      <w:textAlignment w:val="baseline"/>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123643575">
      <w:marLeft w:val="0"/>
      <w:marRight w:val="0"/>
      <w:marTop w:val="0"/>
      <w:marBottom w:val="0"/>
      <w:divBdr>
        <w:top w:val="none" w:sz="0" w:space="0" w:color="auto"/>
        <w:left w:val="none" w:sz="0" w:space="0" w:color="auto"/>
        <w:bottom w:val="none" w:sz="0" w:space="0" w:color="auto"/>
        <w:right w:val="none" w:sz="0" w:space="0" w:color="auto"/>
      </w:divBdr>
    </w:div>
    <w:div w:id="2123643576">
      <w:marLeft w:val="0"/>
      <w:marRight w:val="0"/>
      <w:marTop w:val="0"/>
      <w:marBottom w:val="0"/>
      <w:divBdr>
        <w:top w:val="none" w:sz="0" w:space="0" w:color="auto"/>
        <w:left w:val="none" w:sz="0" w:space="0" w:color="auto"/>
        <w:bottom w:val="none" w:sz="0" w:space="0" w:color="auto"/>
        <w:right w:val="none" w:sz="0" w:space="0" w:color="auto"/>
      </w:divBdr>
    </w:div>
    <w:div w:id="2123643577">
      <w:marLeft w:val="0"/>
      <w:marRight w:val="0"/>
      <w:marTop w:val="0"/>
      <w:marBottom w:val="0"/>
      <w:divBdr>
        <w:top w:val="none" w:sz="0" w:space="0" w:color="auto"/>
        <w:left w:val="none" w:sz="0" w:space="0" w:color="auto"/>
        <w:bottom w:val="none" w:sz="0" w:space="0" w:color="auto"/>
        <w:right w:val="none" w:sz="0" w:space="0" w:color="auto"/>
      </w:divBdr>
    </w:div>
    <w:div w:id="2123643578">
      <w:marLeft w:val="0"/>
      <w:marRight w:val="0"/>
      <w:marTop w:val="0"/>
      <w:marBottom w:val="0"/>
      <w:divBdr>
        <w:top w:val="none" w:sz="0" w:space="0" w:color="auto"/>
        <w:left w:val="none" w:sz="0" w:space="0" w:color="auto"/>
        <w:bottom w:val="none" w:sz="0" w:space="0" w:color="auto"/>
        <w:right w:val="none" w:sz="0" w:space="0" w:color="auto"/>
      </w:divBdr>
    </w:div>
    <w:div w:id="2123643579">
      <w:marLeft w:val="0"/>
      <w:marRight w:val="0"/>
      <w:marTop w:val="0"/>
      <w:marBottom w:val="0"/>
      <w:divBdr>
        <w:top w:val="none" w:sz="0" w:space="0" w:color="auto"/>
        <w:left w:val="none" w:sz="0" w:space="0" w:color="auto"/>
        <w:bottom w:val="none" w:sz="0" w:space="0" w:color="auto"/>
        <w:right w:val="none" w:sz="0" w:space="0" w:color="auto"/>
      </w:divBdr>
    </w:div>
    <w:div w:id="2123643580">
      <w:marLeft w:val="0"/>
      <w:marRight w:val="0"/>
      <w:marTop w:val="0"/>
      <w:marBottom w:val="0"/>
      <w:divBdr>
        <w:top w:val="none" w:sz="0" w:space="0" w:color="auto"/>
        <w:left w:val="none" w:sz="0" w:space="0" w:color="auto"/>
        <w:bottom w:val="none" w:sz="0" w:space="0" w:color="auto"/>
        <w:right w:val="none" w:sz="0" w:space="0" w:color="auto"/>
      </w:divBdr>
    </w:div>
    <w:div w:id="2123643581">
      <w:marLeft w:val="0"/>
      <w:marRight w:val="0"/>
      <w:marTop w:val="0"/>
      <w:marBottom w:val="0"/>
      <w:divBdr>
        <w:top w:val="none" w:sz="0" w:space="0" w:color="auto"/>
        <w:left w:val="none" w:sz="0" w:space="0" w:color="auto"/>
        <w:bottom w:val="none" w:sz="0" w:space="0" w:color="auto"/>
        <w:right w:val="none" w:sz="0" w:space="0" w:color="auto"/>
      </w:divBdr>
    </w:div>
    <w:div w:id="2123643582">
      <w:marLeft w:val="0"/>
      <w:marRight w:val="0"/>
      <w:marTop w:val="0"/>
      <w:marBottom w:val="0"/>
      <w:divBdr>
        <w:top w:val="none" w:sz="0" w:space="0" w:color="auto"/>
        <w:left w:val="none" w:sz="0" w:space="0" w:color="auto"/>
        <w:bottom w:val="none" w:sz="0" w:space="0" w:color="auto"/>
        <w:right w:val="none" w:sz="0" w:space="0" w:color="auto"/>
      </w:divBdr>
    </w:div>
    <w:div w:id="2123643583">
      <w:marLeft w:val="0"/>
      <w:marRight w:val="0"/>
      <w:marTop w:val="0"/>
      <w:marBottom w:val="0"/>
      <w:divBdr>
        <w:top w:val="none" w:sz="0" w:space="0" w:color="auto"/>
        <w:left w:val="none" w:sz="0" w:space="0" w:color="auto"/>
        <w:bottom w:val="none" w:sz="0" w:space="0" w:color="auto"/>
        <w:right w:val="none" w:sz="0" w:space="0" w:color="auto"/>
      </w:divBdr>
    </w:div>
    <w:div w:id="2123643584">
      <w:marLeft w:val="0"/>
      <w:marRight w:val="0"/>
      <w:marTop w:val="0"/>
      <w:marBottom w:val="0"/>
      <w:divBdr>
        <w:top w:val="none" w:sz="0" w:space="0" w:color="auto"/>
        <w:left w:val="none" w:sz="0" w:space="0" w:color="auto"/>
        <w:bottom w:val="none" w:sz="0" w:space="0" w:color="auto"/>
        <w:right w:val="none" w:sz="0" w:space="0" w:color="auto"/>
      </w:divBdr>
    </w:div>
    <w:div w:id="2123643585">
      <w:marLeft w:val="0"/>
      <w:marRight w:val="0"/>
      <w:marTop w:val="0"/>
      <w:marBottom w:val="0"/>
      <w:divBdr>
        <w:top w:val="none" w:sz="0" w:space="0" w:color="auto"/>
        <w:left w:val="none" w:sz="0" w:space="0" w:color="auto"/>
        <w:bottom w:val="none" w:sz="0" w:space="0" w:color="auto"/>
        <w:right w:val="none" w:sz="0" w:space="0" w:color="auto"/>
      </w:divBdr>
    </w:div>
    <w:div w:id="2123643586">
      <w:marLeft w:val="0"/>
      <w:marRight w:val="0"/>
      <w:marTop w:val="0"/>
      <w:marBottom w:val="0"/>
      <w:divBdr>
        <w:top w:val="none" w:sz="0" w:space="0" w:color="auto"/>
        <w:left w:val="none" w:sz="0" w:space="0" w:color="auto"/>
        <w:bottom w:val="none" w:sz="0" w:space="0" w:color="auto"/>
        <w:right w:val="none" w:sz="0" w:space="0" w:color="auto"/>
      </w:divBdr>
    </w:div>
    <w:div w:id="2123643587">
      <w:marLeft w:val="0"/>
      <w:marRight w:val="0"/>
      <w:marTop w:val="0"/>
      <w:marBottom w:val="0"/>
      <w:divBdr>
        <w:top w:val="none" w:sz="0" w:space="0" w:color="auto"/>
        <w:left w:val="none" w:sz="0" w:space="0" w:color="auto"/>
        <w:bottom w:val="none" w:sz="0" w:space="0" w:color="auto"/>
        <w:right w:val="none" w:sz="0" w:space="0" w:color="auto"/>
      </w:divBdr>
    </w:div>
    <w:div w:id="2123643588">
      <w:marLeft w:val="0"/>
      <w:marRight w:val="0"/>
      <w:marTop w:val="0"/>
      <w:marBottom w:val="0"/>
      <w:divBdr>
        <w:top w:val="none" w:sz="0" w:space="0" w:color="auto"/>
        <w:left w:val="none" w:sz="0" w:space="0" w:color="auto"/>
        <w:bottom w:val="none" w:sz="0" w:space="0" w:color="auto"/>
        <w:right w:val="none" w:sz="0" w:space="0" w:color="auto"/>
      </w:divBdr>
    </w:div>
    <w:div w:id="2123643589">
      <w:marLeft w:val="0"/>
      <w:marRight w:val="0"/>
      <w:marTop w:val="0"/>
      <w:marBottom w:val="0"/>
      <w:divBdr>
        <w:top w:val="none" w:sz="0" w:space="0" w:color="auto"/>
        <w:left w:val="none" w:sz="0" w:space="0" w:color="auto"/>
        <w:bottom w:val="none" w:sz="0" w:space="0" w:color="auto"/>
        <w:right w:val="none" w:sz="0" w:space="0" w:color="auto"/>
      </w:divBdr>
    </w:div>
    <w:div w:id="2123643590">
      <w:marLeft w:val="0"/>
      <w:marRight w:val="0"/>
      <w:marTop w:val="0"/>
      <w:marBottom w:val="0"/>
      <w:divBdr>
        <w:top w:val="none" w:sz="0" w:space="0" w:color="auto"/>
        <w:left w:val="none" w:sz="0" w:space="0" w:color="auto"/>
        <w:bottom w:val="none" w:sz="0" w:space="0" w:color="auto"/>
        <w:right w:val="none" w:sz="0" w:space="0" w:color="auto"/>
      </w:divBdr>
    </w:div>
    <w:div w:id="2123643591">
      <w:marLeft w:val="0"/>
      <w:marRight w:val="0"/>
      <w:marTop w:val="0"/>
      <w:marBottom w:val="0"/>
      <w:divBdr>
        <w:top w:val="none" w:sz="0" w:space="0" w:color="auto"/>
        <w:left w:val="none" w:sz="0" w:space="0" w:color="auto"/>
        <w:bottom w:val="none" w:sz="0" w:space="0" w:color="auto"/>
        <w:right w:val="none" w:sz="0" w:space="0" w:color="auto"/>
      </w:divBdr>
    </w:div>
    <w:div w:id="2123643592">
      <w:marLeft w:val="0"/>
      <w:marRight w:val="0"/>
      <w:marTop w:val="0"/>
      <w:marBottom w:val="0"/>
      <w:divBdr>
        <w:top w:val="none" w:sz="0" w:space="0" w:color="auto"/>
        <w:left w:val="none" w:sz="0" w:space="0" w:color="auto"/>
        <w:bottom w:val="none" w:sz="0" w:space="0" w:color="auto"/>
        <w:right w:val="none" w:sz="0" w:space="0" w:color="auto"/>
      </w:divBdr>
    </w:div>
    <w:div w:id="2123643593">
      <w:marLeft w:val="0"/>
      <w:marRight w:val="0"/>
      <w:marTop w:val="0"/>
      <w:marBottom w:val="0"/>
      <w:divBdr>
        <w:top w:val="none" w:sz="0" w:space="0" w:color="auto"/>
        <w:left w:val="none" w:sz="0" w:space="0" w:color="auto"/>
        <w:bottom w:val="none" w:sz="0" w:space="0" w:color="auto"/>
        <w:right w:val="none" w:sz="0" w:space="0" w:color="auto"/>
      </w:divBdr>
    </w:div>
    <w:div w:id="21236435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TotalTime>
  <Pages>16</Pages>
  <Words>2337</Words>
  <Characters>13326</Characters>
  <Application>Microsoft Office Outlook</Application>
  <DocSecurity>0</DocSecurity>
  <Lines>0</Lines>
  <Paragraphs>0</Paragraphs>
  <ScaleCrop>false</ScaleCrop>
  <Company>Sterling Commerce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dc:description/>
  <cp:lastModifiedBy>Sterling User</cp:lastModifiedBy>
  <cp:revision>23</cp:revision>
  <cp:lastPrinted>2010-03-09T21:44:00Z</cp:lastPrinted>
  <dcterms:created xsi:type="dcterms:W3CDTF">2010-06-17T12:05:00Z</dcterms:created>
  <dcterms:modified xsi:type="dcterms:W3CDTF">2010-06-22T12:34:00Z</dcterms:modified>
</cp:coreProperties>
</file>