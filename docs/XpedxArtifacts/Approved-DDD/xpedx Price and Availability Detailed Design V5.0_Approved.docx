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Default="00E40B69" w:rsidP="00E40B69">
      <w:pPr>
        <w:pStyle w:val="Heading"/>
        <w:pBdr>
          <w:bottom w:val="single" w:sz="24" w:space="1" w:color="000000"/>
        </w:pBdr>
        <w:spacing w:before="0" w:after="60"/>
      </w:pPr>
    </w:p>
    <w:p w:rsidR="00E40B69" w:rsidRPr="00F01714" w:rsidRDefault="00E40B69"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E40B69" w:rsidRDefault="007C030F"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 xml:space="preserve">Price </w:t>
      </w:r>
      <w:r w:rsidR="00ED3972">
        <w:rPr>
          <w:rFonts w:ascii="Arial Narrow" w:hAnsi="Arial Narrow" w:cs="Tahoma"/>
          <w:bCs/>
          <w:i/>
          <w:iCs/>
          <w:caps w:val="0"/>
          <w:sz w:val="40"/>
        </w:rPr>
        <w:t>and</w:t>
      </w:r>
      <w:r>
        <w:rPr>
          <w:rFonts w:ascii="Arial Narrow" w:hAnsi="Arial Narrow" w:cs="Tahoma"/>
          <w:bCs/>
          <w:i/>
          <w:iCs/>
          <w:caps w:val="0"/>
          <w:sz w:val="40"/>
        </w:rPr>
        <w:t xml:space="preserve"> Availability </w:t>
      </w:r>
      <w:r w:rsidR="00E40B69">
        <w:rPr>
          <w:rFonts w:ascii="Arial Narrow" w:hAnsi="Arial Narrow" w:cs="Tahoma"/>
          <w:bCs/>
          <w:i/>
          <w:iCs/>
          <w:caps w:val="0"/>
          <w:sz w:val="40"/>
        </w:rPr>
        <w:t>Design Document</w:t>
      </w:r>
      <w:r w:rsidR="007A2AFB">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sidR="007A2AFB">
        <w:rPr>
          <w:rFonts w:ascii="Arial Narrow" w:hAnsi="Arial Narrow" w:cs="Tahoma"/>
          <w:bCs/>
          <w:i/>
          <w:iCs/>
          <w:caps w:val="0"/>
          <w:sz w:val="40"/>
        </w:rPr>
        <w:fldChar w:fldCharType="end"/>
      </w:r>
    </w:p>
    <w:p w:rsidR="00E40B69" w:rsidRDefault="007A2AFB"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E40B69">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E40B69" w:rsidRPr="00615DB7" w:rsidRDefault="00E40B69"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E40B69" w:rsidRPr="00615DB7" w:rsidRDefault="00E40B69"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E40B69" w:rsidRPr="00615DB7" w:rsidRDefault="00E40B69"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4B6CF1" w:rsidRPr="00615DB7">
        <w:rPr>
          <w:rFonts w:cs="Tahoma"/>
          <w:sz w:val="20"/>
        </w:rPr>
        <w:t>02</w:t>
      </w:r>
      <w:r w:rsidRPr="00615DB7">
        <w:rPr>
          <w:rFonts w:cs="Tahoma"/>
          <w:sz w:val="20"/>
        </w:rPr>
        <w:t>/</w:t>
      </w:r>
      <w:r w:rsidR="004B6CF1" w:rsidRPr="00615DB7">
        <w:rPr>
          <w:rFonts w:cs="Tahoma"/>
          <w:sz w:val="20"/>
        </w:rPr>
        <w:t>15</w:t>
      </w:r>
      <w:r w:rsidRPr="00615DB7">
        <w:rPr>
          <w:rFonts w:cs="Tahoma"/>
          <w:sz w:val="20"/>
        </w:rPr>
        <w:t>/</w:t>
      </w:r>
      <w:r w:rsidR="004B6CF1" w:rsidRPr="00615DB7">
        <w:rPr>
          <w:rFonts w:cs="Tahoma"/>
          <w:sz w:val="20"/>
        </w:rPr>
        <w:t>10</w:t>
      </w:r>
    </w:p>
    <w:p w:rsidR="00E40B69" w:rsidRPr="00615DB7" w:rsidRDefault="00E40B69"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F36488">
        <w:rPr>
          <w:rFonts w:cs="Tahoma"/>
          <w:sz w:val="20"/>
        </w:rPr>
        <w:t>0</w:t>
      </w:r>
      <w:ins w:id="0" w:author="Sterling User" w:date="2010-04-29T10:24:00Z">
        <w:r w:rsidR="00B24732">
          <w:rPr>
            <w:rFonts w:cs="Tahoma"/>
            <w:sz w:val="20"/>
          </w:rPr>
          <w:t>4</w:t>
        </w:r>
      </w:ins>
      <w:del w:id="1" w:author="Sterling User" w:date="2010-04-29T10:24:00Z">
        <w:r w:rsidR="00F36488" w:rsidDel="00B24732">
          <w:rPr>
            <w:rFonts w:cs="Tahoma"/>
            <w:sz w:val="20"/>
          </w:rPr>
          <w:delText>3</w:delText>
        </w:r>
      </w:del>
      <w:r w:rsidR="003914E8">
        <w:rPr>
          <w:rFonts w:cs="Tahoma"/>
          <w:sz w:val="20"/>
        </w:rPr>
        <w:t>/</w:t>
      </w:r>
      <w:del w:id="2" w:author="Sterling User" w:date="2010-04-29T10:24:00Z">
        <w:r w:rsidR="003914E8" w:rsidDel="00B24732">
          <w:rPr>
            <w:rFonts w:cs="Tahoma"/>
            <w:sz w:val="20"/>
          </w:rPr>
          <w:delText>19</w:delText>
        </w:r>
      </w:del>
      <w:ins w:id="3" w:author="Sterling User" w:date="2010-04-30T11:45:00Z">
        <w:r w:rsidR="00395AE9">
          <w:rPr>
            <w:rFonts w:cs="Tahoma"/>
            <w:sz w:val="20"/>
          </w:rPr>
          <w:t>30</w:t>
        </w:r>
      </w:ins>
      <w:r w:rsidR="003914E8">
        <w:rPr>
          <w:rFonts w:cs="Tahoma"/>
          <w:sz w:val="20"/>
        </w:rPr>
        <w:t>/10</w:t>
      </w:r>
    </w:p>
    <w:p w:rsidR="00FC6527" w:rsidRPr="00615DB7" w:rsidRDefault="00E40B69" w:rsidP="00E40B69">
      <w:pPr>
        <w:rPr>
          <w:rFonts w:cs="Tahoma"/>
          <w:sz w:val="20"/>
        </w:rPr>
      </w:pPr>
      <w:r w:rsidRPr="00615DB7">
        <w:rPr>
          <w:b/>
          <w:bCs/>
          <w:smallCaps/>
          <w:sz w:val="20"/>
        </w:rPr>
        <w:t xml:space="preserve">File Name: </w:t>
      </w:r>
      <w:r w:rsidRPr="00615DB7">
        <w:rPr>
          <w:b/>
          <w:bCs/>
          <w:smallCaps/>
          <w:sz w:val="20"/>
        </w:rPr>
        <w:tab/>
      </w:r>
      <w:r w:rsidR="007A2AFB" w:rsidRPr="00615DB7">
        <w:rPr>
          <w:sz w:val="20"/>
        </w:rPr>
        <w:fldChar w:fldCharType="begin"/>
      </w:r>
      <w:fldSimple w:instr=" FILENAME  \* MERGEFORMAT ">
        <w:r w:rsidRPr="00615DB7">
          <w:rPr>
            <w:sz w:val="20"/>
          </w:rPr>
          <w:instrText>TEMPLATE - BLANK DOCUMENT.doc</w:instrText>
        </w:r>
      </w:fldSimple>
      <w:r w:rsidR="007A2AFB" w:rsidRPr="00615DB7">
        <w:rPr>
          <w:sz w:val="20"/>
        </w:rPr>
        <w:fldChar w:fldCharType="separate"/>
      </w:r>
      <w:r w:rsidRPr="00615DB7">
        <w:rPr>
          <w:sz w:val="20"/>
        </w:rPr>
        <w:t>C:\Documents and Settings\bfurman\My Documents\Temp\Methodology v1.1\Project Management\TEMPLATE - DOCUMENT - Use Case Definition.doc</w:t>
      </w:r>
      <w:r w:rsidR="007A2AFB" w:rsidRPr="00615DB7">
        <w:rPr>
          <w:sz w:val="20"/>
        </w:rPr>
        <w:fldChar w:fldCharType="end"/>
      </w:r>
      <w:fldSimple w:instr=" FILENAME  \* MERGEFORMAT ">
        <w:r w:rsidR="008166AC" w:rsidRPr="00615DB7">
          <w:rPr>
            <w:sz w:val="20"/>
          </w:rPr>
          <w:t>x</w:t>
        </w:r>
        <w:r w:rsidRPr="00615DB7">
          <w:rPr>
            <w:sz w:val="20"/>
          </w:rPr>
          <w:t xml:space="preserve">pedx </w:t>
        </w:r>
        <w:r w:rsidR="00F05739">
          <w:rPr>
            <w:sz w:val="20"/>
          </w:rPr>
          <w:t>Price a</w:t>
        </w:r>
        <w:r w:rsidR="000B41AD" w:rsidRPr="00615DB7">
          <w:rPr>
            <w:sz w:val="20"/>
          </w:rPr>
          <w:t>nd</w:t>
        </w:r>
        <w:r w:rsidR="00D924DF">
          <w:rPr>
            <w:sz w:val="20"/>
          </w:rPr>
          <w:t xml:space="preserve"> Availability Detailed Design v</w:t>
        </w:r>
        <w:ins w:id="4" w:author="Sterling User" w:date="2010-04-30T11:45:00Z">
          <w:r w:rsidR="003C459E">
            <w:rPr>
              <w:sz w:val="20"/>
            </w:rPr>
            <w:t>5</w:t>
          </w:r>
        </w:ins>
        <w:del w:id="5" w:author="Sterling User" w:date="2010-04-29T10:24:00Z">
          <w:r w:rsidR="00D924DF" w:rsidDel="00B24732">
            <w:rPr>
              <w:sz w:val="20"/>
            </w:rPr>
            <w:delText>3</w:delText>
          </w:r>
        </w:del>
        <w:r w:rsidR="000B41AD" w:rsidRPr="00615DB7">
          <w:rPr>
            <w:sz w:val="20"/>
          </w:rPr>
          <w:t>.0</w:t>
        </w:r>
        <w:r w:rsidRPr="00615DB7">
          <w:rPr>
            <w:sz w:val="20"/>
          </w:rPr>
          <w:t>.doc</w:t>
        </w:r>
      </w:fldSimple>
    </w:p>
    <w:p w:rsidR="00FC6527" w:rsidRPr="006D6E99" w:rsidRDefault="00FC6527">
      <w:pPr>
        <w:jc w:val="center"/>
        <w:rPr>
          <w:rFonts w:cs="Tahoma"/>
          <w:b/>
        </w:rPr>
      </w:pPr>
    </w:p>
    <w:p w:rsidR="00FC6527" w:rsidRPr="006D6E99" w:rsidRDefault="00FC6527">
      <w:pPr>
        <w:jc w:val="center"/>
        <w:rPr>
          <w:rFonts w:cs="Tahoma"/>
          <w:b/>
        </w:rPr>
      </w:pPr>
    </w:p>
    <w:p w:rsidR="00FC6527" w:rsidRPr="006D6E99" w:rsidRDefault="00FC6527">
      <w:pPr>
        <w:jc w:val="center"/>
        <w:rPr>
          <w:rFonts w:cs="Tahoma"/>
          <w:b/>
        </w:rPr>
      </w:pPr>
    </w:p>
    <w:p w:rsidR="00313CCE" w:rsidRDefault="00313CCE">
      <w:pPr>
        <w:rPr>
          <w:rFonts w:cs="Tahoma"/>
          <w:bCs/>
        </w:rPr>
        <w:sectPr w:rsidR="00313CCE" w:rsidSect="00083555">
          <w:headerReference w:type="first" r:id="rId8"/>
          <w:footerReference w:type="first" r:id="rId9"/>
          <w:pgSz w:w="12240" w:h="15840" w:code="1"/>
          <w:pgMar w:top="1440" w:right="1800" w:bottom="1440" w:left="1800" w:header="720" w:footer="720" w:gutter="0"/>
          <w:cols w:space="720"/>
          <w:titlePg/>
        </w:sectPr>
      </w:pPr>
    </w:p>
    <w:p w:rsidR="00313CCE" w:rsidRDefault="00313CCE" w:rsidP="00313CCE">
      <w:pPr>
        <w:pStyle w:val="Title"/>
        <w:jc w:val="left"/>
        <w:rPr>
          <w:sz w:val="24"/>
          <w:szCs w:val="24"/>
        </w:rPr>
      </w:pPr>
    </w:p>
    <w:p w:rsidR="00313CCE" w:rsidRDefault="00313CCE" w:rsidP="00313CCE">
      <w:pPr>
        <w:pStyle w:val="Title"/>
        <w:jc w:val="left"/>
        <w:rPr>
          <w:sz w:val="24"/>
          <w:szCs w:val="24"/>
        </w:rPr>
      </w:pPr>
    </w:p>
    <w:p w:rsidR="00313CCE" w:rsidRPr="006D6E99" w:rsidRDefault="00313CCE" w:rsidP="00313CCE">
      <w:pPr>
        <w:pStyle w:val="Title"/>
        <w:jc w:val="left"/>
        <w:rPr>
          <w:sz w:val="24"/>
          <w:szCs w:val="24"/>
        </w:rPr>
      </w:pPr>
      <w:r w:rsidRPr="006D6E99">
        <w:rPr>
          <w:sz w:val="24"/>
          <w:szCs w:val="24"/>
        </w:rPr>
        <w:t>Approval Signatures (Mandatory)</w:t>
      </w:r>
    </w:p>
    <w:p w:rsidR="00313CCE" w:rsidRPr="006D6E99" w:rsidRDefault="00313CC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313CCE" w:rsidRPr="006D6E99" w:rsidTr="00BF436F">
        <w:tc>
          <w:tcPr>
            <w:tcW w:w="1710" w:type="dxa"/>
            <w:shd w:val="pct15" w:color="auto" w:fill="FFFFFF"/>
            <w:vAlign w:val="center"/>
          </w:tcPr>
          <w:p w:rsidR="00313CCE" w:rsidRPr="006D6E99" w:rsidRDefault="00313CCE" w:rsidP="00BF436F">
            <w:pPr>
              <w:jc w:val="center"/>
              <w:rPr>
                <w:rFonts w:cs="Tahoma"/>
                <w:b/>
              </w:rPr>
            </w:pPr>
            <w:bookmarkStart w:id="12" w:name="_Toc466339161"/>
            <w:r w:rsidRPr="006D6E99">
              <w:rPr>
                <w:rFonts w:cs="Tahoma"/>
                <w:b/>
              </w:rPr>
              <w:t>Title</w:t>
            </w:r>
            <w:bookmarkEnd w:id="12"/>
          </w:p>
        </w:tc>
        <w:tc>
          <w:tcPr>
            <w:tcW w:w="2250" w:type="dxa"/>
            <w:shd w:val="pct15" w:color="auto" w:fill="FFFFFF"/>
            <w:vAlign w:val="center"/>
          </w:tcPr>
          <w:p w:rsidR="00313CCE" w:rsidRPr="006D6E99" w:rsidRDefault="00313CCE" w:rsidP="00BF436F">
            <w:pPr>
              <w:jc w:val="center"/>
              <w:rPr>
                <w:rFonts w:cs="Tahoma"/>
                <w:b/>
              </w:rPr>
            </w:pPr>
            <w:bookmarkStart w:id="13" w:name="_Toc466339162"/>
            <w:r w:rsidRPr="006D6E99">
              <w:rPr>
                <w:rFonts w:cs="Tahoma"/>
                <w:b/>
              </w:rPr>
              <w:t>Name</w:t>
            </w:r>
            <w:bookmarkEnd w:id="13"/>
          </w:p>
        </w:tc>
        <w:tc>
          <w:tcPr>
            <w:tcW w:w="2160" w:type="dxa"/>
            <w:shd w:val="pct15" w:color="auto" w:fill="FFFFFF"/>
            <w:vAlign w:val="center"/>
          </w:tcPr>
          <w:p w:rsidR="00313CCE" w:rsidRPr="006D6E99" w:rsidRDefault="00313CCE" w:rsidP="00BF436F">
            <w:pPr>
              <w:jc w:val="center"/>
              <w:rPr>
                <w:rFonts w:cs="Tahoma"/>
                <w:b/>
              </w:rPr>
            </w:pPr>
            <w:bookmarkStart w:id="14" w:name="_Toc466339163"/>
            <w:r w:rsidRPr="006D6E99">
              <w:rPr>
                <w:rFonts w:cs="Tahoma"/>
                <w:b/>
              </w:rPr>
              <w:t>Signature</w:t>
            </w:r>
            <w:bookmarkEnd w:id="14"/>
          </w:p>
        </w:tc>
        <w:tc>
          <w:tcPr>
            <w:tcW w:w="1260" w:type="dxa"/>
            <w:shd w:val="pct15" w:color="auto" w:fill="FFFFFF"/>
            <w:vAlign w:val="center"/>
          </w:tcPr>
          <w:p w:rsidR="00313CCE" w:rsidRPr="006D6E99" w:rsidRDefault="00313CCE" w:rsidP="00BF436F">
            <w:pPr>
              <w:jc w:val="center"/>
              <w:rPr>
                <w:rFonts w:cs="Tahoma"/>
                <w:b/>
              </w:rPr>
            </w:pPr>
            <w:bookmarkStart w:id="15" w:name="_Toc466339164"/>
            <w:r w:rsidRPr="006D6E99">
              <w:rPr>
                <w:rFonts w:cs="Tahoma"/>
                <w:b/>
              </w:rPr>
              <w:t>Date</w:t>
            </w:r>
            <w:bookmarkEnd w:id="15"/>
          </w:p>
        </w:tc>
        <w:tc>
          <w:tcPr>
            <w:tcW w:w="2160" w:type="dxa"/>
            <w:shd w:val="pct15" w:color="auto" w:fill="FFFFFF"/>
            <w:vAlign w:val="center"/>
          </w:tcPr>
          <w:p w:rsidR="00313CCE" w:rsidRPr="006D6E99" w:rsidRDefault="00313CCE" w:rsidP="00BF436F">
            <w:pPr>
              <w:jc w:val="center"/>
              <w:rPr>
                <w:rFonts w:cs="Tahoma"/>
                <w:b/>
              </w:rPr>
            </w:pPr>
            <w:r w:rsidRPr="006D6E99">
              <w:rPr>
                <w:rFonts w:cs="Tahoma"/>
                <w:b/>
              </w:rPr>
              <w:t>Comments / Issues / Concerns</w:t>
            </w: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p>
          <w:p w:rsidR="00313CCE" w:rsidRPr="006D6E99" w:rsidRDefault="00120CA3" w:rsidP="00BF436F">
            <w:pPr>
              <w:rPr>
                <w:rFonts w:cs="Tahoma"/>
                <w:b/>
              </w:rPr>
            </w:pPr>
            <w:r>
              <w:rPr>
                <w:rFonts w:cs="Tahoma"/>
                <w:b/>
              </w:rPr>
              <w:t>xpedx</w:t>
            </w:r>
            <w:r w:rsidR="00313CCE" w:rsidRPr="006D6E99">
              <w:rPr>
                <w:rFonts w:cs="Tahoma"/>
                <w:b/>
              </w:rPr>
              <w:t xml:space="preserve"> Owner(s)</w:t>
            </w:r>
          </w:p>
        </w:tc>
        <w:tc>
          <w:tcPr>
            <w:tcW w:w="2250" w:type="dxa"/>
            <w:vAlign w:val="center"/>
          </w:tcPr>
          <w:p w:rsidR="00313CCE" w:rsidRPr="006D6E99" w:rsidRDefault="007558F6" w:rsidP="00BF436F">
            <w:pPr>
              <w:rPr>
                <w:rFonts w:cs="Tahoma"/>
              </w:rPr>
            </w:pPr>
            <w:r>
              <w:rPr>
                <w:rFonts w:cs="Tahoma"/>
              </w:rPr>
              <w:t>Steve Bugher</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7558F6" w:rsidP="00BF436F">
            <w:pPr>
              <w:rPr>
                <w:rFonts w:cs="Tahoma"/>
              </w:rPr>
            </w:pPr>
            <w:r>
              <w:rPr>
                <w:rFonts w:cs="Tahoma"/>
              </w:rPr>
              <w:t>Cheryl Tullis</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restart"/>
            <w:vAlign w:val="center"/>
          </w:tcPr>
          <w:p w:rsidR="00313CCE" w:rsidRPr="006D6E99" w:rsidRDefault="00313CCE" w:rsidP="00BF436F">
            <w:pPr>
              <w:rPr>
                <w:rFonts w:cs="Tahoma"/>
                <w:b/>
              </w:rPr>
            </w:pPr>
            <w:r w:rsidRPr="006D6E99">
              <w:rPr>
                <w:rFonts w:cs="Tahoma"/>
                <w:b/>
              </w:rPr>
              <w:t>Sterling Commerce Owner(s)</w:t>
            </w:r>
          </w:p>
        </w:tc>
        <w:tc>
          <w:tcPr>
            <w:tcW w:w="2250" w:type="dxa"/>
            <w:vAlign w:val="center"/>
          </w:tcPr>
          <w:p w:rsidR="00313CCE" w:rsidRPr="006D6E99" w:rsidRDefault="00503A8E" w:rsidP="00BF436F">
            <w:pPr>
              <w:rPr>
                <w:rFonts w:cs="Tahoma"/>
              </w:rPr>
            </w:pPr>
            <w:r>
              <w:rPr>
                <w:rFonts w:cs="Tahoma"/>
              </w:rPr>
              <w:t>Guy Read</w:t>
            </w: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r w:rsidR="00313CCE" w:rsidRPr="006D6E99" w:rsidTr="00BF436F">
        <w:trPr>
          <w:cantSplit/>
          <w:trHeight w:val="569"/>
        </w:trPr>
        <w:tc>
          <w:tcPr>
            <w:tcW w:w="1710" w:type="dxa"/>
            <w:vMerge/>
            <w:vAlign w:val="center"/>
          </w:tcPr>
          <w:p w:rsidR="00313CCE" w:rsidRPr="006D6E99" w:rsidRDefault="00313CCE" w:rsidP="00BF436F">
            <w:pPr>
              <w:rPr>
                <w:rFonts w:cs="Tahoma"/>
                <w:b/>
              </w:rPr>
            </w:pPr>
          </w:p>
        </w:tc>
        <w:tc>
          <w:tcPr>
            <w:tcW w:w="2250" w:type="dxa"/>
            <w:vAlign w:val="center"/>
          </w:tcPr>
          <w:p w:rsidR="00313CCE" w:rsidRPr="006D6E99" w:rsidRDefault="00313CCE" w:rsidP="00BF436F">
            <w:pPr>
              <w:rPr>
                <w:rFonts w:cs="Tahoma"/>
              </w:rPr>
            </w:pPr>
          </w:p>
        </w:tc>
        <w:tc>
          <w:tcPr>
            <w:tcW w:w="2160" w:type="dxa"/>
            <w:vAlign w:val="center"/>
          </w:tcPr>
          <w:p w:rsidR="00313CCE" w:rsidRPr="006D6E99" w:rsidRDefault="00313CCE" w:rsidP="00BF436F">
            <w:pPr>
              <w:rPr>
                <w:rFonts w:cs="Tahoma"/>
                <w:b/>
              </w:rPr>
            </w:pPr>
          </w:p>
        </w:tc>
        <w:tc>
          <w:tcPr>
            <w:tcW w:w="1260" w:type="dxa"/>
            <w:vAlign w:val="center"/>
          </w:tcPr>
          <w:p w:rsidR="00313CCE" w:rsidRPr="006D6E99" w:rsidRDefault="00313CCE" w:rsidP="00BF436F">
            <w:pPr>
              <w:rPr>
                <w:rFonts w:cs="Tahoma"/>
              </w:rPr>
            </w:pPr>
          </w:p>
        </w:tc>
        <w:tc>
          <w:tcPr>
            <w:tcW w:w="2160" w:type="dxa"/>
          </w:tcPr>
          <w:p w:rsidR="00313CCE" w:rsidRPr="006D6E99" w:rsidRDefault="00313CCE" w:rsidP="00BF436F">
            <w:pPr>
              <w:rPr>
                <w:rFonts w:cs="Tahoma"/>
              </w:rPr>
            </w:pPr>
          </w:p>
        </w:tc>
      </w:tr>
    </w:tbl>
    <w:p w:rsidR="00313CCE" w:rsidRPr="006D6E99" w:rsidRDefault="00313CCE" w:rsidP="00313CCE">
      <w:pPr>
        <w:rPr>
          <w:rFonts w:cs="Tahoma"/>
        </w:rPr>
      </w:pPr>
    </w:p>
    <w:p w:rsidR="00313CCE" w:rsidRPr="006D6E99" w:rsidRDefault="00313CCE" w:rsidP="00313CCE">
      <w:pPr>
        <w:rPr>
          <w:rFonts w:cs="Tahoma"/>
        </w:rPr>
      </w:pPr>
      <w:r w:rsidRPr="006D6E99">
        <w:rPr>
          <w:rFonts w:cs="Tahoma"/>
          <w:b/>
        </w:rPr>
        <w:t>Note</w:t>
      </w:r>
      <w:r w:rsidRPr="006D6E99">
        <w:rPr>
          <w:rFonts w:cs="Tahoma"/>
        </w:rPr>
        <w:t>: The sign off indicates approval of all sections of the document.</w:t>
      </w:r>
    </w:p>
    <w:p w:rsidR="00313CCE" w:rsidRPr="006D6E99" w:rsidRDefault="00313CCE" w:rsidP="00313CCE">
      <w:pPr>
        <w:rPr>
          <w:rFonts w:cs="Tahoma"/>
        </w:rPr>
      </w:pPr>
    </w:p>
    <w:p w:rsidR="00313CCE" w:rsidRPr="006D6E99" w:rsidRDefault="00313CCE" w:rsidP="00313CCE">
      <w:pPr>
        <w:pStyle w:val="TOAHeading"/>
        <w:rPr>
          <w:rFonts w:cs="Tahoma"/>
        </w:rPr>
      </w:pPr>
      <w:r w:rsidRPr="006D6E99">
        <w:rPr>
          <w:rFonts w:cs="Tahoma"/>
        </w:rPr>
        <w:t>Document Revision History</w:t>
      </w:r>
    </w:p>
    <w:p w:rsidR="00313CCE" w:rsidRPr="006D6E99" w:rsidRDefault="00313CCE" w:rsidP="00313CCE">
      <w:pPr>
        <w:rPr>
          <w:rFonts w:cs="Tahoma"/>
        </w:rPr>
      </w:pPr>
    </w:p>
    <w:p w:rsidR="00313CCE" w:rsidRPr="006D6E99" w:rsidRDefault="00313CC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313CCE" w:rsidRPr="006D6E99" w:rsidTr="00BF436F">
        <w:trPr>
          <w:tblHeader/>
        </w:trPr>
        <w:tc>
          <w:tcPr>
            <w:tcW w:w="1098"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Version</w:t>
            </w:r>
          </w:p>
        </w:tc>
        <w:tc>
          <w:tcPr>
            <w:tcW w:w="1692"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 xml:space="preserve">Date </w:t>
            </w:r>
          </w:p>
        </w:tc>
        <w:tc>
          <w:tcPr>
            <w:tcW w:w="414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Description (Changes Made)</w:t>
            </w:r>
          </w:p>
        </w:tc>
        <w:tc>
          <w:tcPr>
            <w:tcW w:w="2520" w:type="dxa"/>
            <w:tcBorders>
              <w:bottom w:val="single" w:sz="4" w:space="0" w:color="auto"/>
            </w:tcBorders>
            <w:shd w:val="clear" w:color="auto" w:fill="D9D9D9"/>
          </w:tcPr>
          <w:p w:rsidR="00313CCE" w:rsidRPr="006D6E99" w:rsidRDefault="00313CCE" w:rsidP="00BF436F">
            <w:pPr>
              <w:keepNext/>
              <w:keepLines/>
              <w:rPr>
                <w:rFonts w:cs="Tahoma"/>
                <w:b/>
              </w:rPr>
            </w:pPr>
            <w:r w:rsidRPr="006D6E99">
              <w:rPr>
                <w:rFonts w:cs="Tahoma"/>
                <w:b/>
              </w:rPr>
              <w:t>Author(s)</w:t>
            </w:r>
          </w:p>
        </w:tc>
      </w:tr>
      <w:tr w:rsidR="00313CCE" w:rsidRPr="006D6E99" w:rsidTr="00BF436F">
        <w:tc>
          <w:tcPr>
            <w:tcW w:w="1098" w:type="dxa"/>
          </w:tcPr>
          <w:p w:rsidR="00313CCE" w:rsidRPr="006D6E99" w:rsidRDefault="00313CCE" w:rsidP="00BF436F">
            <w:pPr>
              <w:keepNext/>
              <w:keepLines/>
              <w:rPr>
                <w:rFonts w:cs="Tahoma"/>
              </w:rPr>
            </w:pPr>
            <w:r>
              <w:rPr>
                <w:rFonts w:cs="Tahoma"/>
              </w:rPr>
              <w:t>1.0</w:t>
            </w:r>
          </w:p>
        </w:tc>
        <w:tc>
          <w:tcPr>
            <w:tcW w:w="1692" w:type="dxa"/>
          </w:tcPr>
          <w:p w:rsidR="00313CCE" w:rsidRPr="006D6E99" w:rsidRDefault="00313CCE" w:rsidP="00BF436F">
            <w:pPr>
              <w:keepNext/>
              <w:keepLines/>
              <w:rPr>
                <w:rFonts w:cs="Tahoma"/>
              </w:rPr>
            </w:pPr>
            <w:r>
              <w:rPr>
                <w:rFonts w:cs="Tahoma"/>
              </w:rPr>
              <w:t>02/15/2010</w:t>
            </w:r>
          </w:p>
        </w:tc>
        <w:tc>
          <w:tcPr>
            <w:tcW w:w="4140" w:type="dxa"/>
          </w:tcPr>
          <w:p w:rsidR="00313CCE" w:rsidRPr="006D6E99" w:rsidRDefault="00313CCE" w:rsidP="00BF436F">
            <w:pPr>
              <w:keepNext/>
              <w:keepLines/>
              <w:rPr>
                <w:rFonts w:cs="Tahoma"/>
              </w:rPr>
            </w:pPr>
            <w:r>
              <w:rPr>
                <w:rFonts w:cs="Tahoma"/>
              </w:rPr>
              <w:t>Initial Draft</w:t>
            </w:r>
          </w:p>
        </w:tc>
        <w:tc>
          <w:tcPr>
            <w:tcW w:w="2520" w:type="dxa"/>
          </w:tcPr>
          <w:p w:rsidR="00313CCE" w:rsidRPr="006D6E99" w:rsidRDefault="00742E92"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AE7A55">
        <w:trPr>
          <w:trHeight w:val="530"/>
        </w:trPr>
        <w:tc>
          <w:tcPr>
            <w:tcW w:w="1098" w:type="dxa"/>
          </w:tcPr>
          <w:p w:rsidR="00AE7A55" w:rsidRPr="006D6E99" w:rsidRDefault="00AE7A55" w:rsidP="00BF436F">
            <w:pPr>
              <w:keepNext/>
              <w:keepLines/>
              <w:rPr>
                <w:rFonts w:cs="Tahoma"/>
              </w:rPr>
            </w:pPr>
            <w:r>
              <w:rPr>
                <w:rFonts w:cs="Tahoma"/>
              </w:rPr>
              <w:t>2.0</w:t>
            </w:r>
          </w:p>
        </w:tc>
        <w:tc>
          <w:tcPr>
            <w:tcW w:w="1692" w:type="dxa"/>
          </w:tcPr>
          <w:p w:rsidR="00AE7A55" w:rsidRPr="006D6E99" w:rsidRDefault="00AE7A55" w:rsidP="00BF436F">
            <w:pPr>
              <w:keepNext/>
              <w:keepLines/>
              <w:rPr>
                <w:rFonts w:cs="Tahoma"/>
              </w:rPr>
            </w:pPr>
            <w:r>
              <w:rPr>
                <w:rFonts w:cs="Tahoma"/>
              </w:rPr>
              <w:t>02/19/2010</w:t>
            </w:r>
          </w:p>
        </w:tc>
        <w:tc>
          <w:tcPr>
            <w:tcW w:w="4140" w:type="dxa"/>
          </w:tcPr>
          <w:p w:rsidR="00AE7A55" w:rsidRPr="006D6E99" w:rsidRDefault="00AE7A55"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Ready to deliver</w:t>
            </w:r>
          </w:p>
        </w:tc>
        <w:tc>
          <w:tcPr>
            <w:tcW w:w="2520" w:type="dxa"/>
          </w:tcPr>
          <w:p w:rsidR="00AE7A55" w:rsidRPr="006D6E99" w:rsidRDefault="00742E92" w:rsidP="00AE7A55">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AE7A55" w:rsidRPr="006D6E99" w:rsidTr="00BF436F">
        <w:tc>
          <w:tcPr>
            <w:tcW w:w="1098" w:type="dxa"/>
          </w:tcPr>
          <w:p w:rsidR="00AE7A55" w:rsidRPr="006D6E99" w:rsidRDefault="00D46CD9" w:rsidP="00BF436F">
            <w:pPr>
              <w:keepNext/>
              <w:keepLines/>
              <w:rPr>
                <w:rFonts w:cs="Tahoma"/>
              </w:rPr>
            </w:pPr>
            <w:r>
              <w:rPr>
                <w:rFonts w:cs="Tahoma"/>
              </w:rPr>
              <w:t>3.0</w:t>
            </w:r>
          </w:p>
        </w:tc>
        <w:tc>
          <w:tcPr>
            <w:tcW w:w="1692" w:type="dxa"/>
          </w:tcPr>
          <w:p w:rsidR="00AE7A55" w:rsidRPr="006D6E99" w:rsidRDefault="009C044E" w:rsidP="00BF436F">
            <w:pPr>
              <w:keepNext/>
              <w:keepLines/>
              <w:rPr>
                <w:rFonts w:cs="Tahoma"/>
              </w:rPr>
            </w:pPr>
            <w:r>
              <w:rPr>
                <w:rFonts w:cs="Tahoma"/>
              </w:rPr>
              <w:t>03/08</w:t>
            </w:r>
            <w:r w:rsidR="00D46CD9">
              <w:rPr>
                <w:rFonts w:cs="Tahoma"/>
              </w:rPr>
              <w:t>/2010</w:t>
            </w:r>
          </w:p>
        </w:tc>
        <w:tc>
          <w:tcPr>
            <w:tcW w:w="4140" w:type="dxa"/>
          </w:tcPr>
          <w:p w:rsidR="00AE7A55" w:rsidRPr="006D6E99" w:rsidRDefault="00D46CD9"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rFonts w:ascii="Tahoma" w:hAnsi="Tahoma" w:cs="Tahoma"/>
              </w:rPr>
            </w:pPr>
            <w:r>
              <w:rPr>
                <w:rFonts w:ascii="Tahoma" w:hAnsi="Tahoma" w:cs="Tahoma"/>
              </w:rPr>
              <w:t>Incorporate changes from feedback sessions.</w:t>
            </w:r>
          </w:p>
        </w:tc>
        <w:tc>
          <w:tcPr>
            <w:tcW w:w="2520" w:type="dxa"/>
          </w:tcPr>
          <w:p w:rsidR="00AE7A55" w:rsidRPr="006D6E99" w:rsidRDefault="00E2336B" w:rsidP="00BF436F">
            <w:pPr>
              <w:keepNext/>
              <w:keepLines/>
              <w:tabs>
                <w:tab w:val="left" w:pos="1170"/>
              </w:tabs>
              <w:rPr>
                <w:rFonts w:cs="Tahoma"/>
              </w:rPr>
            </w:pPr>
            <w:r>
              <w:rPr>
                <w:rFonts w:cs="Tahoma"/>
              </w:rPr>
              <w:t>Sterling</w:t>
            </w:r>
          </w:p>
        </w:tc>
      </w:tr>
      <w:tr w:rsidR="00B24732" w:rsidRPr="006D6E99" w:rsidTr="00BF436F">
        <w:trPr>
          <w:ins w:id="16" w:author="Sterling User" w:date="2010-04-29T10:24:00Z"/>
        </w:trPr>
        <w:tc>
          <w:tcPr>
            <w:tcW w:w="1098" w:type="dxa"/>
          </w:tcPr>
          <w:p w:rsidR="00B24732" w:rsidRDefault="00B24732" w:rsidP="00BF436F">
            <w:pPr>
              <w:keepNext/>
              <w:keepLines/>
              <w:rPr>
                <w:ins w:id="17" w:author="Sterling User" w:date="2010-04-29T10:24:00Z"/>
                <w:rFonts w:cs="Tahoma"/>
              </w:rPr>
            </w:pPr>
            <w:ins w:id="18" w:author="Sterling User" w:date="2010-04-29T10:24:00Z">
              <w:r>
                <w:rPr>
                  <w:rFonts w:cs="Tahoma"/>
                </w:rPr>
                <w:t>4.0</w:t>
              </w:r>
            </w:ins>
          </w:p>
        </w:tc>
        <w:tc>
          <w:tcPr>
            <w:tcW w:w="1692" w:type="dxa"/>
          </w:tcPr>
          <w:p w:rsidR="00B24732" w:rsidRDefault="00B24732" w:rsidP="00BF436F">
            <w:pPr>
              <w:keepNext/>
              <w:keepLines/>
              <w:rPr>
                <w:ins w:id="19" w:author="Sterling User" w:date="2010-04-29T10:24:00Z"/>
                <w:rFonts w:cs="Tahoma"/>
              </w:rPr>
            </w:pPr>
            <w:ins w:id="20" w:author="Sterling User" w:date="2010-04-29T10:24:00Z">
              <w:r>
                <w:rPr>
                  <w:rFonts w:cs="Tahoma"/>
                </w:rPr>
                <w:t>04/29/2010</w:t>
              </w:r>
            </w:ins>
          </w:p>
        </w:tc>
        <w:tc>
          <w:tcPr>
            <w:tcW w:w="4140" w:type="dxa"/>
          </w:tcPr>
          <w:p w:rsidR="00B24732" w:rsidRDefault="00B24732"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21" w:author="Sterling User" w:date="2010-04-29T10:24:00Z"/>
                <w:rFonts w:ascii="Tahoma" w:hAnsi="Tahoma" w:cs="Tahoma"/>
              </w:rPr>
            </w:pPr>
            <w:ins w:id="22" w:author="Sterling User" w:date="2010-04-29T10:25:00Z">
              <w:r>
                <w:rPr>
                  <w:rFonts w:ascii="Tahoma" w:hAnsi="Tahoma" w:cs="Tahoma"/>
                </w:rPr>
                <w:t>Incorporated feedbacks from George, except for the web transfer circle which is pending change request. Once approved will update this document again.</w:t>
              </w:r>
            </w:ins>
          </w:p>
        </w:tc>
        <w:tc>
          <w:tcPr>
            <w:tcW w:w="2520" w:type="dxa"/>
          </w:tcPr>
          <w:p w:rsidR="00B24732" w:rsidRDefault="00B24732" w:rsidP="00BF436F">
            <w:pPr>
              <w:keepNext/>
              <w:keepLines/>
              <w:tabs>
                <w:tab w:val="left" w:pos="1170"/>
              </w:tabs>
              <w:rPr>
                <w:ins w:id="23" w:author="Sterling User" w:date="2010-04-29T10:24:00Z"/>
                <w:rFonts w:cs="Tahoma"/>
              </w:rPr>
            </w:pPr>
            <w:ins w:id="24" w:author="Sterling User" w:date="2010-04-29T10:25:00Z">
              <w:r>
                <w:rPr>
                  <w:rFonts w:cs="Tahoma"/>
                </w:rPr>
                <w:t>Sterling</w:t>
              </w:r>
            </w:ins>
          </w:p>
        </w:tc>
      </w:tr>
      <w:tr w:rsidR="007B4EF4" w:rsidRPr="006D6E99" w:rsidTr="00BF436F">
        <w:trPr>
          <w:ins w:id="25" w:author="Sterling User" w:date="2010-04-30T11:46:00Z"/>
        </w:trPr>
        <w:tc>
          <w:tcPr>
            <w:tcW w:w="1098" w:type="dxa"/>
          </w:tcPr>
          <w:p w:rsidR="007B4EF4" w:rsidRDefault="007B4EF4" w:rsidP="00BF436F">
            <w:pPr>
              <w:keepNext/>
              <w:keepLines/>
              <w:rPr>
                <w:ins w:id="26" w:author="Sterling User" w:date="2010-04-30T11:46:00Z"/>
                <w:rFonts w:cs="Tahoma"/>
              </w:rPr>
            </w:pPr>
            <w:ins w:id="27" w:author="Sterling User" w:date="2010-04-30T11:46:00Z">
              <w:r>
                <w:rPr>
                  <w:rFonts w:cs="Tahoma"/>
                </w:rPr>
                <w:t>5.0</w:t>
              </w:r>
            </w:ins>
          </w:p>
        </w:tc>
        <w:tc>
          <w:tcPr>
            <w:tcW w:w="1692" w:type="dxa"/>
          </w:tcPr>
          <w:p w:rsidR="007B4EF4" w:rsidRDefault="007B4EF4" w:rsidP="00BF436F">
            <w:pPr>
              <w:keepNext/>
              <w:keepLines/>
              <w:rPr>
                <w:ins w:id="28" w:author="Sterling User" w:date="2010-04-30T11:46:00Z"/>
                <w:rFonts w:cs="Tahoma"/>
              </w:rPr>
            </w:pPr>
            <w:ins w:id="29" w:author="Sterling User" w:date="2010-04-30T11:46:00Z">
              <w:r>
                <w:rPr>
                  <w:rFonts w:cs="Tahoma"/>
                </w:rPr>
                <w:t>04/30/1020</w:t>
              </w:r>
            </w:ins>
          </w:p>
        </w:tc>
        <w:tc>
          <w:tcPr>
            <w:tcW w:w="4140" w:type="dxa"/>
          </w:tcPr>
          <w:p w:rsidR="007B4EF4" w:rsidRDefault="007B4EF4" w:rsidP="00BF436F">
            <w:pPr>
              <w:pStyle w:val="MacroText"/>
              <w:keepNext/>
              <w:keepLines/>
              <w:tabs>
                <w:tab w:val="clear" w:pos="480"/>
                <w:tab w:val="clear" w:pos="960"/>
                <w:tab w:val="clear" w:pos="1440"/>
                <w:tab w:val="clear" w:pos="1920"/>
                <w:tab w:val="clear" w:pos="2400"/>
                <w:tab w:val="clear" w:pos="2880"/>
                <w:tab w:val="clear" w:pos="3360"/>
                <w:tab w:val="clear" w:pos="3840"/>
                <w:tab w:val="clear" w:pos="4320"/>
              </w:tabs>
              <w:rPr>
                <w:ins w:id="30" w:author="Sterling User" w:date="2010-04-30T11:46:00Z"/>
                <w:rFonts w:ascii="Tahoma" w:hAnsi="Tahoma" w:cs="Tahoma"/>
              </w:rPr>
            </w:pPr>
            <w:ins w:id="31" w:author="Sterling User" w:date="2010-04-30T11:46:00Z">
              <w:r>
                <w:rPr>
                  <w:rFonts w:ascii="Tahoma" w:hAnsi="Tahoma" w:cs="Tahoma"/>
                </w:rPr>
                <w:t>Changes from George</w:t>
              </w:r>
            </w:ins>
          </w:p>
        </w:tc>
        <w:tc>
          <w:tcPr>
            <w:tcW w:w="2520" w:type="dxa"/>
          </w:tcPr>
          <w:p w:rsidR="007B4EF4" w:rsidRDefault="007B4EF4" w:rsidP="00BF436F">
            <w:pPr>
              <w:keepNext/>
              <w:keepLines/>
              <w:tabs>
                <w:tab w:val="left" w:pos="1170"/>
              </w:tabs>
              <w:rPr>
                <w:ins w:id="32" w:author="Sterling User" w:date="2010-04-30T11:46:00Z"/>
                <w:rFonts w:cs="Tahoma"/>
              </w:rPr>
            </w:pPr>
          </w:p>
        </w:tc>
      </w:tr>
    </w:tbl>
    <w:p w:rsidR="00313CCE" w:rsidRPr="006D6E99" w:rsidRDefault="00313CCE" w:rsidP="00313CCE">
      <w:pPr>
        <w:pStyle w:val="Title"/>
        <w:jc w:val="left"/>
      </w:pPr>
    </w:p>
    <w:p w:rsidR="00313CCE" w:rsidRPr="006D6E99" w:rsidRDefault="00313CCE" w:rsidP="00313CCE">
      <w:pPr>
        <w:pStyle w:val="TOAHeading"/>
        <w:rPr>
          <w:rFonts w:cs="Tahoma"/>
        </w:rPr>
      </w:pPr>
      <w:r w:rsidRPr="006D6E99">
        <w:rPr>
          <w:rFonts w:cs="Tahoma"/>
        </w:rPr>
        <w:t>Related or Reference Documents</w:t>
      </w:r>
    </w:p>
    <w:p w:rsidR="00313CCE" w:rsidRPr="006D6E99" w:rsidRDefault="00313CC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313CCE" w:rsidRPr="006D6E99" w:rsidTr="00BF436F">
        <w:trPr>
          <w:tblHeader/>
        </w:trPr>
        <w:tc>
          <w:tcPr>
            <w:tcW w:w="279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 xml:space="preserve">Document Name </w:t>
            </w:r>
          </w:p>
        </w:tc>
        <w:tc>
          <w:tcPr>
            <w:tcW w:w="288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Description</w:t>
            </w:r>
          </w:p>
        </w:tc>
        <w:tc>
          <w:tcPr>
            <w:tcW w:w="126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Owner</w:t>
            </w:r>
          </w:p>
        </w:tc>
        <w:tc>
          <w:tcPr>
            <w:tcW w:w="2520" w:type="dxa"/>
            <w:tcBorders>
              <w:bottom w:val="single" w:sz="4" w:space="0" w:color="auto"/>
            </w:tcBorders>
            <w:shd w:val="clear" w:color="auto" w:fill="D9D9D9"/>
          </w:tcPr>
          <w:p w:rsidR="00313CCE" w:rsidRPr="006D6E99" w:rsidRDefault="00313CCE" w:rsidP="00BF436F">
            <w:pPr>
              <w:pStyle w:val="TOC1"/>
              <w:rPr>
                <w:rFonts w:cs="Tahoma"/>
              </w:rPr>
            </w:pPr>
            <w:r w:rsidRPr="006D6E99">
              <w:rPr>
                <w:rFonts w:cs="Tahoma"/>
              </w:rPr>
              <w:t>Location</w:t>
            </w:r>
          </w:p>
        </w:tc>
      </w:tr>
      <w:tr w:rsidR="00313CCE" w:rsidRPr="006D6E99" w:rsidTr="00BF436F">
        <w:tc>
          <w:tcPr>
            <w:tcW w:w="2790" w:type="dxa"/>
          </w:tcPr>
          <w:p w:rsidR="00313CCE" w:rsidRPr="00AB2859" w:rsidRDefault="00313CCE" w:rsidP="00BF436F">
            <w:pPr>
              <w:keepNext/>
              <w:keepLines/>
              <w:rPr>
                <w:rFonts w:cs="Tahoma"/>
              </w:rPr>
            </w:pPr>
            <w:r w:rsidRPr="00AB2859">
              <w:rPr>
                <w:rFonts w:cs="Tahoma"/>
              </w:rPr>
              <w:t>SCI_Xpedx Solution Definition Document v1.</w:t>
            </w:r>
            <w:r>
              <w:rPr>
                <w:rFonts w:cs="Tahoma"/>
              </w:rPr>
              <w:t>5</w:t>
            </w:r>
          </w:p>
        </w:tc>
        <w:tc>
          <w:tcPr>
            <w:tcW w:w="2880" w:type="dxa"/>
          </w:tcPr>
          <w:p w:rsidR="00313CCE" w:rsidRPr="006D6E99" w:rsidRDefault="00313CCE" w:rsidP="00BF436F">
            <w:pPr>
              <w:keepNext/>
              <w:keepLines/>
              <w:rPr>
                <w:rFonts w:cs="Tahoma"/>
              </w:rPr>
            </w:pPr>
            <w:r>
              <w:rPr>
                <w:rFonts w:cs="Tahoma"/>
              </w:rPr>
              <w:t>Solution Definition document</w:t>
            </w:r>
          </w:p>
        </w:tc>
        <w:tc>
          <w:tcPr>
            <w:tcW w:w="1260" w:type="dxa"/>
          </w:tcPr>
          <w:p w:rsidR="00313CCE" w:rsidRPr="006D6E99" w:rsidRDefault="00313CCE"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C967CB" w:rsidRDefault="00C60BFC" w:rsidP="00BF436F">
            <w:pPr>
              <w:keepNext/>
              <w:keepLines/>
              <w:rPr>
                <w:rFonts w:cs="Tahoma"/>
              </w:rPr>
            </w:pPr>
            <w:r w:rsidRPr="00C60BFC">
              <w:rPr>
                <w:rFonts w:cs="Tahoma"/>
              </w:rPr>
              <w:t>SCI_xpedx_Price And Availbility_Field_Mapping_V2.0</w:t>
            </w:r>
          </w:p>
        </w:tc>
        <w:tc>
          <w:tcPr>
            <w:tcW w:w="2880" w:type="dxa"/>
          </w:tcPr>
          <w:p w:rsidR="00313CCE" w:rsidRPr="006D6E99" w:rsidRDefault="00C60BFC" w:rsidP="00BF436F">
            <w:pPr>
              <w:keepNext/>
              <w:keepLines/>
              <w:rPr>
                <w:rFonts w:cs="Tahoma"/>
              </w:rPr>
            </w:pPr>
            <w:r>
              <w:rPr>
                <w:rFonts w:cs="Tahoma"/>
              </w:rPr>
              <w:t>Field Mapping Document</w:t>
            </w:r>
          </w:p>
        </w:tc>
        <w:tc>
          <w:tcPr>
            <w:tcW w:w="1260" w:type="dxa"/>
          </w:tcPr>
          <w:p w:rsidR="00313CCE" w:rsidRPr="006D6E99" w:rsidRDefault="00C60BFC" w:rsidP="00BF436F">
            <w:pPr>
              <w:keepNext/>
              <w:keepLines/>
              <w:rPr>
                <w:rFonts w:cs="Tahoma"/>
              </w:rPr>
            </w:pPr>
            <w:r>
              <w:rPr>
                <w:rFonts w:cs="Tahoma"/>
              </w:rPr>
              <w:t>Sterling Commerce</w:t>
            </w: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6D6E99" w:rsidRDefault="00313CCE" w:rsidP="00BF436F">
            <w:pPr>
              <w:keepNext/>
              <w:keepLines/>
              <w:rPr>
                <w:rFonts w:cs="Tahoma"/>
              </w:rPr>
            </w:pPr>
          </w:p>
        </w:tc>
        <w:tc>
          <w:tcPr>
            <w:tcW w:w="2880" w:type="dxa"/>
          </w:tcPr>
          <w:p w:rsidR="00313CCE" w:rsidRPr="006D6E99" w:rsidRDefault="00313CCE" w:rsidP="00BF436F">
            <w:pPr>
              <w:keepNext/>
              <w:keepLines/>
              <w:rPr>
                <w:rFonts w:cs="Tahoma"/>
              </w:rPr>
            </w:pPr>
          </w:p>
        </w:tc>
        <w:tc>
          <w:tcPr>
            <w:tcW w:w="1260" w:type="dxa"/>
          </w:tcPr>
          <w:p w:rsidR="00313CCE" w:rsidRPr="006D6E99" w:rsidRDefault="00313CCE" w:rsidP="00BF436F">
            <w:pPr>
              <w:keepNext/>
              <w:keepLines/>
              <w:rPr>
                <w:rFonts w:cs="Tahoma"/>
              </w:rPr>
            </w:pPr>
          </w:p>
        </w:tc>
        <w:tc>
          <w:tcPr>
            <w:tcW w:w="2520" w:type="dxa"/>
          </w:tcPr>
          <w:p w:rsidR="00313CCE" w:rsidRPr="006D6E99" w:rsidRDefault="00313CCE" w:rsidP="00BF436F">
            <w:pPr>
              <w:keepNext/>
              <w:keepLines/>
              <w:rPr>
                <w:rFonts w:cs="Tahoma"/>
              </w:rPr>
            </w:pPr>
          </w:p>
        </w:tc>
      </w:tr>
      <w:tr w:rsidR="00313CCE" w:rsidRPr="006D6E99" w:rsidTr="00BF436F">
        <w:tc>
          <w:tcPr>
            <w:tcW w:w="2790" w:type="dxa"/>
          </w:tcPr>
          <w:p w:rsidR="00313CCE" w:rsidRPr="006D6E99" w:rsidRDefault="00313CCE" w:rsidP="00BF436F">
            <w:pPr>
              <w:keepNext/>
              <w:keepLines/>
              <w:rPr>
                <w:rFonts w:cs="Tahoma"/>
              </w:rPr>
            </w:pPr>
          </w:p>
        </w:tc>
        <w:tc>
          <w:tcPr>
            <w:tcW w:w="2880" w:type="dxa"/>
          </w:tcPr>
          <w:p w:rsidR="00313CCE" w:rsidRPr="006D6E99" w:rsidRDefault="00313CCE" w:rsidP="00BF436F">
            <w:pPr>
              <w:keepNext/>
              <w:keepLines/>
              <w:rPr>
                <w:rFonts w:cs="Tahoma"/>
              </w:rPr>
            </w:pPr>
          </w:p>
        </w:tc>
        <w:tc>
          <w:tcPr>
            <w:tcW w:w="1260" w:type="dxa"/>
          </w:tcPr>
          <w:p w:rsidR="00313CCE" w:rsidRPr="006D6E99" w:rsidRDefault="00313CCE" w:rsidP="00BF436F">
            <w:pPr>
              <w:keepNext/>
              <w:keepLines/>
              <w:rPr>
                <w:rFonts w:cs="Tahoma"/>
              </w:rPr>
            </w:pPr>
          </w:p>
        </w:tc>
        <w:tc>
          <w:tcPr>
            <w:tcW w:w="2520" w:type="dxa"/>
          </w:tcPr>
          <w:p w:rsidR="00313CCE" w:rsidRPr="006D6E99" w:rsidRDefault="00313CCE" w:rsidP="00BF436F">
            <w:pPr>
              <w:keepNext/>
              <w:keepLines/>
              <w:rPr>
                <w:rFonts w:cs="Tahoma"/>
              </w:rPr>
            </w:pPr>
          </w:p>
        </w:tc>
      </w:tr>
    </w:tbl>
    <w:p w:rsidR="00313CCE" w:rsidRPr="006D6E99"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Default="00313CCE" w:rsidP="00313CCE">
      <w:pPr>
        <w:rPr>
          <w:rFonts w:cs="Tahoma"/>
        </w:rPr>
      </w:pPr>
    </w:p>
    <w:p w:rsidR="00313CCE" w:rsidRPr="006D6E99" w:rsidRDefault="00313CCE" w:rsidP="00313CCE">
      <w:pPr>
        <w:pStyle w:val="Title"/>
      </w:pPr>
      <w:r w:rsidRPr="006D6E99">
        <w:t xml:space="preserve">TABLE OF CONTENTS </w:t>
      </w:r>
    </w:p>
    <w:p w:rsidR="00313CCE" w:rsidRPr="006D6E99" w:rsidRDefault="00313CCE" w:rsidP="00313CCE">
      <w:pPr>
        <w:pStyle w:val="TOC1"/>
        <w:rPr>
          <w:rFonts w:cs="Tahoma"/>
        </w:rPr>
      </w:pPr>
    </w:p>
    <w:p w:rsidR="00AB4D3E" w:rsidRDefault="007A2AFB">
      <w:pPr>
        <w:pStyle w:val="TOC1"/>
        <w:tabs>
          <w:tab w:val="left" w:pos="400"/>
          <w:tab w:val="right" w:leader="dot" w:pos="8630"/>
        </w:tabs>
        <w:rPr>
          <w:rFonts w:asciiTheme="minorHAnsi" w:eastAsiaTheme="minorEastAsia" w:hAnsiTheme="minorHAnsi" w:cstheme="minorBidi"/>
          <w:b w:val="0"/>
          <w:bCs w:val="0"/>
          <w:noProof/>
          <w:sz w:val="22"/>
          <w:szCs w:val="22"/>
        </w:rPr>
      </w:pPr>
      <w:r w:rsidRPr="007A2AFB">
        <w:rPr>
          <w:rFonts w:cs="Tahoma"/>
        </w:rPr>
        <w:fldChar w:fldCharType="begin"/>
      </w:r>
      <w:r w:rsidR="00313CCE" w:rsidRPr="006D6E99">
        <w:rPr>
          <w:rFonts w:cs="Tahoma"/>
        </w:rPr>
        <w:instrText xml:space="preserve"> TOC  \* MERGEFORMAT </w:instrText>
      </w:r>
      <w:r w:rsidRPr="007A2AFB">
        <w:rPr>
          <w:rFonts w:cs="Tahoma"/>
        </w:rPr>
        <w:fldChar w:fldCharType="separate"/>
      </w:r>
      <w:r w:rsidR="00AB4D3E" w:rsidRPr="0002019A">
        <w:rPr>
          <w:rFonts w:cs="Tahoma"/>
          <w:noProof/>
        </w:rPr>
        <w:t>1.</w:t>
      </w:r>
      <w:r w:rsidR="00AB4D3E">
        <w:rPr>
          <w:rFonts w:asciiTheme="minorHAnsi" w:eastAsiaTheme="minorEastAsia" w:hAnsiTheme="minorHAnsi" w:cstheme="minorBidi"/>
          <w:b w:val="0"/>
          <w:bCs w:val="0"/>
          <w:noProof/>
          <w:sz w:val="22"/>
          <w:szCs w:val="22"/>
        </w:rPr>
        <w:tab/>
      </w:r>
      <w:r w:rsidR="00AB4D3E" w:rsidRPr="0002019A">
        <w:rPr>
          <w:rFonts w:cs="Tahoma"/>
          <w:noProof/>
        </w:rPr>
        <w:t>Introduction</w:t>
      </w:r>
      <w:r w:rsidR="00AB4D3E">
        <w:rPr>
          <w:noProof/>
        </w:rPr>
        <w:tab/>
      </w:r>
      <w:r>
        <w:rPr>
          <w:noProof/>
        </w:rPr>
        <w:fldChar w:fldCharType="begin"/>
      </w:r>
      <w:r w:rsidR="00AB4D3E">
        <w:rPr>
          <w:noProof/>
        </w:rPr>
        <w:instrText xml:space="preserve"> PAGEREF _Toc255810697 \h </w:instrText>
      </w:r>
      <w:r>
        <w:rPr>
          <w:noProof/>
        </w:rPr>
      </w:r>
      <w:r>
        <w:rPr>
          <w:noProof/>
        </w:rPr>
        <w:fldChar w:fldCharType="separate"/>
      </w:r>
      <w:r w:rsidR="00AB4D3E">
        <w:rPr>
          <w:noProof/>
        </w:rPr>
        <w:t>5</w:t>
      </w:r>
      <w:r>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Document Purpose</w:t>
      </w:r>
      <w:r>
        <w:rPr>
          <w:noProof/>
        </w:rPr>
        <w:tab/>
      </w:r>
      <w:r w:rsidR="007A2AFB">
        <w:rPr>
          <w:noProof/>
        </w:rPr>
        <w:fldChar w:fldCharType="begin"/>
      </w:r>
      <w:r>
        <w:rPr>
          <w:noProof/>
        </w:rPr>
        <w:instrText xml:space="preserve"> PAGEREF _Toc255810698 \h </w:instrText>
      </w:r>
      <w:r w:rsidR="007A2AFB">
        <w:rPr>
          <w:noProof/>
        </w:rPr>
      </w:r>
      <w:r w:rsidR="007A2AFB">
        <w:rPr>
          <w:noProof/>
        </w:rPr>
        <w:fldChar w:fldCharType="separate"/>
      </w:r>
      <w:r>
        <w:rPr>
          <w:noProof/>
        </w:rPr>
        <w:t>5</w:t>
      </w:r>
      <w:r w:rsidR="007A2AFB">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Document Audience</w:t>
      </w:r>
      <w:r>
        <w:rPr>
          <w:noProof/>
        </w:rPr>
        <w:tab/>
      </w:r>
      <w:r w:rsidR="007A2AFB">
        <w:rPr>
          <w:noProof/>
        </w:rPr>
        <w:fldChar w:fldCharType="begin"/>
      </w:r>
      <w:r>
        <w:rPr>
          <w:noProof/>
        </w:rPr>
        <w:instrText xml:space="preserve"> PAGEREF _Toc255810699 \h </w:instrText>
      </w:r>
      <w:r w:rsidR="007A2AFB">
        <w:rPr>
          <w:noProof/>
        </w:rPr>
      </w:r>
      <w:r w:rsidR="007A2AFB">
        <w:rPr>
          <w:noProof/>
        </w:rPr>
        <w:fldChar w:fldCharType="separate"/>
      </w:r>
      <w:r>
        <w:rPr>
          <w:noProof/>
        </w:rPr>
        <w:t>5</w:t>
      </w:r>
      <w:r w:rsidR="007A2AFB">
        <w:rPr>
          <w:noProof/>
        </w:rPr>
        <w:fldChar w:fldCharType="end"/>
      </w:r>
    </w:p>
    <w:p w:rsidR="00AB4D3E" w:rsidRDefault="00AB4D3E">
      <w:pPr>
        <w:pStyle w:val="TOC1"/>
        <w:tabs>
          <w:tab w:val="left" w:pos="400"/>
          <w:tab w:val="right" w:leader="dot" w:pos="8630"/>
        </w:tabs>
        <w:rPr>
          <w:rFonts w:asciiTheme="minorHAnsi" w:eastAsiaTheme="minorEastAsia" w:hAnsiTheme="minorHAnsi" w:cstheme="minorBidi"/>
          <w:b w:val="0"/>
          <w:bCs w:val="0"/>
          <w:noProof/>
          <w:sz w:val="22"/>
          <w:szCs w:val="22"/>
        </w:rPr>
      </w:pPr>
      <w:r w:rsidRPr="0002019A">
        <w:rPr>
          <w:rFonts w:cs="Tahoma"/>
          <w:noProof/>
        </w:rPr>
        <w:t>2</w:t>
      </w:r>
      <w:r>
        <w:rPr>
          <w:rFonts w:asciiTheme="minorHAnsi" w:eastAsiaTheme="minorEastAsia" w:hAnsiTheme="minorHAnsi" w:cstheme="minorBidi"/>
          <w:b w:val="0"/>
          <w:bCs w:val="0"/>
          <w:noProof/>
          <w:sz w:val="22"/>
          <w:szCs w:val="22"/>
        </w:rPr>
        <w:tab/>
      </w:r>
      <w:r w:rsidRPr="0002019A">
        <w:rPr>
          <w:rFonts w:cs="Tahoma"/>
          <w:noProof/>
        </w:rPr>
        <w:t>Price and Availability</w:t>
      </w:r>
      <w:r>
        <w:rPr>
          <w:noProof/>
        </w:rPr>
        <w:tab/>
      </w:r>
      <w:r w:rsidR="007A2AFB">
        <w:rPr>
          <w:noProof/>
        </w:rPr>
        <w:fldChar w:fldCharType="begin"/>
      </w:r>
      <w:r>
        <w:rPr>
          <w:noProof/>
        </w:rPr>
        <w:instrText xml:space="preserve"> PAGEREF _Toc255810700 \h </w:instrText>
      </w:r>
      <w:r w:rsidR="007A2AFB">
        <w:rPr>
          <w:noProof/>
        </w:rPr>
      </w:r>
      <w:r w:rsidR="007A2AFB">
        <w:rPr>
          <w:noProof/>
        </w:rPr>
        <w:fldChar w:fldCharType="separate"/>
      </w:r>
      <w:r>
        <w:rPr>
          <w:noProof/>
        </w:rPr>
        <w:t>6</w:t>
      </w:r>
      <w:r w:rsidR="007A2AFB">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Overview</w:t>
      </w:r>
      <w:r>
        <w:rPr>
          <w:noProof/>
        </w:rPr>
        <w:tab/>
      </w:r>
      <w:r w:rsidR="007A2AFB">
        <w:rPr>
          <w:noProof/>
        </w:rPr>
        <w:fldChar w:fldCharType="begin"/>
      </w:r>
      <w:r>
        <w:rPr>
          <w:noProof/>
        </w:rPr>
        <w:instrText xml:space="preserve"> PAGEREF _Toc255810701 \h </w:instrText>
      </w:r>
      <w:r w:rsidR="007A2AFB">
        <w:rPr>
          <w:noProof/>
        </w:rPr>
      </w:r>
      <w:r w:rsidR="007A2AFB">
        <w:rPr>
          <w:noProof/>
        </w:rPr>
        <w:fldChar w:fldCharType="separate"/>
      </w:r>
      <w:r>
        <w:rPr>
          <w:noProof/>
        </w:rPr>
        <w:t>6</w:t>
      </w:r>
      <w:r w:rsidR="007A2AFB">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Master System</w:t>
      </w:r>
      <w:r>
        <w:rPr>
          <w:noProof/>
        </w:rPr>
        <w:tab/>
      </w:r>
      <w:r w:rsidR="007A2AFB">
        <w:rPr>
          <w:noProof/>
        </w:rPr>
        <w:fldChar w:fldCharType="begin"/>
      </w:r>
      <w:r>
        <w:rPr>
          <w:noProof/>
        </w:rPr>
        <w:instrText xml:space="preserve"> PAGEREF _Toc255810702 \h </w:instrText>
      </w:r>
      <w:r w:rsidR="007A2AFB">
        <w:rPr>
          <w:noProof/>
        </w:rPr>
      </w:r>
      <w:r w:rsidR="007A2AFB">
        <w:rPr>
          <w:noProof/>
        </w:rPr>
        <w:fldChar w:fldCharType="separate"/>
      </w:r>
      <w:r>
        <w:rPr>
          <w:noProof/>
        </w:rPr>
        <w:t>7</w:t>
      </w:r>
      <w:r w:rsidR="007A2AFB">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Process Flow</w:t>
      </w:r>
      <w:r>
        <w:rPr>
          <w:noProof/>
        </w:rPr>
        <w:tab/>
      </w:r>
      <w:r w:rsidR="007A2AFB">
        <w:rPr>
          <w:noProof/>
        </w:rPr>
        <w:fldChar w:fldCharType="begin"/>
      </w:r>
      <w:r>
        <w:rPr>
          <w:noProof/>
        </w:rPr>
        <w:instrText xml:space="preserve"> PAGEREF _Toc255810703 \h </w:instrText>
      </w:r>
      <w:r w:rsidR="007A2AFB">
        <w:rPr>
          <w:noProof/>
        </w:rPr>
      </w:r>
      <w:r w:rsidR="007A2AFB">
        <w:rPr>
          <w:noProof/>
        </w:rPr>
        <w:fldChar w:fldCharType="separate"/>
      </w:r>
      <w:r>
        <w:rPr>
          <w:noProof/>
        </w:rPr>
        <w:t>7</w:t>
      </w:r>
      <w:r w:rsidR="007A2AFB">
        <w:rPr>
          <w:noProof/>
        </w:rPr>
        <w:fldChar w:fldCharType="end"/>
      </w:r>
    </w:p>
    <w:p w:rsidR="00AB4D3E" w:rsidRDefault="00AB4D3E">
      <w:pPr>
        <w:pStyle w:val="TOC2"/>
        <w:tabs>
          <w:tab w:val="left" w:pos="1000"/>
          <w:tab w:val="right" w:leader="dot" w:pos="863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Sequence Diagram</w:t>
      </w:r>
      <w:r>
        <w:rPr>
          <w:noProof/>
        </w:rPr>
        <w:tab/>
      </w:r>
      <w:r w:rsidR="007A2AFB">
        <w:rPr>
          <w:noProof/>
        </w:rPr>
        <w:fldChar w:fldCharType="begin"/>
      </w:r>
      <w:r>
        <w:rPr>
          <w:noProof/>
        </w:rPr>
        <w:instrText xml:space="preserve"> PAGEREF _Toc255810704 \h </w:instrText>
      </w:r>
      <w:r w:rsidR="007A2AFB">
        <w:rPr>
          <w:noProof/>
        </w:rPr>
      </w:r>
      <w:r w:rsidR="007A2AFB">
        <w:rPr>
          <w:noProof/>
        </w:rPr>
        <w:fldChar w:fldCharType="separate"/>
      </w:r>
      <w:r>
        <w:rPr>
          <w:noProof/>
        </w:rPr>
        <w:t>7</w:t>
      </w:r>
      <w:r w:rsidR="007A2AFB">
        <w:rPr>
          <w:noProof/>
        </w:rPr>
        <w:fldChar w:fldCharType="end"/>
      </w:r>
    </w:p>
    <w:p w:rsidR="00AB4D3E" w:rsidRDefault="00AB4D3E">
      <w:pPr>
        <w:pStyle w:val="TOC2"/>
        <w:tabs>
          <w:tab w:val="left" w:pos="1000"/>
          <w:tab w:val="right" w:leader="dot" w:pos="863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Flow Details</w:t>
      </w:r>
      <w:r>
        <w:rPr>
          <w:noProof/>
        </w:rPr>
        <w:tab/>
      </w:r>
      <w:r w:rsidR="007A2AFB">
        <w:rPr>
          <w:noProof/>
        </w:rPr>
        <w:fldChar w:fldCharType="begin"/>
      </w:r>
      <w:r>
        <w:rPr>
          <w:noProof/>
        </w:rPr>
        <w:instrText xml:space="preserve"> PAGEREF _Toc255810705 \h </w:instrText>
      </w:r>
      <w:r w:rsidR="007A2AFB">
        <w:rPr>
          <w:noProof/>
        </w:rPr>
      </w:r>
      <w:r w:rsidR="007A2AFB">
        <w:rPr>
          <w:noProof/>
        </w:rPr>
        <w:fldChar w:fldCharType="separate"/>
      </w:r>
      <w:r>
        <w:rPr>
          <w:noProof/>
        </w:rPr>
        <w:t>7</w:t>
      </w:r>
      <w:r w:rsidR="007A2AFB">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Field Mapping</w:t>
      </w:r>
      <w:r>
        <w:rPr>
          <w:noProof/>
        </w:rPr>
        <w:tab/>
      </w:r>
      <w:r w:rsidR="007A2AFB">
        <w:rPr>
          <w:noProof/>
        </w:rPr>
        <w:fldChar w:fldCharType="begin"/>
      </w:r>
      <w:r>
        <w:rPr>
          <w:noProof/>
        </w:rPr>
        <w:instrText xml:space="preserve"> PAGEREF _Toc255810706 \h </w:instrText>
      </w:r>
      <w:r w:rsidR="007A2AFB">
        <w:rPr>
          <w:noProof/>
        </w:rPr>
      </w:r>
      <w:r w:rsidR="007A2AFB">
        <w:rPr>
          <w:noProof/>
        </w:rPr>
        <w:fldChar w:fldCharType="separate"/>
      </w:r>
      <w:r>
        <w:rPr>
          <w:noProof/>
        </w:rPr>
        <w:t>8</w:t>
      </w:r>
      <w:r w:rsidR="007A2AFB">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Schema</w:t>
      </w:r>
      <w:r>
        <w:rPr>
          <w:noProof/>
        </w:rPr>
        <w:tab/>
      </w:r>
      <w:r w:rsidR="007A2AFB">
        <w:rPr>
          <w:noProof/>
        </w:rPr>
        <w:fldChar w:fldCharType="begin"/>
      </w:r>
      <w:r>
        <w:rPr>
          <w:noProof/>
        </w:rPr>
        <w:instrText xml:space="preserve"> PAGEREF _Toc255810707 \h </w:instrText>
      </w:r>
      <w:r w:rsidR="007A2AFB">
        <w:rPr>
          <w:noProof/>
        </w:rPr>
      </w:r>
      <w:r w:rsidR="007A2AFB">
        <w:rPr>
          <w:noProof/>
        </w:rPr>
        <w:fldChar w:fldCharType="separate"/>
      </w:r>
      <w:r>
        <w:rPr>
          <w:noProof/>
        </w:rPr>
        <w:t>14</w:t>
      </w:r>
      <w:r w:rsidR="007A2AFB">
        <w:rPr>
          <w:noProof/>
        </w:rPr>
        <w:fldChar w:fldCharType="end"/>
      </w:r>
    </w:p>
    <w:p w:rsidR="00AB4D3E" w:rsidRDefault="00AB4D3E">
      <w:pPr>
        <w:pStyle w:val="TOC2"/>
        <w:tabs>
          <w:tab w:val="left" w:pos="1000"/>
          <w:tab w:val="right" w:leader="dot" w:pos="8630"/>
        </w:tabs>
        <w:rPr>
          <w:rFonts w:asciiTheme="minorHAnsi" w:eastAsiaTheme="minorEastAsia" w:hAnsiTheme="minorHAnsi" w:cstheme="minorBidi"/>
          <w:noProof/>
          <w:sz w:val="22"/>
          <w:szCs w:val="22"/>
        </w:rPr>
      </w:pPr>
      <w:r>
        <w:rPr>
          <w:noProof/>
        </w:rPr>
        <w:t>2.5.1</w:t>
      </w:r>
      <w:r>
        <w:rPr>
          <w:rFonts w:asciiTheme="minorHAnsi" w:eastAsiaTheme="minorEastAsia" w:hAnsiTheme="minorHAnsi" w:cstheme="minorBidi"/>
          <w:noProof/>
          <w:sz w:val="22"/>
          <w:szCs w:val="22"/>
        </w:rPr>
        <w:tab/>
      </w:r>
      <w:r>
        <w:rPr>
          <w:noProof/>
        </w:rPr>
        <w:t>Input Xml (Sterling to webMethods)</w:t>
      </w:r>
      <w:r>
        <w:rPr>
          <w:noProof/>
        </w:rPr>
        <w:tab/>
      </w:r>
      <w:r w:rsidR="007A2AFB">
        <w:rPr>
          <w:noProof/>
        </w:rPr>
        <w:fldChar w:fldCharType="begin"/>
      </w:r>
      <w:r>
        <w:rPr>
          <w:noProof/>
        </w:rPr>
        <w:instrText xml:space="preserve"> PAGEREF _Toc255810708 \h </w:instrText>
      </w:r>
      <w:r w:rsidR="007A2AFB">
        <w:rPr>
          <w:noProof/>
        </w:rPr>
      </w:r>
      <w:r w:rsidR="007A2AFB">
        <w:rPr>
          <w:noProof/>
        </w:rPr>
        <w:fldChar w:fldCharType="separate"/>
      </w:r>
      <w:r>
        <w:rPr>
          <w:noProof/>
        </w:rPr>
        <w:t>14</w:t>
      </w:r>
      <w:r w:rsidR="007A2AFB">
        <w:rPr>
          <w:noProof/>
        </w:rPr>
        <w:fldChar w:fldCharType="end"/>
      </w:r>
    </w:p>
    <w:p w:rsidR="00AB4D3E" w:rsidRDefault="00AB4D3E">
      <w:pPr>
        <w:pStyle w:val="TOC2"/>
        <w:tabs>
          <w:tab w:val="left" w:pos="1000"/>
          <w:tab w:val="right" w:leader="dot" w:pos="8630"/>
        </w:tabs>
        <w:rPr>
          <w:rFonts w:asciiTheme="minorHAnsi" w:eastAsiaTheme="minorEastAsia" w:hAnsiTheme="minorHAnsi" w:cstheme="minorBidi"/>
          <w:noProof/>
          <w:sz w:val="22"/>
          <w:szCs w:val="22"/>
        </w:rPr>
      </w:pPr>
      <w:r>
        <w:rPr>
          <w:noProof/>
        </w:rPr>
        <w:t>2.5.2</w:t>
      </w:r>
      <w:r>
        <w:rPr>
          <w:rFonts w:asciiTheme="minorHAnsi" w:eastAsiaTheme="minorEastAsia" w:hAnsiTheme="minorHAnsi" w:cstheme="minorBidi"/>
          <w:noProof/>
          <w:sz w:val="22"/>
          <w:szCs w:val="22"/>
        </w:rPr>
        <w:tab/>
      </w:r>
      <w:r>
        <w:rPr>
          <w:noProof/>
        </w:rPr>
        <w:t>Output Xml (webMethods to Sterling)</w:t>
      </w:r>
      <w:r>
        <w:rPr>
          <w:noProof/>
        </w:rPr>
        <w:tab/>
      </w:r>
      <w:r w:rsidR="007A2AFB">
        <w:rPr>
          <w:noProof/>
        </w:rPr>
        <w:fldChar w:fldCharType="begin"/>
      </w:r>
      <w:r>
        <w:rPr>
          <w:noProof/>
        </w:rPr>
        <w:instrText xml:space="preserve"> PAGEREF _Toc255810709 \h </w:instrText>
      </w:r>
      <w:r w:rsidR="007A2AFB">
        <w:rPr>
          <w:noProof/>
        </w:rPr>
      </w:r>
      <w:r w:rsidR="007A2AFB">
        <w:rPr>
          <w:noProof/>
        </w:rPr>
        <w:fldChar w:fldCharType="separate"/>
      </w:r>
      <w:r>
        <w:rPr>
          <w:noProof/>
        </w:rPr>
        <w:t>14</w:t>
      </w:r>
      <w:r w:rsidR="007A2AFB">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Screen Shot</w:t>
      </w:r>
      <w:r>
        <w:rPr>
          <w:noProof/>
        </w:rPr>
        <w:tab/>
      </w:r>
      <w:r w:rsidR="007A2AFB">
        <w:rPr>
          <w:noProof/>
        </w:rPr>
        <w:fldChar w:fldCharType="begin"/>
      </w:r>
      <w:r>
        <w:rPr>
          <w:noProof/>
        </w:rPr>
        <w:instrText xml:space="preserve"> PAGEREF _Toc255810710 \h </w:instrText>
      </w:r>
      <w:r w:rsidR="007A2AFB">
        <w:rPr>
          <w:noProof/>
        </w:rPr>
      </w:r>
      <w:r w:rsidR="007A2AFB">
        <w:rPr>
          <w:noProof/>
        </w:rPr>
        <w:fldChar w:fldCharType="separate"/>
      </w:r>
      <w:r>
        <w:rPr>
          <w:noProof/>
        </w:rPr>
        <w:t>16</w:t>
      </w:r>
      <w:r w:rsidR="007A2AFB">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Open Questions</w:t>
      </w:r>
      <w:r>
        <w:rPr>
          <w:noProof/>
        </w:rPr>
        <w:tab/>
      </w:r>
      <w:r w:rsidR="007A2AFB">
        <w:rPr>
          <w:noProof/>
        </w:rPr>
        <w:fldChar w:fldCharType="begin"/>
      </w:r>
      <w:r>
        <w:rPr>
          <w:noProof/>
        </w:rPr>
        <w:instrText xml:space="preserve"> PAGEREF _Toc255810711 \h </w:instrText>
      </w:r>
      <w:r w:rsidR="007A2AFB">
        <w:rPr>
          <w:noProof/>
        </w:rPr>
      </w:r>
      <w:r w:rsidR="007A2AFB">
        <w:rPr>
          <w:noProof/>
        </w:rPr>
        <w:fldChar w:fldCharType="separate"/>
      </w:r>
      <w:r>
        <w:rPr>
          <w:noProof/>
        </w:rPr>
        <w:t>16</w:t>
      </w:r>
      <w:r w:rsidR="007A2AFB">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Assumptions</w:t>
      </w:r>
      <w:r>
        <w:rPr>
          <w:noProof/>
        </w:rPr>
        <w:tab/>
      </w:r>
      <w:r w:rsidR="007A2AFB">
        <w:rPr>
          <w:noProof/>
        </w:rPr>
        <w:fldChar w:fldCharType="begin"/>
      </w:r>
      <w:r>
        <w:rPr>
          <w:noProof/>
        </w:rPr>
        <w:instrText xml:space="preserve"> PAGEREF _Toc255810712 \h </w:instrText>
      </w:r>
      <w:r w:rsidR="007A2AFB">
        <w:rPr>
          <w:noProof/>
        </w:rPr>
      </w:r>
      <w:r w:rsidR="007A2AFB">
        <w:rPr>
          <w:noProof/>
        </w:rPr>
        <w:fldChar w:fldCharType="separate"/>
      </w:r>
      <w:r>
        <w:rPr>
          <w:noProof/>
        </w:rPr>
        <w:t>16</w:t>
      </w:r>
      <w:r w:rsidR="007A2AFB">
        <w:rPr>
          <w:noProof/>
        </w:rPr>
        <w:fldChar w:fldCharType="end"/>
      </w:r>
    </w:p>
    <w:p w:rsidR="00AB4D3E" w:rsidRDefault="00AB4D3E">
      <w:pPr>
        <w:pStyle w:val="TOC1"/>
        <w:tabs>
          <w:tab w:val="left" w:pos="400"/>
          <w:tab w:val="right" w:leader="dot" w:pos="8630"/>
        </w:tabs>
        <w:rPr>
          <w:rFonts w:asciiTheme="minorHAnsi" w:eastAsiaTheme="minorEastAsia" w:hAnsiTheme="minorHAnsi" w:cstheme="minorBidi"/>
          <w:b w:val="0"/>
          <w:bCs w:val="0"/>
          <w:noProof/>
          <w:sz w:val="22"/>
          <w:szCs w:val="22"/>
        </w:rPr>
      </w:pPr>
      <w:r w:rsidRPr="0002019A">
        <w:rPr>
          <w:rFonts w:cs="Tahoma"/>
          <w:noProof/>
        </w:rPr>
        <w:t>3</w:t>
      </w:r>
      <w:r>
        <w:rPr>
          <w:rFonts w:asciiTheme="minorHAnsi" w:eastAsiaTheme="minorEastAsia" w:hAnsiTheme="minorHAnsi" w:cstheme="minorBidi"/>
          <w:b w:val="0"/>
          <w:bCs w:val="0"/>
          <w:noProof/>
          <w:sz w:val="22"/>
          <w:szCs w:val="22"/>
        </w:rPr>
        <w:tab/>
      </w:r>
      <w:r w:rsidRPr="0002019A">
        <w:rPr>
          <w:rFonts w:cs="Tahoma"/>
          <w:noProof/>
        </w:rPr>
        <w:t>Connectivity Diagram</w:t>
      </w:r>
      <w:r>
        <w:rPr>
          <w:noProof/>
        </w:rPr>
        <w:tab/>
      </w:r>
      <w:r w:rsidR="007A2AFB">
        <w:rPr>
          <w:noProof/>
        </w:rPr>
        <w:fldChar w:fldCharType="begin"/>
      </w:r>
      <w:r>
        <w:rPr>
          <w:noProof/>
        </w:rPr>
        <w:instrText xml:space="preserve"> PAGEREF _Toc255810713 \h </w:instrText>
      </w:r>
      <w:r w:rsidR="007A2AFB">
        <w:rPr>
          <w:noProof/>
        </w:rPr>
      </w:r>
      <w:r w:rsidR="007A2AFB">
        <w:rPr>
          <w:noProof/>
        </w:rPr>
        <w:fldChar w:fldCharType="separate"/>
      </w:r>
      <w:r>
        <w:rPr>
          <w:noProof/>
        </w:rPr>
        <w:t>18</w:t>
      </w:r>
      <w:r w:rsidR="007A2AFB">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P&amp;A Connectivity Diagram</w:t>
      </w:r>
      <w:r>
        <w:rPr>
          <w:noProof/>
        </w:rPr>
        <w:tab/>
      </w:r>
      <w:r w:rsidR="007A2AFB">
        <w:rPr>
          <w:noProof/>
        </w:rPr>
        <w:fldChar w:fldCharType="begin"/>
      </w:r>
      <w:r>
        <w:rPr>
          <w:noProof/>
        </w:rPr>
        <w:instrText xml:space="preserve"> PAGEREF _Toc255810714 \h </w:instrText>
      </w:r>
      <w:r w:rsidR="007A2AFB">
        <w:rPr>
          <w:noProof/>
        </w:rPr>
      </w:r>
      <w:r w:rsidR="007A2AFB">
        <w:rPr>
          <w:noProof/>
        </w:rPr>
        <w:fldChar w:fldCharType="separate"/>
      </w:r>
      <w:r>
        <w:rPr>
          <w:noProof/>
        </w:rPr>
        <w:t>18</w:t>
      </w:r>
      <w:r w:rsidR="007A2AFB">
        <w:rPr>
          <w:noProof/>
        </w:rPr>
        <w:fldChar w:fldCharType="end"/>
      </w:r>
    </w:p>
    <w:p w:rsidR="00AB4D3E" w:rsidRDefault="00AB4D3E">
      <w:pPr>
        <w:pStyle w:val="TOC2"/>
        <w:tabs>
          <w:tab w:val="left" w:pos="800"/>
          <w:tab w:val="right" w:leader="dot" w:pos="863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Connectivity Process</w:t>
      </w:r>
      <w:r>
        <w:rPr>
          <w:noProof/>
        </w:rPr>
        <w:tab/>
      </w:r>
      <w:r w:rsidR="007A2AFB">
        <w:rPr>
          <w:noProof/>
        </w:rPr>
        <w:fldChar w:fldCharType="begin"/>
      </w:r>
      <w:r>
        <w:rPr>
          <w:noProof/>
        </w:rPr>
        <w:instrText xml:space="preserve"> PAGEREF _Toc255810715 \h </w:instrText>
      </w:r>
      <w:r w:rsidR="007A2AFB">
        <w:rPr>
          <w:noProof/>
        </w:rPr>
      </w:r>
      <w:r w:rsidR="007A2AFB">
        <w:rPr>
          <w:noProof/>
        </w:rPr>
        <w:fldChar w:fldCharType="separate"/>
      </w:r>
      <w:r>
        <w:rPr>
          <w:noProof/>
        </w:rPr>
        <w:t>18</w:t>
      </w:r>
      <w:r w:rsidR="007A2AFB">
        <w:rPr>
          <w:noProof/>
        </w:rPr>
        <w:fldChar w:fldCharType="end"/>
      </w:r>
    </w:p>
    <w:p w:rsidR="00AB4D3E" w:rsidRDefault="00AB4D3E">
      <w:pPr>
        <w:pStyle w:val="TOC1"/>
        <w:tabs>
          <w:tab w:val="left" w:pos="400"/>
          <w:tab w:val="right" w:leader="dot" w:pos="8630"/>
        </w:tabs>
        <w:rPr>
          <w:rFonts w:asciiTheme="minorHAnsi" w:eastAsiaTheme="minorEastAsia" w:hAnsiTheme="minorHAnsi" w:cstheme="minorBidi"/>
          <w:b w:val="0"/>
          <w:bCs w:val="0"/>
          <w:noProof/>
          <w:sz w:val="22"/>
          <w:szCs w:val="22"/>
        </w:rPr>
      </w:pPr>
      <w:r w:rsidRPr="0002019A">
        <w:rPr>
          <w:rFonts w:cs="Tahoma"/>
          <w:noProof/>
        </w:rPr>
        <w:t>4</w:t>
      </w:r>
      <w:r>
        <w:rPr>
          <w:rFonts w:asciiTheme="minorHAnsi" w:eastAsiaTheme="minorEastAsia" w:hAnsiTheme="minorHAnsi" w:cstheme="minorBidi"/>
          <w:b w:val="0"/>
          <w:bCs w:val="0"/>
          <w:noProof/>
          <w:sz w:val="22"/>
          <w:szCs w:val="22"/>
        </w:rPr>
        <w:tab/>
      </w:r>
      <w:r w:rsidRPr="0002019A">
        <w:rPr>
          <w:rFonts w:cs="Tahoma"/>
          <w:noProof/>
        </w:rPr>
        <w:t>Glossary of Terms</w:t>
      </w:r>
      <w:r>
        <w:rPr>
          <w:noProof/>
        </w:rPr>
        <w:tab/>
      </w:r>
      <w:r w:rsidR="007A2AFB">
        <w:rPr>
          <w:noProof/>
        </w:rPr>
        <w:fldChar w:fldCharType="begin"/>
      </w:r>
      <w:r>
        <w:rPr>
          <w:noProof/>
        </w:rPr>
        <w:instrText xml:space="preserve"> PAGEREF _Toc255810716 \h </w:instrText>
      </w:r>
      <w:r w:rsidR="007A2AFB">
        <w:rPr>
          <w:noProof/>
        </w:rPr>
      </w:r>
      <w:r w:rsidR="007A2AFB">
        <w:rPr>
          <w:noProof/>
        </w:rPr>
        <w:fldChar w:fldCharType="separate"/>
      </w:r>
      <w:r>
        <w:rPr>
          <w:noProof/>
        </w:rPr>
        <w:t>18</w:t>
      </w:r>
      <w:r w:rsidR="007A2AFB">
        <w:rPr>
          <w:noProof/>
        </w:rPr>
        <w:fldChar w:fldCharType="end"/>
      </w:r>
    </w:p>
    <w:p w:rsidR="00313CCE" w:rsidRDefault="007A2AFB" w:rsidP="00313CCE">
      <w:pPr>
        <w:rPr>
          <w:rFonts w:cs="Tahoma"/>
        </w:rPr>
      </w:pPr>
      <w:r w:rsidRPr="006D6E99">
        <w:rPr>
          <w:rFonts w:cs="Tahoma"/>
        </w:rPr>
        <w:fldChar w:fldCharType="end"/>
      </w:r>
    </w:p>
    <w:p w:rsidR="00313CCE" w:rsidRPr="006D6E99" w:rsidRDefault="00313CCE" w:rsidP="00313CCE">
      <w:pPr>
        <w:rPr>
          <w:rFonts w:cs="Tahoma"/>
        </w:rPr>
      </w:pPr>
    </w:p>
    <w:p w:rsidR="00313CCE" w:rsidRDefault="00313CCE">
      <w:pPr>
        <w:rPr>
          <w:rFonts w:cs="Tahoma"/>
          <w:bCs/>
        </w:rPr>
        <w:sectPr w:rsidR="00313CCE" w:rsidSect="00083555">
          <w:pgSz w:w="12240" w:h="15840" w:code="1"/>
          <w:pgMar w:top="1440" w:right="1800" w:bottom="1440" w:left="1800" w:header="720" w:footer="720" w:gutter="0"/>
          <w:cols w:space="720"/>
          <w:titlePg/>
        </w:sectPr>
      </w:pPr>
    </w:p>
    <w:p w:rsidR="00313CCE" w:rsidRDefault="00313CCE" w:rsidP="00313CCE"/>
    <w:p w:rsidR="00313CCE" w:rsidRDefault="00313CCE" w:rsidP="00313CCE"/>
    <w:p w:rsidR="00313CCE" w:rsidRPr="00BB66B8" w:rsidRDefault="00313CCE" w:rsidP="00313CCE"/>
    <w:p w:rsidR="00313CCE" w:rsidRPr="006D6E99" w:rsidRDefault="00313CCE" w:rsidP="00313CCE">
      <w:pPr>
        <w:pStyle w:val="Heading1"/>
        <w:numPr>
          <w:ilvl w:val="0"/>
          <w:numId w:val="2"/>
        </w:numPr>
        <w:rPr>
          <w:rFonts w:cs="Tahoma"/>
        </w:rPr>
      </w:pPr>
      <w:bookmarkStart w:id="33" w:name="_Toc255810697"/>
      <w:r>
        <w:rPr>
          <w:rFonts w:cs="Tahoma"/>
        </w:rPr>
        <w:t>Introduction</w:t>
      </w:r>
      <w:bookmarkEnd w:id="33"/>
    </w:p>
    <w:p w:rsidR="00313CCE" w:rsidRPr="006D6E99" w:rsidRDefault="00313CCE" w:rsidP="00313CCE">
      <w:pPr>
        <w:rPr>
          <w:rFonts w:cs="Tahoma"/>
        </w:rPr>
      </w:pPr>
    </w:p>
    <w:p w:rsidR="00313CCE" w:rsidRPr="006D6E99" w:rsidRDefault="00313CCE" w:rsidP="00313CCE">
      <w:pPr>
        <w:pStyle w:val="Heading2"/>
      </w:pPr>
      <w:bookmarkStart w:id="34" w:name="_Toc255810698"/>
      <w:r>
        <w:t>Document Purpose</w:t>
      </w:r>
      <w:bookmarkEnd w:id="34"/>
    </w:p>
    <w:p w:rsidR="00313CCE" w:rsidRDefault="00313CCE" w:rsidP="00177D6B">
      <w:pPr>
        <w:rPr>
          <w:rFonts w:cs="Tahoma"/>
          <w:color w:val="339966"/>
        </w:rPr>
      </w:pPr>
    </w:p>
    <w:p w:rsidR="00177D6B" w:rsidRDefault="00177D6B" w:rsidP="00177D6B">
      <w:pPr>
        <w:ind w:left="180"/>
      </w:pPr>
      <w:r>
        <w:t xml:space="preserve">This document is the governing Interface design document for price and availability interface. It presents significant decisions and constructs used in developing the interfaces. Testing, builds, configuration management are not covered in this document. </w:t>
      </w:r>
    </w:p>
    <w:p w:rsidR="00177D6B" w:rsidRDefault="00177D6B" w:rsidP="00177D6B">
      <w:pPr>
        <w:ind w:left="180"/>
      </w:pPr>
    </w:p>
    <w:p w:rsidR="00313CCE" w:rsidRDefault="00FB1D21" w:rsidP="00177D6B">
      <w:pPr>
        <w:ind w:left="180"/>
      </w:pPr>
      <w:r>
        <w:t>The</w:t>
      </w:r>
      <w:r w:rsidR="00177D6B">
        <w:t xml:space="preserve"> docum</w:t>
      </w:r>
      <w:r w:rsidR="00906715">
        <w:t>ent also includes data mapping to be used by respective parties (Sterling</w:t>
      </w:r>
      <w:r w:rsidR="00044FCB">
        <w:t>, web</w:t>
      </w:r>
      <w:r w:rsidR="00906715">
        <w:t>Methods, Legacy) to design their system</w:t>
      </w:r>
      <w:r w:rsidR="00087980">
        <w:t>s</w:t>
      </w:r>
      <w:r w:rsidR="00906715">
        <w:t xml:space="preserve"> </w:t>
      </w:r>
      <w:r w:rsidR="00087980">
        <w:t>in order to</w:t>
      </w:r>
      <w:r w:rsidR="00906715">
        <w:t xml:space="preserve"> support the interface</w:t>
      </w:r>
      <w:r w:rsidR="00177D6B">
        <w:t>.</w:t>
      </w:r>
    </w:p>
    <w:p w:rsidR="007D2DD0" w:rsidRDefault="007D2DD0" w:rsidP="00177D6B">
      <w:pPr>
        <w:ind w:left="180"/>
      </w:pPr>
    </w:p>
    <w:p w:rsidR="007D2DD0" w:rsidRDefault="007D2DD0" w:rsidP="00177D6B">
      <w:pPr>
        <w:ind w:left="180"/>
      </w:pPr>
      <w:r>
        <w:t>The document will also serve the purpose of keeping a list of assumptions that were made during design discussions.</w:t>
      </w:r>
    </w:p>
    <w:p w:rsidR="00313CCE" w:rsidRDefault="00313CCE" w:rsidP="00313CCE">
      <w:pPr>
        <w:rPr>
          <w:rFonts w:cs="Tahoma"/>
          <w:color w:val="339966"/>
        </w:rPr>
      </w:pPr>
    </w:p>
    <w:p w:rsidR="00313CCE" w:rsidRPr="00461459" w:rsidRDefault="00313CCE" w:rsidP="00313CCE">
      <w:pPr>
        <w:rPr>
          <w:rFonts w:cs="Tahoma"/>
        </w:rPr>
      </w:pPr>
    </w:p>
    <w:p w:rsidR="00313CCE" w:rsidRDefault="00313CCE" w:rsidP="00313CCE">
      <w:pPr>
        <w:pStyle w:val="Heading2"/>
      </w:pPr>
      <w:bookmarkStart w:id="35" w:name="_Toc255810699"/>
      <w:r>
        <w:t>Document Audience</w:t>
      </w:r>
      <w:bookmarkEnd w:id="35"/>
    </w:p>
    <w:p w:rsidR="00313CCE" w:rsidRDefault="00313CCE" w:rsidP="00313CCE">
      <w:pPr>
        <w:ind w:left="180"/>
      </w:pPr>
    </w:p>
    <w:p w:rsidR="00313CCE" w:rsidRDefault="00313CCE" w:rsidP="00313CCE">
      <w:pPr>
        <w:ind w:left="180"/>
      </w:pPr>
      <w:r>
        <w:t>This document is intended for management and technical staff worki</w:t>
      </w:r>
      <w:r w:rsidR="00906715">
        <w:t>ng on this proj</w:t>
      </w:r>
      <w:r w:rsidR="00044FCB">
        <w:t>ect, xpedx IT and Business, webM</w:t>
      </w:r>
      <w:r w:rsidR="00906715">
        <w:t>ethods, Legacy(MAX and ACCESS), HP, IW, xpedx/IP Network Team.</w:t>
      </w:r>
      <w:r w:rsidR="007F5210">
        <w:t xml:space="preserve"> </w:t>
      </w:r>
      <w:smartTag w:uri="urn:schemas-microsoft-com:office:smarttags" w:element="place">
        <w:smartTag w:uri="urn:schemas-microsoft-com:office:smarttags" w:element="City">
          <w:r w:rsidR="007F5210">
            <w:t>Sterling</w:t>
          </w:r>
        </w:smartTag>
      </w:smartTag>
      <w:r w:rsidR="007F5210">
        <w:t xml:space="preserve"> will use the document during design and configuration for design consideration.</w:t>
      </w:r>
    </w:p>
    <w:p w:rsidR="00313CCE" w:rsidRDefault="00313CCE" w:rsidP="00313CCE">
      <w:pPr>
        <w:rPr>
          <w:rFonts w:cs="Tahoma"/>
        </w:rPr>
      </w:pPr>
    </w:p>
    <w:p w:rsidR="00313CCE" w:rsidRDefault="00313CCE" w:rsidP="00313CCE">
      <w:pPr>
        <w:rPr>
          <w:rFonts w:cs="Tahoma"/>
        </w:rPr>
      </w:pPr>
    </w:p>
    <w:p w:rsidR="00EA7020" w:rsidRDefault="00EA7020" w:rsidP="00313CCE">
      <w:pPr>
        <w:rPr>
          <w:rFonts w:cs="Tahoma"/>
        </w:rPr>
        <w:sectPr w:rsidR="00EA7020" w:rsidSect="00083555">
          <w:pgSz w:w="12240" w:h="15840" w:code="1"/>
          <w:pgMar w:top="1440" w:right="1800" w:bottom="1440" w:left="1800" w:header="720" w:footer="720" w:gutter="0"/>
          <w:cols w:space="720"/>
          <w:titlePg/>
        </w:sectPr>
      </w:pPr>
    </w:p>
    <w:p w:rsidR="00313CCE" w:rsidRDefault="00313CCE" w:rsidP="00313CCE">
      <w:pPr>
        <w:rPr>
          <w:rFonts w:cs="Tahoma"/>
        </w:rPr>
      </w:pPr>
    </w:p>
    <w:p w:rsidR="00CE58D3" w:rsidRDefault="00CE58D3" w:rsidP="00313CCE">
      <w:pPr>
        <w:rPr>
          <w:rFonts w:cs="Tahoma"/>
        </w:rPr>
      </w:pPr>
    </w:p>
    <w:p w:rsidR="00313CCE" w:rsidRPr="006D6E99" w:rsidRDefault="00313CCE" w:rsidP="00313CCE">
      <w:pPr>
        <w:pStyle w:val="Heading1"/>
        <w:numPr>
          <w:ilvl w:val="0"/>
          <w:numId w:val="3"/>
        </w:numPr>
        <w:rPr>
          <w:rFonts w:cs="Tahoma"/>
        </w:rPr>
      </w:pPr>
      <w:bookmarkStart w:id="36" w:name="_Toc255810700"/>
      <w:r>
        <w:rPr>
          <w:rFonts w:cs="Tahoma"/>
        </w:rPr>
        <w:t>Pric</w:t>
      </w:r>
      <w:r w:rsidR="004A3A4A">
        <w:rPr>
          <w:rFonts w:cs="Tahoma"/>
        </w:rPr>
        <w:t>e a</w:t>
      </w:r>
      <w:r>
        <w:rPr>
          <w:rFonts w:cs="Tahoma"/>
        </w:rPr>
        <w:t>nd Availability</w:t>
      </w:r>
      <w:bookmarkEnd w:id="36"/>
    </w:p>
    <w:p w:rsidR="00313CCE" w:rsidRPr="006D6E99" w:rsidRDefault="00313CCE" w:rsidP="00313CCE">
      <w:pPr>
        <w:rPr>
          <w:rFonts w:cs="Tahoma"/>
        </w:rPr>
      </w:pPr>
    </w:p>
    <w:p w:rsidR="00313CCE" w:rsidRPr="006D6E99" w:rsidRDefault="00313CCE" w:rsidP="00313CCE">
      <w:pPr>
        <w:pStyle w:val="Heading2"/>
      </w:pPr>
      <w:bookmarkStart w:id="37" w:name="_Toc255810701"/>
      <w:r>
        <w:t>Overview</w:t>
      </w:r>
      <w:bookmarkEnd w:id="37"/>
    </w:p>
    <w:p w:rsidR="00313CCE" w:rsidRPr="00555008" w:rsidRDefault="00313CCE" w:rsidP="00313CCE">
      <w:pPr>
        <w:rPr>
          <w:rFonts w:cs="Tahoma"/>
          <w:color w:val="000000"/>
        </w:rPr>
      </w:pPr>
    </w:p>
    <w:p w:rsidR="00313CCE" w:rsidRPr="008535DA" w:rsidRDefault="00313CCE" w:rsidP="00313CCE">
      <w:pPr>
        <w:rPr>
          <w:strike/>
        </w:rPr>
      </w:pPr>
      <w:r>
        <w:t xml:space="preserve">This is a real time interface which will be called sometimes On Demand and sometimes </w:t>
      </w:r>
      <w:r w:rsidR="00304DA1">
        <w:t xml:space="preserve">by the system </w:t>
      </w:r>
      <w:r>
        <w:t xml:space="preserve">automatic depending on the page the items are displayed. The interface data will be used on </w:t>
      </w:r>
      <w:smartTag w:uri="urn:schemas-microsoft-com:office:smarttags" w:element="place">
        <w:r>
          <w:t>Sterling</w:t>
        </w:r>
      </w:smartTag>
      <w:r>
        <w:t xml:space="preserve"> pages to give the user stock and pricing information for an item or list of items. </w:t>
      </w:r>
      <w:del w:id="38" w:author="Sterling User" w:date="2010-04-30T11:15:00Z">
        <w:r w:rsidR="00C37737" w:rsidRPr="00C37737" w:rsidDel="00D93E4B">
          <w:rPr>
            <w:strike/>
          </w:rPr>
          <w:delText xml:space="preserve">This will also be used as an order validation service before the order is placed in Legacy. </w:delText>
        </w:r>
      </w:del>
    </w:p>
    <w:p w:rsidR="00313CCE" w:rsidRDefault="00313CCE" w:rsidP="00313CCE"/>
    <w:p w:rsidR="00313CCE" w:rsidRDefault="00313CCE" w:rsidP="00313CCE">
      <w:r>
        <w:t xml:space="preserve">The stock information presented to the user will have warehouse information along with number of days and quantity on hand. The pricing information can be a customer contract pricing or a tier pricing. The tier pricing will have information with regards to the bracket Pricing, UOM and Quantity.   It will also have information about cost price for internal users. </w:t>
      </w:r>
    </w:p>
    <w:p w:rsidR="00313CCE" w:rsidRDefault="00313CCE" w:rsidP="00313CCE"/>
    <w:p w:rsidR="00313CCE" w:rsidRDefault="00313CCE" w:rsidP="00313CCE">
      <w:r>
        <w:t>The following pages in the website could have provision for Price and Availability check.</w:t>
      </w:r>
    </w:p>
    <w:p w:rsidR="00313CCE" w:rsidRPr="00F31D1C" w:rsidRDefault="00313CCE" w:rsidP="00F31D1C">
      <w:pPr>
        <w:numPr>
          <w:ilvl w:val="0"/>
          <w:numId w:val="14"/>
        </w:numPr>
      </w:pPr>
      <w:r>
        <w:t>Search and Catalog Listing Page (On Demand)</w:t>
      </w:r>
    </w:p>
    <w:p w:rsidR="00313CCE" w:rsidRPr="00F31D1C" w:rsidRDefault="00313CCE" w:rsidP="00F31D1C">
      <w:pPr>
        <w:numPr>
          <w:ilvl w:val="0"/>
          <w:numId w:val="14"/>
        </w:numPr>
      </w:pPr>
      <w:r>
        <w:t>Product Detail Page (Automatic)</w:t>
      </w:r>
    </w:p>
    <w:p w:rsidR="00313CCE" w:rsidRPr="00F31D1C" w:rsidRDefault="00313CCE" w:rsidP="00F31D1C">
      <w:pPr>
        <w:numPr>
          <w:ilvl w:val="0"/>
          <w:numId w:val="14"/>
        </w:numPr>
      </w:pPr>
      <w:r>
        <w:t>Product Compare Page (Automatic)</w:t>
      </w:r>
    </w:p>
    <w:p w:rsidR="00313CCE" w:rsidRPr="00F31D1C" w:rsidRDefault="00313CCE" w:rsidP="00F31D1C">
      <w:pPr>
        <w:numPr>
          <w:ilvl w:val="0"/>
          <w:numId w:val="14"/>
        </w:numPr>
      </w:pPr>
      <w:r>
        <w:t>My Items List (On Demand)</w:t>
      </w:r>
    </w:p>
    <w:p w:rsidR="00313CCE" w:rsidRPr="00F31D1C" w:rsidRDefault="00313CCE" w:rsidP="00F31D1C">
      <w:pPr>
        <w:numPr>
          <w:ilvl w:val="0"/>
          <w:numId w:val="14"/>
        </w:numPr>
      </w:pPr>
      <w:r>
        <w:t>Cart Page (Automatic)</w:t>
      </w:r>
    </w:p>
    <w:p w:rsidR="00313CCE" w:rsidRPr="00F31D1C" w:rsidRDefault="00313CCE" w:rsidP="00F31D1C">
      <w:pPr>
        <w:numPr>
          <w:ilvl w:val="0"/>
          <w:numId w:val="14"/>
        </w:numPr>
      </w:pPr>
      <w:r>
        <w:t>Order Submit (Automatic)</w:t>
      </w:r>
    </w:p>
    <w:p w:rsidR="00F31D1C" w:rsidRPr="006623B8" w:rsidRDefault="00F31D1C" w:rsidP="00F31D1C">
      <w:pPr>
        <w:ind w:left="720"/>
        <w:rPr>
          <w:rFonts w:cs="Tahoma"/>
          <w:color w:val="339966"/>
        </w:rPr>
      </w:pPr>
    </w:p>
    <w:p w:rsidR="006623B8" w:rsidRPr="00F31D1C" w:rsidRDefault="006623B8" w:rsidP="006623B8">
      <w:r w:rsidRPr="00F31D1C">
        <w:t>In addition to the pages, these are other places where P&amp;A could be called.</w:t>
      </w:r>
    </w:p>
    <w:p w:rsidR="006623B8" w:rsidRPr="00F31D1C" w:rsidRDefault="006623B8" w:rsidP="006623B8">
      <w:pPr>
        <w:numPr>
          <w:ilvl w:val="0"/>
          <w:numId w:val="14"/>
        </w:numPr>
      </w:pPr>
      <w:r w:rsidRPr="00F31D1C">
        <w:t>COM</w:t>
      </w:r>
    </w:p>
    <w:p w:rsidR="006623B8" w:rsidRPr="00F31D1C" w:rsidRDefault="006623B8" w:rsidP="006623B8">
      <w:pPr>
        <w:numPr>
          <w:ilvl w:val="0"/>
          <w:numId w:val="14"/>
        </w:numPr>
      </w:pPr>
      <w:r w:rsidRPr="00F31D1C">
        <w:t>Punch out</w:t>
      </w:r>
    </w:p>
    <w:p w:rsidR="006623B8" w:rsidRPr="00F31D1C" w:rsidRDefault="006623B8" w:rsidP="006623B8">
      <w:pPr>
        <w:numPr>
          <w:ilvl w:val="0"/>
          <w:numId w:val="14"/>
        </w:numPr>
      </w:pPr>
      <w:r w:rsidRPr="00F31D1C">
        <w:t>Web Service – external systems.</w:t>
      </w:r>
    </w:p>
    <w:p w:rsidR="00313CCE" w:rsidRDefault="00313CCE" w:rsidP="00313CCE"/>
    <w:p w:rsidR="00313CCE" w:rsidDel="00B11CAA" w:rsidRDefault="00313CCE" w:rsidP="00313CCE">
      <w:pPr>
        <w:rPr>
          <w:del w:id="39" w:author="Sterling User" w:date="2010-04-29T10:01:00Z"/>
        </w:rPr>
      </w:pPr>
      <w:del w:id="40" w:author="Sterling User" w:date="2010-04-29T10:01:00Z">
        <w:r w:rsidDel="00B11CAA">
          <w:delText>On the catalog search  page and My Items List Page, the user will have the ability to either select All the items and do a P&amp;A check at one go, or they can select items and do selective P&amp;A check. They can also do a P&amp;A call at each item level. At the header we will have two buttons, one for ‘Stock Check All’ another ‘Stock Check Selected’. At the line level we will have a button to do stock check for that item.</w:delText>
        </w:r>
      </w:del>
    </w:p>
    <w:p w:rsidR="00313CCE" w:rsidRDefault="00313CCE" w:rsidP="00313CCE"/>
    <w:p w:rsidR="00313CCE" w:rsidRDefault="00313CCE" w:rsidP="00313CCE"/>
    <w:p w:rsidR="00313CCE" w:rsidRDefault="00313CCE" w:rsidP="00313CCE">
      <w:r>
        <w:t>Following are the item / customer rules for which Price and Stock check will not be made.</w:t>
      </w:r>
    </w:p>
    <w:p w:rsidR="00313CCE" w:rsidRPr="00EF2900" w:rsidRDefault="00313CCE" w:rsidP="00313CCE">
      <w:pPr>
        <w:numPr>
          <w:ilvl w:val="0"/>
          <w:numId w:val="5"/>
        </w:numPr>
        <w:rPr>
          <w:rFonts w:cs="Tahoma"/>
          <w:color w:val="339966"/>
        </w:rPr>
      </w:pPr>
      <w:r>
        <w:t>Anonymous user</w:t>
      </w:r>
    </w:p>
    <w:p w:rsidR="00313CCE" w:rsidRPr="00EF2900" w:rsidRDefault="00313CCE" w:rsidP="00313CCE">
      <w:pPr>
        <w:numPr>
          <w:ilvl w:val="0"/>
          <w:numId w:val="5"/>
        </w:numPr>
        <w:rPr>
          <w:rFonts w:cs="Tahoma"/>
          <w:color w:val="339966"/>
        </w:rPr>
      </w:pPr>
      <w:r>
        <w:t>Special Items</w:t>
      </w:r>
    </w:p>
    <w:p w:rsidR="00313CCE" w:rsidRDefault="00313CCE" w:rsidP="00313CCE">
      <w:pPr>
        <w:numPr>
          <w:ilvl w:val="0"/>
          <w:numId w:val="5"/>
        </w:numPr>
        <w:rPr>
          <w:rFonts w:cs="Tahoma"/>
          <w:color w:val="339966"/>
        </w:rPr>
      </w:pPr>
      <w:r>
        <w:t>Certain Customers (driven from customer profile for –BR2)</w:t>
      </w:r>
    </w:p>
    <w:p w:rsidR="00510A64" w:rsidRDefault="00510A64" w:rsidP="00313CCE">
      <w:pPr>
        <w:rPr>
          <w:rFonts w:cs="Tahoma"/>
          <w:color w:val="339966"/>
        </w:rPr>
        <w:sectPr w:rsidR="00510A64" w:rsidSect="00083555">
          <w:pgSz w:w="12240" w:h="15840" w:code="1"/>
          <w:pgMar w:top="1440" w:right="1800" w:bottom="1440" w:left="1800" w:header="720" w:footer="720" w:gutter="0"/>
          <w:cols w:space="720"/>
          <w:titlePg/>
        </w:sectPr>
      </w:pPr>
    </w:p>
    <w:p w:rsidR="00313CCE" w:rsidRDefault="00313CCE" w:rsidP="00313CCE">
      <w:pPr>
        <w:rPr>
          <w:rFonts w:cs="Tahoma"/>
          <w:color w:val="339966"/>
        </w:rPr>
      </w:pPr>
    </w:p>
    <w:p w:rsidR="00510A64" w:rsidRDefault="00510A64" w:rsidP="00313CCE">
      <w:pPr>
        <w:rPr>
          <w:rFonts w:cs="Tahoma"/>
          <w:color w:val="339966"/>
        </w:rPr>
      </w:pPr>
    </w:p>
    <w:p w:rsidR="00313CCE" w:rsidRDefault="00313CCE" w:rsidP="00313CCE">
      <w:pPr>
        <w:pStyle w:val="Heading2"/>
      </w:pPr>
      <w:bookmarkStart w:id="41" w:name="_Toc255810702"/>
      <w:r>
        <w:t>Master System</w:t>
      </w:r>
      <w:bookmarkEnd w:id="41"/>
    </w:p>
    <w:p w:rsidR="00313CCE" w:rsidRDefault="00313CCE" w:rsidP="00313CCE">
      <w:r>
        <w:t xml:space="preserve">Legacy is the master of record for the inventory picture of an item at a division. </w:t>
      </w:r>
      <w:ins w:id="42" w:author="Sterling User" w:date="2010-04-29T10:01:00Z">
        <w:r w:rsidR="00B11CAA">
          <w:t xml:space="preserve">For BR1, </w:t>
        </w:r>
      </w:ins>
      <w:r>
        <w:t>It is also the master of record for contract and tier based pricing.</w:t>
      </w:r>
    </w:p>
    <w:p w:rsidR="00313CCE" w:rsidRDefault="00313CCE" w:rsidP="00313CCE"/>
    <w:p w:rsidR="00A6664E" w:rsidRDefault="00A6664E" w:rsidP="00313CCE"/>
    <w:p w:rsidR="00A6664E" w:rsidRPr="00561DBB" w:rsidRDefault="00A6664E" w:rsidP="00313CCE"/>
    <w:p w:rsidR="00313CCE" w:rsidRDefault="00313CCE" w:rsidP="00313CCE">
      <w:pPr>
        <w:pStyle w:val="Heading2"/>
      </w:pPr>
      <w:bookmarkStart w:id="43" w:name="_Toc255810703"/>
      <w:r>
        <w:t>Process Flow</w:t>
      </w:r>
      <w:bookmarkEnd w:id="43"/>
    </w:p>
    <w:p w:rsidR="00731FFB" w:rsidRDefault="00731FFB" w:rsidP="00731FFB"/>
    <w:p w:rsidR="00731FFB" w:rsidRPr="00731FFB" w:rsidRDefault="00731FFB" w:rsidP="00731FFB">
      <w:pPr>
        <w:pStyle w:val="Heading2"/>
        <w:numPr>
          <w:ilvl w:val="2"/>
          <w:numId w:val="3"/>
        </w:numPr>
      </w:pPr>
      <w:bookmarkStart w:id="44" w:name="_Toc255810704"/>
      <w:r>
        <w:t>Sequence Diagram</w:t>
      </w:r>
      <w:bookmarkEnd w:id="44"/>
    </w:p>
    <w:p w:rsidR="0047043B" w:rsidRDefault="0047043B" w:rsidP="0047043B"/>
    <w:p w:rsidR="0047043B" w:rsidRDefault="0047043B" w:rsidP="0047043B"/>
    <w:p w:rsidR="0047043B" w:rsidRDefault="0047043B" w:rsidP="0047043B">
      <w:r>
        <w:object w:dxaOrig="9289" w:dyaOrig="4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222.75pt" o:ole="">
            <v:imagedata r:id="rId10" o:title=""/>
          </v:shape>
          <o:OLEObject Type="Embed" ProgID="Visio.Drawing.11" ShapeID="_x0000_i1026" DrawAspect="Content" ObjectID="_1334123881" r:id="rId11"/>
        </w:object>
      </w:r>
    </w:p>
    <w:p w:rsidR="00731FFB" w:rsidRDefault="00731FFB" w:rsidP="0047043B"/>
    <w:p w:rsidR="00731FFB" w:rsidRDefault="00731FFB" w:rsidP="0047043B"/>
    <w:p w:rsidR="00731FFB" w:rsidRDefault="00731FFB" w:rsidP="0047043B"/>
    <w:p w:rsidR="00405F9B" w:rsidRDefault="00731FFB" w:rsidP="00405F9B">
      <w:pPr>
        <w:pStyle w:val="Heading2"/>
        <w:numPr>
          <w:ilvl w:val="2"/>
          <w:numId w:val="3"/>
        </w:numPr>
      </w:pPr>
      <w:bookmarkStart w:id="45" w:name="_Toc255810705"/>
      <w:r>
        <w:t xml:space="preserve">Flow </w:t>
      </w:r>
      <w:r w:rsidR="00EF0112">
        <w:t>Details</w:t>
      </w:r>
      <w:bookmarkEnd w:id="45"/>
    </w:p>
    <w:p w:rsidR="00313CCE" w:rsidRDefault="00B33B6E" w:rsidP="00405F9B">
      <w:pPr>
        <w:numPr>
          <w:ilvl w:val="0"/>
          <w:numId w:val="12"/>
        </w:numPr>
      </w:pPr>
      <w:r>
        <w:t xml:space="preserve">P&amp;A can be invoked either by a user ‘ON DEMAND’ </w:t>
      </w:r>
      <w:r w:rsidR="007255D5">
        <w:t xml:space="preserve">or Automatic by </w:t>
      </w:r>
      <w:r w:rsidR="00DD6B21">
        <w:t>the system.</w:t>
      </w:r>
    </w:p>
    <w:p w:rsidR="00022186" w:rsidRDefault="00786F0E" w:rsidP="00022186">
      <w:pPr>
        <w:numPr>
          <w:ilvl w:val="0"/>
          <w:numId w:val="12"/>
        </w:numPr>
      </w:pPr>
      <w:r>
        <w:t>User Exit will be configured to call the P&amp;A web service ex</w:t>
      </w:r>
      <w:r w:rsidR="00044FCB">
        <w:t>posed by webM</w:t>
      </w:r>
      <w:r>
        <w:t xml:space="preserve">ethods. </w:t>
      </w:r>
      <w:r w:rsidR="00022186">
        <w:t>The call is a real time synchronous call</w:t>
      </w:r>
      <w:r w:rsidR="00044FCB">
        <w:t xml:space="preserve"> to webM</w:t>
      </w:r>
      <w:r w:rsidR="003152CD">
        <w:t>ethods and will wait for a response.</w:t>
      </w:r>
      <w:r w:rsidR="003200C9">
        <w:t xml:space="preserve"> Time-out can be possibly</w:t>
      </w:r>
      <w:r w:rsidR="004F43D8">
        <w:t xml:space="preserve"> set i</w:t>
      </w:r>
      <w:r w:rsidR="00737412">
        <w:t>n the request as defined by webM</w:t>
      </w:r>
      <w:r w:rsidR="004F43D8">
        <w:t>ethod</w:t>
      </w:r>
      <w:r w:rsidR="00737412">
        <w:t>s</w:t>
      </w:r>
      <w:r w:rsidR="004F43D8">
        <w:t>.</w:t>
      </w:r>
    </w:p>
    <w:p w:rsidR="003152CD" w:rsidRDefault="003152CD" w:rsidP="00022186">
      <w:pPr>
        <w:numPr>
          <w:ilvl w:val="0"/>
          <w:numId w:val="12"/>
        </w:numPr>
      </w:pPr>
      <w:r>
        <w:t>The respon</w:t>
      </w:r>
      <w:r w:rsidR="003D239F">
        <w:t xml:space="preserve">se could either come back with successful results. Or </w:t>
      </w:r>
      <w:r w:rsidR="00331B5C">
        <w:t>the</w:t>
      </w:r>
      <w:r w:rsidR="003D239F">
        <w:t xml:space="preserve"> transaction, header or line </w:t>
      </w:r>
      <w:r w:rsidR="00331B5C">
        <w:t xml:space="preserve">may </w:t>
      </w:r>
      <w:r w:rsidR="003D239F">
        <w:t>error</w:t>
      </w:r>
      <w:r w:rsidR="00331B5C">
        <w:t xml:space="preserve"> out</w:t>
      </w:r>
      <w:r w:rsidR="003D239F">
        <w:t xml:space="preserve">. </w:t>
      </w:r>
    </w:p>
    <w:p w:rsidR="00313CCE" w:rsidRPr="00FA48B5" w:rsidRDefault="004F43D8" w:rsidP="00313CCE">
      <w:pPr>
        <w:numPr>
          <w:ilvl w:val="0"/>
          <w:numId w:val="12"/>
        </w:numPr>
        <w:rPr>
          <w:rFonts w:cs="Tahoma"/>
          <w:b/>
        </w:rPr>
      </w:pPr>
      <w:r>
        <w:t xml:space="preserve">If it is a header or transaction error, none of the lines will have price or availability information. If some lines fail, do not show the </w:t>
      </w:r>
      <w:r w:rsidR="00FA48B5">
        <w:t xml:space="preserve">price and </w:t>
      </w:r>
      <w:r>
        <w:t>availability for those</w:t>
      </w:r>
      <w:r w:rsidR="00FA48B5">
        <w:t>. T</w:t>
      </w:r>
      <w:r>
        <w:t>he customer</w:t>
      </w:r>
      <w:r w:rsidR="00FA48B5">
        <w:t>s</w:t>
      </w:r>
      <w:r>
        <w:t xml:space="preserve"> can call </w:t>
      </w:r>
      <w:r w:rsidR="00331B5C">
        <w:t>CSR</w:t>
      </w:r>
      <w:r>
        <w:t xml:space="preserve"> for price and availability. </w:t>
      </w:r>
    </w:p>
    <w:p w:rsidR="00FA48B5" w:rsidRPr="004F43D8" w:rsidRDefault="002349BC" w:rsidP="00313CCE">
      <w:pPr>
        <w:numPr>
          <w:ilvl w:val="0"/>
          <w:numId w:val="12"/>
        </w:numPr>
        <w:rPr>
          <w:rFonts w:cs="Tahoma"/>
          <w:b/>
        </w:rPr>
      </w:pPr>
      <w:r>
        <w:rPr>
          <w:rFonts w:cs="Tahoma"/>
        </w:rPr>
        <w:t>Based on the customers profile, either all the 15 divisions and the transfers circles will be shown with the on-hand qty and number of days, or they can be rolled up to few in the availability matrix.</w:t>
      </w:r>
    </w:p>
    <w:p w:rsidR="004F43D8" w:rsidRDefault="004F43D8" w:rsidP="004F43D8"/>
    <w:p w:rsidR="00510A64" w:rsidRDefault="00510A64" w:rsidP="004F43D8">
      <w:pPr>
        <w:rPr>
          <w:rFonts w:cs="Tahoma"/>
          <w:b/>
        </w:rPr>
        <w:sectPr w:rsidR="00510A64" w:rsidSect="00083555">
          <w:pgSz w:w="12240" w:h="15840" w:code="1"/>
          <w:pgMar w:top="1440" w:right="1800" w:bottom="1440" w:left="1800" w:header="720" w:footer="720" w:gutter="0"/>
          <w:cols w:space="720"/>
          <w:titlePg/>
        </w:sectPr>
      </w:pPr>
    </w:p>
    <w:p w:rsidR="004F43D8" w:rsidRPr="004F43D8" w:rsidRDefault="004F43D8" w:rsidP="004F43D8">
      <w:pPr>
        <w:rPr>
          <w:rFonts w:cs="Tahoma"/>
          <w:b/>
        </w:rPr>
      </w:pPr>
    </w:p>
    <w:p w:rsidR="00313CCE" w:rsidRPr="006D6E99" w:rsidRDefault="00313CCE" w:rsidP="00313CCE">
      <w:pPr>
        <w:pStyle w:val="Heading2"/>
      </w:pPr>
      <w:bookmarkStart w:id="46" w:name="_Toc255810706"/>
      <w:r>
        <w:t>Field Mapping</w:t>
      </w:r>
      <w:bookmarkEnd w:id="46"/>
    </w:p>
    <w:p w:rsidR="00313CCE" w:rsidRPr="006D6E99" w:rsidRDefault="00313CCE" w:rsidP="00313CCE">
      <w:pPr>
        <w:pStyle w:val="Footer"/>
        <w:tabs>
          <w:tab w:val="clear" w:pos="4320"/>
          <w:tab w:val="clear" w:pos="8640"/>
        </w:tabs>
        <w:rPr>
          <w:rFonts w:cs="Tahoma"/>
          <w:color w:val="33996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9"/>
        <w:gridCol w:w="1280"/>
        <w:gridCol w:w="903"/>
        <w:gridCol w:w="840"/>
        <w:gridCol w:w="1268"/>
        <w:gridCol w:w="1311"/>
        <w:gridCol w:w="1268"/>
        <w:gridCol w:w="1287"/>
      </w:tblGrid>
      <w:tr w:rsidR="00A64017" w:rsidRPr="00846C6E" w:rsidTr="00774F5C">
        <w:tc>
          <w:tcPr>
            <w:tcW w:w="799" w:type="dxa"/>
          </w:tcPr>
          <w:p w:rsidR="00A64017" w:rsidRPr="00846C6E" w:rsidRDefault="00A64017" w:rsidP="002025C2">
            <w:pPr>
              <w:rPr>
                <w:rFonts w:cs="Tahoma"/>
                <w:highlight w:val="lightGray"/>
              </w:rPr>
            </w:pPr>
            <w:r w:rsidRPr="00846C6E">
              <w:rPr>
                <w:rFonts w:cs="Tahoma"/>
                <w:highlight w:val="lightGray"/>
              </w:rPr>
              <w:t>No.</w:t>
            </w:r>
          </w:p>
        </w:tc>
        <w:tc>
          <w:tcPr>
            <w:tcW w:w="1237" w:type="dxa"/>
          </w:tcPr>
          <w:p w:rsidR="00A64017" w:rsidRPr="00846C6E" w:rsidRDefault="00A64017" w:rsidP="002025C2">
            <w:pPr>
              <w:rPr>
                <w:rFonts w:cs="Tahoma"/>
                <w:highlight w:val="lightGray"/>
              </w:rPr>
            </w:pPr>
            <w:r w:rsidRPr="00846C6E">
              <w:rPr>
                <w:rFonts w:cs="Tahoma"/>
                <w:highlight w:val="lightGray"/>
              </w:rPr>
              <w:t>Field Name</w:t>
            </w:r>
          </w:p>
        </w:tc>
        <w:tc>
          <w:tcPr>
            <w:tcW w:w="962" w:type="dxa"/>
          </w:tcPr>
          <w:p w:rsidR="00A64017" w:rsidRPr="00846C6E" w:rsidRDefault="00A64017" w:rsidP="002025C2">
            <w:pPr>
              <w:rPr>
                <w:rFonts w:cs="Tahoma"/>
                <w:highlight w:val="lightGray"/>
              </w:rPr>
            </w:pPr>
            <w:r w:rsidRPr="00846C6E">
              <w:rPr>
                <w:rFonts w:cs="Tahoma"/>
                <w:highlight w:val="lightGray"/>
              </w:rPr>
              <w:t>Length</w:t>
            </w:r>
          </w:p>
        </w:tc>
        <w:tc>
          <w:tcPr>
            <w:tcW w:w="916" w:type="dxa"/>
          </w:tcPr>
          <w:p w:rsidR="00A64017" w:rsidRPr="00846C6E" w:rsidRDefault="00A64017" w:rsidP="002025C2">
            <w:pPr>
              <w:rPr>
                <w:rFonts w:cs="Tahoma"/>
                <w:highlight w:val="lightGray"/>
              </w:rPr>
            </w:pPr>
            <w:r w:rsidRPr="00846C6E">
              <w:rPr>
                <w:rFonts w:cs="Tahoma"/>
                <w:highlight w:val="lightGray"/>
              </w:rPr>
              <w:t>Data Type</w:t>
            </w:r>
          </w:p>
        </w:tc>
        <w:tc>
          <w:tcPr>
            <w:tcW w:w="1216" w:type="dxa"/>
          </w:tcPr>
          <w:p w:rsidR="00A64017" w:rsidRPr="00846C6E" w:rsidRDefault="00A64017" w:rsidP="002025C2">
            <w:pPr>
              <w:rPr>
                <w:rFonts w:cs="Tahoma"/>
                <w:highlight w:val="lightGray"/>
              </w:rPr>
            </w:pPr>
            <w:r w:rsidRPr="00846C6E">
              <w:rPr>
                <w:rFonts w:cs="Tahoma"/>
                <w:highlight w:val="lightGray"/>
              </w:rPr>
              <w:t>Sterling</w:t>
            </w:r>
            <w:r>
              <w:rPr>
                <w:rFonts w:cs="Tahoma"/>
                <w:highlight w:val="lightGray"/>
              </w:rPr>
              <w:t xml:space="preserve"> to web</w:t>
            </w:r>
            <w:r w:rsidRPr="00846C6E">
              <w:rPr>
                <w:rFonts w:cs="Tahoma"/>
                <w:highlight w:val="lightGray"/>
              </w:rPr>
              <w:t>Methods</w:t>
            </w:r>
          </w:p>
        </w:tc>
        <w:tc>
          <w:tcPr>
            <w:tcW w:w="1259" w:type="dxa"/>
          </w:tcPr>
          <w:p w:rsidR="00A64017" w:rsidRPr="00846C6E" w:rsidRDefault="00A64017" w:rsidP="00A64017">
            <w:pPr>
              <w:rPr>
                <w:rFonts w:cs="Tahoma"/>
                <w:highlight w:val="lightGray"/>
              </w:rPr>
            </w:pPr>
            <w:r>
              <w:rPr>
                <w:rFonts w:cs="Tahoma"/>
                <w:highlight w:val="lightGray"/>
              </w:rPr>
              <w:t>w</w:t>
            </w:r>
            <w:r w:rsidRPr="00846C6E">
              <w:rPr>
                <w:rFonts w:cs="Tahoma"/>
                <w:highlight w:val="lightGray"/>
              </w:rPr>
              <w:t>eb</w:t>
            </w:r>
            <w:r>
              <w:rPr>
                <w:rFonts w:cs="Tahoma"/>
                <w:highlight w:val="lightGray"/>
              </w:rPr>
              <w:t>M</w:t>
            </w:r>
            <w:r w:rsidRPr="00846C6E">
              <w:rPr>
                <w:rFonts w:cs="Tahoma"/>
                <w:highlight w:val="lightGray"/>
              </w:rPr>
              <w:t>ethods to Sterling</w:t>
            </w:r>
          </w:p>
        </w:tc>
        <w:tc>
          <w:tcPr>
            <w:tcW w:w="1216" w:type="dxa"/>
          </w:tcPr>
          <w:p w:rsidR="00A64017" w:rsidRDefault="00A64017" w:rsidP="002025C2">
            <w:pPr>
              <w:rPr>
                <w:rFonts w:cs="Tahoma"/>
                <w:highlight w:val="lightGray"/>
              </w:rPr>
            </w:pPr>
            <w:r>
              <w:rPr>
                <w:rFonts w:cs="Tahoma"/>
                <w:highlight w:val="lightGray"/>
              </w:rPr>
              <w:t>webMethods</w:t>
            </w:r>
          </w:p>
          <w:p w:rsidR="00A64017" w:rsidRPr="00846C6E" w:rsidRDefault="00A64017" w:rsidP="002025C2">
            <w:pPr>
              <w:rPr>
                <w:rFonts w:cs="Tahoma"/>
                <w:highlight w:val="lightGray"/>
              </w:rPr>
            </w:pPr>
            <w:r>
              <w:rPr>
                <w:rFonts w:cs="Tahoma"/>
                <w:highlight w:val="lightGray"/>
              </w:rPr>
              <w:t>field only</w:t>
            </w:r>
          </w:p>
        </w:tc>
        <w:tc>
          <w:tcPr>
            <w:tcW w:w="1251" w:type="dxa"/>
          </w:tcPr>
          <w:p w:rsidR="00A64017" w:rsidRPr="00846C6E" w:rsidRDefault="00A64017" w:rsidP="002025C2">
            <w:pPr>
              <w:rPr>
                <w:rFonts w:cs="Tahoma"/>
                <w:highlight w:val="lightGray"/>
              </w:rPr>
            </w:pPr>
            <w:r w:rsidRPr="00846C6E">
              <w:rPr>
                <w:rFonts w:cs="Tahoma"/>
                <w:highlight w:val="lightGray"/>
              </w:rPr>
              <w:t>Description</w:t>
            </w:r>
          </w:p>
        </w:tc>
      </w:tr>
      <w:tr w:rsidR="00774F5C" w:rsidRPr="00846C6E" w:rsidTr="00EF5CB4">
        <w:tc>
          <w:tcPr>
            <w:tcW w:w="8856" w:type="dxa"/>
            <w:gridSpan w:val="8"/>
          </w:tcPr>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98"/>
            </w:tblGrid>
            <w:tr w:rsidR="00774F5C" w:rsidTr="00EF5CB4">
              <w:tc>
                <w:tcPr>
                  <w:tcW w:w="9198" w:type="dxa"/>
                  <w:shd w:val="clear" w:color="auto" w:fill="00B0F0"/>
                </w:tcPr>
                <w:p w:rsidR="00774F5C" w:rsidRDefault="00774F5C" w:rsidP="00EF5CB4">
                  <w:pPr>
                    <w:pStyle w:val="Footer"/>
                    <w:tabs>
                      <w:tab w:val="clear" w:pos="4320"/>
                      <w:tab w:val="clear" w:pos="8640"/>
                    </w:tabs>
                    <w:jc w:val="center"/>
                    <w:rPr>
                      <w:rFonts w:cs="Tahoma"/>
                    </w:rPr>
                  </w:pPr>
                  <w:r w:rsidRPr="00E468BA">
                    <w:rPr>
                      <w:rFonts w:cs="Tahoma"/>
                    </w:rPr>
                    <w:t xml:space="preserve">Header </w:t>
                  </w:r>
                  <w:r>
                    <w:rPr>
                      <w:rFonts w:cs="Tahoma"/>
                    </w:rPr>
                    <w:t>Level fields</w:t>
                  </w:r>
                </w:p>
              </w:tc>
            </w:tr>
          </w:tbl>
          <w:p w:rsidR="00774F5C" w:rsidRPr="00846C6E" w:rsidRDefault="00774F5C" w:rsidP="002025C2">
            <w:pPr>
              <w:rPr>
                <w:rFonts w:cs="Tahoma"/>
                <w:highlight w:val="lightGray"/>
              </w:rPr>
            </w:pPr>
          </w:p>
        </w:tc>
      </w:tr>
      <w:tr w:rsidR="00A64017" w:rsidRPr="00846C6E" w:rsidTr="00774F5C">
        <w:tc>
          <w:tcPr>
            <w:tcW w:w="799" w:type="dxa"/>
          </w:tcPr>
          <w:p w:rsidR="00A64017" w:rsidRPr="00846C6E" w:rsidRDefault="00A64017" w:rsidP="002025C2">
            <w:pPr>
              <w:rPr>
                <w:rFonts w:cs="Tahoma"/>
              </w:rPr>
            </w:pPr>
            <w:r w:rsidRPr="00846C6E">
              <w:rPr>
                <w:rFonts w:cs="Tahoma"/>
              </w:rPr>
              <w:t>1.</w:t>
            </w:r>
          </w:p>
        </w:tc>
        <w:tc>
          <w:tcPr>
            <w:tcW w:w="1237" w:type="dxa"/>
          </w:tcPr>
          <w:p w:rsidR="00A64017" w:rsidRPr="00846C6E" w:rsidRDefault="00A64017" w:rsidP="002025C2">
            <w:pPr>
              <w:rPr>
                <w:rFonts w:cs="Tahoma"/>
                <w:szCs w:val="18"/>
              </w:rPr>
            </w:pPr>
            <w:r w:rsidRPr="00846C6E">
              <w:rPr>
                <w:rFonts w:cs="Tahoma"/>
                <w:szCs w:val="18"/>
              </w:rPr>
              <w:t>Source Indicator</w:t>
            </w:r>
          </w:p>
        </w:tc>
        <w:tc>
          <w:tcPr>
            <w:tcW w:w="962" w:type="dxa"/>
          </w:tcPr>
          <w:p w:rsidR="00A64017" w:rsidRPr="00846C6E" w:rsidRDefault="00985C97" w:rsidP="00846C6E">
            <w:pPr>
              <w:pStyle w:val="Footer"/>
              <w:tabs>
                <w:tab w:val="clear" w:pos="4320"/>
                <w:tab w:val="clear" w:pos="8640"/>
              </w:tabs>
              <w:rPr>
                <w:rFonts w:cs="Tahoma"/>
              </w:rPr>
            </w:pPr>
            <w:r>
              <w:rPr>
                <w:rFonts w:cs="Tahoma"/>
              </w:rPr>
              <w:t>1</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846C6E">
            <w:pPr>
              <w:pStyle w:val="Footer"/>
              <w:tabs>
                <w:tab w:val="clear" w:pos="4320"/>
                <w:tab w:val="clear" w:pos="8640"/>
              </w:tabs>
              <w:rPr>
                <w:rFonts w:cs="Tahoma"/>
              </w:rPr>
            </w:pPr>
            <w:r w:rsidRPr="00846C6E">
              <w:rPr>
                <w:rFonts w:cs="Tahoma"/>
              </w:rPr>
              <w:t xml:space="preserve">Web -1 </w:t>
            </w:r>
          </w:p>
          <w:p w:rsidR="00A64017" w:rsidRPr="00846C6E" w:rsidRDefault="00A64017" w:rsidP="00846C6E">
            <w:pPr>
              <w:pStyle w:val="Footer"/>
              <w:tabs>
                <w:tab w:val="clear" w:pos="4320"/>
                <w:tab w:val="clear" w:pos="8640"/>
              </w:tabs>
              <w:rPr>
                <w:rFonts w:cs="Tahoma"/>
              </w:rPr>
            </w:pPr>
            <w:r w:rsidRPr="00846C6E">
              <w:rPr>
                <w:rFonts w:cs="Tahoma"/>
              </w:rPr>
              <w:t>B2B -2</w:t>
            </w:r>
          </w:p>
        </w:tc>
        <w:tc>
          <w:tcPr>
            <w:tcW w:w="1259" w:type="dxa"/>
          </w:tcPr>
          <w:p w:rsidR="00A64017" w:rsidRPr="00846C6E" w:rsidRDefault="00A64017" w:rsidP="00846C6E">
            <w:pPr>
              <w:pStyle w:val="Footer"/>
              <w:tabs>
                <w:tab w:val="clear" w:pos="4320"/>
                <w:tab w:val="clear" w:pos="8640"/>
              </w:tabs>
              <w:rPr>
                <w:rFonts w:cs="Tahoma"/>
              </w:rPr>
            </w:pPr>
          </w:p>
        </w:tc>
        <w:tc>
          <w:tcPr>
            <w:tcW w:w="1216" w:type="dxa"/>
          </w:tcPr>
          <w:p w:rsidR="00A64017" w:rsidRPr="00846C6E" w:rsidRDefault="00A64017" w:rsidP="00846C6E">
            <w:pPr>
              <w:pStyle w:val="Footer"/>
              <w:tabs>
                <w:tab w:val="clear" w:pos="4320"/>
                <w:tab w:val="clear" w:pos="8640"/>
              </w:tabs>
              <w:rPr>
                <w:rFonts w:cs="Tahoma"/>
              </w:rPr>
            </w:pPr>
            <w:r>
              <w:rPr>
                <w:rFonts w:cs="Tahoma"/>
              </w:rPr>
              <w:t>Y</w:t>
            </w:r>
          </w:p>
        </w:tc>
        <w:tc>
          <w:tcPr>
            <w:tcW w:w="1251" w:type="dxa"/>
          </w:tcPr>
          <w:p w:rsidR="00A64017" w:rsidRPr="00846C6E" w:rsidRDefault="00A64017" w:rsidP="00846C6E">
            <w:pPr>
              <w:pStyle w:val="Footer"/>
              <w:tabs>
                <w:tab w:val="clear" w:pos="4320"/>
                <w:tab w:val="clear" w:pos="8640"/>
              </w:tabs>
              <w:rPr>
                <w:rFonts w:cs="Tahoma"/>
              </w:rPr>
            </w:pPr>
            <w:r w:rsidRPr="00846C6E">
              <w:rPr>
                <w:rFonts w:cs="Tahoma"/>
              </w:rPr>
              <w:t>The field is used by we</w:t>
            </w:r>
            <w:r w:rsidR="00044FCB">
              <w:rPr>
                <w:rFonts w:cs="Tahoma"/>
              </w:rPr>
              <w:t>bM</w:t>
            </w:r>
            <w:r>
              <w:rPr>
                <w:rFonts w:cs="Tahoma"/>
              </w:rPr>
              <w:t>ethods as a queue identifier to prioritize the messages.</w:t>
            </w:r>
          </w:p>
        </w:tc>
      </w:tr>
      <w:tr w:rsidR="00A64017" w:rsidRPr="00846C6E" w:rsidTr="00774F5C">
        <w:tc>
          <w:tcPr>
            <w:tcW w:w="799" w:type="dxa"/>
          </w:tcPr>
          <w:p w:rsidR="00A64017" w:rsidRPr="00846C6E" w:rsidRDefault="00A64017" w:rsidP="002025C2">
            <w:pPr>
              <w:rPr>
                <w:rFonts w:cs="Tahoma"/>
              </w:rPr>
            </w:pPr>
            <w:r w:rsidRPr="00846C6E">
              <w:rPr>
                <w:rFonts w:cs="Tahoma"/>
              </w:rPr>
              <w:t>2.</w:t>
            </w:r>
          </w:p>
        </w:tc>
        <w:tc>
          <w:tcPr>
            <w:tcW w:w="1237" w:type="dxa"/>
          </w:tcPr>
          <w:p w:rsidR="00A64017" w:rsidRPr="00846C6E" w:rsidRDefault="00A64017" w:rsidP="002025C2">
            <w:pPr>
              <w:rPr>
                <w:rFonts w:cs="Tahoma"/>
                <w:szCs w:val="18"/>
              </w:rPr>
            </w:pPr>
            <w:r w:rsidRPr="00846C6E">
              <w:rPr>
                <w:rFonts w:cs="Tahoma"/>
                <w:szCs w:val="18"/>
              </w:rPr>
              <w:t>Transaction Status</w:t>
            </w:r>
          </w:p>
        </w:tc>
        <w:tc>
          <w:tcPr>
            <w:tcW w:w="962" w:type="dxa"/>
          </w:tcPr>
          <w:p w:rsidR="00A64017" w:rsidRPr="00846C6E" w:rsidRDefault="00985C97" w:rsidP="00846C6E">
            <w:pPr>
              <w:pStyle w:val="Footer"/>
              <w:tabs>
                <w:tab w:val="clear" w:pos="4320"/>
                <w:tab w:val="clear" w:pos="8640"/>
              </w:tabs>
              <w:rPr>
                <w:rFonts w:cs="Tahoma"/>
              </w:rPr>
            </w:pPr>
            <w:r>
              <w:rPr>
                <w:rFonts w:cs="Tahoma"/>
              </w:rPr>
              <w:t>1</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846C6E">
            <w:pPr>
              <w:pStyle w:val="Footer"/>
              <w:tabs>
                <w:tab w:val="clear" w:pos="4320"/>
                <w:tab w:val="clear" w:pos="8640"/>
              </w:tabs>
              <w:rPr>
                <w:rFonts w:cs="Tahoma"/>
              </w:rPr>
            </w:pPr>
          </w:p>
        </w:tc>
        <w:tc>
          <w:tcPr>
            <w:tcW w:w="1259" w:type="dxa"/>
          </w:tcPr>
          <w:p w:rsidR="00A64017" w:rsidRPr="00846C6E" w:rsidRDefault="00A64017" w:rsidP="002025C2">
            <w:pPr>
              <w:pStyle w:val="Footer"/>
              <w:rPr>
                <w:rFonts w:cs="Tahoma"/>
              </w:rPr>
            </w:pPr>
            <w:r w:rsidRPr="00846C6E">
              <w:rPr>
                <w:rFonts w:cs="Tahoma"/>
              </w:rPr>
              <w:t>Transmission Result</w:t>
            </w:r>
          </w:p>
          <w:p w:rsidR="00A64017" w:rsidRPr="00846C6E" w:rsidRDefault="00A64017" w:rsidP="002025C2">
            <w:pPr>
              <w:pStyle w:val="Footer"/>
              <w:rPr>
                <w:rFonts w:cs="Tahoma"/>
              </w:rPr>
            </w:pPr>
            <w:r w:rsidRPr="00846C6E">
              <w:rPr>
                <w:rFonts w:cs="Tahoma"/>
              </w:rPr>
              <w:t>P - Pass</w:t>
            </w:r>
          </w:p>
          <w:p w:rsidR="00A64017" w:rsidRPr="00846C6E" w:rsidRDefault="00A64017" w:rsidP="002025C2">
            <w:pPr>
              <w:pStyle w:val="Footer"/>
              <w:rPr>
                <w:rFonts w:cs="Tahoma"/>
              </w:rPr>
            </w:pPr>
            <w:r w:rsidRPr="00846C6E">
              <w:rPr>
                <w:rFonts w:cs="Tahoma"/>
              </w:rPr>
              <w:t>F- Fail</w:t>
            </w:r>
          </w:p>
        </w:tc>
        <w:tc>
          <w:tcPr>
            <w:tcW w:w="1216" w:type="dxa"/>
          </w:tcPr>
          <w:p w:rsidR="00A64017" w:rsidRPr="00846C6E" w:rsidRDefault="000E6603" w:rsidP="00846C6E">
            <w:pPr>
              <w:pStyle w:val="Footer"/>
              <w:tabs>
                <w:tab w:val="clear" w:pos="4320"/>
                <w:tab w:val="clear" w:pos="8640"/>
              </w:tabs>
              <w:rPr>
                <w:rFonts w:cs="Tahoma"/>
              </w:rPr>
            </w:pPr>
            <w:r>
              <w:rPr>
                <w:rFonts w:cs="Tahoma"/>
              </w:rPr>
              <w:t>Y</w:t>
            </w:r>
          </w:p>
        </w:tc>
        <w:tc>
          <w:tcPr>
            <w:tcW w:w="1251" w:type="dxa"/>
          </w:tcPr>
          <w:p w:rsidR="00A64017" w:rsidRPr="00846C6E" w:rsidRDefault="00A64017" w:rsidP="00846C6E">
            <w:pPr>
              <w:pStyle w:val="Footer"/>
              <w:tabs>
                <w:tab w:val="clear" w:pos="4320"/>
                <w:tab w:val="clear" w:pos="8640"/>
              </w:tabs>
              <w:rPr>
                <w:rFonts w:cs="Tahoma"/>
              </w:rPr>
            </w:pPr>
            <w:r w:rsidRPr="00846C6E">
              <w:rPr>
                <w:rFonts w:cs="Tahoma"/>
              </w:rPr>
              <w:t>Status for the transaction</w:t>
            </w:r>
          </w:p>
        </w:tc>
      </w:tr>
      <w:tr w:rsidR="00A64017" w:rsidRPr="00846C6E" w:rsidTr="00774F5C">
        <w:tc>
          <w:tcPr>
            <w:tcW w:w="799" w:type="dxa"/>
          </w:tcPr>
          <w:p w:rsidR="00A64017" w:rsidRPr="00846C6E" w:rsidRDefault="00A64017" w:rsidP="002025C2">
            <w:pPr>
              <w:rPr>
                <w:rFonts w:cs="Tahoma"/>
              </w:rPr>
            </w:pPr>
            <w:r w:rsidRPr="00846C6E">
              <w:rPr>
                <w:rFonts w:cs="Tahoma"/>
              </w:rPr>
              <w:t>3.</w:t>
            </w:r>
          </w:p>
        </w:tc>
        <w:tc>
          <w:tcPr>
            <w:tcW w:w="1237" w:type="dxa"/>
          </w:tcPr>
          <w:p w:rsidR="00A64017" w:rsidRPr="00846C6E" w:rsidRDefault="00A64017" w:rsidP="002025C2">
            <w:pPr>
              <w:rPr>
                <w:rFonts w:cs="Tahoma"/>
                <w:szCs w:val="18"/>
              </w:rPr>
            </w:pPr>
            <w:r w:rsidRPr="00846C6E">
              <w:rPr>
                <w:rFonts w:cs="Tahoma"/>
                <w:szCs w:val="18"/>
              </w:rPr>
              <w:t>Environment Id</w:t>
            </w:r>
          </w:p>
        </w:tc>
        <w:tc>
          <w:tcPr>
            <w:tcW w:w="962" w:type="dxa"/>
          </w:tcPr>
          <w:p w:rsidR="00A64017" w:rsidRPr="00846C6E" w:rsidRDefault="00985C97" w:rsidP="00846C6E">
            <w:pPr>
              <w:pStyle w:val="Footer"/>
              <w:tabs>
                <w:tab w:val="clear" w:pos="4320"/>
                <w:tab w:val="clear" w:pos="8640"/>
              </w:tabs>
              <w:rPr>
                <w:rFonts w:cs="Tahoma"/>
              </w:rPr>
            </w:pPr>
            <w:r>
              <w:rPr>
                <w:rFonts w:cs="Tahoma"/>
              </w:rPr>
              <w:t>2</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3E2EAA">
            <w:pPr>
              <w:pStyle w:val="Footer"/>
              <w:tabs>
                <w:tab w:val="clear" w:pos="4320"/>
                <w:tab w:val="clear" w:pos="8640"/>
              </w:tabs>
              <w:rPr>
                <w:rFonts w:cs="Tahoma"/>
              </w:rPr>
            </w:pPr>
            <w:r w:rsidRPr="00846C6E">
              <w:rPr>
                <w:rFonts w:cs="Tahoma"/>
              </w:rPr>
              <w:t xml:space="preserve">Populate from Customer </w:t>
            </w:r>
            <w:del w:id="47" w:author="Sterling User" w:date="2010-04-29T10:18:00Z">
              <w:r w:rsidRPr="00846C6E" w:rsidDel="003E2EAA">
                <w:rPr>
                  <w:rFonts w:cs="Tahoma"/>
                </w:rPr>
                <w:delText>batch</w:delText>
              </w:r>
            </w:del>
            <w:ins w:id="48" w:author="Sterling User" w:date="2010-04-29T10:18:00Z">
              <w:r w:rsidR="003E2EAA">
                <w:rPr>
                  <w:rFonts w:cs="Tahoma"/>
                </w:rPr>
                <w:t>profile</w:t>
              </w:r>
            </w:ins>
          </w:p>
        </w:tc>
        <w:tc>
          <w:tcPr>
            <w:tcW w:w="1259" w:type="dxa"/>
          </w:tcPr>
          <w:p w:rsidR="00A64017" w:rsidRPr="00846C6E" w:rsidRDefault="00A64017" w:rsidP="00846C6E">
            <w:pPr>
              <w:pStyle w:val="Footer"/>
              <w:tabs>
                <w:tab w:val="clear" w:pos="4320"/>
                <w:tab w:val="clear" w:pos="8640"/>
              </w:tabs>
              <w:rPr>
                <w:rFonts w:cs="Tahoma"/>
              </w:rPr>
            </w:pPr>
            <w:r w:rsidRPr="00846C6E">
              <w:rPr>
                <w:rFonts w:cs="Tahoma"/>
              </w:rPr>
              <w:t>Return as Sent</w:t>
            </w:r>
          </w:p>
        </w:tc>
        <w:tc>
          <w:tcPr>
            <w:tcW w:w="1216" w:type="dxa"/>
          </w:tcPr>
          <w:p w:rsidR="00A64017" w:rsidRPr="00846C6E" w:rsidRDefault="00A64017" w:rsidP="00846C6E">
            <w:pPr>
              <w:pStyle w:val="Footer"/>
              <w:tabs>
                <w:tab w:val="clear" w:pos="4320"/>
                <w:tab w:val="clear" w:pos="8640"/>
              </w:tabs>
              <w:rPr>
                <w:rFonts w:cs="Tahoma"/>
              </w:rPr>
            </w:pPr>
          </w:p>
        </w:tc>
        <w:tc>
          <w:tcPr>
            <w:tcW w:w="1251" w:type="dxa"/>
          </w:tcPr>
          <w:p w:rsidR="00A64017" w:rsidRPr="00846C6E" w:rsidRDefault="00A64017" w:rsidP="00846C6E">
            <w:pPr>
              <w:pStyle w:val="Footer"/>
              <w:tabs>
                <w:tab w:val="clear" w:pos="4320"/>
                <w:tab w:val="clear" w:pos="8640"/>
              </w:tabs>
              <w:rPr>
                <w:rFonts w:cs="Tahoma"/>
              </w:rPr>
            </w:pPr>
            <w:r w:rsidRPr="00846C6E">
              <w:rPr>
                <w:rFonts w:cs="Tahoma"/>
              </w:rPr>
              <w:t>This field is used for capturing the environment we are talking to. For e.g PROD, STAGING, DEV</w:t>
            </w:r>
            <w:r w:rsidR="00044FCB">
              <w:rPr>
                <w:rFonts w:cs="Tahoma"/>
              </w:rPr>
              <w:t>. This is populated from the customer batch.</w:t>
            </w:r>
          </w:p>
        </w:tc>
      </w:tr>
      <w:tr w:rsidR="00A64017" w:rsidRPr="00846C6E" w:rsidTr="00774F5C">
        <w:tc>
          <w:tcPr>
            <w:tcW w:w="799" w:type="dxa"/>
          </w:tcPr>
          <w:p w:rsidR="00A64017" w:rsidRPr="00846C6E" w:rsidRDefault="00A64017" w:rsidP="002025C2">
            <w:pPr>
              <w:rPr>
                <w:rFonts w:cs="Tahoma"/>
              </w:rPr>
            </w:pPr>
            <w:r w:rsidRPr="00846C6E">
              <w:rPr>
                <w:rFonts w:cs="Tahoma"/>
              </w:rPr>
              <w:t>4.</w:t>
            </w:r>
          </w:p>
        </w:tc>
        <w:tc>
          <w:tcPr>
            <w:tcW w:w="1237" w:type="dxa"/>
          </w:tcPr>
          <w:p w:rsidR="00A64017" w:rsidRPr="00846C6E" w:rsidRDefault="00A64017" w:rsidP="002025C2">
            <w:pPr>
              <w:rPr>
                <w:rFonts w:cs="Tahoma"/>
                <w:szCs w:val="18"/>
              </w:rPr>
            </w:pPr>
            <w:r w:rsidRPr="00846C6E">
              <w:rPr>
                <w:rFonts w:cs="Tahoma"/>
                <w:szCs w:val="18"/>
              </w:rPr>
              <w:t>Company</w:t>
            </w:r>
          </w:p>
        </w:tc>
        <w:tc>
          <w:tcPr>
            <w:tcW w:w="962" w:type="dxa"/>
          </w:tcPr>
          <w:p w:rsidR="00A64017" w:rsidRPr="00846C6E" w:rsidRDefault="00985C97" w:rsidP="00846C6E">
            <w:pPr>
              <w:pStyle w:val="Footer"/>
              <w:tabs>
                <w:tab w:val="clear" w:pos="4320"/>
                <w:tab w:val="clear" w:pos="8640"/>
              </w:tabs>
              <w:rPr>
                <w:rFonts w:cs="Tahoma"/>
              </w:rPr>
            </w:pPr>
            <w:r>
              <w:rPr>
                <w:rFonts w:cs="Tahoma"/>
              </w:rPr>
              <w:t>2</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3E2EAA">
            <w:pPr>
              <w:pStyle w:val="Footer"/>
              <w:tabs>
                <w:tab w:val="clear" w:pos="4320"/>
                <w:tab w:val="clear" w:pos="8640"/>
              </w:tabs>
              <w:rPr>
                <w:rFonts w:cs="Tahoma"/>
              </w:rPr>
            </w:pPr>
            <w:r w:rsidRPr="00846C6E">
              <w:rPr>
                <w:rFonts w:cs="Tahoma"/>
              </w:rPr>
              <w:t xml:space="preserve">Populate from Customer </w:t>
            </w:r>
            <w:del w:id="49" w:author="Sterling User" w:date="2010-04-29T10:18:00Z">
              <w:r w:rsidRPr="00846C6E" w:rsidDel="003E2EAA">
                <w:rPr>
                  <w:rFonts w:cs="Tahoma"/>
                </w:rPr>
                <w:delText>batch</w:delText>
              </w:r>
            </w:del>
            <w:ins w:id="50" w:author="Sterling User" w:date="2010-04-29T10:18:00Z">
              <w:r w:rsidR="003E2EAA">
                <w:rPr>
                  <w:rFonts w:cs="Tahoma"/>
                </w:rPr>
                <w:t>profile</w:t>
              </w:r>
            </w:ins>
          </w:p>
        </w:tc>
        <w:tc>
          <w:tcPr>
            <w:tcW w:w="1259" w:type="dxa"/>
          </w:tcPr>
          <w:p w:rsidR="00A64017" w:rsidRPr="00846C6E" w:rsidRDefault="00A64017" w:rsidP="00846C6E">
            <w:pPr>
              <w:pStyle w:val="Footer"/>
              <w:tabs>
                <w:tab w:val="clear" w:pos="4320"/>
                <w:tab w:val="clear" w:pos="8640"/>
              </w:tabs>
              <w:rPr>
                <w:rFonts w:cs="Tahoma"/>
              </w:rPr>
            </w:pPr>
            <w:r w:rsidRPr="00846C6E">
              <w:rPr>
                <w:rFonts w:cs="Tahoma"/>
              </w:rPr>
              <w:t>Return as Sent</w:t>
            </w:r>
          </w:p>
        </w:tc>
        <w:tc>
          <w:tcPr>
            <w:tcW w:w="1216" w:type="dxa"/>
          </w:tcPr>
          <w:p w:rsidR="00A64017" w:rsidRPr="00846C6E" w:rsidRDefault="00A64017" w:rsidP="00846C6E">
            <w:pPr>
              <w:pStyle w:val="Footer"/>
              <w:tabs>
                <w:tab w:val="clear" w:pos="4320"/>
                <w:tab w:val="clear" w:pos="8640"/>
              </w:tabs>
              <w:rPr>
                <w:rFonts w:cs="Tahoma"/>
              </w:rPr>
            </w:pPr>
          </w:p>
        </w:tc>
        <w:tc>
          <w:tcPr>
            <w:tcW w:w="1251" w:type="dxa"/>
          </w:tcPr>
          <w:p w:rsidR="00A64017" w:rsidRPr="00846C6E" w:rsidRDefault="009759B4" w:rsidP="009759B4">
            <w:pPr>
              <w:pStyle w:val="Footer"/>
              <w:tabs>
                <w:tab w:val="clear" w:pos="4320"/>
                <w:tab w:val="clear" w:pos="8640"/>
              </w:tabs>
              <w:rPr>
                <w:rFonts w:cs="Tahoma"/>
              </w:rPr>
            </w:pPr>
            <w:r>
              <w:rPr>
                <w:rFonts w:cs="Tahoma"/>
              </w:rPr>
              <w:t>The field is used by webM</w:t>
            </w:r>
            <w:r w:rsidR="00A64017" w:rsidRPr="00846C6E">
              <w:rPr>
                <w:rFonts w:cs="Tahoma"/>
              </w:rPr>
              <w:t>ethods as a queue identifier.</w:t>
            </w:r>
          </w:p>
        </w:tc>
      </w:tr>
      <w:tr w:rsidR="00A64017" w:rsidRPr="00846C6E" w:rsidTr="00774F5C">
        <w:tc>
          <w:tcPr>
            <w:tcW w:w="799" w:type="dxa"/>
          </w:tcPr>
          <w:p w:rsidR="00A64017" w:rsidRPr="00846C6E" w:rsidRDefault="00A64017" w:rsidP="002025C2">
            <w:pPr>
              <w:rPr>
                <w:rFonts w:cs="Tahoma"/>
              </w:rPr>
            </w:pPr>
            <w:r w:rsidRPr="00846C6E">
              <w:rPr>
                <w:rFonts w:cs="Tahoma"/>
              </w:rPr>
              <w:t>5.</w:t>
            </w:r>
          </w:p>
        </w:tc>
        <w:tc>
          <w:tcPr>
            <w:tcW w:w="1237" w:type="dxa"/>
          </w:tcPr>
          <w:p w:rsidR="00A64017" w:rsidRPr="00846C6E" w:rsidRDefault="00A64017" w:rsidP="002025C2">
            <w:pPr>
              <w:rPr>
                <w:rFonts w:cs="Tahoma"/>
                <w:szCs w:val="18"/>
              </w:rPr>
            </w:pPr>
            <w:r w:rsidRPr="00846C6E">
              <w:rPr>
                <w:rFonts w:cs="Tahoma"/>
                <w:szCs w:val="18"/>
              </w:rPr>
              <w:t>Customer Branch</w:t>
            </w:r>
          </w:p>
        </w:tc>
        <w:tc>
          <w:tcPr>
            <w:tcW w:w="962" w:type="dxa"/>
          </w:tcPr>
          <w:p w:rsidR="00A64017" w:rsidRPr="00846C6E" w:rsidRDefault="00985C97" w:rsidP="00846C6E">
            <w:pPr>
              <w:pStyle w:val="Footer"/>
              <w:tabs>
                <w:tab w:val="clear" w:pos="4320"/>
                <w:tab w:val="clear" w:pos="8640"/>
              </w:tabs>
              <w:rPr>
                <w:rFonts w:cs="Tahoma"/>
              </w:rPr>
            </w:pPr>
            <w:r>
              <w:rPr>
                <w:rFonts w:cs="Tahoma"/>
              </w:rPr>
              <w:t>2</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3E2EAA">
            <w:pPr>
              <w:pStyle w:val="Footer"/>
              <w:tabs>
                <w:tab w:val="clear" w:pos="4320"/>
                <w:tab w:val="clear" w:pos="8640"/>
              </w:tabs>
              <w:rPr>
                <w:rFonts w:cs="Tahoma"/>
              </w:rPr>
            </w:pPr>
            <w:r w:rsidRPr="00846C6E">
              <w:rPr>
                <w:rFonts w:cs="Tahoma"/>
              </w:rPr>
              <w:t xml:space="preserve">Populate from Customer </w:t>
            </w:r>
            <w:del w:id="51" w:author="Sterling User" w:date="2010-04-29T10:18:00Z">
              <w:r w:rsidRPr="00846C6E" w:rsidDel="003E2EAA">
                <w:rPr>
                  <w:rFonts w:cs="Tahoma"/>
                </w:rPr>
                <w:delText>batch</w:delText>
              </w:r>
            </w:del>
            <w:ins w:id="52" w:author="Sterling User" w:date="2010-04-29T10:18:00Z">
              <w:r w:rsidR="003E2EAA">
                <w:rPr>
                  <w:rFonts w:cs="Tahoma"/>
                </w:rPr>
                <w:t>profile</w:t>
              </w:r>
            </w:ins>
          </w:p>
        </w:tc>
        <w:tc>
          <w:tcPr>
            <w:tcW w:w="1259" w:type="dxa"/>
          </w:tcPr>
          <w:p w:rsidR="00A64017" w:rsidRPr="00846C6E" w:rsidRDefault="00A64017" w:rsidP="00846C6E">
            <w:pPr>
              <w:pStyle w:val="Footer"/>
              <w:tabs>
                <w:tab w:val="clear" w:pos="4320"/>
                <w:tab w:val="clear" w:pos="8640"/>
              </w:tabs>
              <w:rPr>
                <w:rFonts w:cs="Tahoma"/>
              </w:rPr>
            </w:pPr>
            <w:r w:rsidRPr="00846C6E">
              <w:rPr>
                <w:rFonts w:cs="Tahoma"/>
              </w:rPr>
              <w:t>Return as Sent</w:t>
            </w:r>
          </w:p>
        </w:tc>
        <w:tc>
          <w:tcPr>
            <w:tcW w:w="1216" w:type="dxa"/>
          </w:tcPr>
          <w:p w:rsidR="00A64017" w:rsidRPr="00846C6E" w:rsidRDefault="00A64017" w:rsidP="00846C6E">
            <w:pPr>
              <w:pStyle w:val="Footer"/>
              <w:tabs>
                <w:tab w:val="clear" w:pos="4320"/>
                <w:tab w:val="clear" w:pos="8640"/>
              </w:tabs>
              <w:rPr>
                <w:rFonts w:cs="Tahoma"/>
              </w:rPr>
            </w:pPr>
          </w:p>
        </w:tc>
        <w:tc>
          <w:tcPr>
            <w:tcW w:w="1251" w:type="dxa"/>
          </w:tcPr>
          <w:p w:rsidR="00A64017" w:rsidRPr="00846C6E" w:rsidRDefault="00A64017" w:rsidP="00846C6E">
            <w:pPr>
              <w:pStyle w:val="Footer"/>
              <w:tabs>
                <w:tab w:val="clear" w:pos="4320"/>
                <w:tab w:val="clear" w:pos="8640"/>
              </w:tabs>
              <w:rPr>
                <w:rFonts w:cs="Tahoma"/>
              </w:rPr>
            </w:pPr>
            <w:r w:rsidRPr="00846C6E">
              <w:rPr>
                <w:rFonts w:cs="Tahoma"/>
              </w:rPr>
              <w:t>Customer Branch. Its part of the account number. For e.g 30-117930-200. In this case 30 is the customer branch number</w:t>
            </w:r>
          </w:p>
        </w:tc>
      </w:tr>
      <w:tr w:rsidR="00A64017" w:rsidRPr="00846C6E" w:rsidTr="00774F5C">
        <w:tc>
          <w:tcPr>
            <w:tcW w:w="799" w:type="dxa"/>
          </w:tcPr>
          <w:p w:rsidR="00A64017" w:rsidRPr="00846C6E" w:rsidRDefault="00A64017" w:rsidP="002025C2">
            <w:pPr>
              <w:rPr>
                <w:rFonts w:cs="Tahoma"/>
              </w:rPr>
            </w:pPr>
            <w:r w:rsidRPr="00846C6E">
              <w:rPr>
                <w:rFonts w:cs="Tahoma"/>
              </w:rPr>
              <w:t>6.</w:t>
            </w:r>
          </w:p>
        </w:tc>
        <w:tc>
          <w:tcPr>
            <w:tcW w:w="1237" w:type="dxa"/>
          </w:tcPr>
          <w:p w:rsidR="00A64017" w:rsidRPr="00846C6E" w:rsidRDefault="00A64017" w:rsidP="002025C2">
            <w:pPr>
              <w:rPr>
                <w:rFonts w:cs="Tahoma"/>
                <w:szCs w:val="18"/>
              </w:rPr>
            </w:pPr>
            <w:r w:rsidRPr="00846C6E">
              <w:rPr>
                <w:rFonts w:cs="Tahoma"/>
                <w:szCs w:val="18"/>
              </w:rPr>
              <w:t>Customer Number</w:t>
            </w:r>
          </w:p>
        </w:tc>
        <w:tc>
          <w:tcPr>
            <w:tcW w:w="962" w:type="dxa"/>
          </w:tcPr>
          <w:p w:rsidR="00A64017" w:rsidRPr="00846C6E" w:rsidRDefault="00985C97" w:rsidP="00846C6E">
            <w:pPr>
              <w:pStyle w:val="Footer"/>
              <w:tabs>
                <w:tab w:val="clear" w:pos="4320"/>
                <w:tab w:val="clear" w:pos="8640"/>
              </w:tabs>
              <w:rPr>
                <w:rFonts w:cs="Tahoma"/>
              </w:rPr>
            </w:pPr>
            <w:r>
              <w:rPr>
                <w:rFonts w:cs="Tahoma"/>
              </w:rPr>
              <w:t>12</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3E2EAA">
            <w:pPr>
              <w:pStyle w:val="Footer"/>
              <w:tabs>
                <w:tab w:val="clear" w:pos="4320"/>
                <w:tab w:val="clear" w:pos="8640"/>
              </w:tabs>
              <w:rPr>
                <w:rFonts w:cs="Tahoma"/>
              </w:rPr>
            </w:pPr>
            <w:r w:rsidRPr="00846C6E">
              <w:rPr>
                <w:rFonts w:cs="Tahoma"/>
              </w:rPr>
              <w:t xml:space="preserve">Populate from Customer </w:t>
            </w:r>
            <w:del w:id="53" w:author="Sterling User" w:date="2010-04-29T10:18:00Z">
              <w:r w:rsidRPr="00846C6E" w:rsidDel="003E2EAA">
                <w:rPr>
                  <w:rFonts w:cs="Tahoma"/>
                </w:rPr>
                <w:delText>batch</w:delText>
              </w:r>
            </w:del>
            <w:ins w:id="54" w:author="Sterling User" w:date="2010-04-29T10:18:00Z">
              <w:r w:rsidR="003E2EAA">
                <w:rPr>
                  <w:rFonts w:cs="Tahoma"/>
                </w:rPr>
                <w:t>profile</w:t>
              </w:r>
            </w:ins>
          </w:p>
        </w:tc>
        <w:tc>
          <w:tcPr>
            <w:tcW w:w="1259" w:type="dxa"/>
          </w:tcPr>
          <w:p w:rsidR="00A64017" w:rsidRPr="00846C6E" w:rsidRDefault="00A64017" w:rsidP="00846C6E">
            <w:pPr>
              <w:pStyle w:val="Footer"/>
              <w:tabs>
                <w:tab w:val="clear" w:pos="4320"/>
                <w:tab w:val="clear" w:pos="8640"/>
              </w:tabs>
              <w:rPr>
                <w:rFonts w:cs="Tahoma"/>
              </w:rPr>
            </w:pPr>
            <w:r w:rsidRPr="00846C6E">
              <w:rPr>
                <w:rFonts w:cs="Tahoma"/>
              </w:rPr>
              <w:t>Return as Sent</w:t>
            </w:r>
          </w:p>
        </w:tc>
        <w:tc>
          <w:tcPr>
            <w:tcW w:w="1216" w:type="dxa"/>
          </w:tcPr>
          <w:p w:rsidR="00A64017" w:rsidRDefault="00A64017" w:rsidP="002025C2"/>
        </w:tc>
        <w:tc>
          <w:tcPr>
            <w:tcW w:w="1251" w:type="dxa"/>
          </w:tcPr>
          <w:p w:rsidR="00A64017" w:rsidRPr="00846C6E" w:rsidRDefault="00A64017" w:rsidP="002025C2">
            <w:pPr>
              <w:rPr>
                <w:rFonts w:ascii="Arial" w:hAnsi="Arial"/>
                <w:sz w:val="16"/>
                <w:szCs w:val="16"/>
              </w:rPr>
            </w:pPr>
            <w:r>
              <w:t>Customer Account No, which is 117930 from the previous example.</w:t>
            </w:r>
          </w:p>
        </w:tc>
      </w:tr>
      <w:tr w:rsidR="00A64017" w:rsidRPr="00846C6E" w:rsidTr="00774F5C">
        <w:tc>
          <w:tcPr>
            <w:tcW w:w="799" w:type="dxa"/>
          </w:tcPr>
          <w:p w:rsidR="00A64017" w:rsidRPr="00846C6E" w:rsidRDefault="00A64017" w:rsidP="002025C2">
            <w:pPr>
              <w:rPr>
                <w:rFonts w:cs="Tahoma"/>
              </w:rPr>
            </w:pPr>
            <w:r w:rsidRPr="00846C6E">
              <w:rPr>
                <w:rFonts w:cs="Tahoma"/>
              </w:rPr>
              <w:t>7.</w:t>
            </w:r>
          </w:p>
        </w:tc>
        <w:tc>
          <w:tcPr>
            <w:tcW w:w="1237" w:type="dxa"/>
          </w:tcPr>
          <w:p w:rsidR="00A64017" w:rsidRPr="00846C6E" w:rsidRDefault="00A64017" w:rsidP="002025C2">
            <w:pPr>
              <w:rPr>
                <w:rFonts w:cs="Tahoma"/>
                <w:szCs w:val="18"/>
              </w:rPr>
            </w:pPr>
            <w:r w:rsidRPr="00846C6E">
              <w:rPr>
                <w:rFonts w:cs="Tahoma"/>
                <w:szCs w:val="18"/>
              </w:rPr>
              <w:t>Ship To Suffix</w:t>
            </w:r>
          </w:p>
          <w:p w:rsidR="00A64017" w:rsidRPr="00846C6E" w:rsidRDefault="00A64017" w:rsidP="002025C2">
            <w:pPr>
              <w:rPr>
                <w:rFonts w:cs="Tahoma"/>
                <w:szCs w:val="18"/>
              </w:rPr>
            </w:pPr>
          </w:p>
        </w:tc>
        <w:tc>
          <w:tcPr>
            <w:tcW w:w="962" w:type="dxa"/>
          </w:tcPr>
          <w:p w:rsidR="00A64017" w:rsidRPr="00846C6E" w:rsidRDefault="00985C97" w:rsidP="00846C6E">
            <w:pPr>
              <w:pStyle w:val="Footer"/>
              <w:tabs>
                <w:tab w:val="clear" w:pos="4320"/>
                <w:tab w:val="clear" w:pos="8640"/>
              </w:tabs>
              <w:rPr>
                <w:rFonts w:cs="Tahoma"/>
              </w:rPr>
            </w:pPr>
            <w:r>
              <w:rPr>
                <w:rFonts w:cs="Tahoma"/>
              </w:rPr>
              <w:t>7</w:t>
            </w:r>
          </w:p>
        </w:tc>
        <w:tc>
          <w:tcPr>
            <w:tcW w:w="916" w:type="dxa"/>
          </w:tcPr>
          <w:p w:rsidR="00A64017" w:rsidRPr="00846C6E" w:rsidRDefault="00A64017" w:rsidP="00846C6E">
            <w:pPr>
              <w:pStyle w:val="Footer"/>
              <w:tabs>
                <w:tab w:val="clear" w:pos="4320"/>
                <w:tab w:val="clear" w:pos="8640"/>
              </w:tabs>
              <w:rPr>
                <w:rFonts w:cs="Tahoma"/>
              </w:rPr>
            </w:pPr>
            <w:r w:rsidRPr="00846C6E">
              <w:rPr>
                <w:rFonts w:cs="Tahoma"/>
              </w:rPr>
              <w:t>String</w:t>
            </w:r>
          </w:p>
        </w:tc>
        <w:tc>
          <w:tcPr>
            <w:tcW w:w="1216" w:type="dxa"/>
          </w:tcPr>
          <w:p w:rsidR="00A64017" w:rsidRPr="00846C6E" w:rsidRDefault="00A64017" w:rsidP="003E2EAA">
            <w:pPr>
              <w:pStyle w:val="Footer"/>
              <w:tabs>
                <w:tab w:val="clear" w:pos="4320"/>
                <w:tab w:val="clear" w:pos="8640"/>
              </w:tabs>
              <w:rPr>
                <w:rFonts w:cs="Tahoma"/>
              </w:rPr>
            </w:pPr>
            <w:r w:rsidRPr="00846C6E">
              <w:rPr>
                <w:rFonts w:cs="Tahoma"/>
              </w:rPr>
              <w:t xml:space="preserve">Populate from Customer </w:t>
            </w:r>
            <w:del w:id="55" w:author="Sterling User" w:date="2010-04-29T10:18:00Z">
              <w:r w:rsidRPr="00846C6E" w:rsidDel="003E2EAA">
                <w:rPr>
                  <w:rFonts w:cs="Tahoma"/>
                </w:rPr>
                <w:delText>batch</w:delText>
              </w:r>
            </w:del>
            <w:ins w:id="56" w:author="Sterling User" w:date="2010-04-29T10:18:00Z">
              <w:r w:rsidR="003E2EAA">
                <w:rPr>
                  <w:rFonts w:cs="Tahoma"/>
                </w:rPr>
                <w:t>profile</w:t>
              </w:r>
            </w:ins>
          </w:p>
        </w:tc>
        <w:tc>
          <w:tcPr>
            <w:tcW w:w="1259" w:type="dxa"/>
          </w:tcPr>
          <w:p w:rsidR="00A64017" w:rsidRPr="00846C6E" w:rsidRDefault="00A64017" w:rsidP="00846C6E">
            <w:pPr>
              <w:pStyle w:val="Footer"/>
              <w:tabs>
                <w:tab w:val="clear" w:pos="4320"/>
                <w:tab w:val="clear" w:pos="8640"/>
              </w:tabs>
              <w:rPr>
                <w:rFonts w:cs="Tahoma"/>
              </w:rPr>
            </w:pPr>
            <w:r w:rsidRPr="00846C6E">
              <w:rPr>
                <w:rFonts w:cs="Tahoma"/>
              </w:rPr>
              <w:t>Return as Sent</w:t>
            </w:r>
          </w:p>
        </w:tc>
        <w:tc>
          <w:tcPr>
            <w:tcW w:w="1216" w:type="dxa"/>
          </w:tcPr>
          <w:p w:rsidR="00A64017" w:rsidRPr="00846C6E" w:rsidRDefault="00A64017" w:rsidP="00846C6E">
            <w:pPr>
              <w:pStyle w:val="Footer"/>
              <w:tabs>
                <w:tab w:val="clear" w:pos="4320"/>
                <w:tab w:val="clear" w:pos="8640"/>
              </w:tabs>
              <w:rPr>
                <w:rFonts w:cs="Tahoma"/>
              </w:rPr>
            </w:pPr>
          </w:p>
        </w:tc>
        <w:tc>
          <w:tcPr>
            <w:tcW w:w="1251" w:type="dxa"/>
          </w:tcPr>
          <w:p w:rsidR="00A64017" w:rsidRDefault="00A64017" w:rsidP="00846C6E">
            <w:pPr>
              <w:pStyle w:val="Footer"/>
              <w:tabs>
                <w:tab w:val="clear" w:pos="4320"/>
                <w:tab w:val="clear" w:pos="8640"/>
              </w:tabs>
              <w:rPr>
                <w:rFonts w:cs="Tahoma"/>
              </w:rPr>
            </w:pPr>
            <w:r w:rsidRPr="00846C6E">
              <w:rPr>
                <w:rFonts w:cs="Tahoma"/>
              </w:rPr>
              <w:t>Customer Ship to number, which is 200 from the previous example.</w:t>
            </w:r>
          </w:p>
          <w:p w:rsidR="00A64017" w:rsidRPr="00846C6E" w:rsidRDefault="00A64017" w:rsidP="00846C6E">
            <w:pPr>
              <w:pStyle w:val="Footer"/>
              <w:tabs>
                <w:tab w:val="clear" w:pos="4320"/>
                <w:tab w:val="clear" w:pos="8640"/>
              </w:tabs>
              <w:rPr>
                <w:rFonts w:cs="Tahoma"/>
              </w:rPr>
            </w:pPr>
          </w:p>
        </w:tc>
      </w:tr>
    </w:tbl>
    <w:p w:rsidR="00510A64" w:rsidRDefault="00510A64" w:rsidP="002025C2">
      <w:pPr>
        <w:rPr>
          <w:rFonts w:cs="Tahoma"/>
        </w:rPr>
        <w:sectPr w:rsidR="00510A64" w:rsidSect="00083555">
          <w:pgSz w:w="12240" w:h="15840" w:code="1"/>
          <w:pgMar w:top="1440" w:right="1800" w:bottom="1440" w:left="1800" w:header="720" w:footer="72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1"/>
        <w:gridCol w:w="1264"/>
        <w:gridCol w:w="1256"/>
        <w:gridCol w:w="1255"/>
        <w:gridCol w:w="1261"/>
        <w:gridCol w:w="1265"/>
        <w:gridCol w:w="1304"/>
      </w:tblGrid>
      <w:tr w:rsidR="002025C2" w:rsidRPr="00846C6E" w:rsidTr="00846C6E">
        <w:tc>
          <w:tcPr>
            <w:tcW w:w="1251" w:type="dxa"/>
          </w:tcPr>
          <w:p w:rsidR="002025C2" w:rsidRPr="00846C6E" w:rsidRDefault="008A58BD" w:rsidP="002025C2">
            <w:pPr>
              <w:rPr>
                <w:rFonts w:cs="Tahoma"/>
              </w:rPr>
            </w:pPr>
            <w:r w:rsidRPr="00846C6E">
              <w:rPr>
                <w:rFonts w:cs="Tahoma"/>
              </w:rPr>
              <w:t>8.</w:t>
            </w:r>
          </w:p>
        </w:tc>
        <w:tc>
          <w:tcPr>
            <w:tcW w:w="1264" w:type="dxa"/>
          </w:tcPr>
          <w:p w:rsidR="002025C2" w:rsidRPr="00846C6E" w:rsidRDefault="002025C2" w:rsidP="002025C2">
            <w:pPr>
              <w:rPr>
                <w:rFonts w:cs="Tahoma"/>
                <w:szCs w:val="18"/>
              </w:rPr>
            </w:pPr>
            <w:r w:rsidRPr="00846C6E">
              <w:rPr>
                <w:rFonts w:cs="Tahoma"/>
                <w:szCs w:val="18"/>
              </w:rPr>
              <w:t>Order Br/Default Warehouse</w:t>
            </w:r>
          </w:p>
        </w:tc>
        <w:tc>
          <w:tcPr>
            <w:tcW w:w="1256" w:type="dxa"/>
          </w:tcPr>
          <w:p w:rsidR="002025C2" w:rsidRPr="00846C6E" w:rsidRDefault="00985C97" w:rsidP="00846C6E">
            <w:pPr>
              <w:pStyle w:val="Footer"/>
              <w:tabs>
                <w:tab w:val="clear" w:pos="4320"/>
                <w:tab w:val="clear" w:pos="8640"/>
              </w:tabs>
              <w:rPr>
                <w:rFonts w:cs="Tahoma"/>
              </w:rPr>
            </w:pPr>
            <w:r>
              <w:rPr>
                <w:rFonts w:cs="Tahoma"/>
              </w:rPr>
              <w:t>2</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3E2EAA">
            <w:pPr>
              <w:pStyle w:val="Footer"/>
              <w:tabs>
                <w:tab w:val="clear" w:pos="4320"/>
                <w:tab w:val="clear" w:pos="8640"/>
              </w:tabs>
              <w:rPr>
                <w:rFonts w:cs="Tahoma"/>
              </w:rPr>
            </w:pPr>
            <w:r w:rsidRPr="00846C6E">
              <w:rPr>
                <w:rFonts w:cs="Tahoma"/>
              </w:rPr>
              <w:t xml:space="preserve">Populate from Customer </w:t>
            </w:r>
            <w:del w:id="57" w:author="Sterling User" w:date="2010-04-29T10:18:00Z">
              <w:r w:rsidRPr="00846C6E" w:rsidDel="003E2EAA">
                <w:rPr>
                  <w:rFonts w:cs="Tahoma"/>
                </w:rPr>
                <w:delText>batch</w:delText>
              </w:r>
            </w:del>
            <w:ins w:id="58" w:author="Sterling User" w:date="2010-04-29T10:18:00Z">
              <w:r w:rsidR="003E2EAA">
                <w:rPr>
                  <w:rFonts w:cs="Tahoma"/>
                </w:rPr>
                <w:t>profile</w:t>
              </w:r>
            </w:ins>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Return as Sent</w:t>
            </w:r>
          </w:p>
        </w:tc>
        <w:tc>
          <w:tcPr>
            <w:tcW w:w="1304" w:type="dxa"/>
          </w:tcPr>
          <w:p w:rsidR="002025C2" w:rsidRPr="00846C6E" w:rsidRDefault="002025C2" w:rsidP="00846C6E">
            <w:pPr>
              <w:pStyle w:val="Header"/>
              <w:tabs>
                <w:tab w:val="clear" w:pos="4320"/>
                <w:tab w:val="clear" w:pos="8640"/>
              </w:tabs>
              <w:rPr>
                <w:rFonts w:cs="Tahoma"/>
              </w:rPr>
            </w:pPr>
            <w:r w:rsidRPr="00846C6E">
              <w:rPr>
                <w:rFonts w:cs="Tahoma"/>
              </w:rPr>
              <w:t>Ordering Branch</w:t>
            </w:r>
          </w:p>
        </w:tc>
      </w:tr>
      <w:tr w:rsidR="002025C2" w:rsidRPr="00846C6E" w:rsidTr="00774F5C">
        <w:tc>
          <w:tcPr>
            <w:tcW w:w="1251" w:type="dxa"/>
            <w:tcBorders>
              <w:bottom w:val="single" w:sz="4" w:space="0" w:color="auto"/>
            </w:tcBorders>
          </w:tcPr>
          <w:p w:rsidR="002025C2" w:rsidRPr="00846C6E" w:rsidRDefault="008A58BD" w:rsidP="002025C2">
            <w:pPr>
              <w:rPr>
                <w:rFonts w:cs="Tahoma"/>
              </w:rPr>
            </w:pPr>
            <w:r w:rsidRPr="00846C6E">
              <w:rPr>
                <w:rFonts w:cs="Tahoma"/>
              </w:rPr>
              <w:t>9.</w:t>
            </w:r>
          </w:p>
        </w:tc>
        <w:tc>
          <w:tcPr>
            <w:tcW w:w="1264" w:type="dxa"/>
            <w:tcBorders>
              <w:bottom w:val="single" w:sz="4" w:space="0" w:color="auto"/>
            </w:tcBorders>
          </w:tcPr>
          <w:p w:rsidR="002025C2" w:rsidRPr="00846C6E" w:rsidRDefault="002025C2" w:rsidP="002025C2">
            <w:pPr>
              <w:rPr>
                <w:rFonts w:cs="Tahoma"/>
                <w:szCs w:val="18"/>
              </w:rPr>
            </w:pPr>
            <w:r w:rsidRPr="00846C6E">
              <w:rPr>
                <w:rFonts w:cs="Tahoma"/>
                <w:szCs w:val="18"/>
              </w:rPr>
              <w:t>Header Status Code</w:t>
            </w:r>
          </w:p>
        </w:tc>
        <w:tc>
          <w:tcPr>
            <w:tcW w:w="1256" w:type="dxa"/>
            <w:tcBorders>
              <w:bottom w:val="single" w:sz="4" w:space="0" w:color="auto"/>
            </w:tcBorders>
          </w:tcPr>
          <w:p w:rsidR="002025C2" w:rsidRPr="00846C6E" w:rsidRDefault="00985C97" w:rsidP="00846C6E">
            <w:pPr>
              <w:pStyle w:val="Footer"/>
              <w:tabs>
                <w:tab w:val="clear" w:pos="4320"/>
                <w:tab w:val="clear" w:pos="8640"/>
              </w:tabs>
              <w:rPr>
                <w:rFonts w:cs="Tahoma"/>
              </w:rPr>
            </w:pPr>
            <w:r>
              <w:rPr>
                <w:rFonts w:cs="Tahoma"/>
              </w:rPr>
              <w:t>3</w:t>
            </w:r>
          </w:p>
        </w:tc>
        <w:tc>
          <w:tcPr>
            <w:tcW w:w="1255" w:type="dxa"/>
            <w:tcBorders>
              <w:bottom w:val="single" w:sz="4" w:space="0" w:color="auto"/>
            </w:tcBorders>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Borders>
              <w:bottom w:val="single" w:sz="4" w:space="0" w:color="auto"/>
            </w:tcBorders>
          </w:tcPr>
          <w:p w:rsidR="002025C2" w:rsidRPr="00846C6E" w:rsidRDefault="002025C2" w:rsidP="00846C6E">
            <w:pPr>
              <w:pStyle w:val="Footer"/>
              <w:tabs>
                <w:tab w:val="clear" w:pos="4320"/>
                <w:tab w:val="clear" w:pos="8640"/>
              </w:tabs>
              <w:rPr>
                <w:rFonts w:cs="Tahoma"/>
                <w:highlight w:val="yellow"/>
              </w:rPr>
            </w:pPr>
          </w:p>
        </w:tc>
        <w:tc>
          <w:tcPr>
            <w:tcW w:w="1265" w:type="dxa"/>
            <w:tcBorders>
              <w:bottom w:val="single" w:sz="4" w:space="0" w:color="auto"/>
            </w:tcBorders>
          </w:tcPr>
          <w:p w:rsidR="002025C2" w:rsidRPr="00846C6E" w:rsidRDefault="003B1A6E" w:rsidP="00846C6E">
            <w:pPr>
              <w:pStyle w:val="Footer"/>
              <w:tabs>
                <w:tab w:val="clear" w:pos="4320"/>
                <w:tab w:val="clear" w:pos="8640"/>
              </w:tabs>
              <w:rPr>
                <w:rFonts w:cs="Tahoma"/>
              </w:rPr>
            </w:pPr>
            <w:r>
              <w:rPr>
                <w:rFonts w:cs="Tahoma"/>
              </w:rPr>
              <w:t>Legacy Populated Value</w:t>
            </w:r>
          </w:p>
        </w:tc>
        <w:tc>
          <w:tcPr>
            <w:tcW w:w="1304" w:type="dxa"/>
            <w:tcBorders>
              <w:bottom w:val="single" w:sz="4" w:space="0" w:color="auto"/>
            </w:tcBorders>
          </w:tcPr>
          <w:p w:rsidR="002025C2" w:rsidRPr="00846C6E" w:rsidRDefault="002025C2" w:rsidP="00475F88">
            <w:pPr>
              <w:pStyle w:val="Footer"/>
              <w:tabs>
                <w:tab w:val="clear" w:pos="4320"/>
                <w:tab w:val="clear" w:pos="8640"/>
              </w:tabs>
              <w:rPr>
                <w:rFonts w:cs="Tahoma"/>
              </w:rPr>
            </w:pPr>
            <w:r w:rsidRPr="00846C6E">
              <w:rPr>
                <w:rFonts w:cs="Tahoma"/>
              </w:rPr>
              <w:t xml:space="preserve">Legacy to pass back the error code if header level error occurs. For success pass </w:t>
            </w:r>
            <w:r w:rsidR="00475F88">
              <w:rPr>
                <w:rFonts w:cs="Tahoma"/>
              </w:rPr>
              <w:t>‘00’. Here is a list of valid values for the field.</w:t>
            </w:r>
            <w:r w:rsidR="00475F88">
              <w:rPr>
                <w:rFonts w:cs="Tahoma"/>
              </w:rPr>
              <w:br/>
            </w:r>
            <w:r w:rsidR="00475F88" w:rsidRPr="00475F88">
              <w:rPr>
                <w:rFonts w:cs="Tahoma"/>
              </w:rPr>
              <w:t>00 - Successful</w:t>
            </w:r>
            <w:r w:rsidR="00475F88" w:rsidRPr="00475F88">
              <w:rPr>
                <w:rFonts w:cs="Tahoma"/>
              </w:rPr>
              <w:br/>
              <w:t>01 - Invalid Customer</w:t>
            </w:r>
          </w:p>
        </w:tc>
      </w:tr>
      <w:tr w:rsidR="00774F5C" w:rsidRPr="00846C6E" w:rsidTr="00774F5C">
        <w:tc>
          <w:tcPr>
            <w:tcW w:w="8856" w:type="dxa"/>
            <w:gridSpan w:val="7"/>
            <w:shd w:val="clear" w:color="auto" w:fill="00B0F0"/>
          </w:tcPr>
          <w:p w:rsidR="00774F5C" w:rsidRPr="00846C6E" w:rsidRDefault="00774F5C" w:rsidP="00774F5C">
            <w:pPr>
              <w:pStyle w:val="Footer"/>
              <w:tabs>
                <w:tab w:val="clear" w:pos="4320"/>
                <w:tab w:val="clear" w:pos="8640"/>
              </w:tabs>
              <w:jc w:val="center"/>
              <w:rPr>
                <w:rFonts w:cs="Tahoma"/>
              </w:rPr>
            </w:pPr>
            <w:r>
              <w:rPr>
                <w:rFonts w:cs="Tahoma"/>
              </w:rPr>
              <w:t>Line Level Fields</w:t>
            </w:r>
          </w:p>
        </w:tc>
      </w:tr>
      <w:tr w:rsidR="002025C2" w:rsidRPr="00846C6E" w:rsidTr="00846C6E">
        <w:tc>
          <w:tcPr>
            <w:tcW w:w="1251" w:type="dxa"/>
          </w:tcPr>
          <w:p w:rsidR="002025C2" w:rsidRPr="00846C6E" w:rsidRDefault="008A58BD" w:rsidP="002025C2">
            <w:pPr>
              <w:rPr>
                <w:rFonts w:cs="Tahoma"/>
              </w:rPr>
            </w:pPr>
            <w:r w:rsidRPr="00846C6E">
              <w:rPr>
                <w:rFonts w:cs="Tahoma"/>
              </w:rPr>
              <w:t>10.</w:t>
            </w:r>
          </w:p>
        </w:tc>
        <w:tc>
          <w:tcPr>
            <w:tcW w:w="1264" w:type="dxa"/>
          </w:tcPr>
          <w:p w:rsidR="002025C2" w:rsidRPr="00846C6E" w:rsidRDefault="002025C2" w:rsidP="002025C2">
            <w:pPr>
              <w:rPr>
                <w:rFonts w:cs="Tahoma"/>
                <w:szCs w:val="18"/>
              </w:rPr>
            </w:pPr>
            <w:r w:rsidRPr="00846C6E">
              <w:rPr>
                <w:rFonts w:cs="Tahoma"/>
                <w:szCs w:val="18"/>
              </w:rPr>
              <w:t>Line Number</w:t>
            </w:r>
          </w:p>
        </w:tc>
        <w:tc>
          <w:tcPr>
            <w:tcW w:w="1256" w:type="dxa"/>
          </w:tcPr>
          <w:p w:rsidR="002025C2" w:rsidRPr="00846C6E" w:rsidRDefault="00985C97" w:rsidP="00846C6E">
            <w:pPr>
              <w:pStyle w:val="Footer"/>
              <w:tabs>
                <w:tab w:val="clear" w:pos="4320"/>
                <w:tab w:val="clear" w:pos="8640"/>
              </w:tabs>
              <w:rPr>
                <w:rFonts w:cs="Tahoma"/>
              </w:rPr>
            </w:pPr>
            <w:r>
              <w:rPr>
                <w:rFonts w:cs="Tahoma"/>
              </w:rPr>
              <w:t>3</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r w:rsidRPr="00846C6E">
              <w:rPr>
                <w:rFonts w:cs="Tahoma"/>
              </w:rPr>
              <w:t>Line Sequence Number</w:t>
            </w:r>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Return as Sent</w:t>
            </w:r>
          </w:p>
        </w:tc>
        <w:tc>
          <w:tcPr>
            <w:tcW w:w="1304" w:type="dxa"/>
          </w:tcPr>
          <w:p w:rsidR="002025C2" w:rsidRPr="00846C6E" w:rsidRDefault="002025C2" w:rsidP="00846C6E">
            <w:pPr>
              <w:pStyle w:val="Footer"/>
              <w:tabs>
                <w:tab w:val="clear" w:pos="4320"/>
                <w:tab w:val="clear" w:pos="8640"/>
              </w:tabs>
              <w:rPr>
                <w:rFonts w:cs="Tahoma"/>
              </w:rPr>
            </w:pPr>
            <w:r w:rsidRPr="00846C6E">
              <w:rPr>
                <w:rFonts w:cs="Tahoma"/>
              </w:rPr>
              <w:t>This is a lin</w:t>
            </w:r>
            <w:r w:rsidR="009759B4">
              <w:rPr>
                <w:rFonts w:cs="Tahoma"/>
              </w:rPr>
              <w:t>e identifier to be used by webM</w:t>
            </w:r>
            <w:r w:rsidRPr="00846C6E">
              <w:rPr>
                <w:rFonts w:cs="Tahoma"/>
              </w:rPr>
              <w:t>ethods.</w:t>
            </w:r>
          </w:p>
        </w:tc>
      </w:tr>
      <w:tr w:rsidR="002025C2" w:rsidRPr="00846C6E" w:rsidTr="00846C6E">
        <w:tc>
          <w:tcPr>
            <w:tcW w:w="1251" w:type="dxa"/>
          </w:tcPr>
          <w:p w:rsidR="002025C2" w:rsidRPr="00846C6E" w:rsidRDefault="008A58BD" w:rsidP="002025C2">
            <w:pPr>
              <w:rPr>
                <w:rFonts w:cs="Tahoma"/>
              </w:rPr>
            </w:pPr>
            <w:r w:rsidRPr="00846C6E">
              <w:rPr>
                <w:rFonts w:cs="Tahoma"/>
              </w:rPr>
              <w:t>11.</w:t>
            </w:r>
          </w:p>
        </w:tc>
        <w:tc>
          <w:tcPr>
            <w:tcW w:w="1264" w:type="dxa"/>
          </w:tcPr>
          <w:p w:rsidR="002025C2" w:rsidRPr="00846C6E" w:rsidRDefault="002025C2" w:rsidP="002025C2">
            <w:pPr>
              <w:rPr>
                <w:rFonts w:cs="Tahoma"/>
                <w:szCs w:val="18"/>
              </w:rPr>
            </w:pPr>
            <w:r w:rsidRPr="00846C6E">
              <w:rPr>
                <w:rFonts w:cs="Tahoma"/>
                <w:szCs w:val="18"/>
              </w:rPr>
              <w:t>Legacy Product Code</w:t>
            </w:r>
          </w:p>
        </w:tc>
        <w:tc>
          <w:tcPr>
            <w:tcW w:w="1256" w:type="dxa"/>
          </w:tcPr>
          <w:p w:rsidR="002025C2" w:rsidRPr="00846C6E" w:rsidRDefault="00985C97" w:rsidP="00846C6E">
            <w:pPr>
              <w:pStyle w:val="Footer"/>
              <w:tabs>
                <w:tab w:val="clear" w:pos="4320"/>
                <w:tab w:val="clear" w:pos="8640"/>
              </w:tabs>
              <w:rPr>
                <w:rFonts w:cs="Tahoma"/>
              </w:rPr>
            </w:pPr>
            <w:r>
              <w:rPr>
                <w:rFonts w:cs="Tahoma"/>
              </w:rPr>
              <w:t>15</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r w:rsidRPr="00846C6E">
              <w:rPr>
                <w:rFonts w:cs="Tahoma"/>
              </w:rPr>
              <w:t>Legacy item number</w:t>
            </w:r>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Return as Sent</w:t>
            </w:r>
          </w:p>
        </w:tc>
        <w:tc>
          <w:tcPr>
            <w:tcW w:w="1304" w:type="dxa"/>
          </w:tcPr>
          <w:p w:rsidR="002025C2" w:rsidRPr="00846C6E" w:rsidRDefault="002025C2" w:rsidP="00846C6E">
            <w:pPr>
              <w:pStyle w:val="Footer"/>
              <w:tabs>
                <w:tab w:val="clear" w:pos="4320"/>
                <w:tab w:val="clear" w:pos="8640"/>
              </w:tabs>
              <w:rPr>
                <w:rFonts w:cs="Tahoma"/>
              </w:rPr>
            </w:pPr>
            <w:r w:rsidRPr="00846C6E">
              <w:rPr>
                <w:rFonts w:cs="Tahoma"/>
              </w:rPr>
              <w:t xml:space="preserve">Legacy (MAX/Access) product code </w:t>
            </w:r>
          </w:p>
        </w:tc>
      </w:tr>
      <w:tr w:rsidR="002025C2" w:rsidRPr="00846C6E" w:rsidTr="00846C6E">
        <w:tc>
          <w:tcPr>
            <w:tcW w:w="1251" w:type="dxa"/>
          </w:tcPr>
          <w:p w:rsidR="002025C2" w:rsidRPr="00846C6E" w:rsidRDefault="008A58BD" w:rsidP="002025C2">
            <w:pPr>
              <w:rPr>
                <w:rFonts w:cs="Tahoma"/>
              </w:rPr>
            </w:pPr>
            <w:r w:rsidRPr="00846C6E">
              <w:rPr>
                <w:rFonts w:cs="Tahoma"/>
              </w:rPr>
              <w:t>12.</w:t>
            </w:r>
          </w:p>
        </w:tc>
        <w:tc>
          <w:tcPr>
            <w:tcW w:w="1264" w:type="dxa"/>
          </w:tcPr>
          <w:p w:rsidR="002025C2" w:rsidRPr="00846C6E" w:rsidRDefault="002025C2" w:rsidP="002025C2">
            <w:pPr>
              <w:rPr>
                <w:rFonts w:cs="Tahoma"/>
                <w:szCs w:val="18"/>
              </w:rPr>
            </w:pPr>
            <w:r w:rsidRPr="00846C6E">
              <w:rPr>
                <w:rFonts w:cs="Tahoma"/>
                <w:szCs w:val="18"/>
              </w:rPr>
              <w:t>Requested Qty UOM</w:t>
            </w:r>
          </w:p>
        </w:tc>
        <w:tc>
          <w:tcPr>
            <w:tcW w:w="1256" w:type="dxa"/>
          </w:tcPr>
          <w:p w:rsidR="002025C2" w:rsidRPr="00846C6E" w:rsidRDefault="00985C97" w:rsidP="00846C6E">
            <w:pPr>
              <w:pStyle w:val="Footer"/>
              <w:tabs>
                <w:tab w:val="clear" w:pos="4320"/>
                <w:tab w:val="clear" w:pos="8640"/>
              </w:tabs>
              <w:rPr>
                <w:rFonts w:cs="Tahoma"/>
              </w:rPr>
            </w:pPr>
            <w:r>
              <w:rPr>
                <w:rFonts w:cs="Tahoma"/>
              </w:rPr>
              <w:t>2</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r w:rsidRPr="00846C6E">
              <w:rPr>
                <w:rFonts w:cs="Tahoma"/>
              </w:rPr>
              <w:t>Legacy UOM</w:t>
            </w:r>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Return as Sent</w:t>
            </w:r>
          </w:p>
        </w:tc>
        <w:tc>
          <w:tcPr>
            <w:tcW w:w="1304" w:type="dxa"/>
          </w:tcPr>
          <w:p w:rsidR="002025C2" w:rsidRPr="00846C6E" w:rsidRDefault="002025C2" w:rsidP="008A1B7A">
            <w:pPr>
              <w:pStyle w:val="Footer"/>
              <w:tabs>
                <w:tab w:val="clear" w:pos="4320"/>
                <w:tab w:val="clear" w:pos="8640"/>
              </w:tabs>
              <w:rPr>
                <w:rFonts w:cs="Tahoma"/>
              </w:rPr>
            </w:pPr>
            <w:r w:rsidRPr="00846C6E">
              <w:rPr>
                <w:rFonts w:cs="Tahoma"/>
              </w:rPr>
              <w:t xml:space="preserve">Unit of measure for the </w:t>
            </w:r>
            <w:r w:rsidR="008A1B7A">
              <w:rPr>
                <w:rFonts w:cs="Tahoma"/>
              </w:rPr>
              <w:t>requested qty</w:t>
            </w:r>
            <w:r w:rsidRPr="00846C6E">
              <w:rPr>
                <w:rFonts w:cs="Tahoma"/>
              </w:rPr>
              <w:t>.</w:t>
            </w:r>
          </w:p>
        </w:tc>
      </w:tr>
      <w:tr w:rsidR="002025C2" w:rsidRPr="00846C6E" w:rsidTr="00846C6E">
        <w:tc>
          <w:tcPr>
            <w:tcW w:w="1251" w:type="dxa"/>
          </w:tcPr>
          <w:p w:rsidR="002025C2" w:rsidRPr="00846C6E" w:rsidRDefault="008A58BD" w:rsidP="002025C2">
            <w:pPr>
              <w:rPr>
                <w:rFonts w:cs="Tahoma"/>
              </w:rPr>
            </w:pPr>
            <w:r w:rsidRPr="00846C6E">
              <w:rPr>
                <w:rFonts w:cs="Tahoma"/>
              </w:rPr>
              <w:t>13.</w:t>
            </w:r>
          </w:p>
        </w:tc>
        <w:tc>
          <w:tcPr>
            <w:tcW w:w="1264" w:type="dxa"/>
          </w:tcPr>
          <w:p w:rsidR="002025C2" w:rsidRPr="00846C6E" w:rsidRDefault="002025C2" w:rsidP="002025C2">
            <w:pPr>
              <w:rPr>
                <w:rFonts w:cs="Tahoma"/>
                <w:szCs w:val="18"/>
              </w:rPr>
            </w:pPr>
            <w:r w:rsidRPr="00846C6E">
              <w:rPr>
                <w:rFonts w:cs="Tahoma"/>
                <w:szCs w:val="18"/>
              </w:rPr>
              <w:t>Requested Qty</w:t>
            </w:r>
          </w:p>
        </w:tc>
        <w:tc>
          <w:tcPr>
            <w:tcW w:w="1256" w:type="dxa"/>
          </w:tcPr>
          <w:p w:rsidR="002025C2" w:rsidRPr="00846C6E" w:rsidRDefault="00985C97" w:rsidP="00985C97">
            <w:pPr>
              <w:pStyle w:val="Footer"/>
              <w:tabs>
                <w:tab w:val="clear" w:pos="4320"/>
                <w:tab w:val="clear" w:pos="8640"/>
              </w:tabs>
              <w:rPr>
                <w:rFonts w:cs="Tahoma"/>
              </w:rPr>
            </w:pPr>
            <w:r>
              <w:rPr>
                <w:rFonts w:cs="Tahoma"/>
              </w:rPr>
              <w:t>15,5</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r w:rsidRPr="00846C6E">
              <w:rPr>
                <w:rFonts w:cs="Tahoma"/>
              </w:rPr>
              <w:t>Qty Requested</w:t>
            </w:r>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Return as Sent</w:t>
            </w:r>
          </w:p>
        </w:tc>
        <w:tc>
          <w:tcPr>
            <w:tcW w:w="1304" w:type="dxa"/>
          </w:tcPr>
          <w:p w:rsidR="002025C2" w:rsidRPr="00846C6E" w:rsidRDefault="002025C2" w:rsidP="00846C6E">
            <w:pPr>
              <w:pStyle w:val="Footer"/>
              <w:tabs>
                <w:tab w:val="clear" w:pos="4320"/>
                <w:tab w:val="clear" w:pos="8640"/>
              </w:tabs>
              <w:rPr>
                <w:rFonts w:cs="Tahoma"/>
              </w:rPr>
            </w:pPr>
            <w:r w:rsidRPr="00846C6E">
              <w:rPr>
                <w:rFonts w:cs="Tahoma"/>
              </w:rPr>
              <w:t>Qty requested on line.</w:t>
            </w:r>
          </w:p>
        </w:tc>
      </w:tr>
      <w:tr w:rsidR="002025C2" w:rsidRPr="00846C6E" w:rsidTr="00846C6E">
        <w:tc>
          <w:tcPr>
            <w:tcW w:w="1251" w:type="dxa"/>
          </w:tcPr>
          <w:p w:rsidR="002025C2" w:rsidRPr="00846C6E" w:rsidRDefault="008A58BD" w:rsidP="002025C2">
            <w:pPr>
              <w:rPr>
                <w:rFonts w:cs="Tahoma"/>
              </w:rPr>
            </w:pPr>
            <w:r w:rsidRPr="00846C6E">
              <w:rPr>
                <w:rFonts w:cs="Tahoma"/>
              </w:rPr>
              <w:t>14.</w:t>
            </w:r>
          </w:p>
        </w:tc>
        <w:tc>
          <w:tcPr>
            <w:tcW w:w="1264" w:type="dxa"/>
          </w:tcPr>
          <w:p w:rsidR="002025C2" w:rsidRPr="00846C6E" w:rsidRDefault="002025C2" w:rsidP="002025C2">
            <w:pPr>
              <w:rPr>
                <w:rFonts w:cs="Tahoma"/>
                <w:szCs w:val="18"/>
              </w:rPr>
            </w:pPr>
            <w:r w:rsidRPr="00846C6E">
              <w:rPr>
                <w:rFonts w:cs="Tahoma"/>
                <w:szCs w:val="18"/>
              </w:rPr>
              <w:t>Purchase Order Qty</w:t>
            </w:r>
          </w:p>
        </w:tc>
        <w:tc>
          <w:tcPr>
            <w:tcW w:w="1256" w:type="dxa"/>
          </w:tcPr>
          <w:p w:rsidR="002025C2" w:rsidRPr="00846C6E" w:rsidRDefault="00985C97" w:rsidP="00846C6E">
            <w:pPr>
              <w:pStyle w:val="Footer"/>
              <w:tabs>
                <w:tab w:val="clear" w:pos="4320"/>
                <w:tab w:val="clear" w:pos="8640"/>
              </w:tabs>
              <w:rPr>
                <w:rFonts w:cs="Tahoma"/>
              </w:rPr>
            </w:pPr>
            <w:r>
              <w:rPr>
                <w:rFonts w:cs="Tahoma"/>
              </w:rPr>
              <w:t>15,5</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p>
        </w:tc>
        <w:tc>
          <w:tcPr>
            <w:tcW w:w="1265" w:type="dxa"/>
          </w:tcPr>
          <w:p w:rsidR="002025C2" w:rsidRPr="00846C6E" w:rsidRDefault="003E2EAA" w:rsidP="00846C6E">
            <w:pPr>
              <w:pStyle w:val="Footer"/>
              <w:tabs>
                <w:tab w:val="clear" w:pos="4320"/>
                <w:tab w:val="clear" w:pos="8640"/>
              </w:tabs>
              <w:rPr>
                <w:rFonts w:cs="Tahoma"/>
              </w:rPr>
            </w:pPr>
            <w:ins w:id="59" w:author="Sterling User" w:date="2010-04-29T10:19:00Z">
              <w:r w:rsidRPr="00846C6E">
                <w:rPr>
                  <w:rFonts w:cs="Tahoma"/>
                </w:rPr>
                <w:t>Legacy Populated Value</w:t>
              </w:r>
            </w:ins>
          </w:p>
        </w:tc>
        <w:tc>
          <w:tcPr>
            <w:tcW w:w="1304" w:type="dxa"/>
          </w:tcPr>
          <w:p w:rsidR="002025C2" w:rsidRDefault="00B51161" w:rsidP="00846C6E">
            <w:pPr>
              <w:pStyle w:val="Footer"/>
              <w:tabs>
                <w:tab w:val="clear" w:pos="4320"/>
                <w:tab w:val="clear" w:pos="8640"/>
              </w:tabs>
              <w:rPr>
                <w:ins w:id="60" w:author="Jasmine Mann" w:date="2010-04-29T16:38:00Z"/>
                <w:rFonts w:cs="Tahoma"/>
              </w:rPr>
            </w:pPr>
            <w:del w:id="61" w:author="Sterling User" w:date="2010-04-29T10:19:00Z">
              <w:r w:rsidDel="003E2EAA">
                <w:rPr>
                  <w:rFonts w:cs="Tahoma"/>
                </w:rPr>
                <w:delText>There is a open question in JIRA for this.</w:delText>
              </w:r>
            </w:del>
            <w:ins w:id="62" w:author="Sterling User" w:date="2010-04-29T10:19:00Z">
              <w:r w:rsidR="003E2EAA">
                <w:rPr>
                  <w:rFonts w:cs="Tahoma"/>
                </w:rPr>
                <w:t>Display in COM</w:t>
              </w:r>
            </w:ins>
          </w:p>
          <w:p w:rsidR="008535DA" w:rsidRPr="00846C6E" w:rsidRDefault="00E45B85" w:rsidP="00846C6E">
            <w:pPr>
              <w:pStyle w:val="Footer"/>
              <w:tabs>
                <w:tab w:val="clear" w:pos="4320"/>
                <w:tab w:val="clear" w:pos="8640"/>
              </w:tabs>
              <w:rPr>
                <w:rFonts w:cs="Tahoma"/>
              </w:rPr>
            </w:pPr>
            <w:ins w:id="63" w:author="Sterling User" w:date="2010-04-30T11:22:00Z">
              <w:r>
                <w:rPr>
                  <w:rFonts w:cs="Tahoma"/>
                </w:rPr>
                <w:t>BR2</w:t>
              </w:r>
            </w:ins>
          </w:p>
        </w:tc>
      </w:tr>
      <w:tr w:rsidR="002025C2" w:rsidRPr="00846C6E" w:rsidTr="00846C6E">
        <w:tc>
          <w:tcPr>
            <w:tcW w:w="1251" w:type="dxa"/>
          </w:tcPr>
          <w:p w:rsidR="002025C2" w:rsidRPr="00846C6E" w:rsidRDefault="008A58BD" w:rsidP="002025C2">
            <w:pPr>
              <w:rPr>
                <w:rFonts w:cs="Tahoma"/>
              </w:rPr>
            </w:pPr>
            <w:r w:rsidRPr="00846C6E">
              <w:rPr>
                <w:rFonts w:cs="Tahoma"/>
              </w:rPr>
              <w:t>15.</w:t>
            </w:r>
          </w:p>
        </w:tc>
        <w:tc>
          <w:tcPr>
            <w:tcW w:w="1264" w:type="dxa"/>
          </w:tcPr>
          <w:p w:rsidR="002025C2" w:rsidRPr="00846C6E" w:rsidRDefault="002025C2" w:rsidP="002025C2">
            <w:pPr>
              <w:rPr>
                <w:rFonts w:cs="Tahoma"/>
                <w:szCs w:val="18"/>
              </w:rPr>
            </w:pPr>
            <w:r w:rsidRPr="00846C6E">
              <w:rPr>
                <w:rFonts w:cs="Tahoma"/>
                <w:szCs w:val="18"/>
              </w:rPr>
              <w:t>Pricing UOM</w:t>
            </w:r>
          </w:p>
        </w:tc>
        <w:tc>
          <w:tcPr>
            <w:tcW w:w="1256" w:type="dxa"/>
          </w:tcPr>
          <w:p w:rsidR="002025C2" w:rsidRPr="00846C6E" w:rsidRDefault="00985C97" w:rsidP="00846C6E">
            <w:pPr>
              <w:pStyle w:val="Footer"/>
              <w:tabs>
                <w:tab w:val="clear" w:pos="4320"/>
                <w:tab w:val="clear" w:pos="8640"/>
              </w:tabs>
              <w:rPr>
                <w:rFonts w:cs="Tahoma"/>
              </w:rPr>
            </w:pPr>
            <w:r>
              <w:rPr>
                <w:rFonts w:cs="Tahoma"/>
              </w:rPr>
              <w:t>2</w:t>
            </w:r>
          </w:p>
        </w:tc>
        <w:tc>
          <w:tcPr>
            <w:tcW w:w="1255" w:type="dxa"/>
          </w:tcPr>
          <w:p w:rsidR="002025C2" w:rsidRPr="00846C6E" w:rsidRDefault="002025C2" w:rsidP="00846C6E">
            <w:pPr>
              <w:pStyle w:val="Footer"/>
              <w:tabs>
                <w:tab w:val="clear" w:pos="4320"/>
                <w:tab w:val="clear" w:pos="8640"/>
              </w:tabs>
              <w:rPr>
                <w:rFonts w:cs="Tahoma"/>
              </w:rPr>
            </w:pPr>
            <w:r w:rsidRPr="00846C6E">
              <w:rPr>
                <w:rFonts w:cs="Tahoma"/>
              </w:rPr>
              <w:t>String</w:t>
            </w:r>
          </w:p>
        </w:tc>
        <w:tc>
          <w:tcPr>
            <w:tcW w:w="1261" w:type="dxa"/>
          </w:tcPr>
          <w:p w:rsidR="002025C2" w:rsidRPr="00846C6E" w:rsidRDefault="002025C2" w:rsidP="00846C6E">
            <w:pPr>
              <w:pStyle w:val="Footer"/>
              <w:tabs>
                <w:tab w:val="clear" w:pos="4320"/>
                <w:tab w:val="clear" w:pos="8640"/>
              </w:tabs>
              <w:rPr>
                <w:rFonts w:cs="Tahoma"/>
              </w:rPr>
            </w:pPr>
          </w:p>
        </w:tc>
        <w:tc>
          <w:tcPr>
            <w:tcW w:w="1265" w:type="dxa"/>
          </w:tcPr>
          <w:p w:rsidR="002025C2"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2025C2" w:rsidRPr="00846C6E" w:rsidRDefault="002025C2" w:rsidP="00846C6E">
            <w:pPr>
              <w:pStyle w:val="Footer"/>
              <w:tabs>
                <w:tab w:val="clear" w:pos="4320"/>
                <w:tab w:val="clear" w:pos="8640"/>
              </w:tabs>
              <w:rPr>
                <w:rFonts w:cs="Tahoma"/>
              </w:rPr>
            </w:pPr>
            <w:r w:rsidRPr="00846C6E">
              <w:rPr>
                <w:rFonts w:cs="Tahoma"/>
              </w:rPr>
              <w:t>Pricing UOM returned by Legacy</w:t>
            </w:r>
          </w:p>
        </w:tc>
      </w:tr>
      <w:tr w:rsidR="006E3259" w:rsidRPr="00846C6E" w:rsidTr="00846C6E">
        <w:tc>
          <w:tcPr>
            <w:tcW w:w="1251" w:type="dxa"/>
          </w:tcPr>
          <w:p w:rsidR="006E3259" w:rsidRPr="00846C6E" w:rsidRDefault="006E3259" w:rsidP="002025C2">
            <w:pPr>
              <w:rPr>
                <w:rFonts w:cs="Tahoma"/>
              </w:rPr>
            </w:pPr>
            <w:r w:rsidRPr="00846C6E">
              <w:rPr>
                <w:rFonts w:cs="Tahoma"/>
              </w:rPr>
              <w:t>16.</w:t>
            </w:r>
          </w:p>
        </w:tc>
        <w:tc>
          <w:tcPr>
            <w:tcW w:w="1264" w:type="dxa"/>
          </w:tcPr>
          <w:p w:rsidR="006E3259" w:rsidRPr="00846C6E" w:rsidRDefault="006E3259" w:rsidP="002025C2">
            <w:pPr>
              <w:rPr>
                <w:rFonts w:cs="Tahoma"/>
                <w:szCs w:val="18"/>
              </w:rPr>
            </w:pPr>
            <w:r w:rsidRPr="00846C6E">
              <w:rPr>
                <w:rFonts w:cs="Tahoma"/>
                <w:szCs w:val="18"/>
              </w:rPr>
              <w:t>Price Currency Code</w:t>
            </w:r>
          </w:p>
        </w:tc>
        <w:tc>
          <w:tcPr>
            <w:tcW w:w="1256" w:type="dxa"/>
          </w:tcPr>
          <w:p w:rsidR="006E3259" w:rsidRPr="00846C6E" w:rsidRDefault="00985C97" w:rsidP="00846C6E">
            <w:pPr>
              <w:pStyle w:val="Footer"/>
              <w:tabs>
                <w:tab w:val="clear" w:pos="4320"/>
                <w:tab w:val="clear" w:pos="8640"/>
              </w:tabs>
              <w:rPr>
                <w:rFonts w:cs="Tahoma"/>
              </w:rPr>
            </w:pPr>
            <w:r>
              <w:rPr>
                <w:rFonts w:cs="Tahoma"/>
              </w:rPr>
              <w:t>3</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This is the currency code for the customer price based on customer maintenance / division.</w:t>
            </w:r>
          </w:p>
        </w:tc>
      </w:tr>
      <w:tr w:rsidR="006E3259" w:rsidRPr="00846C6E" w:rsidTr="00846C6E">
        <w:tc>
          <w:tcPr>
            <w:tcW w:w="1251" w:type="dxa"/>
          </w:tcPr>
          <w:p w:rsidR="006E3259" w:rsidRPr="00846C6E" w:rsidRDefault="006E3259" w:rsidP="002025C2">
            <w:pPr>
              <w:rPr>
                <w:rFonts w:cs="Tahoma"/>
              </w:rPr>
            </w:pPr>
            <w:r w:rsidRPr="00846C6E">
              <w:rPr>
                <w:rFonts w:cs="Tahoma"/>
              </w:rPr>
              <w:t>17.</w:t>
            </w:r>
          </w:p>
        </w:tc>
        <w:tc>
          <w:tcPr>
            <w:tcW w:w="1264" w:type="dxa"/>
          </w:tcPr>
          <w:p w:rsidR="006E3259" w:rsidRPr="00846C6E" w:rsidRDefault="006E3259" w:rsidP="002025C2">
            <w:pPr>
              <w:rPr>
                <w:rFonts w:cs="Tahoma"/>
                <w:szCs w:val="18"/>
              </w:rPr>
            </w:pPr>
            <w:r w:rsidRPr="00846C6E">
              <w:rPr>
                <w:rFonts w:cs="Tahoma"/>
                <w:szCs w:val="18"/>
              </w:rPr>
              <w:t>Unit Price</w:t>
            </w:r>
            <w:ins w:id="64" w:author="Sterling User" w:date="2010-04-29T10:19:00Z">
              <w:r w:rsidR="003E2EAA">
                <w:rPr>
                  <w:rFonts w:cs="Tahoma"/>
                  <w:szCs w:val="18"/>
                </w:rPr>
                <w:t xml:space="preserve"> per pricing uom</w:t>
              </w:r>
            </w:ins>
          </w:p>
        </w:tc>
        <w:tc>
          <w:tcPr>
            <w:tcW w:w="1256" w:type="dxa"/>
          </w:tcPr>
          <w:p w:rsidR="006E3259" w:rsidRPr="00846C6E" w:rsidRDefault="00985C97" w:rsidP="00846C6E">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Unit price for the pricing uom and not for the requested uom</w:t>
            </w:r>
          </w:p>
        </w:tc>
      </w:tr>
      <w:tr w:rsidR="006E3259" w:rsidRPr="00846C6E" w:rsidTr="00846C6E">
        <w:tc>
          <w:tcPr>
            <w:tcW w:w="1251" w:type="dxa"/>
          </w:tcPr>
          <w:p w:rsidR="006E3259" w:rsidRPr="00846C6E" w:rsidRDefault="006E3259" w:rsidP="002025C2">
            <w:pPr>
              <w:rPr>
                <w:rFonts w:cs="Tahoma"/>
              </w:rPr>
            </w:pPr>
            <w:r w:rsidRPr="00846C6E">
              <w:rPr>
                <w:rFonts w:cs="Tahoma"/>
              </w:rPr>
              <w:t>18.</w:t>
            </w:r>
          </w:p>
        </w:tc>
        <w:tc>
          <w:tcPr>
            <w:tcW w:w="1264" w:type="dxa"/>
          </w:tcPr>
          <w:p w:rsidR="006E3259" w:rsidRPr="00846C6E" w:rsidRDefault="006E3259" w:rsidP="002025C2">
            <w:pPr>
              <w:rPr>
                <w:rFonts w:cs="Tahoma"/>
                <w:szCs w:val="18"/>
              </w:rPr>
            </w:pPr>
            <w:r w:rsidRPr="00846C6E">
              <w:rPr>
                <w:rFonts w:cs="Tahoma"/>
                <w:szCs w:val="18"/>
              </w:rPr>
              <w:t xml:space="preserve">Unit Price per </w:t>
            </w:r>
            <w:r w:rsidR="00985C97">
              <w:rPr>
                <w:rFonts w:cs="Tahoma"/>
                <w:szCs w:val="18"/>
              </w:rPr>
              <w:t xml:space="preserve">Requested </w:t>
            </w:r>
            <w:r w:rsidRPr="00846C6E">
              <w:rPr>
                <w:rFonts w:cs="Tahoma"/>
                <w:szCs w:val="18"/>
              </w:rPr>
              <w:t xml:space="preserve"> UOM</w:t>
            </w:r>
          </w:p>
          <w:p w:rsidR="006E3259" w:rsidRPr="00846C6E" w:rsidRDefault="006E3259" w:rsidP="002025C2">
            <w:pPr>
              <w:rPr>
                <w:rFonts w:cs="Tahoma"/>
                <w:szCs w:val="18"/>
              </w:rPr>
            </w:pPr>
          </w:p>
        </w:tc>
        <w:tc>
          <w:tcPr>
            <w:tcW w:w="1256" w:type="dxa"/>
          </w:tcPr>
          <w:p w:rsidR="006E3259" w:rsidRPr="00846C6E" w:rsidRDefault="00985C97" w:rsidP="00846C6E">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0D2568" w:rsidP="00846C6E">
            <w:pPr>
              <w:pStyle w:val="Footer"/>
              <w:tabs>
                <w:tab w:val="clear" w:pos="4320"/>
                <w:tab w:val="clear" w:pos="8640"/>
              </w:tabs>
              <w:rPr>
                <w:rFonts w:cs="Tahoma"/>
              </w:rPr>
            </w:pPr>
            <w:r>
              <w:rPr>
                <w:rFonts w:cs="Tahoma"/>
              </w:rPr>
              <w:t>This is based on the UOM in 12. Currently Legacy sends this in the price per base UOM, for nextgen they will send this in the requested UOM.</w:t>
            </w:r>
          </w:p>
        </w:tc>
      </w:tr>
      <w:tr w:rsidR="006E3259" w:rsidRPr="00846C6E" w:rsidTr="00846C6E">
        <w:tc>
          <w:tcPr>
            <w:tcW w:w="1251" w:type="dxa"/>
          </w:tcPr>
          <w:p w:rsidR="006E3259" w:rsidRPr="00846C6E" w:rsidRDefault="006E3259" w:rsidP="002025C2">
            <w:pPr>
              <w:rPr>
                <w:rFonts w:cs="Tahoma"/>
              </w:rPr>
            </w:pPr>
            <w:r w:rsidRPr="00846C6E">
              <w:rPr>
                <w:rFonts w:cs="Tahoma"/>
              </w:rPr>
              <w:t>19.</w:t>
            </w:r>
          </w:p>
        </w:tc>
        <w:tc>
          <w:tcPr>
            <w:tcW w:w="1264" w:type="dxa"/>
          </w:tcPr>
          <w:p w:rsidR="006E3259" w:rsidRPr="00846C6E" w:rsidRDefault="006E3259" w:rsidP="002025C2">
            <w:pPr>
              <w:rPr>
                <w:rFonts w:cs="Tahoma"/>
                <w:szCs w:val="18"/>
              </w:rPr>
            </w:pPr>
            <w:r w:rsidRPr="00846C6E">
              <w:rPr>
                <w:rFonts w:cs="Tahoma"/>
                <w:szCs w:val="18"/>
              </w:rPr>
              <w:t>Extended Price</w:t>
            </w:r>
            <w:ins w:id="65" w:author="Sterling User" w:date="2010-04-29T10:19:00Z">
              <w:r w:rsidR="003E2EAA">
                <w:rPr>
                  <w:rFonts w:cs="Tahoma"/>
                  <w:szCs w:val="18"/>
                </w:rPr>
                <w:t xml:space="preserve"> per requested uom</w:t>
              </w:r>
            </w:ins>
          </w:p>
        </w:tc>
        <w:tc>
          <w:tcPr>
            <w:tcW w:w="1256" w:type="dxa"/>
          </w:tcPr>
          <w:p w:rsidR="006E3259" w:rsidRPr="00846C6E" w:rsidRDefault="00985C97" w:rsidP="00985C97">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Default="006E3259" w:rsidP="00846C6E">
            <w:pPr>
              <w:pStyle w:val="Footer"/>
              <w:tabs>
                <w:tab w:val="clear" w:pos="4320"/>
                <w:tab w:val="clear" w:pos="8640"/>
              </w:tabs>
              <w:rPr>
                <w:rFonts w:cs="Tahoma"/>
              </w:rPr>
            </w:pPr>
            <w:r w:rsidRPr="00846C6E">
              <w:rPr>
                <w:rFonts w:cs="Tahoma"/>
              </w:rPr>
              <w:t>Legacy Populated Value</w:t>
            </w:r>
          </w:p>
          <w:p w:rsidR="00510A64" w:rsidRPr="00846C6E" w:rsidRDefault="00510A64" w:rsidP="00846C6E">
            <w:pPr>
              <w:pStyle w:val="Footer"/>
              <w:tabs>
                <w:tab w:val="clear" w:pos="4320"/>
                <w:tab w:val="clear" w:pos="8640"/>
              </w:tabs>
              <w:rPr>
                <w:rFonts w:cs="Tahoma"/>
              </w:rPr>
            </w:pP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Line total</w:t>
            </w:r>
          </w:p>
        </w:tc>
      </w:tr>
    </w:tbl>
    <w:p w:rsidR="00510A64" w:rsidRDefault="00510A64" w:rsidP="002025C2">
      <w:pPr>
        <w:rPr>
          <w:rFonts w:cs="Tahoma"/>
        </w:rPr>
        <w:sectPr w:rsidR="00510A64" w:rsidSect="00083555">
          <w:pgSz w:w="12240" w:h="15840" w:code="1"/>
          <w:pgMar w:top="1440" w:right="1800" w:bottom="1440" w:left="1800" w:header="720" w:footer="72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5"/>
        <w:gridCol w:w="1259"/>
        <w:gridCol w:w="1234"/>
        <w:gridCol w:w="1237"/>
        <w:gridCol w:w="1227"/>
        <w:gridCol w:w="1257"/>
        <w:gridCol w:w="1417"/>
      </w:tblGrid>
      <w:tr w:rsidR="006E3259" w:rsidRPr="00846C6E" w:rsidTr="00846C6E">
        <w:tc>
          <w:tcPr>
            <w:tcW w:w="1251" w:type="dxa"/>
          </w:tcPr>
          <w:p w:rsidR="006E3259" w:rsidRPr="00846C6E" w:rsidRDefault="006E3259" w:rsidP="002025C2">
            <w:pPr>
              <w:rPr>
                <w:rFonts w:cs="Tahoma"/>
              </w:rPr>
            </w:pPr>
            <w:r w:rsidRPr="00846C6E">
              <w:rPr>
                <w:rFonts w:cs="Tahoma"/>
              </w:rPr>
              <w:t>20.</w:t>
            </w:r>
          </w:p>
        </w:tc>
        <w:tc>
          <w:tcPr>
            <w:tcW w:w="1264" w:type="dxa"/>
          </w:tcPr>
          <w:p w:rsidR="006E3259" w:rsidRPr="00846C6E" w:rsidRDefault="006E3259" w:rsidP="002025C2">
            <w:pPr>
              <w:rPr>
                <w:rFonts w:cs="Tahoma"/>
                <w:szCs w:val="18"/>
              </w:rPr>
            </w:pPr>
            <w:r w:rsidRPr="00846C6E">
              <w:rPr>
                <w:rFonts w:cs="Tahoma"/>
                <w:szCs w:val="18"/>
              </w:rPr>
              <w:t>Bracket  QTY</w:t>
            </w:r>
          </w:p>
        </w:tc>
        <w:tc>
          <w:tcPr>
            <w:tcW w:w="1256" w:type="dxa"/>
          </w:tcPr>
          <w:p w:rsidR="006E3259" w:rsidRPr="00846C6E" w:rsidRDefault="00985C97" w:rsidP="00846C6E">
            <w:pPr>
              <w:pStyle w:val="Footer"/>
              <w:tabs>
                <w:tab w:val="clear" w:pos="4320"/>
                <w:tab w:val="clear" w:pos="8640"/>
              </w:tabs>
              <w:rPr>
                <w:rFonts w:cs="Tahoma"/>
              </w:rPr>
            </w:pPr>
            <w:r>
              <w:rPr>
                <w:rFonts w:cs="Tahoma"/>
              </w:rPr>
              <w:t>8,0</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Bracket Qty, upto 6 brackets</w:t>
            </w:r>
          </w:p>
        </w:tc>
      </w:tr>
      <w:tr w:rsidR="006E3259" w:rsidRPr="00846C6E" w:rsidTr="00846C6E">
        <w:tc>
          <w:tcPr>
            <w:tcW w:w="1251" w:type="dxa"/>
          </w:tcPr>
          <w:p w:rsidR="006E3259" w:rsidRPr="00846C6E" w:rsidRDefault="006E3259" w:rsidP="002025C2">
            <w:pPr>
              <w:rPr>
                <w:rFonts w:cs="Tahoma"/>
              </w:rPr>
            </w:pPr>
            <w:r w:rsidRPr="00846C6E">
              <w:rPr>
                <w:rFonts w:cs="Tahoma"/>
              </w:rPr>
              <w:t>21.</w:t>
            </w:r>
          </w:p>
        </w:tc>
        <w:tc>
          <w:tcPr>
            <w:tcW w:w="1264" w:type="dxa"/>
          </w:tcPr>
          <w:p w:rsidR="006E3259" w:rsidRPr="00846C6E" w:rsidRDefault="006E3259" w:rsidP="002025C2">
            <w:pPr>
              <w:rPr>
                <w:rFonts w:cs="Tahoma"/>
                <w:szCs w:val="18"/>
              </w:rPr>
            </w:pPr>
            <w:r w:rsidRPr="00846C6E">
              <w:rPr>
                <w:rFonts w:cs="Tahoma"/>
                <w:szCs w:val="18"/>
              </w:rPr>
              <w:t>Bracket  UOM</w:t>
            </w:r>
          </w:p>
        </w:tc>
        <w:tc>
          <w:tcPr>
            <w:tcW w:w="1256" w:type="dxa"/>
          </w:tcPr>
          <w:p w:rsidR="006E3259" w:rsidRPr="00846C6E" w:rsidRDefault="00985C97" w:rsidP="00846C6E">
            <w:pPr>
              <w:pStyle w:val="Footer"/>
              <w:tabs>
                <w:tab w:val="clear" w:pos="4320"/>
                <w:tab w:val="clear" w:pos="8640"/>
              </w:tabs>
              <w:rPr>
                <w:rFonts w:cs="Tahoma"/>
              </w:rPr>
            </w:pPr>
            <w:r>
              <w:rPr>
                <w:rFonts w:cs="Tahoma"/>
              </w:rPr>
              <w:t>2</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Bracket UOM, upto 6 brackets</w:t>
            </w:r>
          </w:p>
        </w:tc>
      </w:tr>
      <w:tr w:rsidR="006E3259" w:rsidRPr="00846C6E" w:rsidTr="00846C6E">
        <w:tc>
          <w:tcPr>
            <w:tcW w:w="1251" w:type="dxa"/>
          </w:tcPr>
          <w:p w:rsidR="006E3259" w:rsidRPr="00846C6E" w:rsidRDefault="006E3259" w:rsidP="002025C2">
            <w:pPr>
              <w:rPr>
                <w:rFonts w:cs="Tahoma"/>
              </w:rPr>
            </w:pPr>
            <w:r w:rsidRPr="00846C6E">
              <w:rPr>
                <w:rFonts w:cs="Tahoma"/>
              </w:rPr>
              <w:t>22.</w:t>
            </w:r>
          </w:p>
        </w:tc>
        <w:tc>
          <w:tcPr>
            <w:tcW w:w="1264" w:type="dxa"/>
          </w:tcPr>
          <w:p w:rsidR="006E3259" w:rsidRPr="00846C6E" w:rsidRDefault="006E3259" w:rsidP="002025C2">
            <w:pPr>
              <w:rPr>
                <w:rFonts w:cs="Tahoma"/>
                <w:szCs w:val="18"/>
              </w:rPr>
            </w:pPr>
            <w:r w:rsidRPr="00846C6E">
              <w:rPr>
                <w:rFonts w:cs="Tahoma"/>
                <w:szCs w:val="18"/>
              </w:rPr>
              <w:t>Bracket  Price</w:t>
            </w:r>
          </w:p>
        </w:tc>
        <w:tc>
          <w:tcPr>
            <w:tcW w:w="1256" w:type="dxa"/>
          </w:tcPr>
          <w:p w:rsidR="006E3259" w:rsidRPr="00846C6E" w:rsidRDefault="00985C97" w:rsidP="00846C6E">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846C6E">
            <w:pPr>
              <w:pStyle w:val="Footer"/>
              <w:tabs>
                <w:tab w:val="clear" w:pos="4320"/>
                <w:tab w:val="clear" w:pos="8640"/>
              </w:tabs>
              <w:rPr>
                <w:rFonts w:cs="Tahoma"/>
              </w:rPr>
            </w:pPr>
            <w:r w:rsidRPr="00846C6E">
              <w:rPr>
                <w:rFonts w:cs="Tahoma"/>
              </w:rPr>
              <w:t>Bracket Price, upto 6 brackets</w:t>
            </w:r>
            <w:r w:rsidR="00941E79">
              <w:rPr>
                <w:rFonts w:cs="Tahoma"/>
              </w:rPr>
              <w:t>. This is based on pricing UOM in #15</w:t>
            </w:r>
          </w:p>
        </w:tc>
      </w:tr>
      <w:tr w:rsidR="002E30F2" w:rsidRPr="00846C6E" w:rsidTr="00846C6E">
        <w:tc>
          <w:tcPr>
            <w:tcW w:w="1251" w:type="dxa"/>
          </w:tcPr>
          <w:p w:rsidR="002E30F2" w:rsidRPr="0052129B" w:rsidRDefault="002E30F2" w:rsidP="002025C2">
            <w:pPr>
              <w:rPr>
                <w:rFonts w:cs="Tahoma"/>
                <w:highlight w:val="red"/>
              </w:rPr>
            </w:pPr>
          </w:p>
        </w:tc>
        <w:tc>
          <w:tcPr>
            <w:tcW w:w="1264" w:type="dxa"/>
          </w:tcPr>
          <w:p w:rsidR="002E30F2" w:rsidRPr="0052129B" w:rsidRDefault="002E30F2" w:rsidP="002025C2">
            <w:pPr>
              <w:rPr>
                <w:rFonts w:cs="Tahoma"/>
                <w:szCs w:val="18"/>
                <w:highlight w:val="red"/>
              </w:rPr>
            </w:pPr>
            <w:r w:rsidRPr="0052129B">
              <w:rPr>
                <w:rFonts w:cs="Tahoma"/>
                <w:szCs w:val="18"/>
                <w:highlight w:val="red"/>
              </w:rPr>
              <w:t>Bracket Currency Code</w:t>
            </w:r>
          </w:p>
        </w:tc>
        <w:tc>
          <w:tcPr>
            <w:tcW w:w="1256" w:type="dxa"/>
          </w:tcPr>
          <w:p w:rsidR="002E30F2" w:rsidRPr="0052129B" w:rsidRDefault="002E30F2" w:rsidP="00846C6E">
            <w:pPr>
              <w:pStyle w:val="Footer"/>
              <w:tabs>
                <w:tab w:val="clear" w:pos="4320"/>
                <w:tab w:val="clear" w:pos="8640"/>
              </w:tabs>
              <w:rPr>
                <w:rFonts w:cs="Tahoma"/>
                <w:highlight w:val="red"/>
              </w:rPr>
            </w:pPr>
            <w:r w:rsidRPr="0052129B">
              <w:rPr>
                <w:rFonts w:cs="Tahoma"/>
                <w:highlight w:val="red"/>
              </w:rPr>
              <w:t>3</w:t>
            </w:r>
          </w:p>
        </w:tc>
        <w:tc>
          <w:tcPr>
            <w:tcW w:w="1255" w:type="dxa"/>
          </w:tcPr>
          <w:p w:rsidR="002E30F2" w:rsidRPr="0052129B" w:rsidRDefault="002E30F2" w:rsidP="00846C6E">
            <w:pPr>
              <w:pStyle w:val="Footer"/>
              <w:tabs>
                <w:tab w:val="clear" w:pos="4320"/>
                <w:tab w:val="clear" w:pos="8640"/>
              </w:tabs>
              <w:rPr>
                <w:rFonts w:cs="Tahoma"/>
                <w:highlight w:val="red"/>
              </w:rPr>
            </w:pPr>
            <w:r w:rsidRPr="0052129B">
              <w:rPr>
                <w:rFonts w:cs="Tahoma"/>
                <w:highlight w:val="red"/>
              </w:rPr>
              <w:t>String</w:t>
            </w:r>
          </w:p>
        </w:tc>
        <w:tc>
          <w:tcPr>
            <w:tcW w:w="1261" w:type="dxa"/>
          </w:tcPr>
          <w:p w:rsidR="002E30F2" w:rsidRPr="0052129B" w:rsidRDefault="002E30F2" w:rsidP="00846C6E">
            <w:pPr>
              <w:pStyle w:val="Footer"/>
              <w:tabs>
                <w:tab w:val="clear" w:pos="4320"/>
                <w:tab w:val="clear" w:pos="8640"/>
              </w:tabs>
              <w:rPr>
                <w:rFonts w:cs="Tahoma"/>
                <w:highlight w:val="red"/>
              </w:rPr>
            </w:pPr>
          </w:p>
        </w:tc>
        <w:tc>
          <w:tcPr>
            <w:tcW w:w="1265" w:type="dxa"/>
          </w:tcPr>
          <w:p w:rsidR="002E30F2" w:rsidRPr="0052129B" w:rsidRDefault="002E30F2" w:rsidP="00846C6E">
            <w:pPr>
              <w:pStyle w:val="Footer"/>
              <w:tabs>
                <w:tab w:val="clear" w:pos="4320"/>
                <w:tab w:val="clear" w:pos="8640"/>
              </w:tabs>
              <w:rPr>
                <w:rFonts w:cs="Tahoma"/>
                <w:highlight w:val="red"/>
              </w:rPr>
            </w:pPr>
            <w:r w:rsidRPr="0052129B">
              <w:rPr>
                <w:rFonts w:cs="Tahoma"/>
                <w:highlight w:val="red"/>
              </w:rPr>
              <w:t>Legacy Populated Value</w:t>
            </w:r>
          </w:p>
        </w:tc>
        <w:tc>
          <w:tcPr>
            <w:tcW w:w="1304" w:type="dxa"/>
          </w:tcPr>
          <w:p w:rsidR="002E30F2" w:rsidRPr="0052129B" w:rsidRDefault="0052129B" w:rsidP="00846C6E">
            <w:pPr>
              <w:pStyle w:val="Footer"/>
              <w:tabs>
                <w:tab w:val="clear" w:pos="4320"/>
                <w:tab w:val="clear" w:pos="8640"/>
              </w:tabs>
              <w:rPr>
                <w:rFonts w:cs="Tahoma"/>
                <w:highlight w:val="red"/>
              </w:rPr>
            </w:pPr>
            <w:r>
              <w:rPr>
                <w:rFonts w:cs="Tahoma"/>
                <w:highlight w:val="red"/>
              </w:rPr>
              <w:t xml:space="preserve">Barb: </w:t>
            </w:r>
            <w:r w:rsidRPr="0052129B">
              <w:rPr>
                <w:rFonts w:cs="Tahoma"/>
                <w:highlight w:val="red"/>
              </w:rPr>
              <w:t>We don’t have to add a separate currency code for Bracket, Cost Currency code is used for both Cost and Bracket.</w:t>
            </w:r>
          </w:p>
        </w:tc>
      </w:tr>
      <w:tr w:rsidR="006E3259" w:rsidRPr="00846C6E" w:rsidTr="00846C6E">
        <w:tc>
          <w:tcPr>
            <w:tcW w:w="1251" w:type="dxa"/>
          </w:tcPr>
          <w:p w:rsidR="006E3259" w:rsidRPr="00846C6E" w:rsidRDefault="006E3259" w:rsidP="002025C2">
            <w:pPr>
              <w:rPr>
                <w:rFonts w:cs="Tahoma"/>
              </w:rPr>
            </w:pPr>
            <w:r w:rsidRPr="00846C6E">
              <w:rPr>
                <w:rFonts w:cs="Tahoma"/>
              </w:rPr>
              <w:t>23.</w:t>
            </w:r>
          </w:p>
        </w:tc>
        <w:tc>
          <w:tcPr>
            <w:tcW w:w="1264" w:type="dxa"/>
          </w:tcPr>
          <w:p w:rsidR="006E3259" w:rsidRPr="00846C6E" w:rsidRDefault="006E3259" w:rsidP="002025C2">
            <w:pPr>
              <w:rPr>
                <w:rFonts w:cs="Tahoma"/>
                <w:szCs w:val="18"/>
              </w:rPr>
            </w:pPr>
            <w:r w:rsidRPr="00846C6E">
              <w:rPr>
                <w:rFonts w:cs="Tahoma"/>
                <w:szCs w:val="18"/>
              </w:rPr>
              <w:t>Item Cost</w:t>
            </w:r>
            <w:ins w:id="66" w:author="Sterling User" w:date="2010-04-29T10:21:00Z">
              <w:r w:rsidR="003E2EAA">
                <w:rPr>
                  <w:rFonts w:cs="Tahoma"/>
                  <w:szCs w:val="18"/>
                </w:rPr>
                <w:t xml:space="preserve"> per pricing uom</w:t>
              </w:r>
            </w:ins>
          </w:p>
        </w:tc>
        <w:tc>
          <w:tcPr>
            <w:tcW w:w="1256" w:type="dxa"/>
          </w:tcPr>
          <w:p w:rsidR="006E3259" w:rsidRPr="00846C6E" w:rsidRDefault="00985C97" w:rsidP="00846C6E">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E57F6C">
            <w:pPr>
              <w:pStyle w:val="Footer"/>
              <w:tabs>
                <w:tab w:val="clear" w:pos="4320"/>
                <w:tab w:val="clear" w:pos="8640"/>
              </w:tabs>
              <w:rPr>
                <w:rFonts w:cs="Tahoma"/>
              </w:rPr>
            </w:pPr>
            <w:r w:rsidRPr="00846C6E">
              <w:rPr>
                <w:rFonts w:cs="Tahoma"/>
              </w:rPr>
              <w:t>Item cost for Internal Users</w:t>
            </w:r>
            <w:r w:rsidR="00135295">
              <w:rPr>
                <w:rFonts w:cs="Tahoma"/>
              </w:rPr>
              <w:t>. This is also called as commission cost.</w:t>
            </w:r>
            <w:r w:rsidR="00D2769B">
              <w:rPr>
                <w:rFonts w:cs="Tahoma"/>
              </w:rPr>
              <w:t xml:space="preserve"> This cost will be shown to the internal users on the item detail page.</w:t>
            </w:r>
            <w:r w:rsidR="00DE11E1">
              <w:rPr>
                <w:rFonts w:cs="Tahoma"/>
              </w:rPr>
              <w:t xml:space="preserve"> This is </w:t>
            </w:r>
            <w:r w:rsidR="00E57F6C">
              <w:rPr>
                <w:rFonts w:cs="Tahoma"/>
              </w:rPr>
              <w:t>based on pricing UOM</w:t>
            </w:r>
            <w:r w:rsidR="00B71349">
              <w:rPr>
                <w:rFonts w:cs="Tahoma"/>
              </w:rPr>
              <w:t>.</w:t>
            </w:r>
          </w:p>
        </w:tc>
      </w:tr>
      <w:tr w:rsidR="006E3259" w:rsidRPr="00846C6E" w:rsidTr="00846C6E">
        <w:tc>
          <w:tcPr>
            <w:tcW w:w="1251" w:type="dxa"/>
          </w:tcPr>
          <w:p w:rsidR="006E3259" w:rsidRPr="00846C6E" w:rsidRDefault="006E3259" w:rsidP="002025C2">
            <w:pPr>
              <w:rPr>
                <w:rFonts w:cs="Tahoma"/>
              </w:rPr>
            </w:pPr>
            <w:r w:rsidRPr="00846C6E">
              <w:rPr>
                <w:rFonts w:cs="Tahoma"/>
              </w:rPr>
              <w:t>24.</w:t>
            </w:r>
          </w:p>
        </w:tc>
        <w:tc>
          <w:tcPr>
            <w:tcW w:w="1264" w:type="dxa"/>
          </w:tcPr>
          <w:p w:rsidR="006E3259" w:rsidRPr="00846C6E" w:rsidRDefault="006E3259" w:rsidP="002025C2">
            <w:pPr>
              <w:rPr>
                <w:rFonts w:cs="Tahoma"/>
                <w:szCs w:val="18"/>
              </w:rPr>
            </w:pPr>
            <w:r w:rsidRPr="00846C6E">
              <w:rPr>
                <w:rFonts w:cs="Tahoma"/>
                <w:szCs w:val="18"/>
              </w:rPr>
              <w:t>Cost Currency Code</w:t>
            </w:r>
          </w:p>
        </w:tc>
        <w:tc>
          <w:tcPr>
            <w:tcW w:w="1256" w:type="dxa"/>
          </w:tcPr>
          <w:p w:rsidR="006E3259" w:rsidRPr="00846C6E" w:rsidRDefault="00985C97" w:rsidP="00846C6E">
            <w:pPr>
              <w:pStyle w:val="Footer"/>
              <w:tabs>
                <w:tab w:val="clear" w:pos="4320"/>
                <w:tab w:val="clear" w:pos="8640"/>
              </w:tabs>
              <w:rPr>
                <w:rFonts w:cs="Tahoma"/>
              </w:rPr>
            </w:pPr>
            <w:r>
              <w:rPr>
                <w:rFonts w:cs="Tahoma"/>
              </w:rPr>
              <w:t>3</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2025C2">
            <w:pPr>
              <w:rPr>
                <w:rFonts w:ascii="Arial" w:hAnsi="Arial"/>
                <w:sz w:val="16"/>
                <w:szCs w:val="16"/>
              </w:rPr>
            </w:pPr>
            <w:r>
              <w:t>This is the currency code for the internal users cost. And this is the division currency code.</w:t>
            </w:r>
          </w:p>
        </w:tc>
      </w:tr>
      <w:tr w:rsidR="006E3259" w:rsidRPr="00846C6E" w:rsidTr="00846C6E">
        <w:tc>
          <w:tcPr>
            <w:tcW w:w="1251" w:type="dxa"/>
          </w:tcPr>
          <w:p w:rsidR="006E3259" w:rsidRPr="00846C6E" w:rsidRDefault="006E3259" w:rsidP="002025C2">
            <w:pPr>
              <w:rPr>
                <w:rFonts w:cs="Tahoma"/>
              </w:rPr>
            </w:pPr>
            <w:r w:rsidRPr="00846C6E">
              <w:rPr>
                <w:rFonts w:cs="Tahoma"/>
              </w:rPr>
              <w:t>25.</w:t>
            </w:r>
          </w:p>
        </w:tc>
        <w:tc>
          <w:tcPr>
            <w:tcW w:w="1264" w:type="dxa"/>
          </w:tcPr>
          <w:p w:rsidR="006E3259" w:rsidRPr="00846C6E" w:rsidRDefault="006E3259" w:rsidP="00FE21E4">
            <w:pPr>
              <w:rPr>
                <w:rFonts w:cs="Tahoma"/>
                <w:szCs w:val="18"/>
              </w:rPr>
            </w:pPr>
            <w:r w:rsidRPr="00846C6E">
              <w:rPr>
                <w:rFonts w:cs="Tahoma"/>
                <w:szCs w:val="18"/>
              </w:rPr>
              <w:t>Warehouse</w:t>
            </w:r>
          </w:p>
        </w:tc>
        <w:tc>
          <w:tcPr>
            <w:tcW w:w="1256" w:type="dxa"/>
          </w:tcPr>
          <w:p w:rsidR="006E3259" w:rsidRPr="00846C6E" w:rsidRDefault="00985C97" w:rsidP="00846C6E">
            <w:pPr>
              <w:pStyle w:val="Footer"/>
              <w:tabs>
                <w:tab w:val="clear" w:pos="4320"/>
                <w:tab w:val="clear" w:pos="8640"/>
              </w:tabs>
              <w:rPr>
                <w:rFonts w:cs="Tahoma"/>
              </w:rPr>
            </w:pPr>
            <w:r>
              <w:rPr>
                <w:rFonts w:cs="Tahoma"/>
              </w:rPr>
              <w:t>2</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2025C2" w:rsidRDefault="006E3259" w:rsidP="002025C2">
            <w:r w:rsidRPr="002025C2">
              <w:t>Populate with only stocking locations in the transfer circle</w:t>
            </w:r>
            <w:r>
              <w:t>. Upto 15 warehouse and transfer circles.</w:t>
            </w:r>
          </w:p>
        </w:tc>
      </w:tr>
      <w:tr w:rsidR="006E3259" w:rsidRPr="00846C6E" w:rsidTr="00846C6E">
        <w:tc>
          <w:tcPr>
            <w:tcW w:w="1251" w:type="dxa"/>
          </w:tcPr>
          <w:p w:rsidR="006E3259" w:rsidRPr="00846C6E" w:rsidRDefault="006E3259" w:rsidP="002025C2">
            <w:pPr>
              <w:rPr>
                <w:rFonts w:cs="Tahoma"/>
              </w:rPr>
            </w:pPr>
            <w:r w:rsidRPr="00846C6E">
              <w:rPr>
                <w:rFonts w:cs="Tahoma"/>
              </w:rPr>
              <w:t>26.</w:t>
            </w:r>
          </w:p>
        </w:tc>
        <w:tc>
          <w:tcPr>
            <w:tcW w:w="1264" w:type="dxa"/>
          </w:tcPr>
          <w:p w:rsidR="006E3259" w:rsidRPr="00846C6E" w:rsidRDefault="006E3259" w:rsidP="00FE21E4">
            <w:pPr>
              <w:rPr>
                <w:rFonts w:cs="Tahoma"/>
                <w:szCs w:val="18"/>
              </w:rPr>
            </w:pPr>
            <w:r w:rsidRPr="00846C6E">
              <w:rPr>
                <w:rFonts w:cs="Tahoma"/>
                <w:szCs w:val="18"/>
              </w:rPr>
              <w:t>Qty Available</w:t>
            </w:r>
          </w:p>
        </w:tc>
        <w:tc>
          <w:tcPr>
            <w:tcW w:w="1256" w:type="dxa"/>
          </w:tcPr>
          <w:p w:rsidR="006E3259" w:rsidRPr="00846C6E" w:rsidRDefault="00985C97" w:rsidP="00846C6E">
            <w:pPr>
              <w:pStyle w:val="Footer"/>
              <w:tabs>
                <w:tab w:val="clear" w:pos="4320"/>
                <w:tab w:val="clear" w:pos="8640"/>
              </w:tabs>
              <w:rPr>
                <w:rFonts w:cs="Tahoma"/>
              </w:rPr>
            </w:pPr>
            <w:r>
              <w:rPr>
                <w:rFonts w:cs="Tahoma"/>
              </w:rPr>
              <w:t>15,5</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2025C2" w:rsidRDefault="006E3259" w:rsidP="002025C2">
            <w:r>
              <w:t>Qty Available at the warehouse. Upto 15 warehouse and transfer circles.</w:t>
            </w:r>
            <w:r w:rsidR="00952297">
              <w:t xml:space="preserve"> Based on Requested Qty UOM from #12</w:t>
            </w:r>
          </w:p>
        </w:tc>
      </w:tr>
      <w:tr w:rsidR="006E3259" w:rsidRPr="00846C6E" w:rsidTr="00846C6E">
        <w:tc>
          <w:tcPr>
            <w:tcW w:w="1251" w:type="dxa"/>
          </w:tcPr>
          <w:p w:rsidR="006E3259" w:rsidRPr="00846C6E" w:rsidRDefault="006E3259" w:rsidP="002025C2">
            <w:pPr>
              <w:rPr>
                <w:rFonts w:cs="Tahoma"/>
              </w:rPr>
            </w:pPr>
            <w:r w:rsidRPr="00846C6E">
              <w:rPr>
                <w:rFonts w:cs="Tahoma"/>
              </w:rPr>
              <w:t>27.</w:t>
            </w:r>
          </w:p>
        </w:tc>
        <w:tc>
          <w:tcPr>
            <w:tcW w:w="1264" w:type="dxa"/>
          </w:tcPr>
          <w:p w:rsidR="006E3259" w:rsidRPr="00846C6E" w:rsidRDefault="006E3259" w:rsidP="00FE21E4">
            <w:pPr>
              <w:rPr>
                <w:rFonts w:cs="Tahoma"/>
                <w:szCs w:val="18"/>
              </w:rPr>
            </w:pPr>
            <w:r w:rsidRPr="00846C6E">
              <w:rPr>
                <w:rFonts w:cs="Tahoma"/>
                <w:szCs w:val="18"/>
              </w:rPr>
              <w:t>No. Of Days</w:t>
            </w:r>
          </w:p>
        </w:tc>
        <w:tc>
          <w:tcPr>
            <w:tcW w:w="1256" w:type="dxa"/>
          </w:tcPr>
          <w:p w:rsidR="006E3259" w:rsidRPr="00846C6E" w:rsidRDefault="00985C97" w:rsidP="00846C6E">
            <w:pPr>
              <w:pStyle w:val="Footer"/>
              <w:tabs>
                <w:tab w:val="clear" w:pos="4320"/>
                <w:tab w:val="clear" w:pos="8640"/>
              </w:tabs>
              <w:rPr>
                <w:rFonts w:cs="Tahoma"/>
              </w:rPr>
            </w:pPr>
            <w:r>
              <w:rPr>
                <w:rFonts w:cs="Tahoma"/>
              </w:rPr>
              <w:t>2</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Default="006E3259" w:rsidP="002025C2">
            <w:r>
              <w:t>Oh hand availability in number of days. Upto 15 warehouse and transfer circles.</w:t>
            </w:r>
          </w:p>
        </w:tc>
      </w:tr>
      <w:tr w:rsidR="006E3259" w:rsidRPr="00846C6E" w:rsidTr="00846C6E">
        <w:tc>
          <w:tcPr>
            <w:tcW w:w="1251" w:type="dxa"/>
          </w:tcPr>
          <w:p w:rsidR="006E3259" w:rsidRPr="00846C6E" w:rsidRDefault="006E3259" w:rsidP="002025C2">
            <w:pPr>
              <w:rPr>
                <w:rFonts w:cs="Tahoma"/>
              </w:rPr>
            </w:pPr>
            <w:r w:rsidRPr="00846C6E">
              <w:rPr>
                <w:rFonts w:cs="Tahoma"/>
              </w:rPr>
              <w:t>28.</w:t>
            </w:r>
          </w:p>
        </w:tc>
        <w:tc>
          <w:tcPr>
            <w:tcW w:w="1264" w:type="dxa"/>
          </w:tcPr>
          <w:p w:rsidR="006E3259" w:rsidRPr="00846C6E" w:rsidRDefault="006E3259" w:rsidP="00FE21E4">
            <w:pPr>
              <w:rPr>
                <w:rFonts w:cs="Tahoma"/>
                <w:szCs w:val="18"/>
              </w:rPr>
            </w:pPr>
            <w:r w:rsidRPr="00846C6E">
              <w:rPr>
                <w:rFonts w:cs="Tahoma"/>
                <w:szCs w:val="18"/>
              </w:rPr>
              <w:t>Line Status Code</w:t>
            </w:r>
          </w:p>
        </w:tc>
        <w:tc>
          <w:tcPr>
            <w:tcW w:w="1256" w:type="dxa"/>
          </w:tcPr>
          <w:p w:rsidR="006E3259" w:rsidRPr="00846C6E" w:rsidRDefault="00985C97" w:rsidP="00846C6E">
            <w:pPr>
              <w:pStyle w:val="Footer"/>
              <w:tabs>
                <w:tab w:val="clear" w:pos="4320"/>
                <w:tab w:val="clear" w:pos="8640"/>
              </w:tabs>
              <w:rPr>
                <w:rFonts w:cs="Tahoma"/>
              </w:rPr>
            </w:pPr>
            <w:r>
              <w:rPr>
                <w:rFonts w:cs="Tahoma"/>
              </w:rPr>
              <w:t>3</w:t>
            </w:r>
          </w:p>
        </w:tc>
        <w:tc>
          <w:tcPr>
            <w:tcW w:w="1255" w:type="dxa"/>
          </w:tcPr>
          <w:p w:rsidR="006E3259" w:rsidRPr="00846C6E" w:rsidRDefault="006E3259" w:rsidP="00846C6E">
            <w:pPr>
              <w:pStyle w:val="Footer"/>
              <w:tabs>
                <w:tab w:val="clear" w:pos="4320"/>
                <w:tab w:val="clear" w:pos="8640"/>
              </w:tabs>
              <w:rPr>
                <w:rFonts w:cs="Tahoma"/>
              </w:rPr>
            </w:pPr>
            <w:r w:rsidRPr="00846C6E">
              <w:rPr>
                <w:rFonts w:cs="Tahoma"/>
              </w:rPr>
              <w:t>String</w:t>
            </w:r>
          </w:p>
        </w:tc>
        <w:tc>
          <w:tcPr>
            <w:tcW w:w="1261" w:type="dxa"/>
          </w:tcPr>
          <w:p w:rsidR="006E3259" w:rsidRPr="00846C6E" w:rsidRDefault="006E3259" w:rsidP="00846C6E">
            <w:pPr>
              <w:pStyle w:val="Footer"/>
              <w:tabs>
                <w:tab w:val="clear" w:pos="4320"/>
                <w:tab w:val="clear" w:pos="8640"/>
              </w:tabs>
              <w:rPr>
                <w:rFonts w:cs="Tahoma"/>
              </w:rPr>
            </w:pPr>
          </w:p>
        </w:tc>
        <w:tc>
          <w:tcPr>
            <w:tcW w:w="1265" w:type="dxa"/>
          </w:tcPr>
          <w:p w:rsidR="006E3259" w:rsidRPr="00846C6E" w:rsidRDefault="006E3259" w:rsidP="00846C6E">
            <w:pPr>
              <w:pStyle w:val="Footer"/>
              <w:tabs>
                <w:tab w:val="clear" w:pos="4320"/>
                <w:tab w:val="clear" w:pos="8640"/>
              </w:tabs>
              <w:rPr>
                <w:rFonts w:cs="Tahoma"/>
              </w:rPr>
            </w:pPr>
            <w:r w:rsidRPr="00846C6E">
              <w:rPr>
                <w:rFonts w:cs="Tahoma"/>
              </w:rPr>
              <w:t>Legacy Populated Value</w:t>
            </w:r>
          </w:p>
        </w:tc>
        <w:tc>
          <w:tcPr>
            <w:tcW w:w="1304" w:type="dxa"/>
          </w:tcPr>
          <w:p w:rsidR="006E3259" w:rsidRPr="00846C6E" w:rsidRDefault="006E3259" w:rsidP="002E70D0">
            <w:pPr>
              <w:rPr>
                <w:rFonts w:ascii="Arial" w:hAnsi="Arial"/>
                <w:sz w:val="16"/>
                <w:szCs w:val="16"/>
              </w:rPr>
            </w:pPr>
            <w:r w:rsidRPr="00846C6E">
              <w:rPr>
                <w:rFonts w:cs="Tahoma"/>
              </w:rPr>
              <w:t xml:space="preserve">Legacy to pass back the error code if line level error occurs. For success pass </w:t>
            </w:r>
            <w:r w:rsidR="002E70D0">
              <w:rPr>
                <w:rFonts w:cs="Tahoma"/>
              </w:rPr>
              <w:t>‘00’. Here is a list of valid values from Legacy for this field.</w:t>
            </w:r>
            <w:r w:rsidR="002E70D0">
              <w:rPr>
                <w:rFonts w:cs="Tahoma"/>
              </w:rPr>
              <w:br/>
            </w:r>
            <w:r w:rsidR="002E70D0" w:rsidRPr="00FF336C">
              <w:rPr>
                <w:rStyle w:val="HTMLTypewriter"/>
                <w:rFonts w:eastAsiaTheme="minorHAnsi"/>
              </w:rPr>
              <w:t>00-Successful</w:t>
            </w:r>
            <w:r w:rsidR="002E70D0">
              <w:rPr>
                <w:rFonts w:ascii="Courier New" w:hAnsi="Courier New" w:cs="Courier New"/>
                <w:sz w:val="20"/>
              </w:rPr>
              <w:br/>
            </w:r>
            <w:r w:rsidR="002E70D0" w:rsidRPr="00FF336C">
              <w:rPr>
                <w:rStyle w:val="HTMLTypewriter"/>
                <w:rFonts w:eastAsiaTheme="minorHAnsi"/>
              </w:rPr>
              <w:t>01-Invalid Item number</w:t>
            </w:r>
            <w:r w:rsidR="002E70D0">
              <w:rPr>
                <w:rFonts w:ascii="Courier New" w:hAnsi="Courier New" w:cs="Courier New"/>
                <w:sz w:val="20"/>
              </w:rPr>
              <w:br/>
            </w:r>
            <w:r w:rsidR="002E70D0" w:rsidRPr="00FF336C">
              <w:rPr>
                <w:rStyle w:val="HTMLTypewriter"/>
                <w:rFonts w:eastAsiaTheme="minorHAnsi"/>
              </w:rPr>
              <w:t>02-Item Number missing</w:t>
            </w:r>
            <w:r w:rsidR="002E70D0">
              <w:rPr>
                <w:rFonts w:ascii="Courier New" w:hAnsi="Courier New" w:cs="Courier New"/>
                <w:sz w:val="20"/>
              </w:rPr>
              <w:br/>
            </w:r>
            <w:r w:rsidR="002E70D0" w:rsidRPr="00FF336C">
              <w:rPr>
                <w:rStyle w:val="HTMLTypewriter"/>
                <w:rFonts w:eastAsiaTheme="minorHAnsi"/>
              </w:rPr>
              <w:t>03-Bad UOM</w:t>
            </w:r>
            <w:r w:rsidR="002E70D0">
              <w:rPr>
                <w:rFonts w:ascii="Courier New" w:hAnsi="Courier New" w:cs="Courier New"/>
                <w:sz w:val="20"/>
              </w:rPr>
              <w:br/>
            </w:r>
            <w:r w:rsidR="002E70D0" w:rsidRPr="00FF336C">
              <w:rPr>
                <w:rStyle w:val="HTMLTypewriter"/>
                <w:rFonts w:eastAsiaTheme="minorHAnsi"/>
              </w:rPr>
              <w:t>04-Overflow error</w:t>
            </w:r>
          </w:p>
        </w:tc>
      </w:tr>
    </w:tbl>
    <w:p w:rsidR="003177BD" w:rsidRDefault="003177BD" w:rsidP="00313CCE">
      <w:pPr>
        <w:rPr>
          <w:rFonts w:cs="Tahoma"/>
        </w:rPr>
        <w:sectPr w:rsidR="003177BD" w:rsidSect="00083555">
          <w:pgSz w:w="12240" w:h="15840" w:code="1"/>
          <w:pgMar w:top="1440" w:right="1800" w:bottom="1440" w:left="1800" w:header="720" w:footer="720" w:gutter="0"/>
          <w:cols w:space="720"/>
          <w:titlePg/>
        </w:sectPr>
      </w:pPr>
    </w:p>
    <w:p w:rsidR="003177BD" w:rsidRPr="006D6E99" w:rsidRDefault="003177BD" w:rsidP="00313CCE">
      <w:pPr>
        <w:rPr>
          <w:rFonts w:cs="Tahoma"/>
        </w:rPr>
      </w:pPr>
    </w:p>
    <w:p w:rsidR="00313CCE" w:rsidRDefault="00313CCE" w:rsidP="00313CCE">
      <w:pPr>
        <w:pStyle w:val="Heading2"/>
      </w:pPr>
      <w:bookmarkStart w:id="67" w:name="_Toc255810707"/>
      <w:r>
        <w:t>Schema</w:t>
      </w:r>
      <w:bookmarkEnd w:id="67"/>
    </w:p>
    <w:p w:rsidR="00F04842" w:rsidRPr="00F04842" w:rsidRDefault="00F04842" w:rsidP="00F04842"/>
    <w:p w:rsidR="00D008E6" w:rsidRDefault="00D008E6" w:rsidP="00D008E6">
      <w:pPr>
        <w:pStyle w:val="Heading2"/>
        <w:numPr>
          <w:ilvl w:val="2"/>
          <w:numId w:val="3"/>
        </w:numPr>
      </w:pPr>
      <w:bookmarkStart w:id="68" w:name="_Toc255810708"/>
      <w:r>
        <w:t>Input Xml</w:t>
      </w:r>
      <w:r w:rsidR="009759B4">
        <w:t xml:space="preserve"> (Sterling to web</w:t>
      </w:r>
      <w:r w:rsidR="00450298">
        <w:t>Methods)</w:t>
      </w:r>
      <w:bookmarkEnd w:id="68"/>
    </w:p>
    <w:p w:rsidR="00D008E6" w:rsidRPr="002E0730" w:rsidRDefault="002E0730" w:rsidP="00D008E6">
      <w:r w:rsidRPr="002E0730">
        <w:t>&lt;?xml version="1.0" encoding="utf-8"?&gt;</w:t>
      </w:r>
    </w:p>
    <w:p w:rsidR="002E0730" w:rsidRDefault="002E0730" w:rsidP="002E0730">
      <w:r>
        <w:t>&lt;PriceAndAvailability&gt;</w:t>
      </w:r>
    </w:p>
    <w:p w:rsidR="002E0730" w:rsidRDefault="002E0730" w:rsidP="002E0730">
      <w:pPr>
        <w:ind w:firstLine="720"/>
      </w:pPr>
      <w:r>
        <w:t>&lt;SourceIndicator/&gt;</w:t>
      </w:r>
    </w:p>
    <w:p w:rsidR="002E0730" w:rsidRDefault="002E0730" w:rsidP="002E0730">
      <w:pPr>
        <w:ind w:firstLine="720"/>
      </w:pPr>
      <w:r>
        <w:t>&lt;EnvironmentId/&gt;</w:t>
      </w:r>
    </w:p>
    <w:p w:rsidR="002E0730" w:rsidRDefault="002E0730" w:rsidP="002E0730">
      <w:pPr>
        <w:ind w:firstLine="720"/>
      </w:pPr>
      <w:r>
        <w:t>&lt;Company/&gt;</w:t>
      </w:r>
    </w:p>
    <w:p w:rsidR="002E0730" w:rsidRDefault="002E0730" w:rsidP="002E0730">
      <w:pPr>
        <w:ind w:firstLine="720"/>
      </w:pPr>
      <w:r>
        <w:t>&lt;CustomerBranch/&gt;</w:t>
      </w:r>
    </w:p>
    <w:p w:rsidR="002E0730" w:rsidRDefault="002E0730" w:rsidP="002E0730">
      <w:pPr>
        <w:ind w:left="720"/>
      </w:pPr>
      <w:r>
        <w:t>&lt;CustomerNumber/&gt;</w:t>
      </w:r>
    </w:p>
    <w:p w:rsidR="002E0730" w:rsidRDefault="002E0730" w:rsidP="002E0730">
      <w:pPr>
        <w:ind w:left="720"/>
      </w:pPr>
      <w:r>
        <w:t>&lt;ShipToSuffix/&gt;</w:t>
      </w:r>
    </w:p>
    <w:p w:rsidR="002E0730" w:rsidRDefault="002E0730" w:rsidP="002E0730">
      <w:pPr>
        <w:ind w:left="720"/>
      </w:pPr>
      <w:r>
        <w:t>&lt;OrderBranch/&gt;</w:t>
      </w:r>
    </w:p>
    <w:p w:rsidR="002E0730" w:rsidRDefault="002E0730" w:rsidP="002E0730">
      <w:pPr>
        <w:ind w:left="720"/>
      </w:pPr>
      <w:r>
        <w:t>&lt;Items&gt;</w:t>
      </w:r>
    </w:p>
    <w:p w:rsidR="002E0730" w:rsidRDefault="002E0730" w:rsidP="002E0730">
      <w:pPr>
        <w:ind w:left="1440"/>
      </w:pPr>
      <w:r>
        <w:t>&lt;Item&gt;</w:t>
      </w:r>
    </w:p>
    <w:p w:rsidR="002E0730" w:rsidRDefault="002E0730" w:rsidP="002E0730">
      <w:pPr>
        <w:ind w:left="2160"/>
      </w:pPr>
      <w:r>
        <w:t>&lt;LineNumber/&gt;</w:t>
      </w:r>
    </w:p>
    <w:p w:rsidR="002E0730" w:rsidRDefault="002E0730" w:rsidP="002E0730">
      <w:pPr>
        <w:ind w:left="2160"/>
      </w:pPr>
      <w:r>
        <w:t>&lt;LegacyProductCode/&gt;</w:t>
      </w:r>
    </w:p>
    <w:p w:rsidR="002E0730" w:rsidRDefault="002E0730" w:rsidP="002E0730">
      <w:pPr>
        <w:ind w:left="2160"/>
      </w:pPr>
      <w:r>
        <w:t>&lt;RequestedQtyUOM/&gt;</w:t>
      </w:r>
    </w:p>
    <w:p w:rsidR="002E0730" w:rsidRDefault="002E0730" w:rsidP="002E0730">
      <w:pPr>
        <w:ind w:left="2160"/>
      </w:pPr>
      <w:r>
        <w:t>&lt;RequestedQty/&gt;</w:t>
      </w:r>
    </w:p>
    <w:p w:rsidR="002E0730" w:rsidRDefault="002E0730" w:rsidP="002E0730">
      <w:pPr>
        <w:ind w:left="1440"/>
      </w:pPr>
      <w:r>
        <w:t>&lt;/Item&gt;</w:t>
      </w:r>
    </w:p>
    <w:p w:rsidR="002E0730" w:rsidRDefault="002E0730" w:rsidP="002E0730">
      <w:pPr>
        <w:ind w:left="720"/>
      </w:pPr>
      <w:r>
        <w:t>&lt;/Items&gt;</w:t>
      </w:r>
    </w:p>
    <w:p w:rsidR="00D008E6" w:rsidRDefault="002E0730" w:rsidP="002E0730">
      <w:r>
        <w:t>&lt;/PriceAndAvailability&gt;</w:t>
      </w:r>
    </w:p>
    <w:p w:rsidR="002E0730" w:rsidRDefault="002E0730" w:rsidP="002E0730"/>
    <w:p w:rsidR="002E0730" w:rsidRDefault="002E0730" w:rsidP="002E0730"/>
    <w:p w:rsidR="00D008E6" w:rsidRPr="00D008E6" w:rsidRDefault="00D008E6" w:rsidP="00D008E6"/>
    <w:p w:rsidR="00D008E6" w:rsidRDefault="00FE21E4" w:rsidP="00D008E6">
      <w:pPr>
        <w:pStyle w:val="Heading2"/>
        <w:numPr>
          <w:ilvl w:val="2"/>
          <w:numId w:val="3"/>
        </w:numPr>
      </w:pPr>
      <w:bookmarkStart w:id="69" w:name="_Toc255810709"/>
      <w:r>
        <w:t>Output</w:t>
      </w:r>
      <w:r w:rsidR="00D008E6">
        <w:t xml:space="preserve"> Xml</w:t>
      </w:r>
      <w:r w:rsidR="009759B4">
        <w:t xml:space="preserve"> (web</w:t>
      </w:r>
      <w:r w:rsidR="00450298">
        <w:t>Methods to Sterling)</w:t>
      </w:r>
      <w:bookmarkEnd w:id="69"/>
    </w:p>
    <w:p w:rsidR="00D008E6" w:rsidRDefault="00FE21E4" w:rsidP="00D008E6">
      <w:r w:rsidRPr="002E0730">
        <w:t>&lt;?xml version="1.0" encoding="utf-8"?&gt;</w:t>
      </w:r>
    </w:p>
    <w:p w:rsidR="00FE21E4" w:rsidRDefault="00FE21E4" w:rsidP="00FE21E4">
      <w:r>
        <w:t>&lt;PriceAndAvailability&gt;</w:t>
      </w:r>
    </w:p>
    <w:p w:rsidR="00FE21E4" w:rsidRDefault="00FE21E4" w:rsidP="00FE21E4">
      <w:r>
        <w:tab/>
        <w:t>&lt;TransactionStatus/&gt;</w:t>
      </w:r>
    </w:p>
    <w:p w:rsidR="00FE21E4" w:rsidRDefault="00FE21E4" w:rsidP="00FE21E4">
      <w:r>
        <w:tab/>
        <w:t>&lt;EnvironmentId/&gt;</w:t>
      </w:r>
    </w:p>
    <w:p w:rsidR="00FE21E4" w:rsidRDefault="00FE21E4" w:rsidP="00FE21E4">
      <w:r>
        <w:tab/>
        <w:t>&lt;Company/&gt;</w:t>
      </w:r>
    </w:p>
    <w:p w:rsidR="00FE21E4" w:rsidRDefault="00FE21E4" w:rsidP="00FE21E4">
      <w:r>
        <w:tab/>
        <w:t>&lt;CustomerBranch/&gt;</w:t>
      </w:r>
    </w:p>
    <w:p w:rsidR="00FE21E4" w:rsidRDefault="00FE21E4" w:rsidP="00FE21E4">
      <w:r>
        <w:tab/>
        <w:t>&lt;CustomerNumber/&gt;</w:t>
      </w:r>
    </w:p>
    <w:p w:rsidR="00FE21E4" w:rsidRDefault="00FE21E4" w:rsidP="00FE21E4">
      <w:r>
        <w:tab/>
        <w:t>&lt;ShipToSuffix/&gt;</w:t>
      </w:r>
    </w:p>
    <w:p w:rsidR="00FE21E4" w:rsidRDefault="00FE21E4" w:rsidP="00FE21E4">
      <w:r>
        <w:tab/>
        <w:t>&lt;OrderBranch/&gt;</w:t>
      </w:r>
    </w:p>
    <w:p w:rsidR="00FE21E4" w:rsidRDefault="00FE21E4" w:rsidP="00FE21E4">
      <w:r>
        <w:tab/>
        <w:t>&lt;HeaderStatusCode/&gt;</w:t>
      </w:r>
    </w:p>
    <w:p w:rsidR="00FE21E4" w:rsidRDefault="00FE21E4" w:rsidP="00FE21E4">
      <w:r>
        <w:tab/>
        <w:t>&lt;Items&gt;</w:t>
      </w:r>
    </w:p>
    <w:p w:rsidR="00FE21E4" w:rsidRDefault="00FE21E4" w:rsidP="00FE21E4">
      <w:r>
        <w:tab/>
      </w:r>
      <w:r>
        <w:tab/>
        <w:t>&lt;Item&gt;</w:t>
      </w:r>
    </w:p>
    <w:p w:rsidR="00FE21E4" w:rsidRDefault="00FE21E4" w:rsidP="00FE21E4">
      <w:r>
        <w:tab/>
      </w:r>
      <w:r>
        <w:tab/>
      </w:r>
      <w:r>
        <w:tab/>
        <w:t>&lt;LineNumber/&gt;</w:t>
      </w:r>
    </w:p>
    <w:p w:rsidR="00FE21E4" w:rsidRDefault="00FE21E4" w:rsidP="00FE21E4">
      <w:r>
        <w:tab/>
      </w:r>
      <w:r>
        <w:tab/>
      </w:r>
      <w:r>
        <w:tab/>
        <w:t>&lt;LegacyProductCode/&gt;</w:t>
      </w:r>
    </w:p>
    <w:p w:rsidR="00FE21E4" w:rsidRDefault="00FE21E4" w:rsidP="00FE21E4">
      <w:r>
        <w:tab/>
      </w:r>
      <w:r>
        <w:tab/>
      </w:r>
      <w:r>
        <w:tab/>
        <w:t>&lt;RequestedQtyUOM/&gt;</w:t>
      </w:r>
    </w:p>
    <w:p w:rsidR="00FE21E4" w:rsidRDefault="00FE21E4" w:rsidP="00FE21E4">
      <w:r>
        <w:tab/>
      </w:r>
      <w:r>
        <w:tab/>
      </w:r>
      <w:r>
        <w:tab/>
        <w:t>&lt;RequestedQty/&gt;</w:t>
      </w:r>
    </w:p>
    <w:p w:rsidR="00FE21E4" w:rsidRDefault="00FE21E4" w:rsidP="00FE21E4">
      <w:r>
        <w:tab/>
      </w:r>
      <w:r>
        <w:tab/>
      </w:r>
      <w:r>
        <w:tab/>
        <w:t>&lt;PurchaseOrderQty/&gt;</w:t>
      </w:r>
    </w:p>
    <w:p w:rsidR="00FE21E4" w:rsidRDefault="00FE21E4" w:rsidP="00FE21E4">
      <w:r>
        <w:tab/>
      </w:r>
      <w:r>
        <w:tab/>
      </w:r>
      <w:r>
        <w:tab/>
        <w:t>&lt;PricingUOM/&gt;</w:t>
      </w:r>
    </w:p>
    <w:p w:rsidR="00FE21E4" w:rsidRDefault="00FE21E4" w:rsidP="00FE21E4">
      <w:r>
        <w:tab/>
      </w:r>
      <w:r>
        <w:tab/>
      </w:r>
      <w:r>
        <w:tab/>
        <w:t>&lt;PriceCurrencyCode/&gt;</w:t>
      </w:r>
    </w:p>
    <w:p w:rsidR="00FE21E4" w:rsidRDefault="00FE21E4" w:rsidP="00FE21E4">
      <w:r>
        <w:tab/>
      </w:r>
      <w:r>
        <w:tab/>
      </w:r>
      <w:r>
        <w:tab/>
        <w:t>&lt;UnitPrice</w:t>
      </w:r>
      <w:r w:rsidR="004B1C42">
        <w:t>PerPricingUOM</w:t>
      </w:r>
      <w:r>
        <w:t>/&gt;</w:t>
      </w:r>
    </w:p>
    <w:p w:rsidR="00FE21E4" w:rsidRDefault="004B1C42" w:rsidP="00FE21E4">
      <w:r>
        <w:tab/>
      </w:r>
      <w:r>
        <w:tab/>
      </w:r>
      <w:r>
        <w:tab/>
        <w:t>&lt;UnitPriceP</w:t>
      </w:r>
      <w:r w:rsidR="00FE21E4">
        <w:t>er</w:t>
      </w:r>
      <w:r>
        <w:t>Requested</w:t>
      </w:r>
      <w:r w:rsidR="00FE21E4">
        <w:t>UOM/&gt;</w:t>
      </w:r>
    </w:p>
    <w:p w:rsidR="00FE21E4" w:rsidRDefault="00FE21E4" w:rsidP="00FE21E4">
      <w:r>
        <w:tab/>
      </w:r>
      <w:r>
        <w:tab/>
      </w:r>
      <w:r>
        <w:tab/>
        <w:t>&lt;ExtendedPrice/&gt;</w:t>
      </w:r>
    </w:p>
    <w:p w:rsidR="00FE21E4" w:rsidRDefault="00FE21E4" w:rsidP="00FE21E4">
      <w:r>
        <w:tab/>
      </w:r>
      <w:r>
        <w:tab/>
      </w:r>
      <w:r>
        <w:tab/>
        <w:t>&lt;ItemCost/&gt;</w:t>
      </w:r>
    </w:p>
    <w:p w:rsidR="00FE21E4" w:rsidRDefault="00FE21E4" w:rsidP="00FE21E4">
      <w:r>
        <w:tab/>
      </w:r>
      <w:r>
        <w:tab/>
      </w:r>
      <w:r>
        <w:tab/>
        <w:t>&lt;CostCurrencyCode/&gt;</w:t>
      </w:r>
    </w:p>
    <w:p w:rsidR="00FE21E4" w:rsidRDefault="00FE21E4" w:rsidP="00FE21E4">
      <w:r>
        <w:tab/>
      </w:r>
      <w:r>
        <w:tab/>
      </w:r>
      <w:r>
        <w:tab/>
        <w:t>&lt;Brackets&gt;</w:t>
      </w:r>
    </w:p>
    <w:p w:rsidR="00FE21E4" w:rsidRDefault="00FE21E4" w:rsidP="00FE21E4">
      <w:r>
        <w:tab/>
      </w:r>
      <w:r>
        <w:tab/>
      </w:r>
      <w:r>
        <w:tab/>
      </w:r>
      <w:r>
        <w:tab/>
        <w:t>&lt;Bracket&gt;</w:t>
      </w:r>
    </w:p>
    <w:p w:rsidR="00FE21E4" w:rsidRDefault="00FE21E4" w:rsidP="00FE21E4">
      <w:r>
        <w:tab/>
      </w:r>
      <w:r>
        <w:tab/>
      </w:r>
      <w:r>
        <w:tab/>
      </w:r>
      <w:r>
        <w:tab/>
      </w:r>
      <w:r>
        <w:tab/>
        <w:t>&lt;BracketQTY/&gt;</w:t>
      </w:r>
    </w:p>
    <w:p w:rsidR="00FE21E4" w:rsidRDefault="00FE21E4" w:rsidP="00FE21E4">
      <w:r>
        <w:tab/>
      </w:r>
      <w:r>
        <w:tab/>
      </w:r>
      <w:r>
        <w:tab/>
      </w:r>
      <w:r>
        <w:tab/>
      </w:r>
      <w:r>
        <w:tab/>
        <w:t>&lt;BracketUOM/&gt;</w:t>
      </w:r>
    </w:p>
    <w:p w:rsidR="00FE21E4" w:rsidRDefault="00FE21E4" w:rsidP="00FE21E4">
      <w:r>
        <w:tab/>
      </w:r>
      <w:r>
        <w:tab/>
      </w:r>
      <w:r>
        <w:tab/>
      </w:r>
      <w:r>
        <w:tab/>
      </w:r>
      <w:r>
        <w:tab/>
        <w:t>&lt;BracketPrice/&gt;</w:t>
      </w:r>
    </w:p>
    <w:p w:rsidR="00FE21E4" w:rsidRDefault="00FE21E4" w:rsidP="00FE21E4">
      <w:r>
        <w:tab/>
      </w:r>
      <w:r>
        <w:tab/>
      </w:r>
      <w:r>
        <w:tab/>
      </w:r>
      <w:r>
        <w:tab/>
        <w:t>&lt;/Bracket&gt;</w:t>
      </w:r>
    </w:p>
    <w:p w:rsidR="00FE21E4" w:rsidRDefault="00FE21E4" w:rsidP="00FE21E4">
      <w:r>
        <w:tab/>
      </w:r>
      <w:r>
        <w:tab/>
      </w:r>
      <w:r>
        <w:tab/>
        <w:t>&lt;/Brackets&gt;</w:t>
      </w:r>
    </w:p>
    <w:p w:rsidR="00FE21E4" w:rsidRDefault="00FE21E4" w:rsidP="00FE21E4">
      <w:r>
        <w:tab/>
      </w:r>
      <w:r>
        <w:tab/>
      </w:r>
      <w:r>
        <w:tab/>
        <w:t>&lt;WarehouseLocationList&gt;</w:t>
      </w:r>
    </w:p>
    <w:p w:rsidR="00FE21E4" w:rsidRDefault="00FE21E4" w:rsidP="00FE21E4">
      <w:r>
        <w:tab/>
      </w:r>
      <w:r>
        <w:tab/>
      </w:r>
      <w:r>
        <w:tab/>
      </w:r>
      <w:r>
        <w:tab/>
        <w:t>&lt;WarehouseLocation&gt;</w:t>
      </w:r>
    </w:p>
    <w:p w:rsidR="00FE21E4" w:rsidRDefault="00FE21E4" w:rsidP="00FE21E4">
      <w:r>
        <w:tab/>
      </w:r>
      <w:r>
        <w:tab/>
      </w:r>
      <w:r>
        <w:tab/>
      </w:r>
      <w:r>
        <w:tab/>
      </w:r>
      <w:r>
        <w:tab/>
        <w:t>&lt;Warehouse/&gt;</w:t>
      </w:r>
    </w:p>
    <w:p w:rsidR="00FE21E4" w:rsidRDefault="00FE21E4" w:rsidP="00FE21E4">
      <w:r>
        <w:tab/>
      </w:r>
      <w:r>
        <w:tab/>
      </w:r>
      <w:r>
        <w:tab/>
      </w:r>
      <w:r>
        <w:tab/>
      </w:r>
      <w:r>
        <w:tab/>
        <w:t>&lt;AvailableQty/&gt;</w:t>
      </w:r>
    </w:p>
    <w:p w:rsidR="00FE21E4" w:rsidRDefault="00FE21E4" w:rsidP="00FE21E4">
      <w:r>
        <w:tab/>
      </w:r>
      <w:r>
        <w:tab/>
      </w:r>
      <w:r>
        <w:tab/>
      </w:r>
      <w:r>
        <w:tab/>
      </w:r>
      <w:r>
        <w:tab/>
        <w:t>&lt;NumberOfDays/&gt;</w:t>
      </w:r>
    </w:p>
    <w:p w:rsidR="00FE21E4" w:rsidRDefault="00FE21E4" w:rsidP="00FE21E4">
      <w:r>
        <w:tab/>
      </w:r>
      <w:r>
        <w:tab/>
      </w:r>
      <w:r>
        <w:tab/>
      </w:r>
      <w:r>
        <w:tab/>
        <w:t>&lt;/WarehouseLocation&gt;</w:t>
      </w:r>
    </w:p>
    <w:p w:rsidR="00FE21E4" w:rsidRDefault="00FE21E4" w:rsidP="00FE21E4">
      <w:r>
        <w:tab/>
      </w:r>
      <w:r>
        <w:tab/>
      </w:r>
      <w:r>
        <w:tab/>
        <w:t>&lt;/WarehouseLocationList&gt;</w:t>
      </w:r>
    </w:p>
    <w:p w:rsidR="00FE21E4" w:rsidRDefault="00FE21E4" w:rsidP="00FE21E4">
      <w:r>
        <w:tab/>
      </w:r>
      <w:r>
        <w:tab/>
      </w:r>
      <w:r>
        <w:tab/>
        <w:t>&lt;LineStatusCode/&gt;</w:t>
      </w:r>
    </w:p>
    <w:p w:rsidR="00FE21E4" w:rsidRDefault="00FE21E4" w:rsidP="00FE21E4">
      <w:r>
        <w:tab/>
      </w:r>
      <w:r>
        <w:tab/>
        <w:t>&lt;/Item&gt;</w:t>
      </w:r>
    </w:p>
    <w:p w:rsidR="00FE21E4" w:rsidRDefault="00FE21E4" w:rsidP="00FE21E4">
      <w:r>
        <w:tab/>
        <w:t>&lt;/Items&gt;</w:t>
      </w:r>
    </w:p>
    <w:p w:rsidR="00FE21E4" w:rsidRDefault="00FE21E4" w:rsidP="00FE21E4">
      <w:r>
        <w:t>&lt;/PriceAndAvailability&gt;</w:t>
      </w:r>
    </w:p>
    <w:p w:rsidR="00F04842" w:rsidRDefault="00F04842" w:rsidP="00FE21E4"/>
    <w:p w:rsidR="00F04842" w:rsidRDefault="00F04842" w:rsidP="00FE21E4"/>
    <w:p w:rsidR="00FE21E4" w:rsidRPr="00D008E6" w:rsidRDefault="00FE21E4" w:rsidP="00FE21E4"/>
    <w:p w:rsidR="00313CCE" w:rsidRDefault="00313CCE" w:rsidP="00313CCE">
      <w:pPr>
        <w:pStyle w:val="Heading2"/>
      </w:pPr>
      <w:bookmarkStart w:id="70" w:name="_Toc255810710"/>
      <w:r>
        <w:t>Screen Shot</w:t>
      </w:r>
      <w:bookmarkEnd w:id="70"/>
    </w:p>
    <w:p w:rsidR="00285DC0" w:rsidRDefault="00285DC0" w:rsidP="00285DC0"/>
    <w:p w:rsidR="00F04842" w:rsidRDefault="00723735" w:rsidP="00285DC0">
      <w:del w:id="71" w:author="Sterling User" w:date="2010-04-29T10:21:00Z">
        <w:r w:rsidDel="00F247FA">
          <w:delText>IW to provide.</w:delText>
        </w:r>
      </w:del>
      <w:ins w:id="72" w:author="Sterling User" w:date="2010-04-29T10:21:00Z">
        <w:r w:rsidR="00F247FA">
          <w:t>NA</w:t>
        </w:r>
      </w:ins>
    </w:p>
    <w:p w:rsidR="00F04842" w:rsidRPr="00285DC0" w:rsidRDefault="00F04842" w:rsidP="00285DC0"/>
    <w:p w:rsidR="00313CCE" w:rsidRDefault="00313CCE" w:rsidP="00313CCE">
      <w:pPr>
        <w:pStyle w:val="Heading2"/>
      </w:pPr>
      <w:bookmarkStart w:id="73" w:name="_Toc255810711"/>
      <w:r>
        <w:t>Open Questions</w:t>
      </w:r>
      <w:bookmarkEnd w:id="73"/>
    </w:p>
    <w:p w:rsidR="00313CCE" w:rsidRDefault="00313CCE" w:rsidP="00313CCE">
      <w:pPr>
        <w:numPr>
          <w:ilvl w:val="0"/>
          <w:numId w:val="6"/>
        </w:numPr>
      </w:pPr>
      <w:r>
        <w:t>Legacy to provide all the possible codes for Header Status Code along with the legacy description.</w:t>
      </w:r>
      <w:r w:rsidR="007265DB">
        <w:t xml:space="preserve"> </w:t>
      </w:r>
      <w:r w:rsidR="00D04E4A">
        <w:t>(</w:t>
      </w:r>
      <w:hyperlink r:id="rId12" w:history="1">
        <w:r w:rsidR="00D04E4A" w:rsidRPr="008D4A6B">
          <w:rPr>
            <w:rStyle w:val="Hyperlink"/>
            <w:b/>
          </w:rPr>
          <w:t>XCNG-142</w:t>
        </w:r>
      </w:hyperlink>
      <w:r w:rsidR="00D04E4A">
        <w:t>)</w:t>
      </w:r>
      <w:r w:rsidR="00D72AA8">
        <w:t xml:space="preserve"> - </w:t>
      </w:r>
      <w:r w:rsidR="00D72AA8" w:rsidRPr="00D72AA8">
        <w:rPr>
          <w:b/>
        </w:rPr>
        <w:t>COMPLETED</w:t>
      </w:r>
    </w:p>
    <w:p w:rsidR="00313CCE" w:rsidRDefault="00313CCE" w:rsidP="00313CCE">
      <w:pPr>
        <w:numPr>
          <w:ilvl w:val="0"/>
          <w:numId w:val="6"/>
        </w:numPr>
      </w:pPr>
      <w:r>
        <w:t>Purchase Order Qty – Need to discuss with business what functionality it drives on the website and in backend</w:t>
      </w:r>
      <w:r w:rsidR="0000492F">
        <w:t>.</w:t>
      </w:r>
      <w:r w:rsidR="00D04E4A">
        <w:t>(</w:t>
      </w:r>
      <w:hyperlink r:id="rId13" w:history="1">
        <w:r w:rsidR="00D04E4A" w:rsidRPr="008D4A6B">
          <w:rPr>
            <w:rStyle w:val="Hyperlink"/>
            <w:b/>
          </w:rPr>
          <w:t>XCNG-145</w:t>
        </w:r>
      </w:hyperlink>
      <w:r w:rsidR="00D04E4A">
        <w:t>)</w:t>
      </w:r>
      <w:ins w:id="74" w:author="Jasmine Mann" w:date="2010-04-29T16:39:00Z">
        <w:r w:rsidR="008535DA">
          <w:t xml:space="preserve"> </w:t>
        </w:r>
      </w:ins>
      <w:r w:rsidR="009D4BF1">
        <w:t>.</w:t>
      </w:r>
      <w:ins w:id="75" w:author="Sterling User" w:date="2010-04-30T11:31:00Z">
        <w:r w:rsidR="009D4BF1">
          <w:t xml:space="preserve"> BR4</w:t>
        </w:r>
      </w:ins>
    </w:p>
    <w:p w:rsidR="00313CCE" w:rsidRDefault="00313CCE" w:rsidP="00313CCE">
      <w:pPr>
        <w:numPr>
          <w:ilvl w:val="0"/>
          <w:numId w:val="6"/>
        </w:numPr>
      </w:pPr>
      <w:r>
        <w:t>Legacy to provide all the possible codes for Line Status Code along with the legacy description.</w:t>
      </w:r>
      <w:r w:rsidR="006643D6">
        <w:t xml:space="preserve"> </w:t>
      </w:r>
      <w:r w:rsidR="00D04E4A">
        <w:t>(</w:t>
      </w:r>
      <w:hyperlink r:id="rId14" w:history="1">
        <w:r w:rsidR="00D04E4A">
          <w:rPr>
            <w:rStyle w:val="Hyperlink"/>
            <w:b/>
            <w:bCs/>
          </w:rPr>
          <w:t>XCNG-144</w:t>
        </w:r>
      </w:hyperlink>
      <w:r w:rsidR="00D04E4A">
        <w:rPr>
          <w:b/>
          <w:bCs/>
        </w:rPr>
        <w:t>)</w:t>
      </w:r>
      <w:r w:rsidR="00D72AA8">
        <w:rPr>
          <w:b/>
          <w:bCs/>
        </w:rPr>
        <w:t xml:space="preserve"> – </w:t>
      </w:r>
      <w:r w:rsidR="00D72AA8" w:rsidRPr="00D72AA8">
        <w:rPr>
          <w:b/>
          <w:bCs/>
        </w:rPr>
        <w:t>COMPLETED</w:t>
      </w:r>
    </w:p>
    <w:p w:rsidR="00313CCE" w:rsidRDefault="00313CCE" w:rsidP="00313CCE">
      <w:pPr>
        <w:numPr>
          <w:ilvl w:val="0"/>
          <w:numId w:val="6"/>
        </w:numPr>
      </w:pPr>
      <w:r>
        <w:t>Once we get the header / line codes, business need to map those to user friendly messages with IW.</w:t>
      </w:r>
      <w:r w:rsidR="008D4A6B">
        <w:t xml:space="preserve"> (</w:t>
      </w:r>
      <w:r w:rsidR="00C37737" w:rsidRPr="00C37737">
        <w:t>XCNG-1</w:t>
      </w:r>
      <w:ins w:id="76" w:author="Jasmine Mann" w:date="2010-04-29T16:39:00Z">
        <w:r w:rsidR="008535DA">
          <w:rPr>
            <w:b/>
            <w:bCs/>
          </w:rPr>
          <w:t>61</w:t>
        </w:r>
      </w:ins>
      <w:del w:id="77" w:author="Jasmine Mann" w:date="2010-04-29T16:39:00Z">
        <w:r w:rsidR="00C37737" w:rsidRPr="00C37737">
          <w:delText>58</w:delText>
        </w:r>
      </w:del>
      <w:r w:rsidR="008D4A6B">
        <w:rPr>
          <w:b/>
          <w:bCs/>
        </w:rPr>
        <w:t>)</w:t>
      </w:r>
      <w:ins w:id="78" w:author="Jasmine Mann" w:date="2010-04-29T16:39:00Z">
        <w:r w:rsidR="008535DA">
          <w:rPr>
            <w:b/>
            <w:bCs/>
          </w:rPr>
          <w:t xml:space="preserve"> </w:t>
        </w:r>
      </w:ins>
    </w:p>
    <w:p w:rsidR="001C487D" w:rsidRDefault="001C487D" w:rsidP="00313CCE">
      <w:pPr>
        <w:numPr>
          <w:ilvl w:val="0"/>
          <w:numId w:val="6"/>
        </w:numPr>
      </w:pPr>
      <w:r>
        <w:t xml:space="preserve">What are the rules to decide whether the customer sees stock information for all the 15 divisions and transfers circle or just </w:t>
      </w:r>
      <w:r w:rsidR="00BD0FB3">
        <w:t>few?</w:t>
      </w:r>
      <w:r w:rsidR="00A82B45">
        <w:t xml:space="preserve"> (</w:t>
      </w:r>
      <w:hyperlink r:id="rId15" w:history="1">
        <w:r w:rsidR="00A82B45">
          <w:rPr>
            <w:rStyle w:val="Hyperlink"/>
            <w:b/>
            <w:bCs/>
          </w:rPr>
          <w:t>XCNG-157</w:t>
        </w:r>
      </w:hyperlink>
      <w:r w:rsidR="00A82B45">
        <w:rPr>
          <w:b/>
          <w:bCs/>
        </w:rPr>
        <w:t>)</w:t>
      </w:r>
      <w:ins w:id="79" w:author="Jasmine Mann" w:date="2010-04-29T16:40:00Z">
        <w:r w:rsidR="008535DA">
          <w:rPr>
            <w:b/>
            <w:bCs/>
          </w:rPr>
          <w:t xml:space="preserve"> JIRA Updated</w:t>
        </w:r>
      </w:ins>
    </w:p>
    <w:p w:rsidR="00313CCE" w:rsidRDefault="00313CCE" w:rsidP="00313CCE"/>
    <w:p w:rsidR="00F04842" w:rsidRDefault="00F04842" w:rsidP="00313CCE"/>
    <w:p w:rsidR="00F04842" w:rsidRPr="00652E46" w:rsidRDefault="00F04842" w:rsidP="00313CCE"/>
    <w:p w:rsidR="00313CCE" w:rsidRDefault="00313CCE" w:rsidP="00313CCE">
      <w:pPr>
        <w:pStyle w:val="Heading2"/>
      </w:pPr>
      <w:bookmarkStart w:id="80" w:name="_Toc255810712"/>
      <w:r>
        <w:t>Assumptions</w:t>
      </w:r>
      <w:bookmarkEnd w:id="80"/>
    </w:p>
    <w:p w:rsidR="00313CCE" w:rsidRDefault="00313CCE" w:rsidP="00494ED1">
      <w:pPr>
        <w:numPr>
          <w:ilvl w:val="0"/>
          <w:numId w:val="13"/>
        </w:numPr>
      </w:pPr>
      <w:r>
        <w:t>In the catalog search page and My Items List page, allow select All and do stock check only if the number of items are less than equal to 25.</w:t>
      </w:r>
    </w:p>
    <w:p w:rsidR="00313CCE" w:rsidRDefault="00313CCE" w:rsidP="00494ED1">
      <w:pPr>
        <w:numPr>
          <w:ilvl w:val="0"/>
          <w:numId w:val="13"/>
        </w:numPr>
      </w:pPr>
      <w:r>
        <w:t>Based on customer profile, some customers might not be</w:t>
      </w:r>
      <w:r w:rsidR="004674DC">
        <w:t xml:space="preserve"> able to see Your Price, in those</w:t>
      </w:r>
      <w:r>
        <w:t xml:space="preserve"> </w:t>
      </w:r>
      <w:r w:rsidR="00EA415D">
        <w:t>cases do</w:t>
      </w:r>
      <w:r>
        <w:t xml:space="preserve"> not show them their price even though stock check has been performed for items.</w:t>
      </w:r>
    </w:p>
    <w:p w:rsidR="00313CCE" w:rsidRDefault="00313CCE" w:rsidP="00494ED1">
      <w:pPr>
        <w:numPr>
          <w:ilvl w:val="0"/>
          <w:numId w:val="13"/>
        </w:numPr>
      </w:pPr>
      <w:r>
        <w:t>When P&amp;A service is down, display a message to the user that P&amp;A is not available, at this point they can CALL for Price. IW to come up with the site messaging for the same.</w:t>
      </w:r>
    </w:p>
    <w:p w:rsidR="00313CCE" w:rsidRDefault="00313CCE" w:rsidP="00494ED1">
      <w:pPr>
        <w:numPr>
          <w:ilvl w:val="0"/>
          <w:numId w:val="13"/>
        </w:numPr>
      </w:pPr>
      <w:r>
        <w:t xml:space="preserve">Orders to go on Hold if they P&amp;A service is down during order place with a note indicating the order was put on hold because P&amp;A was done at the time of order place, CSR to review the HOLD order. </w:t>
      </w:r>
    </w:p>
    <w:p w:rsidR="00313CCE" w:rsidRDefault="00313CCE" w:rsidP="00494ED1">
      <w:pPr>
        <w:numPr>
          <w:ilvl w:val="0"/>
          <w:numId w:val="13"/>
        </w:numPr>
      </w:pPr>
      <w:r>
        <w:t xml:space="preserve">For non-stock items P&amp;A check will still be done to get the price. Backend to return price and </w:t>
      </w:r>
      <w:ins w:id="81" w:author="Sterling User" w:date="2010-04-29T10:23:00Z">
        <w:r w:rsidR="00CA1059">
          <w:t xml:space="preserve">space </w:t>
        </w:r>
        <w:r w:rsidR="006C5D4D">
          <w:t xml:space="preserve">(not zeros) </w:t>
        </w:r>
        <w:r w:rsidR="00CA1059">
          <w:t xml:space="preserve">for </w:t>
        </w:r>
      </w:ins>
      <w:del w:id="82" w:author="Sterling User" w:date="2010-04-29T10:23:00Z">
        <w:r w:rsidDel="00CA1059">
          <w:delText xml:space="preserve">not </w:delText>
        </w:r>
      </w:del>
      <w:r>
        <w:t>stock information for these items.</w:t>
      </w:r>
    </w:p>
    <w:p w:rsidR="00313CCE" w:rsidDel="00C43B43" w:rsidRDefault="00313CCE" w:rsidP="00494ED1">
      <w:pPr>
        <w:numPr>
          <w:ilvl w:val="0"/>
          <w:numId w:val="13"/>
        </w:numPr>
        <w:rPr>
          <w:del w:id="83" w:author="Sterling User" w:date="2010-03-23T09:47:00Z"/>
        </w:rPr>
      </w:pPr>
      <w:del w:id="84" w:author="Sterling User" w:date="2010-03-23T09:47:00Z">
        <w:r w:rsidDel="00C43B43">
          <w:delText xml:space="preserve">Requested Qty for a line in P&amp;A check </w:delText>
        </w:r>
        <w:r w:rsidR="001A77F0" w:rsidDel="00C43B43">
          <w:delText>must be a whole number</w:delText>
        </w:r>
        <w:r w:rsidDel="00C43B43">
          <w:delText>.</w:delText>
        </w:r>
      </w:del>
    </w:p>
    <w:p w:rsidR="00313CCE" w:rsidRDefault="00313CCE" w:rsidP="00494ED1">
      <w:pPr>
        <w:numPr>
          <w:ilvl w:val="0"/>
          <w:numId w:val="13"/>
        </w:numPr>
      </w:pPr>
      <w:r>
        <w:t xml:space="preserve">Environment Id and Company Code information need to be in Customer batch, even though something is just a constant value it </w:t>
      </w:r>
      <w:r w:rsidR="00A342FF">
        <w:t>needs to</w:t>
      </w:r>
      <w:r>
        <w:t xml:space="preserve"> be on every customer record.</w:t>
      </w:r>
    </w:p>
    <w:p w:rsidR="00313CCE" w:rsidRDefault="00313CCE" w:rsidP="00494ED1">
      <w:pPr>
        <w:numPr>
          <w:ilvl w:val="0"/>
          <w:numId w:val="13"/>
        </w:numPr>
      </w:pPr>
      <w:r>
        <w:t xml:space="preserve">Legacy cannot fulfill more than </w:t>
      </w:r>
      <w:r w:rsidR="00553DD9">
        <w:t>‘x’ number of</w:t>
      </w:r>
      <w:r>
        <w:t xml:space="preserve"> line items in a request for P&amp;A. Sterling to </w:t>
      </w:r>
      <w:r w:rsidR="00EA415D">
        <w:t>send</w:t>
      </w:r>
      <w:r>
        <w:t xml:space="preserve"> all the lines</w:t>
      </w:r>
      <w:r w:rsidR="009759B4">
        <w:t xml:space="preserve"> in a single transaction to webMethods. web</w:t>
      </w:r>
      <w:r>
        <w:t>Methods w</w:t>
      </w:r>
      <w:r w:rsidR="000A395B">
        <w:t>ill split the request in batch (batch size to be defined by Legacy) and</w:t>
      </w:r>
      <w:r>
        <w:t xml:space="preserve"> call P&amp;A internally as many times required and pass a single response back to Sterling with all the lines.</w:t>
      </w:r>
    </w:p>
    <w:p w:rsidR="008535DA" w:rsidRPr="000504C3" w:rsidRDefault="00C37737" w:rsidP="008535DA">
      <w:pPr>
        <w:numPr>
          <w:ilvl w:val="0"/>
          <w:numId w:val="13"/>
        </w:numPr>
        <w:rPr>
          <w:ins w:id="85" w:author="Jasmine Mann" w:date="2010-04-29T16:40:00Z"/>
          <w:highlight w:val="yellow"/>
        </w:rPr>
      </w:pPr>
      <w:r w:rsidRPr="00C37737">
        <w:rPr>
          <w:strike/>
        </w:rPr>
        <w:t>Order multiples may be fetched directly from the sterling system and shown on the page along with the P&amp;A info.</w:t>
      </w:r>
      <w:ins w:id="86" w:author="Jasmine Mann" w:date="2010-04-29T16:40:00Z">
        <w:r w:rsidR="008535DA">
          <w:rPr>
            <w:strike/>
          </w:rPr>
          <w:t xml:space="preserve"> </w:t>
        </w:r>
      </w:ins>
      <w:ins w:id="87" w:author="Sterling User" w:date="2010-04-30T11:39:00Z">
        <w:r w:rsidR="003A2CBB" w:rsidRPr="003A2CBB">
          <w:t>Order multiples will be fetched directly from the sterling system and shown on the page  even before triggering P&amp;A and it can be shown along with the P&amp;A info.</w:t>
        </w:r>
      </w:ins>
    </w:p>
    <w:p w:rsidR="00BB1BA6" w:rsidRDefault="00A342FF" w:rsidP="00BB1BA6">
      <w:pPr>
        <w:numPr>
          <w:ilvl w:val="0"/>
          <w:numId w:val="13"/>
        </w:numPr>
      </w:pPr>
      <w:r>
        <w:t>Bracket pricing to be taken from the P&amp;A response sent from Legacy.</w:t>
      </w:r>
    </w:p>
    <w:p w:rsidR="00BB1BA6" w:rsidRDefault="00BB1BA6" w:rsidP="00494ED1">
      <w:pPr>
        <w:numPr>
          <w:ilvl w:val="0"/>
          <w:numId w:val="13"/>
        </w:numPr>
        <w:rPr>
          <w:ins w:id="88" w:author="Sterling User" w:date="2010-03-23T09:44:00Z"/>
        </w:rPr>
      </w:pPr>
      <w:r>
        <w:t xml:space="preserve">If </w:t>
      </w:r>
      <w:r w:rsidRPr="00BB1BA6">
        <w:t xml:space="preserve">there is a contract price setup for </w:t>
      </w:r>
      <w:r w:rsidR="009B0AE5">
        <w:t>an</w:t>
      </w:r>
      <w:r w:rsidRPr="00BB1BA6">
        <w:t xml:space="preserve"> item for </w:t>
      </w:r>
      <w:r w:rsidR="009B0AE5">
        <w:t>a</w:t>
      </w:r>
      <w:r w:rsidRPr="00BB1BA6">
        <w:t xml:space="preserve"> customer, we will not get any bracket pricing information in P&amp;A from Legacy</w:t>
      </w:r>
      <w:r w:rsidR="002E3CA6">
        <w:t xml:space="preserve"> for that case.</w:t>
      </w:r>
    </w:p>
    <w:p w:rsidR="00031024" w:rsidRPr="00FC2844" w:rsidRDefault="00C32704" w:rsidP="00031024">
      <w:pPr>
        <w:numPr>
          <w:ilvl w:val="0"/>
          <w:numId w:val="13"/>
        </w:numPr>
        <w:rPr>
          <w:ins w:id="89" w:author="Sterling User" w:date="2010-03-23T09:46:00Z"/>
        </w:rPr>
      </w:pPr>
      <w:ins w:id="90" w:author="Sterling User" w:date="2010-03-23T09:46:00Z">
        <w:r>
          <w:rPr>
            <w:rFonts w:cs="Tahoma"/>
          </w:rPr>
          <w:t>Requested</w:t>
        </w:r>
      </w:ins>
      <w:ins w:id="91" w:author="Sterling User" w:date="2010-03-23T09:44:00Z">
        <w:r w:rsidR="00031024">
          <w:rPr>
            <w:rFonts w:cs="Tahoma"/>
          </w:rPr>
          <w:t xml:space="preserve"> Quantity check needs to be performed against the minimum order qty and order multiple rules. The min order qty and order multiple information will be loaded in Sterling system as part of the batch loads.</w:t>
        </w:r>
      </w:ins>
    </w:p>
    <w:p w:rsidR="00FC2844" w:rsidRPr="003E2EAA" w:rsidRDefault="00FC2844" w:rsidP="00FC2844">
      <w:pPr>
        <w:numPr>
          <w:ilvl w:val="0"/>
          <w:numId w:val="13"/>
        </w:numPr>
        <w:rPr>
          <w:ins w:id="92" w:author="Sterling User" w:date="2010-04-29T10:20:00Z"/>
        </w:rPr>
      </w:pPr>
      <w:ins w:id="93" w:author="Sterling User" w:date="2010-03-23T09:46:00Z">
        <w:r>
          <w:rPr>
            <w:rFonts w:cs="Tahoma"/>
          </w:rPr>
          <w:t>Requested Qty</w:t>
        </w:r>
      </w:ins>
      <w:r>
        <w:rPr>
          <w:rFonts w:cs="Tahoma"/>
        </w:rPr>
        <w:t xml:space="preserve"> </w:t>
      </w:r>
      <w:ins w:id="94" w:author="Sterling User" w:date="2010-03-23T09:46:00Z">
        <w:r>
          <w:rPr>
            <w:rFonts w:cs="Tahoma"/>
          </w:rPr>
          <w:t>can be decimal values up to 3 decimal places</w:t>
        </w:r>
      </w:ins>
    </w:p>
    <w:p w:rsidR="003E2EAA" w:rsidRPr="00CB3055" w:rsidRDefault="003E2EAA" w:rsidP="00FC2844">
      <w:pPr>
        <w:numPr>
          <w:ilvl w:val="0"/>
          <w:numId w:val="13"/>
        </w:numPr>
        <w:rPr>
          <w:ins w:id="95" w:author="Sterling User" w:date="2010-03-23T09:46:00Z"/>
        </w:rPr>
      </w:pPr>
      <w:ins w:id="96" w:author="Sterling User" w:date="2010-04-29T10:20:00Z">
        <w:r>
          <w:rPr>
            <w:rFonts w:cs="Tahoma"/>
          </w:rPr>
          <w:t>Brackets are send from Legacy only if there is no contract pricing.</w:t>
        </w:r>
      </w:ins>
    </w:p>
    <w:p w:rsidR="00FC2844" w:rsidRDefault="00FC2844" w:rsidP="00FC2844">
      <w:pPr>
        <w:ind w:left="720"/>
        <w:rPr>
          <w:ins w:id="97" w:author="Sterling User" w:date="2010-03-23T09:44:00Z"/>
        </w:rPr>
      </w:pPr>
    </w:p>
    <w:p w:rsidR="00031024" w:rsidRPr="00C6482B" w:rsidRDefault="00031024" w:rsidP="00031024">
      <w:pPr>
        <w:ind w:left="720"/>
      </w:pPr>
    </w:p>
    <w:p w:rsidR="00313CCE" w:rsidRDefault="00313CCE" w:rsidP="00313CCE">
      <w:pPr>
        <w:pStyle w:val="Footer"/>
        <w:tabs>
          <w:tab w:val="clear" w:pos="4320"/>
          <w:tab w:val="clear" w:pos="8640"/>
        </w:tabs>
        <w:rPr>
          <w:rFonts w:cs="Tahoma"/>
          <w:b/>
        </w:rPr>
      </w:pPr>
    </w:p>
    <w:p w:rsidR="00313CCE" w:rsidRDefault="00313CCE" w:rsidP="00313CCE">
      <w:pPr>
        <w:rPr>
          <w:rFonts w:cs="Tahoma"/>
        </w:rPr>
        <w:sectPr w:rsidR="00313CCE" w:rsidSect="00083555">
          <w:pgSz w:w="12240" w:h="15840" w:code="1"/>
          <w:pgMar w:top="1440" w:right="1800" w:bottom="1440" w:left="1800" w:header="720" w:footer="720" w:gutter="0"/>
          <w:cols w:space="720"/>
          <w:titlePg/>
        </w:sectPr>
      </w:pPr>
    </w:p>
    <w:p w:rsidR="00313CCE" w:rsidRDefault="00C20C72" w:rsidP="00313CCE">
      <w:pPr>
        <w:pStyle w:val="Heading1"/>
        <w:numPr>
          <w:ilvl w:val="0"/>
          <w:numId w:val="3"/>
        </w:numPr>
        <w:rPr>
          <w:rFonts w:cs="Tahoma"/>
        </w:rPr>
      </w:pPr>
      <w:bookmarkStart w:id="98" w:name="_Toc255810713"/>
      <w:r>
        <w:rPr>
          <w:rFonts w:cs="Tahoma"/>
        </w:rPr>
        <w:t>Connectivity Diagram</w:t>
      </w:r>
      <w:bookmarkEnd w:id="98"/>
    </w:p>
    <w:p w:rsidR="00313CCE" w:rsidRDefault="00313CCE" w:rsidP="00313CCE"/>
    <w:p w:rsidR="00313CCE" w:rsidRDefault="00E97704" w:rsidP="00313CCE">
      <w:pPr>
        <w:pStyle w:val="Heading2"/>
      </w:pPr>
      <w:bookmarkStart w:id="99" w:name="_Toc255810714"/>
      <w:r>
        <w:rPr>
          <w:szCs w:val="18"/>
        </w:rPr>
        <w:t>P&amp;A Connectivity Diagram</w:t>
      </w:r>
      <w:bookmarkEnd w:id="99"/>
    </w:p>
    <w:p w:rsidR="00313CCE" w:rsidRDefault="00313CCE" w:rsidP="00313CCE"/>
    <w:p w:rsidR="00E62106" w:rsidRDefault="00E62106" w:rsidP="00313CCE"/>
    <w:p w:rsidR="00E62106" w:rsidRDefault="00C9688A" w:rsidP="00313CCE">
      <w:r>
        <w:rPr>
          <w:noProof/>
        </w:rPr>
        <w:drawing>
          <wp:inline distT="0" distB="0" distL="0" distR="0">
            <wp:extent cx="6219825" cy="31908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219825" cy="3190875"/>
                    </a:xfrm>
                    <a:prstGeom prst="rect">
                      <a:avLst/>
                    </a:prstGeom>
                    <a:noFill/>
                    <a:ln w="9525">
                      <a:noFill/>
                      <a:miter lim="800000"/>
                      <a:headEnd/>
                      <a:tailEnd/>
                    </a:ln>
                  </pic:spPr>
                </pic:pic>
              </a:graphicData>
            </a:graphic>
          </wp:inline>
        </w:drawing>
      </w:r>
    </w:p>
    <w:p w:rsidR="00313CCE" w:rsidRDefault="00313CCE" w:rsidP="00313CCE"/>
    <w:p w:rsidR="00313CCE" w:rsidRDefault="00313CCE" w:rsidP="00313CCE"/>
    <w:p w:rsidR="00313CCE" w:rsidRDefault="00313CCE" w:rsidP="00313CCE">
      <w:pPr>
        <w:rPr>
          <w:rFonts w:cs="Tahoma"/>
        </w:rPr>
      </w:pPr>
    </w:p>
    <w:p w:rsidR="00BB66B8" w:rsidRDefault="002C3B54" w:rsidP="00313CCE">
      <w:pPr>
        <w:pStyle w:val="Heading2"/>
      </w:pPr>
      <w:bookmarkStart w:id="100" w:name="_Toc255810715"/>
      <w:r>
        <w:t>Connectivity Process</w:t>
      </w:r>
      <w:bookmarkEnd w:id="100"/>
    </w:p>
    <w:p w:rsidR="002C3B54" w:rsidRDefault="009759B4" w:rsidP="002C3B54">
      <w:pPr>
        <w:numPr>
          <w:ilvl w:val="0"/>
          <w:numId w:val="10"/>
        </w:numPr>
      </w:pPr>
      <w:r>
        <w:t>web</w:t>
      </w:r>
      <w:r w:rsidR="002C3B54">
        <w:t>Method</w:t>
      </w:r>
      <w:r>
        <w:t>s</w:t>
      </w:r>
      <w:r w:rsidR="002C3B54">
        <w:t xml:space="preserve"> to expose Price and Availability check as web service and provide WSDL to Sterling. </w:t>
      </w:r>
    </w:p>
    <w:p w:rsidR="002C3B54" w:rsidRDefault="002C3B54" w:rsidP="002C3B54">
      <w:pPr>
        <w:numPr>
          <w:ilvl w:val="0"/>
          <w:numId w:val="10"/>
        </w:numPr>
      </w:pPr>
      <w:r>
        <w:t>WSDL endpoint URL will have the service name to distinguish it from other services/ transactions.</w:t>
      </w:r>
    </w:p>
    <w:p w:rsidR="002C3B54" w:rsidRDefault="00F108F5" w:rsidP="002C3B54">
      <w:pPr>
        <w:numPr>
          <w:ilvl w:val="0"/>
          <w:numId w:val="10"/>
        </w:numPr>
      </w:pPr>
      <w:r>
        <w:t xml:space="preserve">Input / output parameters defined in the WSDL to conform to the Input / Output xml provided by </w:t>
      </w:r>
      <w:smartTag w:uri="urn:schemas-microsoft-com:office:smarttags" w:element="place">
        <w:smartTag w:uri="urn:schemas-microsoft-com:office:smarttags" w:element="City">
          <w:r>
            <w:t>Sterling</w:t>
          </w:r>
        </w:smartTag>
      </w:smartTag>
      <w:r>
        <w:t xml:space="preserve"> in the Schema section.</w:t>
      </w:r>
    </w:p>
    <w:p w:rsidR="00F42525" w:rsidRDefault="00F42525" w:rsidP="002C3B54">
      <w:pPr>
        <w:numPr>
          <w:ilvl w:val="0"/>
          <w:numId w:val="10"/>
        </w:numPr>
      </w:pPr>
      <w:smartTag w:uri="urn:schemas-microsoft-com:office:smarttags" w:element="place">
        <w:smartTag w:uri="urn:schemas-microsoft-com:office:smarttags" w:element="City">
          <w:r>
            <w:t>Sterling</w:t>
          </w:r>
        </w:smartTag>
      </w:smartTag>
      <w:r>
        <w:t xml:space="preserve"> will call the web service passing all the items for which P&amp;A check needs to be performed.</w:t>
      </w:r>
    </w:p>
    <w:p w:rsidR="00F42525" w:rsidRDefault="009759B4" w:rsidP="002C3B54">
      <w:pPr>
        <w:numPr>
          <w:ilvl w:val="0"/>
          <w:numId w:val="10"/>
        </w:numPr>
      </w:pPr>
      <w:r>
        <w:t>web</w:t>
      </w:r>
      <w:r w:rsidR="00F42525">
        <w:t xml:space="preserve">Methods to parse </w:t>
      </w:r>
      <w:r w:rsidR="00AD0591">
        <w:t xml:space="preserve">lines </w:t>
      </w:r>
      <w:r w:rsidR="00F42525">
        <w:t xml:space="preserve">and call Legacy P&amp;A service multiple times </w:t>
      </w:r>
      <w:r w:rsidR="006D06A6">
        <w:t>(</w:t>
      </w:r>
      <w:r w:rsidR="00F42525">
        <w:t>if required</w:t>
      </w:r>
      <w:r w:rsidR="006D06A6">
        <w:t>)</w:t>
      </w:r>
      <w:r w:rsidR="00F42525">
        <w:t xml:space="preserve"> with the same header information.</w:t>
      </w:r>
      <w:r w:rsidR="00AD0591">
        <w:t xml:space="preserve"> The number of lines they need to parse could be a configured value and is dictated by Legacy.</w:t>
      </w:r>
    </w:p>
    <w:p w:rsidR="00F42525" w:rsidRDefault="008A2CD2" w:rsidP="002C3B54">
      <w:pPr>
        <w:numPr>
          <w:ilvl w:val="0"/>
          <w:numId w:val="10"/>
        </w:numPr>
      </w:pPr>
      <w:r>
        <w:t xml:space="preserve">Return back results from P&amp;A call to </w:t>
      </w:r>
      <w:smartTag w:uri="urn:schemas-microsoft-com:office:smarttags" w:element="place">
        <w:smartTag w:uri="urn:schemas-microsoft-com:office:smarttags" w:element="City">
          <w:r>
            <w:t>Sterling</w:t>
          </w:r>
        </w:smartTag>
      </w:smartTag>
      <w:r>
        <w:t xml:space="preserve"> in the consolidated view as it came in the request.</w:t>
      </w:r>
    </w:p>
    <w:p w:rsidR="00DF1052" w:rsidRDefault="009759B4" w:rsidP="002C3B54">
      <w:pPr>
        <w:numPr>
          <w:ilvl w:val="0"/>
          <w:numId w:val="10"/>
        </w:numPr>
      </w:pPr>
      <w:r>
        <w:t>web</w:t>
      </w:r>
      <w:r w:rsidR="00DF1052">
        <w:t>Method</w:t>
      </w:r>
      <w:r>
        <w:t>s</w:t>
      </w:r>
      <w:r w:rsidR="00DF1052">
        <w:t xml:space="preserve"> will not point to the services across environments based on the Environment Id. Separate web services address will be given to </w:t>
      </w:r>
      <w:smartTag w:uri="urn:schemas-microsoft-com:office:smarttags" w:element="City">
        <w:smartTag w:uri="urn:schemas-microsoft-com:office:smarttags" w:element="place">
          <w:r w:rsidR="00DF1052">
            <w:t>Sterling</w:t>
          </w:r>
        </w:smartTag>
      </w:smartTag>
      <w:r w:rsidR="00DF1052">
        <w:t xml:space="preserve"> to point to a specific environment. </w:t>
      </w:r>
    </w:p>
    <w:p w:rsidR="00194390" w:rsidRDefault="00194390" w:rsidP="00194390"/>
    <w:p w:rsidR="00194390" w:rsidRDefault="00194390" w:rsidP="00194390"/>
    <w:p w:rsidR="00194390" w:rsidRDefault="00194390" w:rsidP="00194390"/>
    <w:p w:rsidR="00194390" w:rsidRDefault="00194390" w:rsidP="00194390"/>
    <w:p w:rsidR="0063146A" w:rsidRDefault="0063146A" w:rsidP="0063146A">
      <w:pPr>
        <w:pStyle w:val="Heading1"/>
        <w:numPr>
          <w:ilvl w:val="0"/>
          <w:numId w:val="3"/>
        </w:numPr>
        <w:rPr>
          <w:rFonts w:cs="Tahoma"/>
        </w:rPr>
      </w:pPr>
      <w:bookmarkStart w:id="101" w:name="_Toc255810716"/>
      <w:r>
        <w:rPr>
          <w:rFonts w:cs="Tahoma"/>
        </w:rPr>
        <w:t>Glossary of Terms</w:t>
      </w:r>
      <w:bookmarkEnd w:id="101"/>
    </w:p>
    <w:p w:rsidR="0063146A" w:rsidRDefault="0063146A" w:rsidP="006314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3330"/>
        <w:gridCol w:w="4788"/>
      </w:tblGrid>
      <w:tr w:rsidR="00EA3A45" w:rsidTr="00EA3A45">
        <w:tc>
          <w:tcPr>
            <w:tcW w:w="738" w:type="dxa"/>
            <w:shd w:val="clear" w:color="auto" w:fill="00B0F0"/>
          </w:tcPr>
          <w:p w:rsidR="00EA3A45" w:rsidRPr="00EA3A45" w:rsidRDefault="00EA3A45"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S. No.</w:t>
            </w:r>
          </w:p>
        </w:tc>
        <w:tc>
          <w:tcPr>
            <w:tcW w:w="3330" w:type="dxa"/>
            <w:shd w:val="clear" w:color="auto" w:fill="00B0F0"/>
          </w:tcPr>
          <w:p w:rsidR="00EA3A45" w:rsidRPr="00EA3A45" w:rsidRDefault="00EA3A45" w:rsidP="00EA3A45">
            <w:pPr>
              <w:pStyle w:val="NoSpacing"/>
              <w:tabs>
                <w:tab w:val="center" w:pos="4320"/>
                <w:tab w:val="right" w:pos="8640"/>
              </w:tabs>
              <w:jc w:val="center"/>
              <w:rPr>
                <w:rFonts w:ascii="Arial" w:hAnsi="Arial" w:cs="Arial"/>
                <w:sz w:val="18"/>
                <w:szCs w:val="18"/>
              </w:rPr>
            </w:pPr>
            <w:r w:rsidRPr="00EA3A45">
              <w:rPr>
                <w:rFonts w:ascii="Arial" w:hAnsi="Arial" w:cs="Arial"/>
                <w:sz w:val="18"/>
                <w:szCs w:val="18"/>
              </w:rPr>
              <w:t>Term</w:t>
            </w:r>
          </w:p>
        </w:tc>
        <w:tc>
          <w:tcPr>
            <w:tcW w:w="4788" w:type="dxa"/>
            <w:shd w:val="clear" w:color="auto" w:fill="00B0F0"/>
          </w:tcPr>
          <w:p w:rsidR="00EA3A45" w:rsidRDefault="00EA3A45" w:rsidP="00EA3A45">
            <w:pPr>
              <w:pStyle w:val="NoSpacing"/>
              <w:tabs>
                <w:tab w:val="center" w:pos="4320"/>
                <w:tab w:val="right" w:pos="8640"/>
              </w:tabs>
              <w:jc w:val="center"/>
            </w:pPr>
            <w:r w:rsidRPr="00EA3A45">
              <w:rPr>
                <w:rFonts w:ascii="Arial" w:hAnsi="Arial" w:cs="Arial"/>
                <w:sz w:val="18"/>
                <w:szCs w:val="18"/>
              </w:rPr>
              <w:t>Definition</w:t>
            </w:r>
          </w:p>
        </w:tc>
      </w:tr>
      <w:tr w:rsidR="00EA3A45" w:rsidTr="00EA3A45">
        <w:tc>
          <w:tcPr>
            <w:tcW w:w="738" w:type="dxa"/>
          </w:tcPr>
          <w:p w:rsidR="00EA3A45" w:rsidRDefault="00EA3A45" w:rsidP="00F31DA5">
            <w:r>
              <w:t>1.</w:t>
            </w:r>
          </w:p>
        </w:tc>
        <w:tc>
          <w:tcPr>
            <w:tcW w:w="3330" w:type="dxa"/>
          </w:tcPr>
          <w:p w:rsidR="00EA3A45" w:rsidRDefault="00EA3A45" w:rsidP="00F31DA5">
            <w:r>
              <w:t>WSDL</w:t>
            </w:r>
          </w:p>
        </w:tc>
        <w:tc>
          <w:tcPr>
            <w:tcW w:w="4788" w:type="dxa"/>
          </w:tcPr>
          <w:p w:rsidR="00EA3A45" w:rsidRDefault="00EA3A45" w:rsidP="00F31DA5">
            <w:r>
              <w:t>Web Services Definition Language</w:t>
            </w:r>
          </w:p>
        </w:tc>
      </w:tr>
      <w:tr w:rsidR="00EA3A45" w:rsidTr="00EA3A45">
        <w:tc>
          <w:tcPr>
            <w:tcW w:w="738" w:type="dxa"/>
          </w:tcPr>
          <w:p w:rsidR="00EA3A45" w:rsidRDefault="00EA3A45" w:rsidP="00F31DA5">
            <w:r>
              <w:t>2.</w:t>
            </w:r>
          </w:p>
        </w:tc>
        <w:tc>
          <w:tcPr>
            <w:tcW w:w="3330" w:type="dxa"/>
          </w:tcPr>
          <w:p w:rsidR="00EA3A45" w:rsidRDefault="00EA3A45" w:rsidP="00F31DA5">
            <w:r>
              <w:t>UE (User Exit)</w:t>
            </w:r>
          </w:p>
        </w:tc>
        <w:tc>
          <w:tcPr>
            <w:tcW w:w="4788" w:type="dxa"/>
          </w:tcPr>
          <w:p w:rsidR="00EA3A45" w:rsidRDefault="00EA3A45" w:rsidP="00F31DA5">
            <w:r>
              <w:t>Hooks to write custom code in Sterling</w:t>
            </w:r>
          </w:p>
        </w:tc>
      </w:tr>
      <w:tr w:rsidR="00B62D5A" w:rsidTr="00EA3A45">
        <w:tc>
          <w:tcPr>
            <w:tcW w:w="738" w:type="dxa"/>
          </w:tcPr>
          <w:p w:rsidR="00B62D5A" w:rsidRDefault="00B62D5A" w:rsidP="00EF5CB4">
            <w:r>
              <w:t>3.</w:t>
            </w:r>
          </w:p>
        </w:tc>
        <w:tc>
          <w:tcPr>
            <w:tcW w:w="3330" w:type="dxa"/>
          </w:tcPr>
          <w:p w:rsidR="00B62D5A" w:rsidRDefault="00B62D5A" w:rsidP="00EF5CB4">
            <w:r>
              <w:t>MQ</w:t>
            </w:r>
          </w:p>
        </w:tc>
        <w:tc>
          <w:tcPr>
            <w:tcW w:w="4788" w:type="dxa"/>
          </w:tcPr>
          <w:p w:rsidR="00B62D5A" w:rsidRDefault="00B62D5A" w:rsidP="00EF5CB4">
            <w:r>
              <w:t>Message Queue</w:t>
            </w:r>
          </w:p>
        </w:tc>
      </w:tr>
      <w:tr w:rsidR="00B62D5A" w:rsidTr="00EA3A45">
        <w:tc>
          <w:tcPr>
            <w:tcW w:w="738" w:type="dxa"/>
          </w:tcPr>
          <w:p w:rsidR="00B62D5A" w:rsidRDefault="00B62D5A" w:rsidP="00EF5CB4">
            <w:r>
              <w:t>4.</w:t>
            </w:r>
          </w:p>
        </w:tc>
        <w:tc>
          <w:tcPr>
            <w:tcW w:w="3330" w:type="dxa"/>
          </w:tcPr>
          <w:p w:rsidR="00B62D5A" w:rsidRDefault="00B62D5A" w:rsidP="00EF5CB4">
            <w:r>
              <w:t>BR1</w:t>
            </w:r>
          </w:p>
        </w:tc>
        <w:tc>
          <w:tcPr>
            <w:tcW w:w="4788" w:type="dxa"/>
          </w:tcPr>
          <w:p w:rsidR="00B62D5A" w:rsidRDefault="00B62D5A" w:rsidP="00EF5CB4">
            <w:r>
              <w:t>Business Release 1</w:t>
            </w:r>
          </w:p>
        </w:tc>
      </w:tr>
    </w:tbl>
    <w:p w:rsidR="00194390" w:rsidRPr="002C3B54" w:rsidRDefault="00194390" w:rsidP="00194390"/>
    <w:sectPr w:rsidR="00194390"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E1E" w:rsidRDefault="00A35E1E">
      <w:r>
        <w:separator/>
      </w:r>
    </w:p>
  </w:endnote>
  <w:endnote w:type="continuationSeparator" w:id="0">
    <w:p w:rsidR="00A35E1E" w:rsidRDefault="00A35E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6CD9" w:rsidRDefault="003B1A6E" w:rsidP="00D46CD9">
    <w:pPr>
      <w:ind w:right="378"/>
      <w:rPr>
        <w:rFonts w:cs="Tahoma"/>
        <w:color w:val="000000"/>
        <w:sz w:val="16"/>
        <w:szCs w:val="16"/>
      </w:rPr>
    </w:pPr>
    <w:del w:id="6" w:author="Sterling User" w:date="2010-04-29T10:24:00Z">
      <w:r w:rsidDel="00B24732">
        <w:rPr>
          <w:rFonts w:cs="Tahoma"/>
          <w:color w:val="000000"/>
          <w:sz w:val="16"/>
          <w:szCs w:val="16"/>
        </w:rPr>
        <w:delText>3</w:delText>
      </w:r>
    </w:del>
    <w:ins w:id="7" w:author="Sterling User" w:date="2010-04-29T10:24:00Z">
      <w:r w:rsidR="00B24732">
        <w:rPr>
          <w:rFonts w:cs="Tahoma"/>
          <w:color w:val="000000"/>
          <w:sz w:val="16"/>
          <w:szCs w:val="16"/>
        </w:rPr>
        <w:t>4</w:t>
      </w:r>
    </w:ins>
    <w:r>
      <w:rPr>
        <w:rFonts w:cs="Tahoma"/>
        <w:color w:val="000000"/>
        <w:sz w:val="16"/>
        <w:szCs w:val="16"/>
      </w:rPr>
      <w:t>/</w:t>
    </w:r>
    <w:del w:id="8" w:author="Sterling User" w:date="2010-04-29T10:24:00Z">
      <w:r w:rsidDel="00B24732">
        <w:rPr>
          <w:rFonts w:cs="Tahoma"/>
          <w:color w:val="000000"/>
          <w:sz w:val="16"/>
          <w:szCs w:val="16"/>
        </w:rPr>
        <w:delText>19</w:delText>
      </w:r>
    </w:del>
    <w:ins w:id="9" w:author="Sterling User" w:date="2010-04-30T11:45:00Z">
      <w:r w:rsidR="00395AE9">
        <w:rPr>
          <w:rFonts w:cs="Tahoma"/>
          <w:color w:val="000000"/>
          <w:sz w:val="16"/>
          <w:szCs w:val="16"/>
        </w:rPr>
        <w:t>30</w:t>
      </w:r>
    </w:ins>
    <w:r w:rsidR="00D46CD9">
      <w:rPr>
        <w:rFonts w:cs="Tahoma"/>
        <w:color w:val="000000"/>
        <w:sz w:val="16"/>
        <w:szCs w:val="16"/>
      </w:rPr>
      <w:t>/2010 3:50 PM</w:t>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Pr>
        <w:rFonts w:cs="Tahoma"/>
        <w:color w:val="000000"/>
        <w:sz w:val="16"/>
        <w:szCs w:val="16"/>
      </w:rPr>
      <w:tab/>
    </w:r>
    <w:r w:rsidR="00D46CD9" w:rsidRPr="00DC6F42">
      <w:rPr>
        <w:rFonts w:cs="Tahoma"/>
        <w:color w:val="7F7F7F"/>
        <w:spacing w:val="60"/>
        <w:sz w:val="16"/>
        <w:szCs w:val="16"/>
      </w:rPr>
      <w:t>Page</w:t>
    </w:r>
    <w:r w:rsidR="00D46CD9" w:rsidRPr="00DC6F42">
      <w:rPr>
        <w:rFonts w:cs="Tahoma"/>
        <w:color w:val="000000"/>
        <w:sz w:val="16"/>
        <w:szCs w:val="16"/>
      </w:rPr>
      <w:t xml:space="preserve"> | </w:t>
    </w:r>
    <w:r w:rsidR="007A2AFB" w:rsidRPr="00DC6F42">
      <w:rPr>
        <w:rFonts w:cs="Tahoma"/>
        <w:color w:val="000000"/>
        <w:sz w:val="16"/>
        <w:szCs w:val="16"/>
      </w:rPr>
      <w:fldChar w:fldCharType="begin"/>
    </w:r>
    <w:r w:rsidR="00D46CD9" w:rsidRPr="00DC6F42">
      <w:rPr>
        <w:rFonts w:cs="Tahoma"/>
        <w:color w:val="000000"/>
        <w:sz w:val="16"/>
        <w:szCs w:val="16"/>
      </w:rPr>
      <w:instrText xml:space="preserve"> PAGE   \* MERGEFORMAT </w:instrText>
    </w:r>
    <w:r w:rsidR="007A2AFB" w:rsidRPr="00DC6F42">
      <w:rPr>
        <w:rFonts w:cs="Tahoma"/>
        <w:color w:val="000000"/>
        <w:sz w:val="16"/>
        <w:szCs w:val="16"/>
      </w:rPr>
      <w:fldChar w:fldCharType="separate"/>
    </w:r>
    <w:r w:rsidR="00C9688A" w:rsidRPr="00C9688A">
      <w:rPr>
        <w:rFonts w:cs="Tahoma"/>
        <w:b/>
        <w:noProof/>
        <w:color w:val="000000"/>
        <w:sz w:val="16"/>
        <w:szCs w:val="16"/>
      </w:rPr>
      <w:t>1</w:t>
    </w:r>
    <w:r w:rsidR="007A2AFB" w:rsidRPr="00DC6F42">
      <w:rPr>
        <w:rFonts w:cs="Tahoma"/>
        <w:color w:val="000000"/>
        <w:sz w:val="16"/>
        <w:szCs w:val="16"/>
      </w:rPr>
      <w:fldChar w:fldCharType="end"/>
    </w:r>
    <w:r w:rsidR="00D46CD9">
      <w:rPr>
        <w:rFonts w:cs="Tahoma"/>
        <w:color w:val="000000"/>
        <w:sz w:val="16"/>
        <w:szCs w:val="16"/>
      </w:rPr>
      <w:t xml:space="preserve">            xpedx Price And Availability</w:t>
    </w:r>
    <w:r w:rsidR="00C65B01">
      <w:rPr>
        <w:rFonts w:cs="Tahoma"/>
        <w:color w:val="000000"/>
        <w:sz w:val="16"/>
        <w:szCs w:val="16"/>
      </w:rPr>
      <w:t xml:space="preserve"> Detail Design Document V</w:t>
    </w:r>
    <w:ins w:id="10" w:author="Sterling User" w:date="2010-04-30T11:45:00Z">
      <w:r w:rsidR="00395AE9">
        <w:rPr>
          <w:rFonts w:cs="Tahoma"/>
          <w:color w:val="000000"/>
          <w:sz w:val="16"/>
          <w:szCs w:val="16"/>
        </w:rPr>
        <w:t>5</w:t>
      </w:r>
    </w:ins>
    <w:del w:id="11" w:author="Sterling User" w:date="2010-04-29T10:24:00Z">
      <w:r w:rsidR="00C65B01" w:rsidDel="00B24732">
        <w:rPr>
          <w:rFonts w:cs="Tahoma"/>
          <w:color w:val="000000"/>
          <w:sz w:val="16"/>
          <w:szCs w:val="16"/>
        </w:rPr>
        <w:delText>3</w:delText>
      </w:r>
    </w:del>
    <w:r w:rsidR="00D46CD9">
      <w:rPr>
        <w:rFonts w:cs="Tahoma"/>
        <w:color w:val="000000"/>
        <w:sz w:val="16"/>
        <w:szCs w:val="16"/>
      </w:rPr>
      <w:t>.0</w:t>
    </w:r>
    <w:r w:rsidR="00D46CD9">
      <w:rPr>
        <w:rFonts w:cs="Tahoma"/>
        <w:color w:val="000000"/>
        <w:sz w:val="16"/>
        <w:szCs w:val="16"/>
      </w:rPr>
      <w:tab/>
    </w:r>
    <w:r w:rsidR="00D46CD9">
      <w:rPr>
        <w:rFonts w:cs="Tahoma"/>
        <w:color w:val="000000"/>
        <w:sz w:val="16"/>
        <w:szCs w:val="16"/>
      </w:rPr>
      <w:tab/>
    </w:r>
  </w:p>
  <w:p w:rsidR="00D46CD9" w:rsidRDefault="00D46CD9" w:rsidP="00D46CD9">
    <w:pPr>
      <w:ind w:right="378"/>
      <w:rPr>
        <w:rFonts w:cs="Tahoma"/>
        <w:color w:val="000000"/>
        <w:sz w:val="16"/>
        <w:szCs w:val="16"/>
      </w:rPr>
    </w:pPr>
  </w:p>
  <w:p w:rsidR="00D46CD9" w:rsidRDefault="00D46CD9" w:rsidP="00D46CD9">
    <w:pPr>
      <w:ind w:right="378"/>
      <w:rPr>
        <w:rFonts w:cs="Tahoma"/>
        <w:color w:val="000000"/>
        <w:sz w:val="16"/>
        <w:szCs w:val="16"/>
      </w:rPr>
    </w:pPr>
    <w:r>
      <w:rPr>
        <w:rFonts w:cs="Tahoma"/>
        <w:color w:val="000000"/>
        <w:sz w:val="16"/>
        <w:szCs w:val="16"/>
      </w:rPr>
      <w:t>PRIVATE/PROPRIETARY/SECURE</w:t>
    </w:r>
  </w:p>
  <w:p w:rsidR="00D46CD9" w:rsidRPr="00E40B69" w:rsidRDefault="00D46CD9" w:rsidP="00D46CD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p w:rsidR="00B85EB3" w:rsidRPr="00D46CD9" w:rsidRDefault="00B85EB3" w:rsidP="00D46C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E1E" w:rsidRDefault="00A35E1E">
      <w:r>
        <w:separator/>
      </w:r>
    </w:p>
  </w:footnote>
  <w:footnote w:type="continuationSeparator" w:id="0">
    <w:p w:rsidR="00A35E1E" w:rsidRDefault="00A35E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EB3" w:rsidRDefault="00C9688A">
    <w:pPr>
      <w:pStyle w:val="Header"/>
    </w:pPr>
    <w:r>
      <w:rPr>
        <w:noProof/>
      </w:rPr>
      <w:drawing>
        <wp:anchor distT="0" distB="0" distL="114300" distR="114300" simplePos="0" relativeHeight="251657728"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14"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rPr>
        <w:noProof/>
      </w:rPr>
      <w:drawing>
        <wp:inline distT="0" distB="0" distL="0" distR="0">
          <wp:extent cx="25146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5146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88D3ED3"/>
    <w:multiLevelType w:val="hybridMultilevel"/>
    <w:tmpl w:val="1BF83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252D3"/>
    <w:multiLevelType w:val="hybridMultilevel"/>
    <w:tmpl w:val="7B26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D3CE2"/>
    <w:multiLevelType w:val="hybridMultilevel"/>
    <w:tmpl w:val="E9223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E92058"/>
    <w:multiLevelType w:val="hybridMultilevel"/>
    <w:tmpl w:val="14EAC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0471611"/>
    <w:multiLevelType w:val="multilevel"/>
    <w:tmpl w:val="2B8021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792" w:hanging="432"/>
      </w:pPr>
      <w:rPr>
        <w:rFonts w:hint="default"/>
        <w:color w:val="auto"/>
      </w:rPr>
    </w:lvl>
    <w:lvl w:ilvl="2">
      <w:start w:val="1"/>
      <w:numFmt w:val="decimal"/>
      <w:lvlText w:val="%1.%2.%3."/>
      <w:lvlJc w:val="left"/>
      <w:pPr>
        <w:tabs>
          <w:tab w:val="num" w:pos="1440"/>
        </w:tabs>
        <w:ind w:left="1224" w:hanging="504"/>
      </w:pPr>
      <w:rPr>
        <w:rFonts w:ascii="Tahoma" w:hAnsi="Tahoma"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bdr w:val="none" w:sz="0" w:space="0" w:color="auto"/>
        <w:shd w:val="clear" w:color="auto" w:fill="auto"/>
        <w:em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52D449B6"/>
    <w:multiLevelType w:val="multilevel"/>
    <w:tmpl w:val="FCF83BE0"/>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color w:val="auto"/>
        <w:szCs w:val="1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9347B37"/>
    <w:multiLevelType w:val="hybridMultilevel"/>
    <w:tmpl w:val="635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0">
    <w:nsid w:val="6D8836B9"/>
    <w:multiLevelType w:val="hybridMultilevel"/>
    <w:tmpl w:val="BDE6D05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B72B61"/>
    <w:multiLevelType w:val="hybridMultilevel"/>
    <w:tmpl w:val="E5B29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90E5A6D"/>
    <w:multiLevelType w:val="hybridMultilevel"/>
    <w:tmpl w:val="7B4EDB0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5"/>
  </w:num>
  <w:num w:numId="6">
    <w:abstractNumId w:val="12"/>
  </w:num>
  <w:num w:numId="7">
    <w:abstractNumId w:val="9"/>
  </w:num>
  <w:num w:numId="8">
    <w:abstractNumId w:val="0"/>
  </w:num>
  <w:num w:numId="9">
    <w:abstractNumId w:val="7"/>
  </w:num>
  <w:num w:numId="10">
    <w:abstractNumId w:val="4"/>
  </w:num>
  <w:num w:numId="11">
    <w:abstractNumId w:val="7"/>
  </w:num>
  <w:num w:numId="12">
    <w:abstractNumId w:val="8"/>
  </w:num>
  <w:num w:numId="13">
    <w:abstractNumId w:val="10"/>
  </w:num>
  <w:num w:numId="14">
    <w:abstractNumId w:val="3"/>
  </w:num>
  <w:num w:numId="15">
    <w:abstractNumId w:val="1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isplayHorizontalDrawingGridEvery w:val="0"/>
  <w:displayVerticalDrawingGridEvery w:val="0"/>
  <w:doNotUseMarginsForDrawingGridOrigin/>
  <w:noPunctuationKerning/>
  <w:characterSpacingControl w:val="doNotCompress"/>
  <w:savePreviewPicture/>
  <w:hdrShapeDefaults>
    <o:shapedefaults v:ext="edit" spidmax="2064"/>
  </w:hdrShapeDefaults>
  <w:footnotePr>
    <w:footnote w:id="-1"/>
    <w:footnote w:id="0"/>
  </w:footnotePr>
  <w:endnotePr>
    <w:endnote w:id="-1"/>
    <w:endnote w:id="0"/>
  </w:endnotePr>
  <w:compat/>
  <w:rsids>
    <w:rsidRoot w:val="009E6E9C"/>
    <w:rsid w:val="00000484"/>
    <w:rsid w:val="00001D9D"/>
    <w:rsid w:val="000024FA"/>
    <w:rsid w:val="00002B26"/>
    <w:rsid w:val="00004858"/>
    <w:rsid w:val="0000492F"/>
    <w:rsid w:val="00004B32"/>
    <w:rsid w:val="000052CC"/>
    <w:rsid w:val="000075E0"/>
    <w:rsid w:val="0001017C"/>
    <w:rsid w:val="00011065"/>
    <w:rsid w:val="000111BE"/>
    <w:rsid w:val="00012BE5"/>
    <w:rsid w:val="00015BF8"/>
    <w:rsid w:val="00015DE1"/>
    <w:rsid w:val="000168B4"/>
    <w:rsid w:val="0001795A"/>
    <w:rsid w:val="0002172D"/>
    <w:rsid w:val="00022186"/>
    <w:rsid w:val="000221EF"/>
    <w:rsid w:val="0002401F"/>
    <w:rsid w:val="00025BD1"/>
    <w:rsid w:val="00027CD9"/>
    <w:rsid w:val="00027ED2"/>
    <w:rsid w:val="00031024"/>
    <w:rsid w:val="000313CF"/>
    <w:rsid w:val="0003152B"/>
    <w:rsid w:val="0003256E"/>
    <w:rsid w:val="000325D1"/>
    <w:rsid w:val="000337C5"/>
    <w:rsid w:val="00036417"/>
    <w:rsid w:val="00040930"/>
    <w:rsid w:val="00040EAA"/>
    <w:rsid w:val="00040F8C"/>
    <w:rsid w:val="00041AD1"/>
    <w:rsid w:val="00044FCB"/>
    <w:rsid w:val="000458F9"/>
    <w:rsid w:val="00046149"/>
    <w:rsid w:val="0004793C"/>
    <w:rsid w:val="0005253C"/>
    <w:rsid w:val="00053149"/>
    <w:rsid w:val="00056200"/>
    <w:rsid w:val="00061160"/>
    <w:rsid w:val="00061DB2"/>
    <w:rsid w:val="00061EAD"/>
    <w:rsid w:val="00061F11"/>
    <w:rsid w:val="000643F7"/>
    <w:rsid w:val="00064CF2"/>
    <w:rsid w:val="0006525C"/>
    <w:rsid w:val="000666E0"/>
    <w:rsid w:val="00066913"/>
    <w:rsid w:val="00066D02"/>
    <w:rsid w:val="0007133D"/>
    <w:rsid w:val="00071DB4"/>
    <w:rsid w:val="0007296D"/>
    <w:rsid w:val="00077004"/>
    <w:rsid w:val="0007796F"/>
    <w:rsid w:val="00081083"/>
    <w:rsid w:val="0008257D"/>
    <w:rsid w:val="00082AFA"/>
    <w:rsid w:val="00083555"/>
    <w:rsid w:val="00085F32"/>
    <w:rsid w:val="00085F79"/>
    <w:rsid w:val="000870B0"/>
    <w:rsid w:val="00087980"/>
    <w:rsid w:val="00087ABC"/>
    <w:rsid w:val="000917A0"/>
    <w:rsid w:val="00092C07"/>
    <w:rsid w:val="00094378"/>
    <w:rsid w:val="000946F7"/>
    <w:rsid w:val="000952E7"/>
    <w:rsid w:val="0009534C"/>
    <w:rsid w:val="0009728A"/>
    <w:rsid w:val="000A19E9"/>
    <w:rsid w:val="000A2B6F"/>
    <w:rsid w:val="000A35F3"/>
    <w:rsid w:val="000A395B"/>
    <w:rsid w:val="000A4DC6"/>
    <w:rsid w:val="000A5FE7"/>
    <w:rsid w:val="000B0ABD"/>
    <w:rsid w:val="000B0C35"/>
    <w:rsid w:val="000B0D21"/>
    <w:rsid w:val="000B1669"/>
    <w:rsid w:val="000B2A51"/>
    <w:rsid w:val="000B41AD"/>
    <w:rsid w:val="000B4BB3"/>
    <w:rsid w:val="000B6A63"/>
    <w:rsid w:val="000B6DF6"/>
    <w:rsid w:val="000B7A3B"/>
    <w:rsid w:val="000B7DDD"/>
    <w:rsid w:val="000C1155"/>
    <w:rsid w:val="000C3B2C"/>
    <w:rsid w:val="000C407D"/>
    <w:rsid w:val="000C4CE7"/>
    <w:rsid w:val="000C5942"/>
    <w:rsid w:val="000C5AFD"/>
    <w:rsid w:val="000C64AF"/>
    <w:rsid w:val="000C6D72"/>
    <w:rsid w:val="000D00A7"/>
    <w:rsid w:val="000D027E"/>
    <w:rsid w:val="000D0801"/>
    <w:rsid w:val="000D0ADD"/>
    <w:rsid w:val="000D2206"/>
    <w:rsid w:val="000D2568"/>
    <w:rsid w:val="000D3158"/>
    <w:rsid w:val="000D3DA9"/>
    <w:rsid w:val="000D418D"/>
    <w:rsid w:val="000D489C"/>
    <w:rsid w:val="000D57C5"/>
    <w:rsid w:val="000E2277"/>
    <w:rsid w:val="000E3D2F"/>
    <w:rsid w:val="000E3D4F"/>
    <w:rsid w:val="000E4066"/>
    <w:rsid w:val="000E5709"/>
    <w:rsid w:val="000E6603"/>
    <w:rsid w:val="000E6892"/>
    <w:rsid w:val="000E6D2D"/>
    <w:rsid w:val="000F1D10"/>
    <w:rsid w:val="000F36E9"/>
    <w:rsid w:val="000F4D4B"/>
    <w:rsid w:val="000F502C"/>
    <w:rsid w:val="000F60DA"/>
    <w:rsid w:val="00100845"/>
    <w:rsid w:val="00100BFC"/>
    <w:rsid w:val="00101443"/>
    <w:rsid w:val="00101850"/>
    <w:rsid w:val="00103008"/>
    <w:rsid w:val="00103149"/>
    <w:rsid w:val="001048FE"/>
    <w:rsid w:val="00104B7E"/>
    <w:rsid w:val="001052E0"/>
    <w:rsid w:val="00105F40"/>
    <w:rsid w:val="0010717D"/>
    <w:rsid w:val="00113A95"/>
    <w:rsid w:val="00115105"/>
    <w:rsid w:val="00115339"/>
    <w:rsid w:val="0011537B"/>
    <w:rsid w:val="0011558C"/>
    <w:rsid w:val="00116117"/>
    <w:rsid w:val="00116C6C"/>
    <w:rsid w:val="00116E5D"/>
    <w:rsid w:val="00120487"/>
    <w:rsid w:val="001206B2"/>
    <w:rsid w:val="00120816"/>
    <w:rsid w:val="00120CA3"/>
    <w:rsid w:val="00120D58"/>
    <w:rsid w:val="00121C4D"/>
    <w:rsid w:val="00121C71"/>
    <w:rsid w:val="00124471"/>
    <w:rsid w:val="001258AC"/>
    <w:rsid w:val="00127D1F"/>
    <w:rsid w:val="0013085B"/>
    <w:rsid w:val="00130A21"/>
    <w:rsid w:val="0013186E"/>
    <w:rsid w:val="001318AB"/>
    <w:rsid w:val="00133FCE"/>
    <w:rsid w:val="001351F1"/>
    <w:rsid w:val="00135295"/>
    <w:rsid w:val="0013762D"/>
    <w:rsid w:val="001378B6"/>
    <w:rsid w:val="00140E4D"/>
    <w:rsid w:val="00142EAF"/>
    <w:rsid w:val="001448DB"/>
    <w:rsid w:val="001453CC"/>
    <w:rsid w:val="0014592E"/>
    <w:rsid w:val="00150496"/>
    <w:rsid w:val="00151155"/>
    <w:rsid w:val="0015225E"/>
    <w:rsid w:val="00152473"/>
    <w:rsid w:val="00152DB1"/>
    <w:rsid w:val="00153D89"/>
    <w:rsid w:val="001550F1"/>
    <w:rsid w:val="0015770A"/>
    <w:rsid w:val="00160275"/>
    <w:rsid w:val="00160F4D"/>
    <w:rsid w:val="001616B8"/>
    <w:rsid w:val="00162549"/>
    <w:rsid w:val="00162879"/>
    <w:rsid w:val="00163454"/>
    <w:rsid w:val="00163BBC"/>
    <w:rsid w:val="00163D74"/>
    <w:rsid w:val="00164A1B"/>
    <w:rsid w:val="00165352"/>
    <w:rsid w:val="00165E55"/>
    <w:rsid w:val="001666E6"/>
    <w:rsid w:val="0016704B"/>
    <w:rsid w:val="00172030"/>
    <w:rsid w:val="0017299A"/>
    <w:rsid w:val="00173EA6"/>
    <w:rsid w:val="001748F7"/>
    <w:rsid w:val="00175892"/>
    <w:rsid w:val="0017781B"/>
    <w:rsid w:val="00177D6B"/>
    <w:rsid w:val="001817FA"/>
    <w:rsid w:val="00182771"/>
    <w:rsid w:val="00183FBD"/>
    <w:rsid w:val="0018530A"/>
    <w:rsid w:val="0018599F"/>
    <w:rsid w:val="00185EFA"/>
    <w:rsid w:val="00186A99"/>
    <w:rsid w:val="00186DA6"/>
    <w:rsid w:val="00186EC6"/>
    <w:rsid w:val="001870F1"/>
    <w:rsid w:val="001872B1"/>
    <w:rsid w:val="001906A0"/>
    <w:rsid w:val="00190F56"/>
    <w:rsid w:val="00193F55"/>
    <w:rsid w:val="00194390"/>
    <w:rsid w:val="00194C58"/>
    <w:rsid w:val="00194D51"/>
    <w:rsid w:val="0019580B"/>
    <w:rsid w:val="001962AE"/>
    <w:rsid w:val="001A0CA1"/>
    <w:rsid w:val="001A203A"/>
    <w:rsid w:val="001A3C9C"/>
    <w:rsid w:val="001A4DF4"/>
    <w:rsid w:val="001A5569"/>
    <w:rsid w:val="001A5C8B"/>
    <w:rsid w:val="001A77F0"/>
    <w:rsid w:val="001B115C"/>
    <w:rsid w:val="001B1BB1"/>
    <w:rsid w:val="001B2523"/>
    <w:rsid w:val="001B291E"/>
    <w:rsid w:val="001B6602"/>
    <w:rsid w:val="001B7E92"/>
    <w:rsid w:val="001B7F7A"/>
    <w:rsid w:val="001C1761"/>
    <w:rsid w:val="001C1D1B"/>
    <w:rsid w:val="001C487D"/>
    <w:rsid w:val="001C5EFE"/>
    <w:rsid w:val="001C5F12"/>
    <w:rsid w:val="001C612A"/>
    <w:rsid w:val="001D1326"/>
    <w:rsid w:val="001D1CAB"/>
    <w:rsid w:val="001D6678"/>
    <w:rsid w:val="001D69E7"/>
    <w:rsid w:val="001D7C10"/>
    <w:rsid w:val="001E02E6"/>
    <w:rsid w:val="001E093C"/>
    <w:rsid w:val="001E0AA6"/>
    <w:rsid w:val="001E0B44"/>
    <w:rsid w:val="001E1B98"/>
    <w:rsid w:val="001E2337"/>
    <w:rsid w:val="001E3769"/>
    <w:rsid w:val="001E3FD6"/>
    <w:rsid w:val="001E4433"/>
    <w:rsid w:val="001E488B"/>
    <w:rsid w:val="001E5FCF"/>
    <w:rsid w:val="001E7F30"/>
    <w:rsid w:val="001F1BD4"/>
    <w:rsid w:val="001F1FA3"/>
    <w:rsid w:val="001F4B39"/>
    <w:rsid w:val="001F59D9"/>
    <w:rsid w:val="001F7255"/>
    <w:rsid w:val="00200380"/>
    <w:rsid w:val="00200E82"/>
    <w:rsid w:val="002025C2"/>
    <w:rsid w:val="002030F9"/>
    <w:rsid w:val="00203350"/>
    <w:rsid w:val="002043D6"/>
    <w:rsid w:val="00206515"/>
    <w:rsid w:val="00207BD5"/>
    <w:rsid w:val="002136FD"/>
    <w:rsid w:val="00215665"/>
    <w:rsid w:val="002159CD"/>
    <w:rsid w:val="00216CC1"/>
    <w:rsid w:val="00217BFA"/>
    <w:rsid w:val="00217FB1"/>
    <w:rsid w:val="00220ADC"/>
    <w:rsid w:val="00220AFB"/>
    <w:rsid w:val="00220CC3"/>
    <w:rsid w:val="00222664"/>
    <w:rsid w:val="0022270F"/>
    <w:rsid w:val="00222BE3"/>
    <w:rsid w:val="00222F8A"/>
    <w:rsid w:val="0022401A"/>
    <w:rsid w:val="002255FF"/>
    <w:rsid w:val="00226979"/>
    <w:rsid w:val="0022777D"/>
    <w:rsid w:val="00230B6D"/>
    <w:rsid w:val="0023136E"/>
    <w:rsid w:val="00231D1C"/>
    <w:rsid w:val="00232504"/>
    <w:rsid w:val="002325A9"/>
    <w:rsid w:val="002349BC"/>
    <w:rsid w:val="002369FD"/>
    <w:rsid w:val="00236A5A"/>
    <w:rsid w:val="002401EF"/>
    <w:rsid w:val="00241A29"/>
    <w:rsid w:val="002423DD"/>
    <w:rsid w:val="002456DC"/>
    <w:rsid w:val="002466B2"/>
    <w:rsid w:val="00247933"/>
    <w:rsid w:val="002512B0"/>
    <w:rsid w:val="002513DA"/>
    <w:rsid w:val="00252281"/>
    <w:rsid w:val="0025330F"/>
    <w:rsid w:val="002536CA"/>
    <w:rsid w:val="00254E04"/>
    <w:rsid w:val="0026029C"/>
    <w:rsid w:val="00260DBB"/>
    <w:rsid w:val="0026387D"/>
    <w:rsid w:val="00265688"/>
    <w:rsid w:val="002666BD"/>
    <w:rsid w:val="00267B50"/>
    <w:rsid w:val="00272726"/>
    <w:rsid w:val="002729A0"/>
    <w:rsid w:val="00275A67"/>
    <w:rsid w:val="00277030"/>
    <w:rsid w:val="00277DCB"/>
    <w:rsid w:val="0028071F"/>
    <w:rsid w:val="0028167F"/>
    <w:rsid w:val="00283D80"/>
    <w:rsid w:val="00285DC0"/>
    <w:rsid w:val="0028693E"/>
    <w:rsid w:val="002869AB"/>
    <w:rsid w:val="00287B73"/>
    <w:rsid w:val="002905F3"/>
    <w:rsid w:val="0029064E"/>
    <w:rsid w:val="0029086D"/>
    <w:rsid w:val="00291E3D"/>
    <w:rsid w:val="00292EF0"/>
    <w:rsid w:val="00293638"/>
    <w:rsid w:val="00293B0A"/>
    <w:rsid w:val="00294BB0"/>
    <w:rsid w:val="002A0731"/>
    <w:rsid w:val="002A0E1C"/>
    <w:rsid w:val="002A1C3A"/>
    <w:rsid w:val="002A2670"/>
    <w:rsid w:val="002A2AC0"/>
    <w:rsid w:val="002A3711"/>
    <w:rsid w:val="002A4A88"/>
    <w:rsid w:val="002A4C7D"/>
    <w:rsid w:val="002A4CF8"/>
    <w:rsid w:val="002A6AB8"/>
    <w:rsid w:val="002A7C07"/>
    <w:rsid w:val="002B242B"/>
    <w:rsid w:val="002B5B16"/>
    <w:rsid w:val="002B7257"/>
    <w:rsid w:val="002B7C57"/>
    <w:rsid w:val="002C1067"/>
    <w:rsid w:val="002C13C9"/>
    <w:rsid w:val="002C26FC"/>
    <w:rsid w:val="002C2E88"/>
    <w:rsid w:val="002C397D"/>
    <w:rsid w:val="002C3B54"/>
    <w:rsid w:val="002C54A6"/>
    <w:rsid w:val="002C609C"/>
    <w:rsid w:val="002C7892"/>
    <w:rsid w:val="002D07E2"/>
    <w:rsid w:val="002D0ABF"/>
    <w:rsid w:val="002D20C6"/>
    <w:rsid w:val="002D325D"/>
    <w:rsid w:val="002D3F83"/>
    <w:rsid w:val="002D5E61"/>
    <w:rsid w:val="002D742D"/>
    <w:rsid w:val="002D7501"/>
    <w:rsid w:val="002E0635"/>
    <w:rsid w:val="002E0701"/>
    <w:rsid w:val="002E0730"/>
    <w:rsid w:val="002E1C01"/>
    <w:rsid w:val="002E239F"/>
    <w:rsid w:val="002E29B7"/>
    <w:rsid w:val="002E2E70"/>
    <w:rsid w:val="002E30F2"/>
    <w:rsid w:val="002E3CA6"/>
    <w:rsid w:val="002E4001"/>
    <w:rsid w:val="002E4C08"/>
    <w:rsid w:val="002E5016"/>
    <w:rsid w:val="002E70D0"/>
    <w:rsid w:val="002F1966"/>
    <w:rsid w:val="002F482F"/>
    <w:rsid w:val="002F5154"/>
    <w:rsid w:val="002F6638"/>
    <w:rsid w:val="002F7434"/>
    <w:rsid w:val="00302959"/>
    <w:rsid w:val="0030422C"/>
    <w:rsid w:val="003048BC"/>
    <w:rsid w:val="00304DA1"/>
    <w:rsid w:val="00310B9B"/>
    <w:rsid w:val="00313CCE"/>
    <w:rsid w:val="00313D10"/>
    <w:rsid w:val="00314BDD"/>
    <w:rsid w:val="00314CF6"/>
    <w:rsid w:val="00314E2F"/>
    <w:rsid w:val="003152CD"/>
    <w:rsid w:val="00315B0F"/>
    <w:rsid w:val="00315C54"/>
    <w:rsid w:val="0031677A"/>
    <w:rsid w:val="00317590"/>
    <w:rsid w:val="003177BD"/>
    <w:rsid w:val="00317CFA"/>
    <w:rsid w:val="003200C9"/>
    <w:rsid w:val="00320247"/>
    <w:rsid w:val="00321077"/>
    <w:rsid w:val="00322734"/>
    <w:rsid w:val="00322A5A"/>
    <w:rsid w:val="00322EC5"/>
    <w:rsid w:val="00323C27"/>
    <w:rsid w:val="00326537"/>
    <w:rsid w:val="00326997"/>
    <w:rsid w:val="00326B8B"/>
    <w:rsid w:val="003272BE"/>
    <w:rsid w:val="00330023"/>
    <w:rsid w:val="003300E0"/>
    <w:rsid w:val="003308D1"/>
    <w:rsid w:val="0033198C"/>
    <w:rsid w:val="00331B5C"/>
    <w:rsid w:val="0033304E"/>
    <w:rsid w:val="00334729"/>
    <w:rsid w:val="00336CE8"/>
    <w:rsid w:val="003376B5"/>
    <w:rsid w:val="00340F26"/>
    <w:rsid w:val="00341C63"/>
    <w:rsid w:val="00342C07"/>
    <w:rsid w:val="003448BA"/>
    <w:rsid w:val="00344FD2"/>
    <w:rsid w:val="00345F93"/>
    <w:rsid w:val="0034656D"/>
    <w:rsid w:val="00347361"/>
    <w:rsid w:val="0034786F"/>
    <w:rsid w:val="003510E7"/>
    <w:rsid w:val="00351141"/>
    <w:rsid w:val="00351B6B"/>
    <w:rsid w:val="0035417D"/>
    <w:rsid w:val="00355D7C"/>
    <w:rsid w:val="00357B0F"/>
    <w:rsid w:val="00357DBE"/>
    <w:rsid w:val="0036045E"/>
    <w:rsid w:val="003623C1"/>
    <w:rsid w:val="00362F60"/>
    <w:rsid w:val="00363783"/>
    <w:rsid w:val="00367081"/>
    <w:rsid w:val="00367E1A"/>
    <w:rsid w:val="00370C6C"/>
    <w:rsid w:val="00372158"/>
    <w:rsid w:val="00372697"/>
    <w:rsid w:val="00372A5E"/>
    <w:rsid w:val="0037318E"/>
    <w:rsid w:val="00373549"/>
    <w:rsid w:val="00373B5B"/>
    <w:rsid w:val="00373C8A"/>
    <w:rsid w:val="00373F50"/>
    <w:rsid w:val="003751D1"/>
    <w:rsid w:val="00375D37"/>
    <w:rsid w:val="00376851"/>
    <w:rsid w:val="00376F1F"/>
    <w:rsid w:val="00377243"/>
    <w:rsid w:val="0038042F"/>
    <w:rsid w:val="00380890"/>
    <w:rsid w:val="00380E62"/>
    <w:rsid w:val="00381BC2"/>
    <w:rsid w:val="003820FD"/>
    <w:rsid w:val="00382FDA"/>
    <w:rsid w:val="0038345A"/>
    <w:rsid w:val="00383CD0"/>
    <w:rsid w:val="00383EA2"/>
    <w:rsid w:val="00385409"/>
    <w:rsid w:val="00390426"/>
    <w:rsid w:val="003914E8"/>
    <w:rsid w:val="003922D5"/>
    <w:rsid w:val="003929C3"/>
    <w:rsid w:val="00393A63"/>
    <w:rsid w:val="00393F74"/>
    <w:rsid w:val="00393FD2"/>
    <w:rsid w:val="00394ACA"/>
    <w:rsid w:val="00395693"/>
    <w:rsid w:val="00395AE9"/>
    <w:rsid w:val="003977BC"/>
    <w:rsid w:val="003A2179"/>
    <w:rsid w:val="003A2CBB"/>
    <w:rsid w:val="003A423F"/>
    <w:rsid w:val="003A4590"/>
    <w:rsid w:val="003A495F"/>
    <w:rsid w:val="003A6859"/>
    <w:rsid w:val="003B14A4"/>
    <w:rsid w:val="003B1A6E"/>
    <w:rsid w:val="003B2101"/>
    <w:rsid w:val="003B39BE"/>
    <w:rsid w:val="003B4092"/>
    <w:rsid w:val="003B44AE"/>
    <w:rsid w:val="003B4CC4"/>
    <w:rsid w:val="003B537A"/>
    <w:rsid w:val="003B7A70"/>
    <w:rsid w:val="003C014C"/>
    <w:rsid w:val="003C0628"/>
    <w:rsid w:val="003C06BF"/>
    <w:rsid w:val="003C1E33"/>
    <w:rsid w:val="003C1F41"/>
    <w:rsid w:val="003C26F2"/>
    <w:rsid w:val="003C459E"/>
    <w:rsid w:val="003C627F"/>
    <w:rsid w:val="003C6497"/>
    <w:rsid w:val="003D01C4"/>
    <w:rsid w:val="003D05D5"/>
    <w:rsid w:val="003D1476"/>
    <w:rsid w:val="003D239F"/>
    <w:rsid w:val="003D3534"/>
    <w:rsid w:val="003D3864"/>
    <w:rsid w:val="003D3B83"/>
    <w:rsid w:val="003D59BC"/>
    <w:rsid w:val="003D6DD8"/>
    <w:rsid w:val="003D7251"/>
    <w:rsid w:val="003E2288"/>
    <w:rsid w:val="003E2C1D"/>
    <w:rsid w:val="003E2EAA"/>
    <w:rsid w:val="003F062B"/>
    <w:rsid w:val="003F0C7E"/>
    <w:rsid w:val="003F1786"/>
    <w:rsid w:val="003F18EA"/>
    <w:rsid w:val="003F1FD7"/>
    <w:rsid w:val="003F3649"/>
    <w:rsid w:val="003F3F6E"/>
    <w:rsid w:val="003F42BA"/>
    <w:rsid w:val="003F4774"/>
    <w:rsid w:val="003F5966"/>
    <w:rsid w:val="003F637E"/>
    <w:rsid w:val="003F6E85"/>
    <w:rsid w:val="003F6F18"/>
    <w:rsid w:val="004008B3"/>
    <w:rsid w:val="00400BD1"/>
    <w:rsid w:val="00400C06"/>
    <w:rsid w:val="004013BB"/>
    <w:rsid w:val="0040180F"/>
    <w:rsid w:val="004041FB"/>
    <w:rsid w:val="00404C73"/>
    <w:rsid w:val="00405102"/>
    <w:rsid w:val="00405660"/>
    <w:rsid w:val="00405F9B"/>
    <w:rsid w:val="00406213"/>
    <w:rsid w:val="004062A9"/>
    <w:rsid w:val="00406B12"/>
    <w:rsid w:val="00407C2D"/>
    <w:rsid w:val="00407C7D"/>
    <w:rsid w:val="00410711"/>
    <w:rsid w:val="0041153A"/>
    <w:rsid w:val="00413FF1"/>
    <w:rsid w:val="0041566D"/>
    <w:rsid w:val="0042038F"/>
    <w:rsid w:val="00420F19"/>
    <w:rsid w:val="004219ED"/>
    <w:rsid w:val="00421FC1"/>
    <w:rsid w:val="00422659"/>
    <w:rsid w:val="004238EB"/>
    <w:rsid w:val="00424AB8"/>
    <w:rsid w:val="0042779E"/>
    <w:rsid w:val="004308E2"/>
    <w:rsid w:val="00431282"/>
    <w:rsid w:val="0043172B"/>
    <w:rsid w:val="00433385"/>
    <w:rsid w:val="004337CF"/>
    <w:rsid w:val="00433A34"/>
    <w:rsid w:val="004342F0"/>
    <w:rsid w:val="00435D86"/>
    <w:rsid w:val="00435F7F"/>
    <w:rsid w:val="00436AB3"/>
    <w:rsid w:val="00437F04"/>
    <w:rsid w:val="004401C1"/>
    <w:rsid w:val="00440447"/>
    <w:rsid w:val="004427A5"/>
    <w:rsid w:val="004430EE"/>
    <w:rsid w:val="00443153"/>
    <w:rsid w:val="00445443"/>
    <w:rsid w:val="00445921"/>
    <w:rsid w:val="00445961"/>
    <w:rsid w:val="00445BE9"/>
    <w:rsid w:val="00446C14"/>
    <w:rsid w:val="00447D41"/>
    <w:rsid w:val="00450298"/>
    <w:rsid w:val="00454593"/>
    <w:rsid w:val="00460FB5"/>
    <w:rsid w:val="00461042"/>
    <w:rsid w:val="004611AB"/>
    <w:rsid w:val="00461459"/>
    <w:rsid w:val="00463109"/>
    <w:rsid w:val="004637F4"/>
    <w:rsid w:val="0046404A"/>
    <w:rsid w:val="00466804"/>
    <w:rsid w:val="00466DAB"/>
    <w:rsid w:val="004674DC"/>
    <w:rsid w:val="0047043B"/>
    <w:rsid w:val="00471EB3"/>
    <w:rsid w:val="00472DF5"/>
    <w:rsid w:val="00474ADF"/>
    <w:rsid w:val="00475AD0"/>
    <w:rsid w:val="00475ADF"/>
    <w:rsid w:val="00475F88"/>
    <w:rsid w:val="00476100"/>
    <w:rsid w:val="00476662"/>
    <w:rsid w:val="00481CCD"/>
    <w:rsid w:val="004822C7"/>
    <w:rsid w:val="00482934"/>
    <w:rsid w:val="0048474B"/>
    <w:rsid w:val="0048525F"/>
    <w:rsid w:val="00486B30"/>
    <w:rsid w:val="0048759C"/>
    <w:rsid w:val="00487BE6"/>
    <w:rsid w:val="00492438"/>
    <w:rsid w:val="004928DD"/>
    <w:rsid w:val="00493AE2"/>
    <w:rsid w:val="00493EB3"/>
    <w:rsid w:val="00494ED1"/>
    <w:rsid w:val="004952BC"/>
    <w:rsid w:val="004956CE"/>
    <w:rsid w:val="0049622D"/>
    <w:rsid w:val="004967D3"/>
    <w:rsid w:val="00497C37"/>
    <w:rsid w:val="004A07A1"/>
    <w:rsid w:val="004A0BC8"/>
    <w:rsid w:val="004A0F24"/>
    <w:rsid w:val="004A1AB0"/>
    <w:rsid w:val="004A1D38"/>
    <w:rsid w:val="004A3A4A"/>
    <w:rsid w:val="004A3ED2"/>
    <w:rsid w:val="004A4FD5"/>
    <w:rsid w:val="004A684C"/>
    <w:rsid w:val="004A7938"/>
    <w:rsid w:val="004B0499"/>
    <w:rsid w:val="004B0C19"/>
    <w:rsid w:val="004B0C30"/>
    <w:rsid w:val="004B1C42"/>
    <w:rsid w:val="004B1F6F"/>
    <w:rsid w:val="004B3C0B"/>
    <w:rsid w:val="004B4439"/>
    <w:rsid w:val="004B4B9D"/>
    <w:rsid w:val="004B619A"/>
    <w:rsid w:val="004B6CE3"/>
    <w:rsid w:val="004B6CF1"/>
    <w:rsid w:val="004B707B"/>
    <w:rsid w:val="004B70E9"/>
    <w:rsid w:val="004B7365"/>
    <w:rsid w:val="004B778B"/>
    <w:rsid w:val="004C0123"/>
    <w:rsid w:val="004C1489"/>
    <w:rsid w:val="004C3432"/>
    <w:rsid w:val="004C3722"/>
    <w:rsid w:val="004C3C9B"/>
    <w:rsid w:val="004C4D43"/>
    <w:rsid w:val="004C5A10"/>
    <w:rsid w:val="004C5DBB"/>
    <w:rsid w:val="004C689A"/>
    <w:rsid w:val="004C6AE1"/>
    <w:rsid w:val="004C7067"/>
    <w:rsid w:val="004D024C"/>
    <w:rsid w:val="004D02B8"/>
    <w:rsid w:val="004D26AA"/>
    <w:rsid w:val="004D2FFB"/>
    <w:rsid w:val="004D4DA8"/>
    <w:rsid w:val="004D7241"/>
    <w:rsid w:val="004D7493"/>
    <w:rsid w:val="004D7911"/>
    <w:rsid w:val="004E1323"/>
    <w:rsid w:val="004E4EC8"/>
    <w:rsid w:val="004E5009"/>
    <w:rsid w:val="004E6A8F"/>
    <w:rsid w:val="004E72C4"/>
    <w:rsid w:val="004F0C68"/>
    <w:rsid w:val="004F1BEC"/>
    <w:rsid w:val="004F1E92"/>
    <w:rsid w:val="004F274C"/>
    <w:rsid w:val="004F3856"/>
    <w:rsid w:val="004F43D8"/>
    <w:rsid w:val="004F4DE3"/>
    <w:rsid w:val="004F50C7"/>
    <w:rsid w:val="004F6BB0"/>
    <w:rsid w:val="004F6C64"/>
    <w:rsid w:val="004F6E45"/>
    <w:rsid w:val="004F7F5A"/>
    <w:rsid w:val="004F7FFE"/>
    <w:rsid w:val="005015AD"/>
    <w:rsid w:val="00501A13"/>
    <w:rsid w:val="00501E43"/>
    <w:rsid w:val="005020E3"/>
    <w:rsid w:val="00502A0A"/>
    <w:rsid w:val="00503A8E"/>
    <w:rsid w:val="00503C7B"/>
    <w:rsid w:val="00504F58"/>
    <w:rsid w:val="00507708"/>
    <w:rsid w:val="00507834"/>
    <w:rsid w:val="00507A62"/>
    <w:rsid w:val="0051039D"/>
    <w:rsid w:val="0051054B"/>
    <w:rsid w:val="00510A64"/>
    <w:rsid w:val="0051161D"/>
    <w:rsid w:val="0051348D"/>
    <w:rsid w:val="005142C1"/>
    <w:rsid w:val="00515018"/>
    <w:rsid w:val="00515151"/>
    <w:rsid w:val="00515264"/>
    <w:rsid w:val="00517005"/>
    <w:rsid w:val="00517D8C"/>
    <w:rsid w:val="005202D6"/>
    <w:rsid w:val="00520322"/>
    <w:rsid w:val="00520F97"/>
    <w:rsid w:val="0052129B"/>
    <w:rsid w:val="0052162F"/>
    <w:rsid w:val="00523B05"/>
    <w:rsid w:val="00524EC0"/>
    <w:rsid w:val="005250D1"/>
    <w:rsid w:val="005253D1"/>
    <w:rsid w:val="00526C84"/>
    <w:rsid w:val="00530AAC"/>
    <w:rsid w:val="005314FF"/>
    <w:rsid w:val="005317DE"/>
    <w:rsid w:val="00532036"/>
    <w:rsid w:val="005406D8"/>
    <w:rsid w:val="005407E6"/>
    <w:rsid w:val="005501D7"/>
    <w:rsid w:val="0055038E"/>
    <w:rsid w:val="005508C6"/>
    <w:rsid w:val="00550DFB"/>
    <w:rsid w:val="005511DF"/>
    <w:rsid w:val="00551B35"/>
    <w:rsid w:val="00553DD9"/>
    <w:rsid w:val="00553F7D"/>
    <w:rsid w:val="00555008"/>
    <w:rsid w:val="005552AA"/>
    <w:rsid w:val="005570A3"/>
    <w:rsid w:val="00557334"/>
    <w:rsid w:val="00560167"/>
    <w:rsid w:val="00560895"/>
    <w:rsid w:val="00560E7E"/>
    <w:rsid w:val="00561066"/>
    <w:rsid w:val="00561DBB"/>
    <w:rsid w:val="0056373C"/>
    <w:rsid w:val="00563A94"/>
    <w:rsid w:val="00564A17"/>
    <w:rsid w:val="00564B63"/>
    <w:rsid w:val="00565A1E"/>
    <w:rsid w:val="00565C48"/>
    <w:rsid w:val="00566C09"/>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D65"/>
    <w:rsid w:val="00583FFC"/>
    <w:rsid w:val="00587E23"/>
    <w:rsid w:val="00590C34"/>
    <w:rsid w:val="00590C7E"/>
    <w:rsid w:val="00592496"/>
    <w:rsid w:val="00592D4C"/>
    <w:rsid w:val="00593F7A"/>
    <w:rsid w:val="005946E7"/>
    <w:rsid w:val="0059485D"/>
    <w:rsid w:val="00595370"/>
    <w:rsid w:val="005964FE"/>
    <w:rsid w:val="0059674E"/>
    <w:rsid w:val="005968EB"/>
    <w:rsid w:val="00597005"/>
    <w:rsid w:val="005A05DB"/>
    <w:rsid w:val="005A16BC"/>
    <w:rsid w:val="005A1EFF"/>
    <w:rsid w:val="005A2097"/>
    <w:rsid w:val="005A35D2"/>
    <w:rsid w:val="005A3C17"/>
    <w:rsid w:val="005A5A74"/>
    <w:rsid w:val="005A5A9A"/>
    <w:rsid w:val="005A6067"/>
    <w:rsid w:val="005A75C0"/>
    <w:rsid w:val="005A7E69"/>
    <w:rsid w:val="005B064D"/>
    <w:rsid w:val="005B1604"/>
    <w:rsid w:val="005B1665"/>
    <w:rsid w:val="005B462A"/>
    <w:rsid w:val="005B52CC"/>
    <w:rsid w:val="005B5C02"/>
    <w:rsid w:val="005B61D4"/>
    <w:rsid w:val="005B6FE0"/>
    <w:rsid w:val="005C148A"/>
    <w:rsid w:val="005C2BE3"/>
    <w:rsid w:val="005C36A0"/>
    <w:rsid w:val="005C4FB4"/>
    <w:rsid w:val="005C50C8"/>
    <w:rsid w:val="005C5244"/>
    <w:rsid w:val="005C5F61"/>
    <w:rsid w:val="005C67C4"/>
    <w:rsid w:val="005C6A6C"/>
    <w:rsid w:val="005C78E6"/>
    <w:rsid w:val="005D02D1"/>
    <w:rsid w:val="005D0434"/>
    <w:rsid w:val="005D3DD2"/>
    <w:rsid w:val="005D525B"/>
    <w:rsid w:val="005D57A3"/>
    <w:rsid w:val="005D5EB4"/>
    <w:rsid w:val="005D796C"/>
    <w:rsid w:val="005D7AC2"/>
    <w:rsid w:val="005D7C19"/>
    <w:rsid w:val="005D7D21"/>
    <w:rsid w:val="005E10C0"/>
    <w:rsid w:val="005E1B0A"/>
    <w:rsid w:val="005E1D0B"/>
    <w:rsid w:val="005E31D1"/>
    <w:rsid w:val="005E33CE"/>
    <w:rsid w:val="005E4464"/>
    <w:rsid w:val="005E4519"/>
    <w:rsid w:val="005E50A6"/>
    <w:rsid w:val="005E5104"/>
    <w:rsid w:val="005E5733"/>
    <w:rsid w:val="005E692E"/>
    <w:rsid w:val="005E7596"/>
    <w:rsid w:val="005E7AA5"/>
    <w:rsid w:val="005F0511"/>
    <w:rsid w:val="005F20E6"/>
    <w:rsid w:val="005F290E"/>
    <w:rsid w:val="005F4C90"/>
    <w:rsid w:val="005F526E"/>
    <w:rsid w:val="005F53A3"/>
    <w:rsid w:val="005F5BE9"/>
    <w:rsid w:val="005F666D"/>
    <w:rsid w:val="005F6D8A"/>
    <w:rsid w:val="005F7328"/>
    <w:rsid w:val="005F7A4C"/>
    <w:rsid w:val="005F7CED"/>
    <w:rsid w:val="006002EE"/>
    <w:rsid w:val="00600B6C"/>
    <w:rsid w:val="00601678"/>
    <w:rsid w:val="00601BBC"/>
    <w:rsid w:val="00601BF7"/>
    <w:rsid w:val="0060273B"/>
    <w:rsid w:val="00602B61"/>
    <w:rsid w:val="00605065"/>
    <w:rsid w:val="00606CCD"/>
    <w:rsid w:val="006076E6"/>
    <w:rsid w:val="00610AFA"/>
    <w:rsid w:val="00610F01"/>
    <w:rsid w:val="00611CAB"/>
    <w:rsid w:val="006125CC"/>
    <w:rsid w:val="00612786"/>
    <w:rsid w:val="006135A2"/>
    <w:rsid w:val="006151E9"/>
    <w:rsid w:val="00615DB7"/>
    <w:rsid w:val="00616AD9"/>
    <w:rsid w:val="00616C00"/>
    <w:rsid w:val="0061717E"/>
    <w:rsid w:val="00622229"/>
    <w:rsid w:val="00622835"/>
    <w:rsid w:val="00622B5C"/>
    <w:rsid w:val="00623F98"/>
    <w:rsid w:val="00624D65"/>
    <w:rsid w:val="00625823"/>
    <w:rsid w:val="00625E98"/>
    <w:rsid w:val="0062717F"/>
    <w:rsid w:val="00627E44"/>
    <w:rsid w:val="0063146A"/>
    <w:rsid w:val="00632AE8"/>
    <w:rsid w:val="00632C3B"/>
    <w:rsid w:val="0063393D"/>
    <w:rsid w:val="0063468D"/>
    <w:rsid w:val="00634EAB"/>
    <w:rsid w:val="00635EB2"/>
    <w:rsid w:val="00637ED6"/>
    <w:rsid w:val="006413B3"/>
    <w:rsid w:val="00641EE7"/>
    <w:rsid w:val="006427C8"/>
    <w:rsid w:val="00644FAB"/>
    <w:rsid w:val="00645DDA"/>
    <w:rsid w:val="00646001"/>
    <w:rsid w:val="00646A35"/>
    <w:rsid w:val="00646F0F"/>
    <w:rsid w:val="00647E6D"/>
    <w:rsid w:val="00650A04"/>
    <w:rsid w:val="00651511"/>
    <w:rsid w:val="00652BFD"/>
    <w:rsid w:val="00652E46"/>
    <w:rsid w:val="00653352"/>
    <w:rsid w:val="00653948"/>
    <w:rsid w:val="00653DF0"/>
    <w:rsid w:val="0065407B"/>
    <w:rsid w:val="00655E34"/>
    <w:rsid w:val="00656C92"/>
    <w:rsid w:val="00657CB3"/>
    <w:rsid w:val="00661E6B"/>
    <w:rsid w:val="006623B8"/>
    <w:rsid w:val="006631B3"/>
    <w:rsid w:val="00664110"/>
    <w:rsid w:val="0066427E"/>
    <w:rsid w:val="006643D6"/>
    <w:rsid w:val="00664970"/>
    <w:rsid w:val="006670D1"/>
    <w:rsid w:val="006672E9"/>
    <w:rsid w:val="00671C98"/>
    <w:rsid w:val="00674427"/>
    <w:rsid w:val="006748D6"/>
    <w:rsid w:val="0067618C"/>
    <w:rsid w:val="00680074"/>
    <w:rsid w:val="00680750"/>
    <w:rsid w:val="00681E3F"/>
    <w:rsid w:val="006822A1"/>
    <w:rsid w:val="006836C3"/>
    <w:rsid w:val="00683F43"/>
    <w:rsid w:val="00684F18"/>
    <w:rsid w:val="006850EC"/>
    <w:rsid w:val="00686C55"/>
    <w:rsid w:val="00686FFA"/>
    <w:rsid w:val="00690F95"/>
    <w:rsid w:val="006928BC"/>
    <w:rsid w:val="0069331C"/>
    <w:rsid w:val="00695AD5"/>
    <w:rsid w:val="00695E54"/>
    <w:rsid w:val="00696F83"/>
    <w:rsid w:val="00697333"/>
    <w:rsid w:val="0069750E"/>
    <w:rsid w:val="00697FC2"/>
    <w:rsid w:val="006A0E0D"/>
    <w:rsid w:val="006A201B"/>
    <w:rsid w:val="006A206F"/>
    <w:rsid w:val="006A321E"/>
    <w:rsid w:val="006A3414"/>
    <w:rsid w:val="006A363C"/>
    <w:rsid w:val="006A47B6"/>
    <w:rsid w:val="006A53CE"/>
    <w:rsid w:val="006A5904"/>
    <w:rsid w:val="006A6105"/>
    <w:rsid w:val="006A6106"/>
    <w:rsid w:val="006A6BEF"/>
    <w:rsid w:val="006A7C70"/>
    <w:rsid w:val="006B07B8"/>
    <w:rsid w:val="006B0858"/>
    <w:rsid w:val="006B099D"/>
    <w:rsid w:val="006B0D7E"/>
    <w:rsid w:val="006B1193"/>
    <w:rsid w:val="006B3048"/>
    <w:rsid w:val="006B35DB"/>
    <w:rsid w:val="006B37C1"/>
    <w:rsid w:val="006B5387"/>
    <w:rsid w:val="006B6F91"/>
    <w:rsid w:val="006B74E1"/>
    <w:rsid w:val="006C02EE"/>
    <w:rsid w:val="006C0980"/>
    <w:rsid w:val="006C1781"/>
    <w:rsid w:val="006C2906"/>
    <w:rsid w:val="006C2C48"/>
    <w:rsid w:val="006C3A9C"/>
    <w:rsid w:val="006C5D4D"/>
    <w:rsid w:val="006C6CCB"/>
    <w:rsid w:val="006D06A6"/>
    <w:rsid w:val="006D07A4"/>
    <w:rsid w:val="006D172B"/>
    <w:rsid w:val="006D1D1F"/>
    <w:rsid w:val="006D5063"/>
    <w:rsid w:val="006D552E"/>
    <w:rsid w:val="006D5A71"/>
    <w:rsid w:val="006D6A05"/>
    <w:rsid w:val="006D6E99"/>
    <w:rsid w:val="006D70A4"/>
    <w:rsid w:val="006E27B8"/>
    <w:rsid w:val="006E2CB7"/>
    <w:rsid w:val="006E3259"/>
    <w:rsid w:val="006E3919"/>
    <w:rsid w:val="006E3F4D"/>
    <w:rsid w:val="006E634F"/>
    <w:rsid w:val="006E7DEB"/>
    <w:rsid w:val="006E7EBA"/>
    <w:rsid w:val="006F140A"/>
    <w:rsid w:val="006F153D"/>
    <w:rsid w:val="006F349D"/>
    <w:rsid w:val="006F76FA"/>
    <w:rsid w:val="006F7C2B"/>
    <w:rsid w:val="006F7DA4"/>
    <w:rsid w:val="007003F3"/>
    <w:rsid w:val="00700585"/>
    <w:rsid w:val="00700D56"/>
    <w:rsid w:val="007027FD"/>
    <w:rsid w:val="00704DF0"/>
    <w:rsid w:val="00705FC3"/>
    <w:rsid w:val="00707264"/>
    <w:rsid w:val="00707B17"/>
    <w:rsid w:val="0071168C"/>
    <w:rsid w:val="00712FAF"/>
    <w:rsid w:val="0071310E"/>
    <w:rsid w:val="00714620"/>
    <w:rsid w:val="00715BD2"/>
    <w:rsid w:val="007203D2"/>
    <w:rsid w:val="00720505"/>
    <w:rsid w:val="007214B1"/>
    <w:rsid w:val="00721509"/>
    <w:rsid w:val="00721A85"/>
    <w:rsid w:val="00721E3A"/>
    <w:rsid w:val="00722C64"/>
    <w:rsid w:val="0072329B"/>
    <w:rsid w:val="00723735"/>
    <w:rsid w:val="007255D5"/>
    <w:rsid w:val="00725E57"/>
    <w:rsid w:val="007265DB"/>
    <w:rsid w:val="00727D37"/>
    <w:rsid w:val="00731719"/>
    <w:rsid w:val="00731F5A"/>
    <w:rsid w:val="00731FFB"/>
    <w:rsid w:val="00732F0F"/>
    <w:rsid w:val="00735DB8"/>
    <w:rsid w:val="00736741"/>
    <w:rsid w:val="00736FBB"/>
    <w:rsid w:val="00737412"/>
    <w:rsid w:val="0073769E"/>
    <w:rsid w:val="00740769"/>
    <w:rsid w:val="007408AC"/>
    <w:rsid w:val="007411CE"/>
    <w:rsid w:val="007416A5"/>
    <w:rsid w:val="00742201"/>
    <w:rsid w:val="00742A37"/>
    <w:rsid w:val="00742E92"/>
    <w:rsid w:val="00743DDB"/>
    <w:rsid w:val="0074559A"/>
    <w:rsid w:val="0074789D"/>
    <w:rsid w:val="00747FBC"/>
    <w:rsid w:val="00750C68"/>
    <w:rsid w:val="00752D5F"/>
    <w:rsid w:val="00752E2C"/>
    <w:rsid w:val="0075306A"/>
    <w:rsid w:val="00753932"/>
    <w:rsid w:val="0075465D"/>
    <w:rsid w:val="007558F6"/>
    <w:rsid w:val="00756EEC"/>
    <w:rsid w:val="0075752D"/>
    <w:rsid w:val="00760961"/>
    <w:rsid w:val="007610F4"/>
    <w:rsid w:val="0076306F"/>
    <w:rsid w:val="007633C0"/>
    <w:rsid w:val="00763C99"/>
    <w:rsid w:val="00764327"/>
    <w:rsid w:val="00764D56"/>
    <w:rsid w:val="0076594B"/>
    <w:rsid w:val="0077056F"/>
    <w:rsid w:val="0077126E"/>
    <w:rsid w:val="007714EC"/>
    <w:rsid w:val="0077452C"/>
    <w:rsid w:val="00774F5C"/>
    <w:rsid w:val="00776705"/>
    <w:rsid w:val="007778CC"/>
    <w:rsid w:val="0078095F"/>
    <w:rsid w:val="00780C2B"/>
    <w:rsid w:val="00781452"/>
    <w:rsid w:val="007825C3"/>
    <w:rsid w:val="00782ACF"/>
    <w:rsid w:val="00783839"/>
    <w:rsid w:val="007841B2"/>
    <w:rsid w:val="00786E58"/>
    <w:rsid w:val="00786F0E"/>
    <w:rsid w:val="0078736C"/>
    <w:rsid w:val="00790E70"/>
    <w:rsid w:val="007916C6"/>
    <w:rsid w:val="0079226A"/>
    <w:rsid w:val="00793431"/>
    <w:rsid w:val="007962DF"/>
    <w:rsid w:val="007964C2"/>
    <w:rsid w:val="0079727C"/>
    <w:rsid w:val="0079737B"/>
    <w:rsid w:val="007A002D"/>
    <w:rsid w:val="007A03EC"/>
    <w:rsid w:val="007A12A0"/>
    <w:rsid w:val="007A24AF"/>
    <w:rsid w:val="007A2AFB"/>
    <w:rsid w:val="007A3949"/>
    <w:rsid w:val="007A3BF5"/>
    <w:rsid w:val="007A3C39"/>
    <w:rsid w:val="007A4BF6"/>
    <w:rsid w:val="007A5613"/>
    <w:rsid w:val="007A7D81"/>
    <w:rsid w:val="007B03D5"/>
    <w:rsid w:val="007B068F"/>
    <w:rsid w:val="007B1C38"/>
    <w:rsid w:val="007B22BC"/>
    <w:rsid w:val="007B2400"/>
    <w:rsid w:val="007B4C22"/>
    <w:rsid w:val="007B4EF4"/>
    <w:rsid w:val="007B6007"/>
    <w:rsid w:val="007B6DE4"/>
    <w:rsid w:val="007C030F"/>
    <w:rsid w:val="007C0EBA"/>
    <w:rsid w:val="007C1245"/>
    <w:rsid w:val="007C295E"/>
    <w:rsid w:val="007C4129"/>
    <w:rsid w:val="007C665B"/>
    <w:rsid w:val="007C678C"/>
    <w:rsid w:val="007D09DF"/>
    <w:rsid w:val="007D1149"/>
    <w:rsid w:val="007D1F7A"/>
    <w:rsid w:val="007D2806"/>
    <w:rsid w:val="007D2DD0"/>
    <w:rsid w:val="007D2DEB"/>
    <w:rsid w:val="007D3973"/>
    <w:rsid w:val="007D4268"/>
    <w:rsid w:val="007D7A32"/>
    <w:rsid w:val="007E1995"/>
    <w:rsid w:val="007E1D6D"/>
    <w:rsid w:val="007E3908"/>
    <w:rsid w:val="007E4E19"/>
    <w:rsid w:val="007E55DF"/>
    <w:rsid w:val="007E6B9E"/>
    <w:rsid w:val="007F0E88"/>
    <w:rsid w:val="007F1363"/>
    <w:rsid w:val="007F16B0"/>
    <w:rsid w:val="007F22D1"/>
    <w:rsid w:val="007F5210"/>
    <w:rsid w:val="007F571B"/>
    <w:rsid w:val="007F74EB"/>
    <w:rsid w:val="007F7945"/>
    <w:rsid w:val="0080115A"/>
    <w:rsid w:val="00802919"/>
    <w:rsid w:val="00802FC8"/>
    <w:rsid w:val="0080454B"/>
    <w:rsid w:val="00804BB8"/>
    <w:rsid w:val="00804CD3"/>
    <w:rsid w:val="008069EF"/>
    <w:rsid w:val="00806D04"/>
    <w:rsid w:val="00807272"/>
    <w:rsid w:val="00807DAD"/>
    <w:rsid w:val="0081243D"/>
    <w:rsid w:val="008135EA"/>
    <w:rsid w:val="00815815"/>
    <w:rsid w:val="00815E38"/>
    <w:rsid w:val="008164B3"/>
    <w:rsid w:val="008166AC"/>
    <w:rsid w:val="008166B2"/>
    <w:rsid w:val="008206E7"/>
    <w:rsid w:val="00820D65"/>
    <w:rsid w:val="008237A3"/>
    <w:rsid w:val="008238E4"/>
    <w:rsid w:val="00823B31"/>
    <w:rsid w:val="008244AD"/>
    <w:rsid w:val="008252A6"/>
    <w:rsid w:val="008257AC"/>
    <w:rsid w:val="00826438"/>
    <w:rsid w:val="00827A6B"/>
    <w:rsid w:val="00827B76"/>
    <w:rsid w:val="0083002A"/>
    <w:rsid w:val="00831A21"/>
    <w:rsid w:val="00832631"/>
    <w:rsid w:val="008327D8"/>
    <w:rsid w:val="008329EA"/>
    <w:rsid w:val="0083382C"/>
    <w:rsid w:val="00833FBF"/>
    <w:rsid w:val="00834215"/>
    <w:rsid w:val="00835926"/>
    <w:rsid w:val="008415EC"/>
    <w:rsid w:val="00842E9B"/>
    <w:rsid w:val="0084311D"/>
    <w:rsid w:val="00843B20"/>
    <w:rsid w:val="00844571"/>
    <w:rsid w:val="00844735"/>
    <w:rsid w:val="00844BFA"/>
    <w:rsid w:val="00845623"/>
    <w:rsid w:val="00846C6E"/>
    <w:rsid w:val="00846FDC"/>
    <w:rsid w:val="008478DB"/>
    <w:rsid w:val="00850EEC"/>
    <w:rsid w:val="00851306"/>
    <w:rsid w:val="0085249B"/>
    <w:rsid w:val="008535DA"/>
    <w:rsid w:val="008537CB"/>
    <w:rsid w:val="00853C34"/>
    <w:rsid w:val="00853D62"/>
    <w:rsid w:val="0085569E"/>
    <w:rsid w:val="00855AC3"/>
    <w:rsid w:val="00856CCF"/>
    <w:rsid w:val="008579EE"/>
    <w:rsid w:val="00860232"/>
    <w:rsid w:val="00860293"/>
    <w:rsid w:val="0086207E"/>
    <w:rsid w:val="008627D0"/>
    <w:rsid w:val="00865179"/>
    <w:rsid w:val="00865609"/>
    <w:rsid w:val="0086754A"/>
    <w:rsid w:val="00867CB3"/>
    <w:rsid w:val="00867CBB"/>
    <w:rsid w:val="0087148D"/>
    <w:rsid w:val="00871AB6"/>
    <w:rsid w:val="00872CBF"/>
    <w:rsid w:val="00873A9D"/>
    <w:rsid w:val="00873C14"/>
    <w:rsid w:val="00875937"/>
    <w:rsid w:val="00875B93"/>
    <w:rsid w:val="00876399"/>
    <w:rsid w:val="00876AEA"/>
    <w:rsid w:val="00880C28"/>
    <w:rsid w:val="0088169E"/>
    <w:rsid w:val="00881E3D"/>
    <w:rsid w:val="00882783"/>
    <w:rsid w:val="0088468B"/>
    <w:rsid w:val="00890CB5"/>
    <w:rsid w:val="0089230B"/>
    <w:rsid w:val="00892434"/>
    <w:rsid w:val="0089396A"/>
    <w:rsid w:val="008972CE"/>
    <w:rsid w:val="008972E6"/>
    <w:rsid w:val="008974F9"/>
    <w:rsid w:val="008A0667"/>
    <w:rsid w:val="008A18A4"/>
    <w:rsid w:val="008A1B7A"/>
    <w:rsid w:val="008A2286"/>
    <w:rsid w:val="008A2523"/>
    <w:rsid w:val="008A2CD2"/>
    <w:rsid w:val="008A36DD"/>
    <w:rsid w:val="008A3815"/>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B9A"/>
    <w:rsid w:val="008C2614"/>
    <w:rsid w:val="008C2BDB"/>
    <w:rsid w:val="008C2EB1"/>
    <w:rsid w:val="008C4D41"/>
    <w:rsid w:val="008C7416"/>
    <w:rsid w:val="008C7BB6"/>
    <w:rsid w:val="008D01AA"/>
    <w:rsid w:val="008D1F2C"/>
    <w:rsid w:val="008D308E"/>
    <w:rsid w:val="008D4A6B"/>
    <w:rsid w:val="008D62B7"/>
    <w:rsid w:val="008D6C6B"/>
    <w:rsid w:val="008D7204"/>
    <w:rsid w:val="008D7FF8"/>
    <w:rsid w:val="008E07A0"/>
    <w:rsid w:val="008E08ED"/>
    <w:rsid w:val="008E523C"/>
    <w:rsid w:val="008E5443"/>
    <w:rsid w:val="008E595E"/>
    <w:rsid w:val="008E6E64"/>
    <w:rsid w:val="008F1182"/>
    <w:rsid w:val="008F2257"/>
    <w:rsid w:val="008F28CC"/>
    <w:rsid w:val="008F2E86"/>
    <w:rsid w:val="008F4F44"/>
    <w:rsid w:val="008F74ED"/>
    <w:rsid w:val="008F7D77"/>
    <w:rsid w:val="009001A7"/>
    <w:rsid w:val="00900490"/>
    <w:rsid w:val="00901B60"/>
    <w:rsid w:val="00902839"/>
    <w:rsid w:val="009035D3"/>
    <w:rsid w:val="00903FFA"/>
    <w:rsid w:val="00904C4E"/>
    <w:rsid w:val="00906715"/>
    <w:rsid w:val="00911A8E"/>
    <w:rsid w:val="00911C27"/>
    <w:rsid w:val="00911CCF"/>
    <w:rsid w:val="00911FF8"/>
    <w:rsid w:val="009125CC"/>
    <w:rsid w:val="00912BD8"/>
    <w:rsid w:val="00913D5B"/>
    <w:rsid w:val="00915474"/>
    <w:rsid w:val="00915BEA"/>
    <w:rsid w:val="00920922"/>
    <w:rsid w:val="00920DE0"/>
    <w:rsid w:val="00923F04"/>
    <w:rsid w:val="00924306"/>
    <w:rsid w:val="00924E40"/>
    <w:rsid w:val="009250CC"/>
    <w:rsid w:val="00925C57"/>
    <w:rsid w:val="0092607D"/>
    <w:rsid w:val="00926DAD"/>
    <w:rsid w:val="009300A4"/>
    <w:rsid w:val="009301D5"/>
    <w:rsid w:val="00930612"/>
    <w:rsid w:val="00930EF9"/>
    <w:rsid w:val="00931241"/>
    <w:rsid w:val="00935390"/>
    <w:rsid w:val="00936E25"/>
    <w:rsid w:val="0093704B"/>
    <w:rsid w:val="00937309"/>
    <w:rsid w:val="0093736E"/>
    <w:rsid w:val="009377CE"/>
    <w:rsid w:val="0094095A"/>
    <w:rsid w:val="00940BB1"/>
    <w:rsid w:val="00941D8D"/>
    <w:rsid w:val="00941E79"/>
    <w:rsid w:val="0094284F"/>
    <w:rsid w:val="0094389B"/>
    <w:rsid w:val="00944DDE"/>
    <w:rsid w:val="00945888"/>
    <w:rsid w:val="00950AE5"/>
    <w:rsid w:val="00951F6E"/>
    <w:rsid w:val="00952297"/>
    <w:rsid w:val="009533D2"/>
    <w:rsid w:val="0095376B"/>
    <w:rsid w:val="009543A4"/>
    <w:rsid w:val="00954FB5"/>
    <w:rsid w:val="00955549"/>
    <w:rsid w:val="009605AB"/>
    <w:rsid w:val="0096070B"/>
    <w:rsid w:val="00961595"/>
    <w:rsid w:val="00961706"/>
    <w:rsid w:val="00961E20"/>
    <w:rsid w:val="0096282C"/>
    <w:rsid w:val="00962B68"/>
    <w:rsid w:val="00962CD5"/>
    <w:rsid w:val="00962E09"/>
    <w:rsid w:val="0096322E"/>
    <w:rsid w:val="00964667"/>
    <w:rsid w:val="00965C08"/>
    <w:rsid w:val="00966776"/>
    <w:rsid w:val="0096755F"/>
    <w:rsid w:val="00967908"/>
    <w:rsid w:val="00967A3F"/>
    <w:rsid w:val="0097046C"/>
    <w:rsid w:val="00971A37"/>
    <w:rsid w:val="00972AE6"/>
    <w:rsid w:val="00975596"/>
    <w:rsid w:val="009759B4"/>
    <w:rsid w:val="0097727C"/>
    <w:rsid w:val="009776E5"/>
    <w:rsid w:val="00977B32"/>
    <w:rsid w:val="00980541"/>
    <w:rsid w:val="009815F2"/>
    <w:rsid w:val="009821BB"/>
    <w:rsid w:val="00982CA3"/>
    <w:rsid w:val="009830F9"/>
    <w:rsid w:val="009834FF"/>
    <w:rsid w:val="009844A3"/>
    <w:rsid w:val="00984F2A"/>
    <w:rsid w:val="00985259"/>
    <w:rsid w:val="00985C97"/>
    <w:rsid w:val="00986B92"/>
    <w:rsid w:val="00991A5E"/>
    <w:rsid w:val="00991A9B"/>
    <w:rsid w:val="00992884"/>
    <w:rsid w:val="00992DDF"/>
    <w:rsid w:val="00993098"/>
    <w:rsid w:val="009933EE"/>
    <w:rsid w:val="009939B2"/>
    <w:rsid w:val="00994AB7"/>
    <w:rsid w:val="00995766"/>
    <w:rsid w:val="009958B3"/>
    <w:rsid w:val="00995DAD"/>
    <w:rsid w:val="009A0CEB"/>
    <w:rsid w:val="009A186C"/>
    <w:rsid w:val="009A3313"/>
    <w:rsid w:val="009A36D6"/>
    <w:rsid w:val="009A41ED"/>
    <w:rsid w:val="009A5F66"/>
    <w:rsid w:val="009A633B"/>
    <w:rsid w:val="009A63D1"/>
    <w:rsid w:val="009A7B55"/>
    <w:rsid w:val="009B0AE5"/>
    <w:rsid w:val="009B17CB"/>
    <w:rsid w:val="009B31DD"/>
    <w:rsid w:val="009B4210"/>
    <w:rsid w:val="009B5A00"/>
    <w:rsid w:val="009B6942"/>
    <w:rsid w:val="009B6C9B"/>
    <w:rsid w:val="009B6E22"/>
    <w:rsid w:val="009B6F6C"/>
    <w:rsid w:val="009C044E"/>
    <w:rsid w:val="009C0501"/>
    <w:rsid w:val="009C1896"/>
    <w:rsid w:val="009C2E37"/>
    <w:rsid w:val="009C3733"/>
    <w:rsid w:val="009C4328"/>
    <w:rsid w:val="009C4A98"/>
    <w:rsid w:val="009C4FA5"/>
    <w:rsid w:val="009C535F"/>
    <w:rsid w:val="009C7C7B"/>
    <w:rsid w:val="009D01BC"/>
    <w:rsid w:val="009D17A4"/>
    <w:rsid w:val="009D4682"/>
    <w:rsid w:val="009D4970"/>
    <w:rsid w:val="009D4BF1"/>
    <w:rsid w:val="009D5985"/>
    <w:rsid w:val="009D5B9A"/>
    <w:rsid w:val="009D6D11"/>
    <w:rsid w:val="009E043C"/>
    <w:rsid w:val="009E0E44"/>
    <w:rsid w:val="009E10B5"/>
    <w:rsid w:val="009E175A"/>
    <w:rsid w:val="009E3CFA"/>
    <w:rsid w:val="009E479F"/>
    <w:rsid w:val="009E6486"/>
    <w:rsid w:val="009E6E9C"/>
    <w:rsid w:val="009F54F6"/>
    <w:rsid w:val="009F5DEB"/>
    <w:rsid w:val="009F61EA"/>
    <w:rsid w:val="009F683E"/>
    <w:rsid w:val="009F6FED"/>
    <w:rsid w:val="009F71F1"/>
    <w:rsid w:val="00A00E05"/>
    <w:rsid w:val="00A0208C"/>
    <w:rsid w:val="00A02E51"/>
    <w:rsid w:val="00A02F6A"/>
    <w:rsid w:val="00A06F16"/>
    <w:rsid w:val="00A116DD"/>
    <w:rsid w:val="00A1373A"/>
    <w:rsid w:val="00A13A5B"/>
    <w:rsid w:val="00A13D53"/>
    <w:rsid w:val="00A15E13"/>
    <w:rsid w:val="00A16E48"/>
    <w:rsid w:val="00A203E2"/>
    <w:rsid w:val="00A2237F"/>
    <w:rsid w:val="00A2268C"/>
    <w:rsid w:val="00A2279B"/>
    <w:rsid w:val="00A23B1D"/>
    <w:rsid w:val="00A25198"/>
    <w:rsid w:val="00A25368"/>
    <w:rsid w:val="00A25B31"/>
    <w:rsid w:val="00A25BEE"/>
    <w:rsid w:val="00A265FB"/>
    <w:rsid w:val="00A30437"/>
    <w:rsid w:val="00A30873"/>
    <w:rsid w:val="00A316A7"/>
    <w:rsid w:val="00A32862"/>
    <w:rsid w:val="00A342BF"/>
    <w:rsid w:val="00A342FF"/>
    <w:rsid w:val="00A3457C"/>
    <w:rsid w:val="00A3522B"/>
    <w:rsid w:val="00A35BC2"/>
    <w:rsid w:val="00A35E1E"/>
    <w:rsid w:val="00A3711F"/>
    <w:rsid w:val="00A41A12"/>
    <w:rsid w:val="00A42122"/>
    <w:rsid w:val="00A4340F"/>
    <w:rsid w:val="00A435E4"/>
    <w:rsid w:val="00A441FE"/>
    <w:rsid w:val="00A47FDB"/>
    <w:rsid w:val="00A50931"/>
    <w:rsid w:val="00A50D13"/>
    <w:rsid w:val="00A515C9"/>
    <w:rsid w:val="00A51884"/>
    <w:rsid w:val="00A51EA1"/>
    <w:rsid w:val="00A54548"/>
    <w:rsid w:val="00A552B3"/>
    <w:rsid w:val="00A553D8"/>
    <w:rsid w:val="00A555EF"/>
    <w:rsid w:val="00A566A4"/>
    <w:rsid w:val="00A6079F"/>
    <w:rsid w:val="00A60E51"/>
    <w:rsid w:val="00A619A5"/>
    <w:rsid w:val="00A64017"/>
    <w:rsid w:val="00A64624"/>
    <w:rsid w:val="00A653B2"/>
    <w:rsid w:val="00A65DD2"/>
    <w:rsid w:val="00A66446"/>
    <w:rsid w:val="00A6664E"/>
    <w:rsid w:val="00A66E3F"/>
    <w:rsid w:val="00A71652"/>
    <w:rsid w:val="00A72189"/>
    <w:rsid w:val="00A7352A"/>
    <w:rsid w:val="00A81BEC"/>
    <w:rsid w:val="00A82B45"/>
    <w:rsid w:val="00A832CB"/>
    <w:rsid w:val="00A837A7"/>
    <w:rsid w:val="00A84B46"/>
    <w:rsid w:val="00A85684"/>
    <w:rsid w:val="00A858D8"/>
    <w:rsid w:val="00A872F4"/>
    <w:rsid w:val="00A87430"/>
    <w:rsid w:val="00A904CE"/>
    <w:rsid w:val="00A915B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B0B37"/>
    <w:rsid w:val="00AB1377"/>
    <w:rsid w:val="00AB203C"/>
    <w:rsid w:val="00AB2859"/>
    <w:rsid w:val="00AB2C8C"/>
    <w:rsid w:val="00AB34E7"/>
    <w:rsid w:val="00AB389C"/>
    <w:rsid w:val="00AB3E37"/>
    <w:rsid w:val="00AB4D3E"/>
    <w:rsid w:val="00AB52B9"/>
    <w:rsid w:val="00AB694E"/>
    <w:rsid w:val="00AB6E18"/>
    <w:rsid w:val="00AB7085"/>
    <w:rsid w:val="00AC1C1D"/>
    <w:rsid w:val="00AC24FA"/>
    <w:rsid w:val="00AC3242"/>
    <w:rsid w:val="00AC32CE"/>
    <w:rsid w:val="00AC3FB4"/>
    <w:rsid w:val="00AC484C"/>
    <w:rsid w:val="00AC58B1"/>
    <w:rsid w:val="00AC5AA2"/>
    <w:rsid w:val="00AC6BEC"/>
    <w:rsid w:val="00AD0591"/>
    <w:rsid w:val="00AD2134"/>
    <w:rsid w:val="00AD45D6"/>
    <w:rsid w:val="00AD482A"/>
    <w:rsid w:val="00AD4BD2"/>
    <w:rsid w:val="00AD55FB"/>
    <w:rsid w:val="00AD5609"/>
    <w:rsid w:val="00AD56A1"/>
    <w:rsid w:val="00AD5C27"/>
    <w:rsid w:val="00AD6CFB"/>
    <w:rsid w:val="00AD7231"/>
    <w:rsid w:val="00AD7FF0"/>
    <w:rsid w:val="00AE01D7"/>
    <w:rsid w:val="00AE11A7"/>
    <w:rsid w:val="00AE2350"/>
    <w:rsid w:val="00AE288E"/>
    <w:rsid w:val="00AE352A"/>
    <w:rsid w:val="00AE35AD"/>
    <w:rsid w:val="00AE3AE9"/>
    <w:rsid w:val="00AE43BD"/>
    <w:rsid w:val="00AE778D"/>
    <w:rsid w:val="00AE7A55"/>
    <w:rsid w:val="00AF4928"/>
    <w:rsid w:val="00AF7E91"/>
    <w:rsid w:val="00B01221"/>
    <w:rsid w:val="00B0158E"/>
    <w:rsid w:val="00B0442F"/>
    <w:rsid w:val="00B044FA"/>
    <w:rsid w:val="00B0454D"/>
    <w:rsid w:val="00B06076"/>
    <w:rsid w:val="00B06665"/>
    <w:rsid w:val="00B06EB9"/>
    <w:rsid w:val="00B1096E"/>
    <w:rsid w:val="00B11CAA"/>
    <w:rsid w:val="00B11F86"/>
    <w:rsid w:val="00B13588"/>
    <w:rsid w:val="00B16DE6"/>
    <w:rsid w:val="00B203D5"/>
    <w:rsid w:val="00B211D3"/>
    <w:rsid w:val="00B21583"/>
    <w:rsid w:val="00B23B68"/>
    <w:rsid w:val="00B23B92"/>
    <w:rsid w:val="00B24732"/>
    <w:rsid w:val="00B26136"/>
    <w:rsid w:val="00B26A18"/>
    <w:rsid w:val="00B27122"/>
    <w:rsid w:val="00B2766C"/>
    <w:rsid w:val="00B27DF1"/>
    <w:rsid w:val="00B31D4B"/>
    <w:rsid w:val="00B31FDA"/>
    <w:rsid w:val="00B32608"/>
    <w:rsid w:val="00B33B6E"/>
    <w:rsid w:val="00B35A15"/>
    <w:rsid w:val="00B376E4"/>
    <w:rsid w:val="00B37BC5"/>
    <w:rsid w:val="00B416A7"/>
    <w:rsid w:val="00B44BDA"/>
    <w:rsid w:val="00B47809"/>
    <w:rsid w:val="00B500E8"/>
    <w:rsid w:val="00B51138"/>
    <w:rsid w:val="00B51161"/>
    <w:rsid w:val="00B5279C"/>
    <w:rsid w:val="00B53A26"/>
    <w:rsid w:val="00B54E82"/>
    <w:rsid w:val="00B54F94"/>
    <w:rsid w:val="00B55B72"/>
    <w:rsid w:val="00B568F7"/>
    <w:rsid w:val="00B6049A"/>
    <w:rsid w:val="00B606D4"/>
    <w:rsid w:val="00B610DF"/>
    <w:rsid w:val="00B614D9"/>
    <w:rsid w:val="00B62D5A"/>
    <w:rsid w:val="00B62DD3"/>
    <w:rsid w:val="00B63C38"/>
    <w:rsid w:val="00B64765"/>
    <w:rsid w:val="00B666AF"/>
    <w:rsid w:val="00B671F4"/>
    <w:rsid w:val="00B6798E"/>
    <w:rsid w:val="00B67D96"/>
    <w:rsid w:val="00B67EDA"/>
    <w:rsid w:val="00B701E0"/>
    <w:rsid w:val="00B70A64"/>
    <w:rsid w:val="00B71349"/>
    <w:rsid w:val="00B741F5"/>
    <w:rsid w:val="00B74CBC"/>
    <w:rsid w:val="00B76379"/>
    <w:rsid w:val="00B7741B"/>
    <w:rsid w:val="00B776CD"/>
    <w:rsid w:val="00B81667"/>
    <w:rsid w:val="00B818BE"/>
    <w:rsid w:val="00B81A50"/>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A7D"/>
    <w:rsid w:val="00B96C4A"/>
    <w:rsid w:val="00B97D74"/>
    <w:rsid w:val="00BA0597"/>
    <w:rsid w:val="00BA19F5"/>
    <w:rsid w:val="00BA2811"/>
    <w:rsid w:val="00BA3D2E"/>
    <w:rsid w:val="00BA4E0B"/>
    <w:rsid w:val="00BA7D6E"/>
    <w:rsid w:val="00BB0D01"/>
    <w:rsid w:val="00BB143C"/>
    <w:rsid w:val="00BB1BA6"/>
    <w:rsid w:val="00BB2287"/>
    <w:rsid w:val="00BB2623"/>
    <w:rsid w:val="00BB2E68"/>
    <w:rsid w:val="00BB315D"/>
    <w:rsid w:val="00BB3298"/>
    <w:rsid w:val="00BB5CD3"/>
    <w:rsid w:val="00BB66B8"/>
    <w:rsid w:val="00BB698F"/>
    <w:rsid w:val="00BB6CC8"/>
    <w:rsid w:val="00BB7088"/>
    <w:rsid w:val="00BC1552"/>
    <w:rsid w:val="00BC2CEA"/>
    <w:rsid w:val="00BC2EFB"/>
    <w:rsid w:val="00BC6584"/>
    <w:rsid w:val="00BC71BC"/>
    <w:rsid w:val="00BD0FB3"/>
    <w:rsid w:val="00BD1731"/>
    <w:rsid w:val="00BD20C5"/>
    <w:rsid w:val="00BD35FF"/>
    <w:rsid w:val="00BD3C29"/>
    <w:rsid w:val="00BD3FD1"/>
    <w:rsid w:val="00BD4A28"/>
    <w:rsid w:val="00BE22D6"/>
    <w:rsid w:val="00BE5A15"/>
    <w:rsid w:val="00BE5FE9"/>
    <w:rsid w:val="00BE6D66"/>
    <w:rsid w:val="00BE7A1A"/>
    <w:rsid w:val="00BF08B6"/>
    <w:rsid w:val="00BF08EE"/>
    <w:rsid w:val="00BF186A"/>
    <w:rsid w:val="00BF1E3B"/>
    <w:rsid w:val="00BF3888"/>
    <w:rsid w:val="00BF436F"/>
    <w:rsid w:val="00BF508D"/>
    <w:rsid w:val="00BF5377"/>
    <w:rsid w:val="00BF597F"/>
    <w:rsid w:val="00BF6409"/>
    <w:rsid w:val="00C00927"/>
    <w:rsid w:val="00C01955"/>
    <w:rsid w:val="00C0297F"/>
    <w:rsid w:val="00C02ED2"/>
    <w:rsid w:val="00C04374"/>
    <w:rsid w:val="00C04569"/>
    <w:rsid w:val="00C0480D"/>
    <w:rsid w:val="00C04B2C"/>
    <w:rsid w:val="00C0584D"/>
    <w:rsid w:val="00C066CD"/>
    <w:rsid w:val="00C07196"/>
    <w:rsid w:val="00C17895"/>
    <w:rsid w:val="00C20C72"/>
    <w:rsid w:val="00C2394E"/>
    <w:rsid w:val="00C253E1"/>
    <w:rsid w:val="00C25869"/>
    <w:rsid w:val="00C25E26"/>
    <w:rsid w:val="00C25FE6"/>
    <w:rsid w:val="00C26BED"/>
    <w:rsid w:val="00C325FB"/>
    <w:rsid w:val="00C32704"/>
    <w:rsid w:val="00C32B53"/>
    <w:rsid w:val="00C33C1D"/>
    <w:rsid w:val="00C34678"/>
    <w:rsid w:val="00C34A60"/>
    <w:rsid w:val="00C352C0"/>
    <w:rsid w:val="00C35923"/>
    <w:rsid w:val="00C35D93"/>
    <w:rsid w:val="00C36191"/>
    <w:rsid w:val="00C36387"/>
    <w:rsid w:val="00C36C2B"/>
    <w:rsid w:val="00C371BF"/>
    <w:rsid w:val="00C37737"/>
    <w:rsid w:val="00C407C7"/>
    <w:rsid w:val="00C40BDB"/>
    <w:rsid w:val="00C420B9"/>
    <w:rsid w:val="00C42B90"/>
    <w:rsid w:val="00C43B43"/>
    <w:rsid w:val="00C4450C"/>
    <w:rsid w:val="00C449A7"/>
    <w:rsid w:val="00C44B01"/>
    <w:rsid w:val="00C454DC"/>
    <w:rsid w:val="00C50E10"/>
    <w:rsid w:val="00C529B1"/>
    <w:rsid w:val="00C5452D"/>
    <w:rsid w:val="00C54F3F"/>
    <w:rsid w:val="00C55349"/>
    <w:rsid w:val="00C5657E"/>
    <w:rsid w:val="00C56BF2"/>
    <w:rsid w:val="00C56DF7"/>
    <w:rsid w:val="00C57213"/>
    <w:rsid w:val="00C57AAE"/>
    <w:rsid w:val="00C60BFC"/>
    <w:rsid w:val="00C60CF7"/>
    <w:rsid w:val="00C62170"/>
    <w:rsid w:val="00C62A6F"/>
    <w:rsid w:val="00C62E91"/>
    <w:rsid w:val="00C6346C"/>
    <w:rsid w:val="00C634A7"/>
    <w:rsid w:val="00C6482B"/>
    <w:rsid w:val="00C64C64"/>
    <w:rsid w:val="00C6555E"/>
    <w:rsid w:val="00C65B01"/>
    <w:rsid w:val="00C67773"/>
    <w:rsid w:val="00C7058B"/>
    <w:rsid w:val="00C7128E"/>
    <w:rsid w:val="00C72BAD"/>
    <w:rsid w:val="00C72FB9"/>
    <w:rsid w:val="00C73064"/>
    <w:rsid w:val="00C7335E"/>
    <w:rsid w:val="00C733D6"/>
    <w:rsid w:val="00C73B83"/>
    <w:rsid w:val="00C75058"/>
    <w:rsid w:val="00C760A6"/>
    <w:rsid w:val="00C762C9"/>
    <w:rsid w:val="00C76FD8"/>
    <w:rsid w:val="00C80027"/>
    <w:rsid w:val="00C80097"/>
    <w:rsid w:val="00C80708"/>
    <w:rsid w:val="00C8147A"/>
    <w:rsid w:val="00C842DA"/>
    <w:rsid w:val="00C85E50"/>
    <w:rsid w:val="00C8755A"/>
    <w:rsid w:val="00C90539"/>
    <w:rsid w:val="00C91906"/>
    <w:rsid w:val="00C91C3F"/>
    <w:rsid w:val="00C932F7"/>
    <w:rsid w:val="00C9337A"/>
    <w:rsid w:val="00C93786"/>
    <w:rsid w:val="00C94A3C"/>
    <w:rsid w:val="00C953B0"/>
    <w:rsid w:val="00C967CB"/>
    <w:rsid w:val="00C9688A"/>
    <w:rsid w:val="00C9726F"/>
    <w:rsid w:val="00C97310"/>
    <w:rsid w:val="00C976A4"/>
    <w:rsid w:val="00CA0ECB"/>
    <w:rsid w:val="00CA1059"/>
    <w:rsid w:val="00CA278E"/>
    <w:rsid w:val="00CA50F4"/>
    <w:rsid w:val="00CA5774"/>
    <w:rsid w:val="00CA5F3E"/>
    <w:rsid w:val="00CA61D3"/>
    <w:rsid w:val="00CA64F3"/>
    <w:rsid w:val="00CA6548"/>
    <w:rsid w:val="00CB2A97"/>
    <w:rsid w:val="00CB43E5"/>
    <w:rsid w:val="00CB4760"/>
    <w:rsid w:val="00CB4811"/>
    <w:rsid w:val="00CB4ACE"/>
    <w:rsid w:val="00CB4FA5"/>
    <w:rsid w:val="00CB6A33"/>
    <w:rsid w:val="00CB7505"/>
    <w:rsid w:val="00CB7F19"/>
    <w:rsid w:val="00CC1079"/>
    <w:rsid w:val="00CC12F3"/>
    <w:rsid w:val="00CC143C"/>
    <w:rsid w:val="00CC1585"/>
    <w:rsid w:val="00CC1F4E"/>
    <w:rsid w:val="00CC39A8"/>
    <w:rsid w:val="00CC4454"/>
    <w:rsid w:val="00CC650C"/>
    <w:rsid w:val="00CD0400"/>
    <w:rsid w:val="00CD12B5"/>
    <w:rsid w:val="00CD1818"/>
    <w:rsid w:val="00CD1DA3"/>
    <w:rsid w:val="00CD274A"/>
    <w:rsid w:val="00CD3287"/>
    <w:rsid w:val="00CD4B35"/>
    <w:rsid w:val="00CD7B3B"/>
    <w:rsid w:val="00CD7D6E"/>
    <w:rsid w:val="00CD7F01"/>
    <w:rsid w:val="00CE0F99"/>
    <w:rsid w:val="00CE1E04"/>
    <w:rsid w:val="00CE2235"/>
    <w:rsid w:val="00CE3AC0"/>
    <w:rsid w:val="00CE46E1"/>
    <w:rsid w:val="00CE53FD"/>
    <w:rsid w:val="00CE5658"/>
    <w:rsid w:val="00CE58D3"/>
    <w:rsid w:val="00CE59BE"/>
    <w:rsid w:val="00CE66A7"/>
    <w:rsid w:val="00CE6876"/>
    <w:rsid w:val="00CE6E41"/>
    <w:rsid w:val="00CE764D"/>
    <w:rsid w:val="00CF21C0"/>
    <w:rsid w:val="00CF27DB"/>
    <w:rsid w:val="00CF2A0B"/>
    <w:rsid w:val="00CF398D"/>
    <w:rsid w:val="00CF42AF"/>
    <w:rsid w:val="00CF6F5E"/>
    <w:rsid w:val="00CF7D23"/>
    <w:rsid w:val="00D008E6"/>
    <w:rsid w:val="00D01F9D"/>
    <w:rsid w:val="00D02E5E"/>
    <w:rsid w:val="00D03151"/>
    <w:rsid w:val="00D03D2F"/>
    <w:rsid w:val="00D04971"/>
    <w:rsid w:val="00D04E4A"/>
    <w:rsid w:val="00D073C6"/>
    <w:rsid w:val="00D11AAB"/>
    <w:rsid w:val="00D122A7"/>
    <w:rsid w:val="00D12761"/>
    <w:rsid w:val="00D13350"/>
    <w:rsid w:val="00D137E5"/>
    <w:rsid w:val="00D14D2D"/>
    <w:rsid w:val="00D159AC"/>
    <w:rsid w:val="00D15A84"/>
    <w:rsid w:val="00D16621"/>
    <w:rsid w:val="00D1687D"/>
    <w:rsid w:val="00D16D03"/>
    <w:rsid w:val="00D16DCF"/>
    <w:rsid w:val="00D17C08"/>
    <w:rsid w:val="00D2000C"/>
    <w:rsid w:val="00D21393"/>
    <w:rsid w:val="00D21B80"/>
    <w:rsid w:val="00D2225C"/>
    <w:rsid w:val="00D22AD1"/>
    <w:rsid w:val="00D22B4B"/>
    <w:rsid w:val="00D23C83"/>
    <w:rsid w:val="00D24636"/>
    <w:rsid w:val="00D24896"/>
    <w:rsid w:val="00D25D25"/>
    <w:rsid w:val="00D26DF5"/>
    <w:rsid w:val="00D2769B"/>
    <w:rsid w:val="00D30222"/>
    <w:rsid w:val="00D3256F"/>
    <w:rsid w:val="00D32AFC"/>
    <w:rsid w:val="00D32CF6"/>
    <w:rsid w:val="00D34F93"/>
    <w:rsid w:val="00D35427"/>
    <w:rsid w:val="00D37B8B"/>
    <w:rsid w:val="00D410AC"/>
    <w:rsid w:val="00D4133F"/>
    <w:rsid w:val="00D41B0C"/>
    <w:rsid w:val="00D421CE"/>
    <w:rsid w:val="00D43CD5"/>
    <w:rsid w:val="00D44EA5"/>
    <w:rsid w:val="00D45031"/>
    <w:rsid w:val="00D45305"/>
    <w:rsid w:val="00D45724"/>
    <w:rsid w:val="00D46573"/>
    <w:rsid w:val="00D46CD9"/>
    <w:rsid w:val="00D503ED"/>
    <w:rsid w:val="00D51E0E"/>
    <w:rsid w:val="00D52573"/>
    <w:rsid w:val="00D52834"/>
    <w:rsid w:val="00D531B7"/>
    <w:rsid w:val="00D534C3"/>
    <w:rsid w:val="00D53FD0"/>
    <w:rsid w:val="00D55401"/>
    <w:rsid w:val="00D578C9"/>
    <w:rsid w:val="00D57DF7"/>
    <w:rsid w:val="00D601B7"/>
    <w:rsid w:val="00D60BB7"/>
    <w:rsid w:val="00D615E3"/>
    <w:rsid w:val="00D61A3B"/>
    <w:rsid w:val="00D62D3E"/>
    <w:rsid w:val="00D64AAD"/>
    <w:rsid w:val="00D64F6D"/>
    <w:rsid w:val="00D67141"/>
    <w:rsid w:val="00D67AE5"/>
    <w:rsid w:val="00D7036F"/>
    <w:rsid w:val="00D71C51"/>
    <w:rsid w:val="00D72AA8"/>
    <w:rsid w:val="00D72FBA"/>
    <w:rsid w:val="00D74FCB"/>
    <w:rsid w:val="00D75DD7"/>
    <w:rsid w:val="00D80074"/>
    <w:rsid w:val="00D80149"/>
    <w:rsid w:val="00D81782"/>
    <w:rsid w:val="00D82650"/>
    <w:rsid w:val="00D82BFB"/>
    <w:rsid w:val="00D83306"/>
    <w:rsid w:val="00D834AE"/>
    <w:rsid w:val="00D847A4"/>
    <w:rsid w:val="00D850BA"/>
    <w:rsid w:val="00D866CB"/>
    <w:rsid w:val="00D86D3C"/>
    <w:rsid w:val="00D87A37"/>
    <w:rsid w:val="00D90695"/>
    <w:rsid w:val="00D91376"/>
    <w:rsid w:val="00D913F9"/>
    <w:rsid w:val="00D91E7E"/>
    <w:rsid w:val="00D9242A"/>
    <w:rsid w:val="00D924DF"/>
    <w:rsid w:val="00D930F8"/>
    <w:rsid w:val="00D93E4B"/>
    <w:rsid w:val="00D94A8A"/>
    <w:rsid w:val="00D94D2A"/>
    <w:rsid w:val="00D9519E"/>
    <w:rsid w:val="00DA08DB"/>
    <w:rsid w:val="00DA1880"/>
    <w:rsid w:val="00DA2997"/>
    <w:rsid w:val="00DA2D16"/>
    <w:rsid w:val="00DA2E1F"/>
    <w:rsid w:val="00DA2FDA"/>
    <w:rsid w:val="00DA33EE"/>
    <w:rsid w:val="00DA4884"/>
    <w:rsid w:val="00DA5507"/>
    <w:rsid w:val="00DA76C6"/>
    <w:rsid w:val="00DB00C8"/>
    <w:rsid w:val="00DB0FFC"/>
    <w:rsid w:val="00DB1476"/>
    <w:rsid w:val="00DB26B8"/>
    <w:rsid w:val="00DB439D"/>
    <w:rsid w:val="00DB6A15"/>
    <w:rsid w:val="00DC0DC0"/>
    <w:rsid w:val="00DC0E48"/>
    <w:rsid w:val="00DC0FC0"/>
    <w:rsid w:val="00DC2633"/>
    <w:rsid w:val="00DC41A2"/>
    <w:rsid w:val="00DC488E"/>
    <w:rsid w:val="00DC5042"/>
    <w:rsid w:val="00DC534A"/>
    <w:rsid w:val="00DC67F0"/>
    <w:rsid w:val="00DD08CD"/>
    <w:rsid w:val="00DD1A6D"/>
    <w:rsid w:val="00DD3430"/>
    <w:rsid w:val="00DD5251"/>
    <w:rsid w:val="00DD56AF"/>
    <w:rsid w:val="00DD56F9"/>
    <w:rsid w:val="00DD595A"/>
    <w:rsid w:val="00DD60B4"/>
    <w:rsid w:val="00DD66C9"/>
    <w:rsid w:val="00DD69FC"/>
    <w:rsid w:val="00DD6B21"/>
    <w:rsid w:val="00DE0514"/>
    <w:rsid w:val="00DE0A55"/>
    <w:rsid w:val="00DE0B81"/>
    <w:rsid w:val="00DE11E1"/>
    <w:rsid w:val="00DE4CA3"/>
    <w:rsid w:val="00DE5888"/>
    <w:rsid w:val="00DE6127"/>
    <w:rsid w:val="00DE7373"/>
    <w:rsid w:val="00DF0187"/>
    <w:rsid w:val="00DF094D"/>
    <w:rsid w:val="00DF1052"/>
    <w:rsid w:val="00DF1076"/>
    <w:rsid w:val="00DF16D1"/>
    <w:rsid w:val="00DF1B07"/>
    <w:rsid w:val="00DF2704"/>
    <w:rsid w:val="00DF4E41"/>
    <w:rsid w:val="00DF7436"/>
    <w:rsid w:val="00DF7C64"/>
    <w:rsid w:val="00E00192"/>
    <w:rsid w:val="00E003FE"/>
    <w:rsid w:val="00E00C32"/>
    <w:rsid w:val="00E018BA"/>
    <w:rsid w:val="00E01C08"/>
    <w:rsid w:val="00E01E87"/>
    <w:rsid w:val="00E02807"/>
    <w:rsid w:val="00E03777"/>
    <w:rsid w:val="00E037C7"/>
    <w:rsid w:val="00E0386B"/>
    <w:rsid w:val="00E038D2"/>
    <w:rsid w:val="00E04FE2"/>
    <w:rsid w:val="00E07E4C"/>
    <w:rsid w:val="00E07EEE"/>
    <w:rsid w:val="00E10C61"/>
    <w:rsid w:val="00E11191"/>
    <w:rsid w:val="00E111AE"/>
    <w:rsid w:val="00E126E9"/>
    <w:rsid w:val="00E134D8"/>
    <w:rsid w:val="00E135BB"/>
    <w:rsid w:val="00E1489E"/>
    <w:rsid w:val="00E16117"/>
    <w:rsid w:val="00E16712"/>
    <w:rsid w:val="00E17995"/>
    <w:rsid w:val="00E20B19"/>
    <w:rsid w:val="00E20F88"/>
    <w:rsid w:val="00E22DFA"/>
    <w:rsid w:val="00E231C1"/>
    <w:rsid w:val="00E2336B"/>
    <w:rsid w:val="00E23868"/>
    <w:rsid w:val="00E246FB"/>
    <w:rsid w:val="00E25620"/>
    <w:rsid w:val="00E26925"/>
    <w:rsid w:val="00E3112E"/>
    <w:rsid w:val="00E31322"/>
    <w:rsid w:val="00E31464"/>
    <w:rsid w:val="00E3183B"/>
    <w:rsid w:val="00E33F50"/>
    <w:rsid w:val="00E34D4B"/>
    <w:rsid w:val="00E34E61"/>
    <w:rsid w:val="00E34EE2"/>
    <w:rsid w:val="00E352E3"/>
    <w:rsid w:val="00E35C57"/>
    <w:rsid w:val="00E366B6"/>
    <w:rsid w:val="00E375E3"/>
    <w:rsid w:val="00E40393"/>
    <w:rsid w:val="00E4045A"/>
    <w:rsid w:val="00E40B69"/>
    <w:rsid w:val="00E41164"/>
    <w:rsid w:val="00E42FFE"/>
    <w:rsid w:val="00E45B85"/>
    <w:rsid w:val="00E46172"/>
    <w:rsid w:val="00E470DB"/>
    <w:rsid w:val="00E5089E"/>
    <w:rsid w:val="00E52965"/>
    <w:rsid w:val="00E52BAA"/>
    <w:rsid w:val="00E52BF6"/>
    <w:rsid w:val="00E5494E"/>
    <w:rsid w:val="00E54D8E"/>
    <w:rsid w:val="00E55A88"/>
    <w:rsid w:val="00E568B8"/>
    <w:rsid w:val="00E57F02"/>
    <w:rsid w:val="00E57F6C"/>
    <w:rsid w:val="00E6036D"/>
    <w:rsid w:val="00E60BB5"/>
    <w:rsid w:val="00E62106"/>
    <w:rsid w:val="00E62C1B"/>
    <w:rsid w:val="00E640F0"/>
    <w:rsid w:val="00E64D03"/>
    <w:rsid w:val="00E66185"/>
    <w:rsid w:val="00E665C5"/>
    <w:rsid w:val="00E66EA8"/>
    <w:rsid w:val="00E67388"/>
    <w:rsid w:val="00E67E8B"/>
    <w:rsid w:val="00E70213"/>
    <w:rsid w:val="00E7342C"/>
    <w:rsid w:val="00E74A29"/>
    <w:rsid w:val="00E74C13"/>
    <w:rsid w:val="00E75BEA"/>
    <w:rsid w:val="00E8034C"/>
    <w:rsid w:val="00E8142B"/>
    <w:rsid w:val="00E83A43"/>
    <w:rsid w:val="00E840E0"/>
    <w:rsid w:val="00E84CB9"/>
    <w:rsid w:val="00E84F9E"/>
    <w:rsid w:val="00E87041"/>
    <w:rsid w:val="00E87CA0"/>
    <w:rsid w:val="00E9108F"/>
    <w:rsid w:val="00E92E4E"/>
    <w:rsid w:val="00E93D9E"/>
    <w:rsid w:val="00E94377"/>
    <w:rsid w:val="00E9611E"/>
    <w:rsid w:val="00E964E3"/>
    <w:rsid w:val="00E96C5B"/>
    <w:rsid w:val="00E97102"/>
    <w:rsid w:val="00E97704"/>
    <w:rsid w:val="00EA23DB"/>
    <w:rsid w:val="00EA3A45"/>
    <w:rsid w:val="00EA415D"/>
    <w:rsid w:val="00EA4CE1"/>
    <w:rsid w:val="00EA57EA"/>
    <w:rsid w:val="00EA6E93"/>
    <w:rsid w:val="00EA7020"/>
    <w:rsid w:val="00EA71C8"/>
    <w:rsid w:val="00EA7D15"/>
    <w:rsid w:val="00EB0B3E"/>
    <w:rsid w:val="00EB105D"/>
    <w:rsid w:val="00EB2216"/>
    <w:rsid w:val="00EB2666"/>
    <w:rsid w:val="00EB2780"/>
    <w:rsid w:val="00EB5E4A"/>
    <w:rsid w:val="00EB679F"/>
    <w:rsid w:val="00EB7978"/>
    <w:rsid w:val="00EB79C7"/>
    <w:rsid w:val="00EC1E7A"/>
    <w:rsid w:val="00EC5E0F"/>
    <w:rsid w:val="00EC6BA9"/>
    <w:rsid w:val="00ED08EB"/>
    <w:rsid w:val="00ED166B"/>
    <w:rsid w:val="00ED1AA3"/>
    <w:rsid w:val="00ED1C04"/>
    <w:rsid w:val="00ED29B4"/>
    <w:rsid w:val="00ED2A4B"/>
    <w:rsid w:val="00ED3972"/>
    <w:rsid w:val="00ED5C48"/>
    <w:rsid w:val="00ED6150"/>
    <w:rsid w:val="00ED63D5"/>
    <w:rsid w:val="00EE0AF9"/>
    <w:rsid w:val="00EE1187"/>
    <w:rsid w:val="00EE312D"/>
    <w:rsid w:val="00EE4CB8"/>
    <w:rsid w:val="00EE4F7E"/>
    <w:rsid w:val="00EE5590"/>
    <w:rsid w:val="00EE5D01"/>
    <w:rsid w:val="00EE73D0"/>
    <w:rsid w:val="00EE7649"/>
    <w:rsid w:val="00EF0112"/>
    <w:rsid w:val="00EF04FA"/>
    <w:rsid w:val="00EF09EB"/>
    <w:rsid w:val="00EF0F9A"/>
    <w:rsid w:val="00EF1ECA"/>
    <w:rsid w:val="00EF2900"/>
    <w:rsid w:val="00EF5A44"/>
    <w:rsid w:val="00EF5CB4"/>
    <w:rsid w:val="00EF5DDB"/>
    <w:rsid w:val="00EF6059"/>
    <w:rsid w:val="00EF738A"/>
    <w:rsid w:val="00EF7A15"/>
    <w:rsid w:val="00EF7A5B"/>
    <w:rsid w:val="00F0079F"/>
    <w:rsid w:val="00F04842"/>
    <w:rsid w:val="00F05739"/>
    <w:rsid w:val="00F05CC6"/>
    <w:rsid w:val="00F07337"/>
    <w:rsid w:val="00F1079D"/>
    <w:rsid w:val="00F108F5"/>
    <w:rsid w:val="00F10D88"/>
    <w:rsid w:val="00F11309"/>
    <w:rsid w:val="00F1169F"/>
    <w:rsid w:val="00F11CCA"/>
    <w:rsid w:val="00F141F8"/>
    <w:rsid w:val="00F1428A"/>
    <w:rsid w:val="00F14629"/>
    <w:rsid w:val="00F15285"/>
    <w:rsid w:val="00F1529E"/>
    <w:rsid w:val="00F178F0"/>
    <w:rsid w:val="00F21402"/>
    <w:rsid w:val="00F2159C"/>
    <w:rsid w:val="00F22F45"/>
    <w:rsid w:val="00F23DC5"/>
    <w:rsid w:val="00F247FA"/>
    <w:rsid w:val="00F25974"/>
    <w:rsid w:val="00F25A61"/>
    <w:rsid w:val="00F25AB4"/>
    <w:rsid w:val="00F26343"/>
    <w:rsid w:val="00F263A1"/>
    <w:rsid w:val="00F26F16"/>
    <w:rsid w:val="00F271DF"/>
    <w:rsid w:val="00F27976"/>
    <w:rsid w:val="00F31D1C"/>
    <w:rsid w:val="00F31DA5"/>
    <w:rsid w:val="00F3231E"/>
    <w:rsid w:val="00F345DC"/>
    <w:rsid w:val="00F35A5C"/>
    <w:rsid w:val="00F35DD7"/>
    <w:rsid w:val="00F36488"/>
    <w:rsid w:val="00F36500"/>
    <w:rsid w:val="00F37B83"/>
    <w:rsid w:val="00F4081A"/>
    <w:rsid w:val="00F40CCE"/>
    <w:rsid w:val="00F413C2"/>
    <w:rsid w:val="00F42525"/>
    <w:rsid w:val="00F42DC9"/>
    <w:rsid w:val="00F43F7F"/>
    <w:rsid w:val="00F45263"/>
    <w:rsid w:val="00F46B3B"/>
    <w:rsid w:val="00F470E9"/>
    <w:rsid w:val="00F479DB"/>
    <w:rsid w:val="00F50944"/>
    <w:rsid w:val="00F50CD4"/>
    <w:rsid w:val="00F50E11"/>
    <w:rsid w:val="00F5214B"/>
    <w:rsid w:val="00F554E7"/>
    <w:rsid w:val="00F55BF0"/>
    <w:rsid w:val="00F55CBC"/>
    <w:rsid w:val="00F56315"/>
    <w:rsid w:val="00F63B55"/>
    <w:rsid w:val="00F659C5"/>
    <w:rsid w:val="00F65B33"/>
    <w:rsid w:val="00F65B58"/>
    <w:rsid w:val="00F65ECB"/>
    <w:rsid w:val="00F65F97"/>
    <w:rsid w:val="00F70F4B"/>
    <w:rsid w:val="00F719D8"/>
    <w:rsid w:val="00F71DBB"/>
    <w:rsid w:val="00F727B8"/>
    <w:rsid w:val="00F74988"/>
    <w:rsid w:val="00F74D17"/>
    <w:rsid w:val="00F74E9C"/>
    <w:rsid w:val="00F76419"/>
    <w:rsid w:val="00F76C7C"/>
    <w:rsid w:val="00F81219"/>
    <w:rsid w:val="00F83149"/>
    <w:rsid w:val="00F837FB"/>
    <w:rsid w:val="00F86220"/>
    <w:rsid w:val="00F87613"/>
    <w:rsid w:val="00F908B9"/>
    <w:rsid w:val="00F91A45"/>
    <w:rsid w:val="00F91AAD"/>
    <w:rsid w:val="00F9276F"/>
    <w:rsid w:val="00F93CAE"/>
    <w:rsid w:val="00F94073"/>
    <w:rsid w:val="00F9416E"/>
    <w:rsid w:val="00F94BD9"/>
    <w:rsid w:val="00F95DA8"/>
    <w:rsid w:val="00FA1D56"/>
    <w:rsid w:val="00FA281A"/>
    <w:rsid w:val="00FA48B5"/>
    <w:rsid w:val="00FA6366"/>
    <w:rsid w:val="00FA695E"/>
    <w:rsid w:val="00FA6D71"/>
    <w:rsid w:val="00FA7024"/>
    <w:rsid w:val="00FB1D21"/>
    <w:rsid w:val="00FB3E29"/>
    <w:rsid w:val="00FB67EF"/>
    <w:rsid w:val="00FC00B1"/>
    <w:rsid w:val="00FC1CE9"/>
    <w:rsid w:val="00FC2562"/>
    <w:rsid w:val="00FC2844"/>
    <w:rsid w:val="00FC2FCD"/>
    <w:rsid w:val="00FC3E3C"/>
    <w:rsid w:val="00FC4B08"/>
    <w:rsid w:val="00FC4C36"/>
    <w:rsid w:val="00FC5AAC"/>
    <w:rsid w:val="00FC60D4"/>
    <w:rsid w:val="00FC6527"/>
    <w:rsid w:val="00FC6CE3"/>
    <w:rsid w:val="00FC7150"/>
    <w:rsid w:val="00FD0AE8"/>
    <w:rsid w:val="00FD2521"/>
    <w:rsid w:val="00FD2FEE"/>
    <w:rsid w:val="00FD3116"/>
    <w:rsid w:val="00FD3558"/>
    <w:rsid w:val="00FD3CC6"/>
    <w:rsid w:val="00FD3D63"/>
    <w:rsid w:val="00FD4211"/>
    <w:rsid w:val="00FD4ADC"/>
    <w:rsid w:val="00FE04DE"/>
    <w:rsid w:val="00FE151A"/>
    <w:rsid w:val="00FE154B"/>
    <w:rsid w:val="00FE21E4"/>
    <w:rsid w:val="00FE6F46"/>
    <w:rsid w:val="00FE7C65"/>
    <w:rsid w:val="00FE7E51"/>
    <w:rsid w:val="00FF0037"/>
    <w:rsid w:val="00FF00EF"/>
    <w:rsid w:val="00FF04D4"/>
    <w:rsid w:val="00FF101D"/>
    <w:rsid w:val="00FF1D76"/>
    <w:rsid w:val="00FF336C"/>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Typewriter"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qFormat/>
    <w:rsid w:val="00454593"/>
    <w:pPr>
      <w:keepNext/>
      <w:shd w:val="pct15" w:color="auto" w:fill="FFFFFF"/>
      <w:outlineLvl w:val="0"/>
    </w:pPr>
    <w:rPr>
      <w:b/>
      <w:kern w:val="24"/>
      <w:sz w:val="24"/>
    </w:rPr>
  </w:style>
  <w:style w:type="paragraph" w:styleId="Heading2">
    <w:name w:val="heading 2"/>
    <w:aliases w:val="h2,Level 2 Topic Heading,H2,Level 4 Topic Heading"/>
    <w:basedOn w:val="Normal"/>
    <w:next w:val="Normal"/>
    <w:autoRedefine/>
    <w:qFormat/>
    <w:rsid w:val="003C26F2"/>
    <w:pPr>
      <w:keepNext/>
      <w:numPr>
        <w:ilvl w:val="1"/>
        <w:numId w:val="3"/>
      </w:numPr>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qFormat/>
    <w:rsid w:val="00454593"/>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qFormat/>
    <w:rsid w:val="00454593"/>
    <w:pPr>
      <w:keepNext/>
      <w:spacing w:before="20" w:after="20"/>
      <w:jc w:val="both"/>
      <w:outlineLvl w:val="3"/>
    </w:pPr>
    <w:rPr>
      <w:b/>
    </w:rPr>
  </w:style>
  <w:style w:type="paragraph" w:styleId="Heading5">
    <w:name w:val="heading 5"/>
    <w:aliases w:val="Block Label"/>
    <w:basedOn w:val="Normal"/>
    <w:next w:val="Normal"/>
    <w:qFormat/>
    <w:rsid w:val="00454593"/>
    <w:pPr>
      <w:keepNext/>
      <w:outlineLvl w:val="4"/>
    </w:pPr>
    <w:rPr>
      <w:b/>
      <w:sz w:val="20"/>
    </w:rPr>
  </w:style>
  <w:style w:type="paragraph" w:styleId="Heading6">
    <w:name w:val="heading 6"/>
    <w:basedOn w:val="Normal"/>
    <w:next w:val="Normal"/>
    <w:qFormat/>
    <w:rsid w:val="00454593"/>
    <w:pPr>
      <w:spacing w:before="240" w:after="60"/>
      <w:outlineLvl w:val="5"/>
    </w:pPr>
    <w:rPr>
      <w:i/>
    </w:rPr>
  </w:style>
  <w:style w:type="paragraph" w:styleId="Heading7">
    <w:name w:val="heading 7"/>
    <w:basedOn w:val="Normal"/>
    <w:next w:val="Normal"/>
    <w:qFormat/>
    <w:rsid w:val="00454593"/>
    <w:pPr>
      <w:spacing w:before="240" w:after="60"/>
      <w:outlineLvl w:val="6"/>
    </w:pPr>
    <w:rPr>
      <w:sz w:val="20"/>
    </w:rPr>
  </w:style>
  <w:style w:type="paragraph" w:styleId="Heading8">
    <w:name w:val="heading 8"/>
    <w:basedOn w:val="Normal"/>
    <w:next w:val="Normal"/>
    <w:qFormat/>
    <w:rsid w:val="00454593"/>
    <w:pPr>
      <w:spacing w:before="240" w:after="60"/>
      <w:outlineLvl w:val="7"/>
    </w:pPr>
    <w:rPr>
      <w:i/>
      <w:sz w:val="20"/>
    </w:rPr>
  </w:style>
  <w:style w:type="paragraph" w:styleId="Heading9">
    <w:name w:val="heading 9"/>
    <w:basedOn w:val="Normal"/>
    <w:next w:val="Normal"/>
    <w:qFormat/>
    <w:rsid w:val="00454593"/>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54593"/>
    <w:pPr>
      <w:tabs>
        <w:tab w:val="center" w:pos="4320"/>
        <w:tab w:val="right" w:pos="8640"/>
      </w:tabs>
    </w:pPr>
    <w:rPr>
      <w:sz w:val="20"/>
    </w:rPr>
  </w:style>
  <w:style w:type="paragraph" w:styleId="Footer">
    <w:name w:val="footer"/>
    <w:aliases w:val="Footer-Even,footer odd,footer,Footer-Even1"/>
    <w:basedOn w:val="Normal"/>
    <w:link w:val="FooterChar"/>
    <w:uiPriority w:val="99"/>
    <w:rsid w:val="00454593"/>
    <w:pPr>
      <w:tabs>
        <w:tab w:val="center" w:pos="4320"/>
        <w:tab w:val="right" w:pos="8640"/>
      </w:tabs>
    </w:p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454593"/>
    <w:pPr>
      <w:ind w:left="200"/>
    </w:pPr>
  </w:style>
  <w:style w:type="paragraph" w:styleId="TOC3">
    <w:name w:val="toc 3"/>
    <w:basedOn w:val="Normal"/>
    <w:next w:val="Normal"/>
    <w:autoRedefine/>
    <w:semiHidden/>
    <w:rsid w:val="00454593"/>
    <w:pPr>
      <w:ind w:left="400"/>
    </w:pPr>
  </w:style>
  <w:style w:type="paragraph" w:styleId="TOC4">
    <w:name w:val="toc 4"/>
    <w:basedOn w:val="Normal"/>
    <w:next w:val="Normal"/>
    <w:autoRedefine/>
    <w:semiHidden/>
    <w:rsid w:val="00454593"/>
    <w:pPr>
      <w:ind w:left="600"/>
    </w:pPr>
  </w:style>
  <w:style w:type="paragraph" w:styleId="TOC5">
    <w:name w:val="toc 5"/>
    <w:basedOn w:val="Normal"/>
    <w:next w:val="Normal"/>
    <w:autoRedefine/>
    <w:semiHidden/>
    <w:rsid w:val="00454593"/>
    <w:pPr>
      <w:ind w:left="800"/>
    </w:pPr>
  </w:style>
  <w:style w:type="paragraph" w:styleId="TOC6">
    <w:name w:val="toc 6"/>
    <w:basedOn w:val="Normal"/>
    <w:next w:val="Normal"/>
    <w:autoRedefine/>
    <w:semiHidden/>
    <w:rsid w:val="00454593"/>
    <w:pPr>
      <w:ind w:left="1000"/>
    </w:pPr>
  </w:style>
  <w:style w:type="paragraph" w:styleId="TOC7">
    <w:name w:val="toc 7"/>
    <w:basedOn w:val="Normal"/>
    <w:next w:val="Normal"/>
    <w:autoRedefine/>
    <w:semiHidden/>
    <w:rsid w:val="00454593"/>
    <w:pPr>
      <w:ind w:left="1200"/>
    </w:pPr>
  </w:style>
  <w:style w:type="paragraph" w:styleId="TOC8">
    <w:name w:val="toc 8"/>
    <w:basedOn w:val="Normal"/>
    <w:next w:val="Normal"/>
    <w:autoRedefine/>
    <w:semiHidden/>
    <w:rsid w:val="00454593"/>
    <w:pPr>
      <w:ind w:left="1400"/>
    </w:pPr>
  </w:style>
  <w:style w:type="paragraph" w:styleId="TOC9">
    <w:name w:val="toc 9"/>
    <w:basedOn w:val="Normal"/>
    <w:next w:val="Normal"/>
    <w:autoRedefine/>
    <w:semiHidden/>
    <w:rsid w:val="00454593"/>
    <w:pPr>
      <w:ind w:left="1600"/>
    </w:pPr>
  </w:style>
  <w:style w:type="paragraph" w:styleId="BodyText">
    <w:name w:val="Body Text"/>
    <w:basedOn w:val="Normal"/>
    <w:rsid w:val="00454593"/>
    <w:pPr>
      <w:spacing w:before="20" w:after="20"/>
      <w:jc w:val="both"/>
    </w:pPr>
  </w:style>
  <w:style w:type="paragraph" w:styleId="BodyTextIndent">
    <w:name w:val="Body Text Indent"/>
    <w:basedOn w:val="Normal"/>
    <w:rsid w:val="00454593"/>
    <w:pPr>
      <w:spacing w:before="20" w:after="20"/>
      <w:ind w:left="720"/>
    </w:pPr>
  </w:style>
  <w:style w:type="paragraph" w:styleId="Title">
    <w:name w:val="Title"/>
    <w:basedOn w:val="Normal"/>
    <w:qFormat/>
    <w:rsid w:val="00454593"/>
    <w:pPr>
      <w:jc w:val="center"/>
    </w:pPr>
    <w:rPr>
      <w:rFonts w:cs="Tahoma"/>
      <w:b/>
      <w:bCs/>
      <w:spacing w:val="10"/>
      <w:sz w:val="40"/>
    </w:rPr>
  </w:style>
  <w:style w:type="paragraph" w:customStyle="1" w:styleId="ContinuedTableLabe">
    <w:name w:val="Continued Table Labe"/>
    <w:basedOn w:val="Normal"/>
    <w:rsid w:val="00454593"/>
    <w:rPr>
      <w:sz w:val="16"/>
    </w:rPr>
  </w:style>
  <w:style w:type="paragraph" w:styleId="BodyText2">
    <w:name w:val="Body Text 2"/>
    <w:basedOn w:val="Normal"/>
    <w:rsid w:val="00454593"/>
    <w:rPr>
      <w:rFonts w:cs="Tahoma"/>
      <w:bCs/>
    </w:rPr>
  </w:style>
  <w:style w:type="paragraph" w:styleId="TOAHeading">
    <w:name w:val="toa heading"/>
    <w:basedOn w:val="Normal"/>
    <w:next w:val="Normal"/>
    <w:semiHidden/>
    <w:rsid w:val="00454593"/>
    <w:pPr>
      <w:spacing w:before="120"/>
    </w:pPr>
    <w:rPr>
      <w:b/>
      <w:bCs/>
      <w:sz w:val="24"/>
      <w:szCs w:val="24"/>
    </w:rPr>
  </w:style>
  <w:style w:type="paragraph" w:styleId="ListBullet">
    <w:name w:val="List Bullet"/>
    <w:basedOn w:val="Normal"/>
    <w:autoRedefine/>
    <w:rsid w:val="00454593"/>
    <w:pPr>
      <w:numPr>
        <w:numId w:val="1"/>
      </w:numPr>
    </w:pPr>
  </w:style>
  <w:style w:type="paragraph" w:styleId="BodyTextIndent2">
    <w:name w:val="Body Text Indent 2"/>
    <w:basedOn w:val="Normal"/>
    <w:rsid w:val="00454593"/>
    <w:pPr>
      <w:ind w:left="3600"/>
    </w:pPr>
  </w:style>
  <w:style w:type="paragraph" w:styleId="BodyTextIndent3">
    <w:name w:val="Body Text Indent 3"/>
    <w:basedOn w:val="Normal"/>
    <w:rsid w:val="00454593"/>
    <w:pPr>
      <w:ind w:left="4320"/>
    </w:pPr>
  </w:style>
  <w:style w:type="paragraph" w:styleId="DocumentMap">
    <w:name w:val="Document Map"/>
    <w:basedOn w:val="Normal"/>
    <w:semiHidden/>
    <w:rsid w:val="00454593"/>
    <w:pPr>
      <w:shd w:val="clear" w:color="auto" w:fill="000080"/>
    </w:pPr>
    <w:rPr>
      <w:rFonts w:cs="Tahoma"/>
    </w:rPr>
  </w:style>
  <w:style w:type="paragraph" w:styleId="Caption">
    <w:name w:val="caption"/>
    <w:basedOn w:val="Normal"/>
    <w:next w:val="Normal"/>
    <w:qFormat/>
    <w:rsid w:val="00454593"/>
    <w:pPr>
      <w:spacing w:before="120" w:after="120"/>
      <w:jc w:val="center"/>
    </w:pPr>
    <w:rPr>
      <w:b/>
      <w:bCs/>
      <w:sz w:val="20"/>
    </w:rPr>
  </w:style>
  <w:style w:type="paragraph" w:styleId="HTMLPreformatted">
    <w:name w:val="HTML Preformatted"/>
    <w:basedOn w:val="Normal"/>
    <w:rsid w:val="0045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paragraph" w:styleId="BodyText3">
    <w:name w:val="Body Text 3"/>
    <w:basedOn w:val="Normal"/>
    <w:rsid w:val="00454593"/>
    <w:rPr>
      <w:rFonts w:cs="Tahoma"/>
      <w:color w:val="339966"/>
    </w:rPr>
  </w:style>
  <w:style w:type="character" w:styleId="Hyperlink">
    <w:name w:val="Hyperlink"/>
    <w:basedOn w:val="DefaultParagraphFont"/>
    <w:rsid w:val="00454593"/>
    <w:rPr>
      <w:color w:val="0000FF"/>
      <w:u w:val="single"/>
    </w:rPr>
  </w:style>
  <w:style w:type="character" w:customStyle="1" w:styleId="m1">
    <w:name w:val="m1"/>
    <w:basedOn w:val="DefaultParagraphFont"/>
    <w:rsid w:val="00454593"/>
    <w:rPr>
      <w:color w:val="0000FF"/>
    </w:rPr>
  </w:style>
  <w:style w:type="character" w:customStyle="1" w:styleId="t1">
    <w:name w:val="t1"/>
    <w:basedOn w:val="DefaultParagraphFont"/>
    <w:rsid w:val="00454593"/>
    <w:rPr>
      <w:color w:val="990000"/>
    </w:rPr>
  </w:style>
  <w:style w:type="character" w:customStyle="1" w:styleId="b1">
    <w:name w:val="b1"/>
    <w:basedOn w:val="DefaultParagraphFont"/>
    <w:rsid w:val="00454593"/>
    <w:rPr>
      <w:rFonts w:ascii="Courier New" w:hAnsi="Courier New" w:cs="Courier New" w:hint="default"/>
      <w:b/>
      <w:bCs/>
      <w:strike w:val="0"/>
      <w:dstrike w:val="0"/>
      <w:color w:val="FF0000"/>
      <w:u w:val="none"/>
      <w:effect w:val="none"/>
    </w:rPr>
  </w:style>
  <w:style w:type="character" w:customStyle="1" w:styleId="ci1">
    <w:name w:val="ci1"/>
    <w:basedOn w:val="DefaultParagraphFont"/>
    <w:rsid w:val="00454593"/>
    <w:rPr>
      <w:rFonts w:ascii="Courier" w:hAnsi="Courier" w:hint="default"/>
      <w:color w:val="888888"/>
      <w:sz w:val="24"/>
      <w:szCs w:val="24"/>
    </w:rPr>
  </w:style>
  <w:style w:type="paragraph" w:styleId="Subtitle">
    <w:name w:val="Subtitle"/>
    <w:basedOn w:val="Normal"/>
    <w:qFormat/>
    <w:rsid w:val="00454593"/>
    <w:pPr>
      <w:jc w:val="center"/>
    </w:pPr>
    <w:rPr>
      <w:rFonts w:cs="Tahoma"/>
      <w:b/>
      <w:bCs/>
      <w:sz w:val="40"/>
    </w:rPr>
  </w:style>
  <w:style w:type="character" w:styleId="FollowedHyperlink">
    <w:name w:val="FollowedHyperlink"/>
    <w:basedOn w:val="DefaultParagraphFont"/>
    <w:rsid w:val="00454593"/>
    <w:rPr>
      <w:color w:val="800080"/>
      <w:u w:val="single"/>
    </w:rPr>
  </w:style>
  <w:style w:type="paragraph" w:styleId="BalloonText">
    <w:name w:val="Balloon Text"/>
    <w:basedOn w:val="Normal"/>
    <w:semiHidden/>
    <w:rsid w:val="009E6E9C"/>
    <w:rPr>
      <w:rFonts w:cs="Tahoma"/>
      <w:sz w:val="16"/>
      <w:szCs w:val="16"/>
    </w:rPr>
  </w:style>
  <w:style w:type="paragraph" w:customStyle="1" w:styleId="Heading">
    <w:name w:val="Heading"/>
    <w:basedOn w:val="Normal"/>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rsid w:val="00C932F7"/>
  </w:style>
  <w:style w:type="paragraph" w:styleId="MacroText">
    <w:name w:val="macro"/>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table" w:styleId="TableGrid">
    <w:name w:val="Table Grid"/>
    <w:basedOn w:val="TableNormal"/>
    <w:uiPriority w:val="5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rsid w:val="00B87543"/>
  </w:style>
  <w:style w:type="character" w:customStyle="1" w:styleId="Heading3Char">
    <w:name w:val="Heading 3 Char"/>
    <w:aliases w:val="h3 Char,Level 3 Topic Heading Char,H3 Char,Level 5 Topic Heading Char,H31 Char,Corio Heading 3 Char,Section Char,sh3 Char,op Char"/>
    <w:basedOn w:val="DefaultParagraphFont"/>
    <w:link w:val="Heading3"/>
    <w:rsid w:val="001E4433"/>
    <w:rPr>
      <w:rFonts w:ascii="Tahoma" w:hAnsi="Tahoma"/>
      <w:sz w:val="18"/>
      <w:u w:val="single"/>
      <w:lang w:val="en-US" w:eastAsia="en-US" w:bidi="ar-SA"/>
    </w:rPr>
  </w:style>
  <w:style w:type="paragraph" w:customStyle="1" w:styleId="RFQBasicText">
    <w:name w:val="RFQ Basic Text"/>
    <w:basedOn w:val="Normal"/>
    <w:rsid w:val="00731F5A"/>
    <w:pPr>
      <w:spacing w:line="230" w:lineRule="exact"/>
      <w:ind w:left="1224"/>
    </w:pPr>
    <w:rPr>
      <w:rFonts w:ascii="Times New Roman" w:eastAsia="Times" w:hAnsi="Times New Roman"/>
      <w:sz w:val="24"/>
    </w:rPr>
  </w:style>
  <w:style w:type="paragraph" w:customStyle="1" w:styleId="Char">
    <w:name w:val="Char"/>
    <w:basedOn w:val="Normal"/>
    <w:rsid w:val="00700585"/>
    <w:pPr>
      <w:spacing w:before="60" w:after="160" w:line="240" w:lineRule="exact"/>
    </w:pPr>
    <w:rPr>
      <w:rFonts w:ascii="Verdana" w:hAnsi="Verdana"/>
      <w:color w:val="FF00FF"/>
      <w:sz w:val="20"/>
    </w:rPr>
  </w:style>
  <w:style w:type="paragraph" w:customStyle="1" w:styleId="BulletText1">
    <w:name w:val="Bullet Text 1"/>
    <w:basedOn w:val="Normal"/>
    <w:rsid w:val="00E40B69"/>
    <w:pPr>
      <w:numPr>
        <w:numId w:val="7"/>
      </w:numPr>
      <w:tabs>
        <w:tab w:val="clear" w:pos="360"/>
      </w:tabs>
      <w:ind w:left="187" w:hanging="187"/>
    </w:pPr>
    <w:rPr>
      <w:rFonts w:ascii="Times New Roman" w:hAnsi="Times New Roman"/>
      <w:sz w:val="24"/>
    </w:rPr>
  </w:style>
  <w:style w:type="paragraph" w:customStyle="1" w:styleId="Paragraph">
    <w:name w:val="Paragraph"/>
    <w:basedOn w:val="Normal"/>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rsid w:val="00E40B69"/>
    <w:pPr>
      <w:numPr>
        <w:numId w:val="8"/>
      </w:numPr>
    </w:pPr>
  </w:style>
  <w:style w:type="paragraph" w:styleId="BodyTextFirstIndent2">
    <w:name w:val="Body Text First Indent 2"/>
    <w:basedOn w:val="BodyTextIndent"/>
    <w:rsid w:val="00E40B69"/>
    <w:pPr>
      <w:spacing w:before="0" w:after="120"/>
      <w:ind w:left="360" w:firstLine="210"/>
    </w:pPr>
  </w:style>
  <w:style w:type="table" w:styleId="TableGrid3">
    <w:name w:val="Table Grid 3"/>
    <w:basedOn w:val="TableNormal"/>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FooterChar">
    <w:name w:val="Footer Char"/>
    <w:aliases w:val="Footer-Even Char,footer odd Char,footer Char,Footer-Even1 Char"/>
    <w:basedOn w:val="DefaultParagraphFont"/>
    <w:link w:val="Footer"/>
    <w:uiPriority w:val="99"/>
    <w:rsid w:val="00E03777"/>
    <w:rPr>
      <w:rFonts w:ascii="Tahoma" w:hAnsi="Tahoma"/>
      <w:sz w:val="18"/>
    </w:rPr>
  </w:style>
  <w:style w:type="character" w:customStyle="1" w:styleId="HeaderChar">
    <w:name w:val="Header Char"/>
    <w:basedOn w:val="DefaultParagraphFont"/>
    <w:link w:val="Header"/>
    <w:uiPriority w:val="99"/>
    <w:rsid w:val="00E03777"/>
    <w:rPr>
      <w:rFonts w:ascii="Tahoma" w:hAnsi="Tahoma"/>
    </w:rPr>
  </w:style>
  <w:style w:type="paragraph" w:styleId="NoSpacing">
    <w:name w:val="No Spacing"/>
    <w:uiPriority w:val="1"/>
    <w:qFormat/>
    <w:rsid w:val="0063146A"/>
    <w:rPr>
      <w:rFonts w:ascii="Calibri" w:eastAsia="Calibri" w:hAnsi="Calibri"/>
      <w:sz w:val="22"/>
      <w:szCs w:val="22"/>
    </w:rPr>
  </w:style>
  <w:style w:type="character" w:styleId="HTMLTypewriter">
    <w:name w:val="HTML Typewriter"/>
    <w:basedOn w:val="DefaultParagraphFont"/>
    <w:uiPriority w:val="99"/>
    <w:unhideWhenUsed/>
    <w:rsid w:val="002E70D0"/>
    <w:rPr>
      <w:rFonts w:ascii="Courier New" w:eastAsia="Calibri" w:hAnsi="Courier New" w:cs="Courier New" w:hint="default"/>
      <w:sz w:val="20"/>
      <w:szCs w:val="20"/>
    </w:rPr>
  </w:style>
</w:styles>
</file>

<file path=word/webSettings.xml><?xml version="1.0" encoding="utf-8"?>
<w:webSettings xmlns:r="http://schemas.openxmlformats.org/officeDocument/2006/relationships" xmlns:w="http://schemas.openxmlformats.org/wordprocessingml/2006/main">
  <w:divs>
    <w:div w:id="556358807">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845905655">
      <w:bodyDiv w:val="1"/>
      <w:marLeft w:val="0"/>
      <w:marRight w:val="0"/>
      <w:marTop w:val="0"/>
      <w:marBottom w:val="0"/>
      <w:divBdr>
        <w:top w:val="none" w:sz="0" w:space="0" w:color="auto"/>
        <w:left w:val="none" w:sz="0" w:space="0" w:color="auto"/>
        <w:bottom w:val="none" w:sz="0" w:space="0" w:color="auto"/>
        <w:right w:val="none" w:sz="0" w:space="0" w:color="auto"/>
      </w:divBdr>
    </w:div>
    <w:div w:id="1751390835">
      <w:bodyDiv w:val="1"/>
      <w:marLeft w:val="0"/>
      <w:marRight w:val="0"/>
      <w:marTop w:val="0"/>
      <w:marBottom w:val="0"/>
      <w:divBdr>
        <w:top w:val="none" w:sz="0" w:space="0" w:color="auto"/>
        <w:left w:val="none" w:sz="0" w:space="0" w:color="auto"/>
        <w:bottom w:val="none" w:sz="0" w:space="0" w:color="auto"/>
        <w:right w:val="none" w:sz="0" w:space="0" w:color="auto"/>
      </w:divBdr>
    </w:div>
    <w:div w:id="1931307178">
      <w:bodyDiv w:val="1"/>
      <w:marLeft w:val="0"/>
      <w:marRight w:val="0"/>
      <w:marTop w:val="0"/>
      <w:marBottom w:val="0"/>
      <w:divBdr>
        <w:top w:val="none" w:sz="0" w:space="0" w:color="auto"/>
        <w:left w:val="none" w:sz="0" w:space="0" w:color="auto"/>
        <w:bottom w:val="none" w:sz="0" w:space="0" w:color="auto"/>
        <w:right w:val="none" w:sz="0" w:space="0" w:color="auto"/>
      </w:divBdr>
    </w:div>
    <w:div w:id="1983072713">
      <w:bodyDiv w:val="1"/>
      <w:marLeft w:val="0"/>
      <w:marRight w:val="0"/>
      <w:marTop w:val="0"/>
      <w:marBottom w:val="0"/>
      <w:divBdr>
        <w:top w:val="none" w:sz="0" w:space="0" w:color="auto"/>
        <w:left w:val="none" w:sz="0" w:space="0" w:color="auto"/>
        <w:bottom w:val="none" w:sz="0" w:space="0" w:color="auto"/>
        <w:right w:val="none" w:sz="0" w:space="0" w:color="auto"/>
      </w:divBdr>
    </w:div>
    <w:div w:id="20266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xpedxit.onjira.com/browse/XCNG-14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xpedxit.onjira.com/browse/XCNG-1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xpedxit.onjira.com/browse/XCNG-157"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xpedxit.onjira.com/browse/XCNG-14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A04A1-B665-4325-B4FC-FB36851A7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2454</Words>
  <Characters>13990</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AT&amp;T GIOM Proof Of Concept - Detail Design</vt:lpstr>
      <vt:lpstr>Introduction</vt:lpstr>
      <vt:lpstr>    Document Purpose</vt:lpstr>
      <vt:lpstr>    Document Audience</vt:lpstr>
      <vt:lpstr>Price and Availability</vt:lpstr>
      <vt:lpstr>    Overview</vt:lpstr>
      <vt:lpstr>    Master System</vt:lpstr>
      <vt:lpstr>    Process Flow</vt:lpstr>
      <vt:lpstr>    Sequence Diagram</vt:lpstr>
      <vt:lpstr>    Flow Details</vt:lpstr>
      <vt:lpstr>    Field Mapping</vt:lpstr>
      <vt:lpstr>    Schema</vt:lpstr>
      <vt:lpstr>    Input Xml (Sterling to webMethods)</vt:lpstr>
      <vt:lpstr>    Output Xml (webMethods to Sterling)</vt:lpstr>
      <vt:lpstr>    Screen Shot</vt:lpstr>
      <vt:lpstr>    Open Questions</vt:lpstr>
      <vt:lpstr>    Assumptions</vt:lpstr>
      <vt:lpstr>Connectivity Diagram</vt:lpstr>
      <vt:lpstr>    P&amp;A Connectivity Diagram</vt:lpstr>
      <vt:lpstr>    Connectivity Process</vt:lpstr>
      <vt:lpstr>Glossary of Terms</vt:lpstr>
    </vt:vector>
  </TitlesOfParts>
  <Company>Sterling Commerce</Company>
  <LinksUpToDate>false</LinksUpToDate>
  <CharactersWithSpaces>16412</CharactersWithSpaces>
  <SharedDoc>false</SharedDoc>
  <HLinks>
    <vt:vector size="30" baseType="variant">
      <vt:variant>
        <vt:i4>5046358</vt:i4>
      </vt:variant>
      <vt:variant>
        <vt:i4>91</vt:i4>
      </vt:variant>
      <vt:variant>
        <vt:i4>0</vt:i4>
      </vt:variant>
      <vt:variant>
        <vt:i4>5</vt:i4>
      </vt:variant>
      <vt:variant>
        <vt:lpwstr>http://xpedxit.onjira.com/browse/XCNG-157</vt:lpwstr>
      </vt:variant>
      <vt:variant>
        <vt:lpwstr/>
      </vt:variant>
      <vt:variant>
        <vt:i4>5046358</vt:i4>
      </vt:variant>
      <vt:variant>
        <vt:i4>88</vt:i4>
      </vt:variant>
      <vt:variant>
        <vt:i4>0</vt:i4>
      </vt:variant>
      <vt:variant>
        <vt:i4>5</vt:i4>
      </vt:variant>
      <vt:variant>
        <vt:lpwstr>http://xpedxit.onjira.com/browse/XCNG-158</vt:lpwstr>
      </vt:variant>
      <vt:variant>
        <vt:lpwstr/>
      </vt:variant>
      <vt:variant>
        <vt:i4>4980822</vt:i4>
      </vt:variant>
      <vt:variant>
        <vt:i4>85</vt:i4>
      </vt:variant>
      <vt:variant>
        <vt:i4>0</vt:i4>
      </vt:variant>
      <vt:variant>
        <vt:i4>5</vt:i4>
      </vt:variant>
      <vt:variant>
        <vt:lpwstr>http://xpedxit.onjira.com/browse/XCNG-144</vt:lpwstr>
      </vt:variant>
      <vt:variant>
        <vt:lpwstr/>
      </vt:variant>
      <vt:variant>
        <vt:i4>4980822</vt:i4>
      </vt:variant>
      <vt:variant>
        <vt:i4>82</vt:i4>
      </vt:variant>
      <vt:variant>
        <vt:i4>0</vt:i4>
      </vt:variant>
      <vt:variant>
        <vt:i4>5</vt:i4>
      </vt:variant>
      <vt:variant>
        <vt:lpwstr>http://xpedxit.onjira.com/browse/XCNG-145</vt:lpwstr>
      </vt:variant>
      <vt:variant>
        <vt:lpwstr/>
      </vt:variant>
      <vt:variant>
        <vt:i4>4980822</vt:i4>
      </vt:variant>
      <vt:variant>
        <vt:i4>79</vt:i4>
      </vt:variant>
      <vt:variant>
        <vt:i4>0</vt:i4>
      </vt:variant>
      <vt:variant>
        <vt:i4>5</vt:i4>
      </vt:variant>
      <vt:variant>
        <vt:lpwstr>http://xpedxit.onjira.com/browse/XCNG-142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AT&amp;T GIOM Proof Of Concept - Detail Design</dc:title>
  <dc:subject/>
  <dc:creator>Sathya Sankar</dc:creator>
  <cp:keywords/>
  <cp:lastModifiedBy>Jasmine Mann</cp:lastModifiedBy>
  <cp:revision>2</cp:revision>
  <cp:lastPrinted>2006-09-25T22:28:00Z</cp:lastPrinted>
  <dcterms:created xsi:type="dcterms:W3CDTF">2010-04-30T13:10:00Z</dcterms:created>
  <dcterms:modified xsi:type="dcterms:W3CDTF">2010-04-30T13:10:00Z</dcterms:modified>
</cp:coreProperties>
</file>